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rPr>
          <w:rFonts w:cs="Times" w:ascii="Times" w:hAnsi="Times"/>
          <w:b/>
          <w:color w:val="000000"/>
          <w:sz w:val="24"/>
          <w:szCs w:val="24"/>
        </w:rPr>
      </w:pPr>
      <w:r>
        <w:rPr>
          <w:rFonts w:cs="Times" w:ascii="Times" w:hAnsi="Times"/>
          <w:b/>
          <w:color w:val="000000"/>
          <w:sz w:val="24"/>
          <w:szCs w:val="24"/>
        </w:rPr>
        <w:t>Commentary: Mandatory Reporting by Physicians of Patients Potentially Unfit to Drive</w:t>
      </w:r>
      <w:ins w:id="0" w:author="Dave Hughs" w:date="2008-01-15T15:06:00Z">
        <w:r>
          <w:rPr>
            <w:rFonts w:cs="Times" w:ascii="Times" w:hAnsi="Times"/>
            <w:b/>
            <w:color w:val="000000"/>
            <w:sz w:val="24"/>
            <w:szCs w:val="24"/>
          </w:rPr>
          <w:t xml:space="preserve"> [</w:t>
        </w:r>
      </w:ins>
      <w:ins w:id="1" w:author="Dave Hughs" w:date="2008-01-15T15:07:00Z">
        <w:r>
          <w:rPr>
            <w:rFonts w:cs="Times" w:ascii="Times" w:hAnsi="Times"/>
            <w:b/>
            <w:color w:val="000000"/>
            <w:sz w:val="24"/>
            <w:szCs w:val="24"/>
          </w:rPr>
          <w:t>We would like to publish this under another title – what about something like “</w:t>
        </w:r>
      </w:ins>
      <w:ins w:id="2" w:author="Dave Hughs" w:date="2008-01-15T15:06:00Z">
        <w:r>
          <w:rPr>
            <w:rFonts w:cs="Times" w:ascii="Times" w:hAnsi="Times"/>
            <w:b/>
            <w:color w:val="000000"/>
            <w:sz w:val="24"/>
            <w:szCs w:val="24"/>
          </w:rPr>
          <w:t>Determining medical fitness to drive</w:t>
        </w:r>
      </w:ins>
      <w:ins w:id="3" w:author="Dave Hughs" w:date="2008-01-15T15:07:00Z">
        <w:r>
          <w:rPr>
            <w:rFonts w:cs="Times" w:ascii="Times" w:hAnsi="Times"/>
            <w:b/>
            <w:color w:val="000000"/>
            <w:sz w:val="24"/>
            <w:szCs w:val="24"/>
          </w:rPr>
          <w:t>: physicians</w:t>
        </w:r>
      </w:ins>
      <w:ins w:id="4" w:author="Dave Hughs" w:date="2008-01-15T15:06:00Z">
        <w:r>
          <w:rPr>
            <w:rFonts w:cs="Times" w:ascii="Times" w:hAnsi="Times"/>
            <w:b/>
            <w:color w:val="000000"/>
            <w:sz w:val="24"/>
            <w:szCs w:val="24"/>
          </w:rPr>
          <w:t xml:space="preserve"> needs support</w:t>
        </w:r>
      </w:ins>
      <w:ins w:id="5" w:author="Dave Hughs" w:date="2008-01-15T15:07:00Z">
        <w:r>
          <w:rPr>
            <w:rFonts w:cs="Times" w:ascii="Times" w:hAnsi="Times"/>
            <w:b/>
            <w:color w:val="000000"/>
            <w:sz w:val="24"/>
            <w:szCs w:val="24"/>
          </w:rPr>
          <w:t>” ? Suggestions welcome.</w:t>
        </w:r>
      </w:ins>
      <w:ins w:id="6" w:author="Dave Hughs" w:date="2008-01-15T15:06:00Z">
        <w:r>
          <w:rPr>
            <w:rFonts w:cs="Times" w:ascii="Times" w:hAnsi="Times"/>
            <w:b/>
            <w:color w:val="000000"/>
            <w:sz w:val="24"/>
            <w:szCs w:val="24"/>
          </w:rPr>
          <w:t>]</w:t>
        </w:r>
      </w:ins>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rPr>
          <w:rFonts w:cs="Times" w:ascii="Times" w:hAnsi="Times"/>
          <w:color w:val="000000"/>
          <w:sz w:val="24"/>
          <w:szCs w:val="24"/>
        </w:rPr>
      </w:pPr>
      <w:r>
        <w:rPr>
          <w:rFonts w:cs="Times" w:ascii="Times" w:hAnsi="Times"/>
          <w:color w:val="000000"/>
          <w:sz w:val="24"/>
          <w:szCs w:val="24"/>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rPr>
          <w:rFonts w:cs="Times" w:ascii="Times" w:hAnsi="Times"/>
          <w:color w:val="000000"/>
          <w:sz w:val="24"/>
          <w:szCs w:val="24"/>
        </w:rPr>
      </w:pPr>
      <w:r>
        <w:rPr>
          <w:rFonts w:cs="Times" w:ascii="Times" w:hAnsi="Times"/>
          <w:color w:val="000000"/>
          <w:sz w:val="24"/>
          <w:szCs w:val="24"/>
        </w:rPr>
        <w:t>Determining medical fitness to drive remains a challenge to physicians and administrators alike.  Wh</w:t>
      </w:r>
      <w:ins w:id="7" w:author="Dave Hughs" w:date="2008-01-15T14:56:00Z">
        <w:r>
          <w:rPr>
            <w:rFonts w:cs="Times" w:ascii="Times" w:hAnsi="Times"/>
            <w:color w:val="000000"/>
            <w:sz w:val="24"/>
            <w:szCs w:val="24"/>
          </w:rPr>
          <w:t>ile</w:t>
        </w:r>
      </w:ins>
      <w:del w:id="8" w:author="Dave Hughs" w:date="2008-01-15T14:56:00Z">
        <w:r>
          <w:rPr>
            <w:rFonts w:cs="Times" w:ascii="Times" w:hAnsi="Times"/>
            <w:color w:val="000000"/>
            <w:sz w:val="24"/>
            <w:szCs w:val="24"/>
          </w:rPr>
          <w:delText>ereas</w:delText>
        </w:r>
      </w:del>
      <w:r>
        <w:rPr>
          <w:rFonts w:cs="Times" w:ascii="Times" w:hAnsi="Times"/>
          <w:color w:val="000000"/>
          <w:sz w:val="24"/>
          <w:szCs w:val="24"/>
        </w:rPr>
        <w:t xml:space="preserve"> society generally acknowledges that driving is essential for day-to-day functioning, safety of the individual and the public remain paramount.  Impairments resulting from medical conditions can affect driving ability</w:t>
      </w:r>
      <w:ins w:id="9" w:author="Dave Hughs" w:date="2008-01-15T14:56:00Z">
        <w:r>
          <w:rPr>
            <w:rFonts w:cs="Times" w:ascii="Times" w:hAnsi="Times"/>
            <w:color w:val="000000"/>
            <w:sz w:val="24"/>
            <w:szCs w:val="24"/>
          </w:rPr>
          <w:t>.</w:t>
        </w:r>
      </w:ins>
      <w:r>
        <w:rPr>
          <w:rFonts w:cs="Times" w:ascii="Times" w:hAnsi="Times"/>
          <w:color w:val="000000"/>
          <w:sz w:val="24"/>
          <w:szCs w:val="24"/>
        </w:rPr>
        <w:t xml:space="preserve"> </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rPr>
          <w:rFonts w:cs="Times" w:ascii="Times" w:hAnsi="Times"/>
          <w:color w:val="000000"/>
          <w:sz w:val="24"/>
          <w:szCs w:val="24"/>
        </w:rPr>
      </w:pPr>
      <w:r>
        <w:rPr>
          <w:rFonts w:cs="Times" w:ascii="Times" w:hAnsi="Times"/>
          <w:color w:val="000000"/>
          <w:sz w:val="24"/>
          <w:szCs w:val="24"/>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rPr>
          <w:rFonts w:cs="Times" w:ascii="Times" w:hAnsi="Times"/>
          <w:color w:val="000000"/>
          <w:sz w:val="24"/>
          <w:szCs w:val="24"/>
        </w:rPr>
      </w:pPr>
      <w:ins w:id="10" w:author="Dave Hughs" w:date="2008-01-15T14:56:00Z">
        <w:r>
          <w:rPr>
            <w:rFonts w:cs="Times" w:ascii="Times" w:hAnsi="Times"/>
            <w:color w:val="000000"/>
            <w:sz w:val="24"/>
            <w:szCs w:val="24"/>
          </w:rPr>
          <w:t>I</w:t>
        </w:r>
      </w:ins>
      <w:del w:id="11" w:author="Dave Hughs" w:date="2008-01-15T14:56:00Z">
        <w:r>
          <w:rPr>
            <w:rFonts w:cs="Times" w:ascii="Times" w:hAnsi="Times"/>
            <w:color w:val="000000"/>
            <w:sz w:val="24"/>
            <w:szCs w:val="24"/>
          </w:rPr>
          <w:delText>and i</w:delText>
        </w:r>
      </w:del>
      <w:r>
        <w:rPr>
          <w:rFonts w:cs="Times" w:ascii="Times" w:hAnsi="Times"/>
          <w:color w:val="000000"/>
          <w:sz w:val="24"/>
          <w:szCs w:val="24"/>
        </w:rPr>
        <w:t>n Ontario</w:t>
      </w:r>
      <w:ins w:id="12" w:author="Dave Hughs" w:date="2008-01-15T14:56:00Z">
        <w:r>
          <w:rPr>
            <w:rFonts w:cs="Times" w:ascii="Times" w:hAnsi="Times"/>
            <w:color w:val="000000"/>
            <w:sz w:val="24"/>
            <w:szCs w:val="24"/>
          </w:rPr>
          <w:t>,</w:t>
        </w:r>
      </w:ins>
      <w:r>
        <w:rPr>
          <w:rFonts w:cs="Times" w:ascii="Times" w:hAnsi="Times"/>
          <w:color w:val="000000"/>
          <w:sz w:val="24"/>
          <w:szCs w:val="24"/>
        </w:rPr>
        <w:t xml:space="preserve"> as well as 6 other </w:t>
      </w:r>
      <w:ins w:id="13" w:author="Dave Hughs" w:date="2008-01-15T14:56:00Z">
        <w:r>
          <w:rPr>
            <w:rFonts w:cs="Times" w:ascii="Times" w:hAnsi="Times"/>
            <w:color w:val="000000"/>
            <w:sz w:val="24"/>
            <w:szCs w:val="24"/>
          </w:rPr>
          <w:t xml:space="preserve">Canadian </w:t>
        </w:r>
      </w:ins>
      <w:r>
        <w:rPr>
          <w:rFonts w:cs="Times" w:ascii="Times" w:hAnsi="Times"/>
          <w:color w:val="000000"/>
          <w:sz w:val="24"/>
          <w:szCs w:val="24"/>
        </w:rPr>
        <w:t>provinces, mandatory reporting of patients considered to be potentially medically unfit to drive has been introduced as one solution to address this issue.  In their case series analysis of drivers involved in a motor vehicle collision and subsequently admitted to a</w:t>
      </w:r>
      <w:ins w:id="14" w:author="Dave Hughs" w:date="2008-01-15T15:09:00Z">
        <w:r>
          <w:rPr>
            <w:rFonts w:cs="Times" w:ascii="Times" w:hAnsi="Times"/>
            <w:color w:val="000000"/>
            <w:sz w:val="24"/>
            <w:szCs w:val="24"/>
          </w:rPr>
          <w:t>n Ontario</w:t>
        </w:r>
      </w:ins>
      <w:r>
        <w:rPr>
          <w:rFonts w:cs="Times" w:ascii="Times" w:hAnsi="Times"/>
          <w:color w:val="000000"/>
          <w:sz w:val="24"/>
          <w:szCs w:val="24"/>
        </w:rPr>
        <w:t xml:space="preserve"> trauma unit for treatment, Redelmeier et al demonstrate that despite </w:t>
      </w:r>
      <w:ins w:id="15" w:author="Dave Hughs" w:date="2008-01-15T15:09:00Z">
        <w:r>
          <w:rPr>
            <w:rFonts w:cs="Times" w:ascii="Times" w:hAnsi="Times"/>
            <w:color w:val="000000"/>
            <w:sz w:val="24"/>
            <w:szCs w:val="24"/>
          </w:rPr>
          <w:t xml:space="preserve">these </w:t>
        </w:r>
      </w:ins>
      <w:del w:id="16" w:author="Dave Hughs" w:date="2008-01-15T14:58:00Z">
        <w:r>
          <w:rPr>
            <w:rFonts w:cs="Times" w:ascii="Times" w:hAnsi="Times"/>
            <w:color w:val="000000"/>
            <w:sz w:val="24"/>
            <w:szCs w:val="24"/>
          </w:rPr>
          <w:delText xml:space="preserve">mandatory reporting </w:delText>
        </w:r>
      </w:del>
      <w:r>
        <w:rPr>
          <w:rFonts w:cs="Times" w:ascii="Times" w:hAnsi="Times"/>
          <w:color w:val="000000"/>
          <w:sz w:val="24"/>
          <w:szCs w:val="24"/>
        </w:rPr>
        <w:t>laws</w:t>
      </w:r>
      <w:ins w:id="17" w:author="Dave Hughs" w:date="2008-01-15T14:58:00Z">
        <w:r>
          <w:rPr>
            <w:rFonts w:cs="Times" w:ascii="Times" w:hAnsi="Times"/>
            <w:color w:val="000000"/>
            <w:sz w:val="24"/>
            <w:szCs w:val="24"/>
          </w:rPr>
          <w:t>,</w:t>
        </w:r>
      </w:ins>
      <w:r>
        <w:rPr>
          <w:rFonts w:cs="Times" w:ascii="Times" w:hAnsi="Times"/>
          <w:color w:val="000000"/>
          <w:sz w:val="24"/>
          <w:szCs w:val="24"/>
        </w:rPr>
        <w:t xml:space="preserve"> </w:t>
      </w:r>
      <w:del w:id="18" w:author="Dave Hughs" w:date="2008-01-15T14:58:00Z">
        <w:r>
          <w:rPr>
            <w:rFonts w:cs="Times" w:ascii="Times" w:hAnsi="Times"/>
            <w:color w:val="000000"/>
            <w:sz w:val="24"/>
            <w:szCs w:val="24"/>
          </w:rPr>
          <w:delText xml:space="preserve">in the province of Ontario </w:delText>
        </w:r>
      </w:del>
      <w:r>
        <w:rPr>
          <w:rFonts w:cs="Times" w:ascii="Times" w:hAnsi="Times"/>
          <w:color w:val="000000"/>
          <w:sz w:val="24"/>
          <w:szCs w:val="24"/>
        </w:rPr>
        <w:t xml:space="preserve">only 3% of </w:t>
      </w:r>
      <w:del w:id="19" w:author="Dave Hughs" w:date="2008-01-15T14:58:00Z">
        <w:r>
          <w:rPr>
            <w:rFonts w:cs="Times" w:ascii="Times" w:hAnsi="Times"/>
            <w:color w:val="000000"/>
            <w:sz w:val="24"/>
            <w:szCs w:val="24"/>
          </w:rPr>
          <w:delText xml:space="preserve"> </w:delText>
        </w:r>
      </w:del>
      <w:r>
        <w:rPr>
          <w:rFonts w:cs="Times" w:ascii="Times" w:hAnsi="Times"/>
          <w:color w:val="000000"/>
          <w:sz w:val="24"/>
          <w:szCs w:val="24"/>
        </w:rPr>
        <w:t>potentially medically unfit drivers had been reported to licensing authorities</w:t>
      </w:r>
      <w:ins w:id="20" w:author="Dave Hughs" w:date="2008-01-15T15:19:00Z">
        <w:r>
          <w:rPr>
            <w:rFonts w:cs="Times" w:ascii="Times" w:hAnsi="Times"/>
            <w:color w:val="000000"/>
            <w:sz w:val="24"/>
            <w:szCs w:val="24"/>
          </w:rPr>
          <w:t xml:space="preserve"> (1)</w:t>
        </w:r>
      </w:ins>
      <w:r>
        <w:rPr>
          <w:rFonts w:cs="Times" w:ascii="Times" w:hAnsi="Times"/>
          <w:color w:val="000000"/>
          <w:sz w:val="24"/>
          <w:szCs w:val="24"/>
        </w:rPr>
        <w:t>.  The authors conclude that despite having been seen by physicians, medically unsafe drivers are rarely reported to licensing authorities.</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rPr>
          <w:rFonts w:cs="Times" w:ascii="Times" w:hAnsi="Times"/>
          <w:color w:val="000000"/>
          <w:sz w:val="24"/>
          <w:szCs w:val="24"/>
        </w:rPr>
      </w:pPr>
      <w:r>
        <w:rPr>
          <w:rFonts w:cs="Times" w:ascii="Times" w:hAnsi="Times"/>
          <w:color w:val="000000"/>
          <w:sz w:val="24"/>
          <w:szCs w:val="24"/>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rPr>
          <w:sz w:val="24"/>
          <w:szCs w:val="24"/>
          <w:lang w:val="en-CA"/>
        </w:rPr>
      </w:pPr>
      <w:r>
        <w:rPr>
          <w:rFonts w:cs="Times" w:ascii="Times" w:hAnsi="Times"/>
          <w:color w:val="000000"/>
          <w:sz w:val="24"/>
          <w:szCs w:val="24"/>
        </w:rPr>
        <w:t>Clearly, this under reporting is a concern</w:t>
      </w:r>
      <w:ins w:id="21" w:author="Dave Hughs" w:date="2008-01-15T14:59:00Z">
        <w:r>
          <w:rPr>
            <w:rFonts w:cs="Times" w:ascii="Times" w:hAnsi="Times"/>
            <w:color w:val="000000"/>
            <w:sz w:val="24"/>
            <w:szCs w:val="24"/>
          </w:rPr>
          <w:t>:</w:t>
        </w:r>
      </w:ins>
      <w:del w:id="22" w:author="Dave Hughs" w:date="2008-01-15T14:59:00Z">
        <w:r>
          <w:rPr>
            <w:rFonts w:cs="Times" w:ascii="Times" w:hAnsi="Times"/>
            <w:color w:val="000000"/>
            <w:sz w:val="24"/>
            <w:szCs w:val="24"/>
          </w:rPr>
          <w:delText xml:space="preserve">, since </w:delText>
        </w:r>
      </w:del>
      <w:ins w:id="23" w:author="Dave Hughs" w:date="2008-01-15T14:59:00Z">
        <w:r>
          <w:rPr>
            <w:rFonts w:cs="Times" w:ascii="Times" w:hAnsi="Times"/>
            <w:color w:val="000000"/>
            <w:sz w:val="24"/>
            <w:szCs w:val="24"/>
          </w:rPr>
          <w:t xml:space="preserve"> </w:t>
        </w:r>
      </w:ins>
      <w:r>
        <w:rPr>
          <w:rFonts w:cs="Times" w:ascii="Times" w:hAnsi="Times"/>
          <w:color w:val="000000"/>
          <w:sz w:val="24"/>
          <w:szCs w:val="24"/>
        </w:rPr>
        <w:t xml:space="preserve">these drivers with reportable conditions were involved in collisions causing injury and death. </w:t>
      </w:r>
      <w:del w:id="24" w:author="Dave Hughs" w:date="2008-01-15T15:11:00Z">
        <w:r>
          <w:rPr>
            <w:rFonts w:cs="Times" w:ascii="Times" w:hAnsi="Times"/>
            <w:color w:val="000000"/>
            <w:sz w:val="24"/>
            <w:szCs w:val="24"/>
          </w:rPr>
          <w:delText>Research has generally demonstrated that physicians have limited training and knowledge with regards to assessing medical fitness to drive</w:delText>
        </w:r>
      </w:del>
      <w:del w:id="25" w:author="Dave Hughs" w:date="2008-01-15T14:59:00Z">
        <w:r>
          <w:rPr>
            <w:rFonts w:cs="Times" w:ascii="Times" w:hAnsi="Times"/>
            <w:color w:val="000000"/>
            <w:sz w:val="24"/>
            <w:szCs w:val="24"/>
          </w:rPr>
          <w:delText>.</w:delText>
        </w:r>
      </w:del>
      <w:del w:id="26" w:author="Dave Hughs" w:date="2008-01-15T15:11:00Z">
        <w:r>
          <w:rPr>
            <w:rFonts w:cs="Times" w:ascii="Times" w:hAnsi="Times"/>
            <w:color w:val="000000"/>
            <w:sz w:val="24"/>
            <w:szCs w:val="24"/>
          </w:rPr>
          <w:delText xml:space="preserve"> (Marshall 1999, Jang 2007).   </w:delText>
        </w:r>
      </w:del>
      <w:r>
        <w:rPr>
          <w:rFonts w:cs="Times" w:ascii="Times" w:hAnsi="Times"/>
          <w:color w:val="000000"/>
          <w:sz w:val="24"/>
          <w:szCs w:val="24"/>
        </w:rPr>
        <w:t xml:space="preserve">Multiple medical conditions </w:t>
      </w:r>
      <w:del w:id="27" w:author="Dave Hughs" w:date="2008-01-15T15:00:00Z">
        <w:r>
          <w:rPr>
            <w:rFonts w:cs="Times" w:ascii="Times" w:hAnsi="Times"/>
            <w:color w:val="000000"/>
            <w:sz w:val="24"/>
            <w:szCs w:val="24"/>
          </w:rPr>
          <w:delText>have associated overall increased collision risk including</w:delText>
        </w:r>
      </w:del>
      <w:ins w:id="28" w:author="Dave Hughs" w:date="2008-01-15T15:00:00Z">
        <w:r>
          <w:rPr>
            <w:rFonts w:cs="Times" w:ascii="Times" w:hAnsi="Times"/>
            <w:color w:val="000000"/>
            <w:sz w:val="24"/>
            <w:szCs w:val="24"/>
          </w:rPr>
          <w:t>such as</w:t>
        </w:r>
      </w:ins>
      <w:r>
        <w:rPr>
          <w:rFonts w:cs="Times" w:ascii="Times" w:hAnsi="Times"/>
          <w:color w:val="000000"/>
          <w:sz w:val="24"/>
          <w:szCs w:val="24"/>
        </w:rPr>
        <w:t xml:space="preserve"> alcohol abuse and dependence, </w:t>
      </w:r>
      <w:r>
        <w:rPr>
          <w:sz w:val="24"/>
          <w:szCs w:val="24"/>
          <w:lang w:val="en-CA"/>
        </w:rPr>
        <w:t>cardiovascular disease, cerebrovascular disease, psychiatric disorders, dementia, diabetes mellitus, epilepsy, obstructive sleep apn</w:t>
      </w:r>
      <w:ins w:id="29" w:author="Dave Hughs" w:date="2008-01-15T15:00:00Z">
        <w:r>
          <w:rPr>
            <w:sz w:val="24"/>
            <w:szCs w:val="24"/>
            <w:lang w:val="en-CA"/>
          </w:rPr>
          <w:t>o</w:t>
        </w:r>
      </w:ins>
      <w:r>
        <w:rPr>
          <w:sz w:val="24"/>
          <w:szCs w:val="24"/>
          <w:lang w:val="en-CA"/>
        </w:rPr>
        <w:t xml:space="preserve">ea and vision disorders </w:t>
      </w:r>
      <w:ins w:id="30" w:author="Dave Hughs" w:date="2008-01-15T15:00:00Z">
        <w:r>
          <w:rPr>
            <w:rFonts w:cs="Times" w:ascii="Times" w:hAnsi="Times"/>
            <w:color w:val="000000"/>
            <w:sz w:val="24"/>
            <w:szCs w:val="24"/>
          </w:rPr>
          <w:t xml:space="preserve">have </w:t>
        </w:r>
      </w:ins>
      <w:ins w:id="31" w:author="Dave Hughs" w:date="2008-01-15T15:01:00Z">
        <w:r>
          <w:rPr>
            <w:rFonts w:cs="Times" w:ascii="Times" w:hAnsi="Times"/>
            <w:color w:val="000000"/>
            <w:sz w:val="24"/>
            <w:szCs w:val="24"/>
          </w:rPr>
          <w:t xml:space="preserve">an overall </w:t>
        </w:r>
      </w:ins>
      <w:ins w:id="32" w:author="Dave Hughs" w:date="2008-01-15T15:00:00Z">
        <w:r>
          <w:rPr>
            <w:rFonts w:cs="Times" w:ascii="Times" w:hAnsi="Times"/>
            <w:color w:val="000000"/>
            <w:sz w:val="24"/>
            <w:szCs w:val="24"/>
          </w:rPr>
          <w:t xml:space="preserve">increased collision risk </w:t>
        </w:r>
      </w:ins>
      <w:r>
        <w:rPr>
          <w:sz w:val="24"/>
          <w:szCs w:val="24"/>
          <w:lang w:val="en-CA"/>
        </w:rPr>
        <w:t>(</w:t>
      </w:r>
      <w:del w:id="33" w:author="Dave Hughs" w:date="2008-01-15T15:19:00Z">
        <w:r>
          <w:rPr>
            <w:sz w:val="24"/>
            <w:szCs w:val="24"/>
            <w:lang w:val="en-CA"/>
          </w:rPr>
          <w:delText>Charlton 2004)</w:delText>
        </w:r>
      </w:del>
      <w:ins w:id="34" w:author="Dave Hughs" w:date="2008-01-15T15:19:00Z">
        <w:r>
          <w:rPr>
            <w:sz w:val="24"/>
            <w:szCs w:val="24"/>
            <w:lang w:val="en-CA"/>
          </w:rPr>
          <w:t>2)</w:t>
        </w:r>
      </w:ins>
      <w:del w:id="35" w:author="Dave Hughs" w:date="2008-01-15T15:01:00Z">
        <w:r>
          <w:rPr>
            <w:sz w:val="24"/>
            <w:szCs w:val="24"/>
            <w:lang w:val="en-CA"/>
          </w:rPr>
          <w:delText>;</w:delText>
        </w:r>
      </w:del>
      <w:r>
        <w:rPr>
          <w:sz w:val="24"/>
          <w:szCs w:val="24"/>
          <w:lang w:val="en-CA"/>
        </w:rPr>
        <w:t xml:space="preserve"> </w:t>
      </w:r>
      <w:ins w:id="36" w:author="Dave Hughs" w:date="2008-01-15T15:01:00Z">
        <w:r>
          <w:rPr>
            <w:sz w:val="24"/>
            <w:szCs w:val="24"/>
            <w:lang w:val="en-CA"/>
          </w:rPr>
          <w:t>H</w:t>
        </w:r>
      </w:ins>
      <w:del w:id="37" w:author="Dave Hughs" w:date="2008-01-15T15:01:00Z">
        <w:r>
          <w:rPr>
            <w:sz w:val="24"/>
            <w:szCs w:val="24"/>
            <w:lang w:val="en-CA"/>
          </w:rPr>
          <w:delText>h</w:delText>
        </w:r>
      </w:del>
      <w:r>
        <w:rPr>
          <w:sz w:val="24"/>
          <w:szCs w:val="24"/>
          <w:lang w:val="en-CA"/>
        </w:rPr>
        <w:t xml:space="preserve">owever, these conditions </w:t>
      </w:r>
      <w:del w:id="38" w:author="Dave Hughs" w:date="2008-01-15T15:02:00Z">
        <w:r>
          <w:rPr>
            <w:sz w:val="24"/>
            <w:szCs w:val="24"/>
            <w:lang w:val="en-CA"/>
          </w:rPr>
          <w:delText xml:space="preserve">have only a </w:delText>
        </w:r>
      </w:del>
      <w:ins w:id="39" w:author="Dave Hughs" w:date="2008-01-15T15:02:00Z">
        <w:r>
          <w:rPr>
            <w:sz w:val="24"/>
            <w:szCs w:val="24"/>
            <w:lang w:val="en-CA"/>
          </w:rPr>
          <w:t xml:space="preserve">are only one factor contributing to a </w:t>
        </w:r>
      </w:ins>
      <w:r>
        <w:rPr>
          <w:sz w:val="24"/>
          <w:szCs w:val="24"/>
          <w:lang w:val="en-CA"/>
        </w:rPr>
        <w:t xml:space="preserve">relative increased risk of collision and determination of the </w:t>
      </w:r>
      <w:ins w:id="40" w:author="Dave Hughs" w:date="2008-01-15T15:03:00Z">
        <w:r>
          <w:rPr>
            <w:sz w:val="24"/>
            <w:szCs w:val="24"/>
            <w:lang w:val="en-CA"/>
          </w:rPr>
          <w:t xml:space="preserve">variable </w:t>
        </w:r>
      </w:ins>
      <w:r>
        <w:rPr>
          <w:sz w:val="24"/>
          <w:szCs w:val="24"/>
          <w:lang w:val="en-CA"/>
        </w:rPr>
        <w:t xml:space="preserve">impact of the condition on driving ability at the individual level remains challenging. </w:t>
      </w:r>
      <w:ins w:id="41" w:author="Dave Hughs" w:date="2008-01-15T15:02:00Z">
        <w:r>
          <w:rPr>
            <w:b/>
            <w:sz w:val="24"/>
            <w:szCs w:val="24"/>
            <w:lang w:val="en-CA"/>
          </w:rPr>
          <w:t>[IS THIS CHANGE CORRECT?}</w:t>
        </w:r>
      </w:ins>
      <w:ins w:id="42" w:author="Dave Hughs" w:date="2008-01-15T15:11:00Z">
        <w:r>
          <w:rPr>
            <w:b/>
            <w:sz w:val="24"/>
            <w:szCs w:val="24"/>
            <w:lang w:val="en-CA"/>
          </w:rPr>
          <w:t xml:space="preserve"> </w:t>
        </w:r>
      </w:ins>
      <w:ins w:id="43" w:author="Dave Hughs" w:date="2008-01-15T15:11:00Z">
        <w:r>
          <w:rPr>
            <w:rFonts w:cs="Times" w:ascii="Times" w:hAnsi="Times"/>
            <w:color w:val="000000"/>
            <w:sz w:val="24"/>
            <w:szCs w:val="24"/>
          </w:rPr>
          <w:t>And research has generally demonstrated that physicians have limited training and knowledge with regards to assessing medical fitness to drive (</w:t>
        </w:r>
      </w:ins>
      <w:ins w:id="44" w:author="Dave Hughs" w:date="2008-01-15T15:19:00Z">
        <w:r>
          <w:rPr>
            <w:rFonts w:cs="Times" w:ascii="Times" w:hAnsi="Times"/>
            <w:color w:val="000000"/>
            <w:sz w:val="24"/>
            <w:szCs w:val="24"/>
          </w:rPr>
          <w:t>3, 4</w:t>
        </w:r>
      </w:ins>
      <w:ins w:id="45" w:author="Dave Hughs" w:date="2008-01-15T15:11:00Z">
        <w:r>
          <w:rPr>
            <w:rFonts w:cs="Times" w:ascii="Times" w:hAnsi="Times"/>
            <w:color w:val="000000"/>
            <w:sz w:val="24"/>
            <w:szCs w:val="24"/>
          </w:rPr>
          <w:t xml:space="preserve">).   </w:t>
        </w:r>
      </w:ins>
      <w:r>
        <w:rPr>
          <w:sz w:val="24"/>
          <w:szCs w:val="24"/>
          <w:lang w:val="en-CA"/>
        </w:rPr>
        <w:t xml:space="preserve"> For instance, the spectrum of disease for a condition such as diabetes mellitus can range from a newly diagnosed condition controlled by diet to a long standing condition requiring medication as well as complications such as neuropathy, retinopathy and vascular disease.  At some point the impairments associated </w:t>
      </w:r>
      <w:ins w:id="46" w:author="Dave Hughs" w:date="2008-01-15T15:03:00Z">
        <w:r>
          <w:rPr>
            <w:sz w:val="24"/>
            <w:szCs w:val="24"/>
            <w:lang w:val="en-CA"/>
          </w:rPr>
          <w:t xml:space="preserve">with </w:t>
        </w:r>
      </w:ins>
      <w:r>
        <w:rPr>
          <w:sz w:val="24"/>
          <w:szCs w:val="24"/>
          <w:lang w:val="en-CA"/>
        </w:rPr>
        <w:t xml:space="preserve">diabetes mellitus may impact driving ability, but the challenge for the physician is determining when to intervene or report.  </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rPr>
          <w:sz w:val="24"/>
          <w:szCs w:val="24"/>
          <w:lang w:val="en-CA"/>
        </w:rPr>
      </w:pPr>
      <w:r>
        <w:rPr>
          <w:sz w:val="24"/>
          <w:szCs w:val="24"/>
          <w:lang w:val="en-CA"/>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rPr>
          <w:sz w:val="24"/>
          <w:szCs w:val="24"/>
          <w:lang w:val="en-CA"/>
        </w:rPr>
      </w:pPr>
      <w:r>
        <w:rPr>
          <w:sz w:val="24"/>
          <w:szCs w:val="24"/>
          <w:lang w:val="en-CA"/>
        </w:rPr>
        <w:t xml:space="preserve">This study by Redelmeier et al indicates a particular challenge for physicians in that the primary reportable conditions of alcohol abuse and cardiac disease (95% of reportable conditions identified) are conditions that Dobbs </w:t>
      </w:r>
      <w:del w:id="47" w:author="Dave Hughs" w:date="2008-01-15T15:19:00Z">
        <w:r>
          <w:rPr>
            <w:sz w:val="24"/>
            <w:szCs w:val="24"/>
            <w:lang w:val="en-CA"/>
          </w:rPr>
          <w:delText xml:space="preserve">(2005) </w:delText>
        </w:r>
      </w:del>
      <w:r>
        <w:rPr>
          <w:sz w:val="24"/>
          <w:szCs w:val="24"/>
          <w:lang w:val="en-CA"/>
        </w:rPr>
        <w:t>refers to as acute conditions where the effect on driving is sporadic or unpredictable</w:t>
      </w:r>
      <w:ins w:id="48" w:author="Dave Hughs" w:date="2008-01-15T15:19:00Z">
        <w:r>
          <w:rPr>
            <w:sz w:val="24"/>
            <w:szCs w:val="24"/>
            <w:lang w:val="en-CA"/>
          </w:rPr>
          <w:t xml:space="preserve"> (5)</w:t>
        </w:r>
      </w:ins>
      <w:r>
        <w:rPr>
          <w:sz w:val="24"/>
          <w:szCs w:val="24"/>
          <w:lang w:val="en-CA"/>
        </w:rPr>
        <w:t xml:space="preserve">.  For example, the typical concern with cardiac conditions on driving would be loss of consciousness.  </w:t>
      </w:r>
      <w:ins w:id="49" w:author="Dave Hughs" w:date="2008-01-15T15:12:00Z">
        <w:r>
          <w:rPr>
            <w:sz w:val="24"/>
            <w:szCs w:val="24"/>
            <w:lang w:val="en-CA"/>
          </w:rPr>
          <w:t>In contrast, n</w:t>
        </w:r>
      </w:ins>
      <w:del w:id="50" w:author="Dave Hughs" w:date="2008-01-15T15:12:00Z">
        <w:r>
          <w:rPr>
            <w:sz w:val="24"/>
            <w:szCs w:val="24"/>
            <w:lang w:val="en-CA"/>
          </w:rPr>
          <w:delText>N</w:delText>
        </w:r>
      </w:del>
      <w:r>
        <w:rPr>
          <w:sz w:val="24"/>
          <w:szCs w:val="24"/>
          <w:lang w:val="en-CA"/>
        </w:rPr>
        <w:t xml:space="preserve">eurological conditions (21% reported in the Redelmeier study) </w:t>
      </w:r>
      <w:del w:id="51" w:author="Dave Hughs" w:date="2008-01-15T15:12:00Z">
        <w:r>
          <w:rPr>
            <w:sz w:val="24"/>
            <w:szCs w:val="24"/>
            <w:lang w:val="en-CA"/>
          </w:rPr>
          <w:delText xml:space="preserve">however </w:delText>
        </w:r>
      </w:del>
      <w:r>
        <w:rPr>
          <w:sz w:val="24"/>
          <w:szCs w:val="24"/>
          <w:lang w:val="en-CA"/>
        </w:rPr>
        <w:t>tend to have chronic, continuous effects that could affect driving ability and are often best assessed with direct evaluation of driving ability by an on-road evaluation. These chronic conditions may be more likely to be considered by physicians in the primary clinic setting, since the potential impact on driving ability may be more evident.  As pointed out by Redelmeier and others, barriers continue to exist for physician reporting including the lack of valid tools for physicians to use in determining medical fitness to drive (</w:t>
      </w:r>
      <w:del w:id="52" w:author="Dave Hughs" w:date="2008-01-15T15:19:00Z">
        <w:r>
          <w:rPr>
            <w:sz w:val="24"/>
            <w:szCs w:val="24"/>
            <w:lang w:val="en-CA"/>
          </w:rPr>
          <w:delText>Molnar 2005).</w:delText>
        </w:r>
      </w:del>
      <w:ins w:id="53" w:author="Dave Hughs" w:date="2008-01-15T15:19:00Z">
        <w:r>
          <w:rPr>
            <w:sz w:val="24"/>
            <w:szCs w:val="24"/>
            <w:lang w:val="en-CA"/>
          </w:rPr>
          <w:t>(6).</w:t>
        </w:r>
      </w:ins>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rPr>
          <w:sz w:val="24"/>
          <w:szCs w:val="24"/>
          <w:lang w:val="en-CA"/>
        </w:rPr>
      </w:pPr>
      <w:r>
        <w:rPr>
          <w:sz w:val="24"/>
          <w:szCs w:val="24"/>
          <w:lang w:val="en-CA"/>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rPr>
          <w:rFonts w:cs="Times" w:ascii="Times" w:hAnsi="Times"/>
          <w:b/>
          <w:color w:val="000000"/>
          <w:sz w:val="24"/>
          <w:szCs w:val="24"/>
        </w:rPr>
      </w:pPr>
      <w:r>
        <w:rPr>
          <w:rFonts w:cs="Times" w:ascii="Times" w:hAnsi="Times"/>
          <w:color w:val="000000"/>
          <w:sz w:val="24"/>
          <w:szCs w:val="24"/>
        </w:rPr>
        <w:t xml:space="preserve">Although this study demonstrates that there is clear under reporting by physicians of relevant medical conditions, this does not mean that it should necessarily be abandoned.  By identifying the ineffectiveness of mandatory reporting, this allows for review of strategies to improve identification of persons who may be medically unfit to drive.  Clearly, this research reveals that the most prevalent condition is alcohol abuse and dependence and strategies to address this condition specifically are warranted.  Changes in public policy have occurred nationally and internationally since 2001 that may influence physician reporting of alcohol abuse. For instance the province of Quebec has recently </w:t>
      </w:r>
      <w:del w:id="54" w:author="Dave Hughs" w:date="2008-01-15T15:04:00Z">
        <w:r>
          <w:rPr>
            <w:rFonts w:cs="Times" w:ascii="Times" w:hAnsi="Times"/>
            <w:color w:val="000000"/>
            <w:sz w:val="24"/>
            <w:szCs w:val="24"/>
          </w:rPr>
          <w:delText xml:space="preserve">pursued </w:delText>
        </w:r>
      </w:del>
      <w:r>
        <w:rPr>
          <w:rFonts w:cs="Times" w:ascii="Times" w:hAnsi="Times"/>
          <w:color w:val="000000"/>
          <w:sz w:val="24"/>
          <w:szCs w:val="24"/>
        </w:rPr>
        <w:t>lower</w:t>
      </w:r>
      <w:ins w:id="55" w:author="Dave Hughs" w:date="2008-01-15T15:04:00Z">
        <w:r>
          <w:rPr>
            <w:rFonts w:cs="Times" w:ascii="Times" w:hAnsi="Times"/>
            <w:color w:val="000000"/>
            <w:sz w:val="24"/>
            <w:szCs w:val="24"/>
          </w:rPr>
          <w:t>ed</w:t>
        </w:r>
      </w:ins>
      <w:del w:id="56" w:author="Dave Hughs" w:date="2008-01-15T15:04:00Z">
        <w:r>
          <w:rPr>
            <w:rFonts w:cs="Times" w:ascii="Times" w:hAnsi="Times"/>
            <w:color w:val="000000"/>
            <w:sz w:val="24"/>
            <w:szCs w:val="24"/>
          </w:rPr>
          <w:delText>ing</w:delText>
        </w:r>
      </w:del>
      <w:r>
        <w:rPr>
          <w:rFonts w:cs="Times" w:ascii="Times" w:hAnsi="Times"/>
          <w:color w:val="000000"/>
          <w:sz w:val="24"/>
          <w:szCs w:val="24"/>
        </w:rPr>
        <w:t xml:space="preserve"> the maximum allowable blood alcohol concentration</w:t>
      </w:r>
      <w:ins w:id="57" w:author="Dave Hughs" w:date="2008-01-15T15:05:00Z">
        <w:r>
          <w:rPr>
            <w:rFonts w:cs="Times" w:ascii="Times" w:hAnsi="Times"/>
            <w:color w:val="000000"/>
            <w:sz w:val="24"/>
            <w:szCs w:val="24"/>
          </w:rPr>
          <w:t xml:space="preserve"> </w:t>
        </w:r>
      </w:ins>
      <w:ins w:id="58" w:author="Dave Hughs" w:date="2008-01-15T15:05:00Z">
        <w:r>
          <w:rPr>
            <w:rFonts w:cs="Times" w:ascii="Times" w:hAnsi="Times"/>
            <w:b/>
            <w:color w:val="000000"/>
            <w:sz w:val="24"/>
            <w:szCs w:val="24"/>
          </w:rPr>
          <w:t>[from x to y – interesting for non-Canadian readers]</w:t>
        </w:r>
      </w:ins>
      <w:r>
        <w:rPr>
          <w:rFonts w:cs="Times" w:ascii="Times" w:hAnsi="Times"/>
          <w:b/>
          <w:color w:val="000000"/>
          <w:sz w:val="24"/>
          <w:szCs w:val="24"/>
        </w:rPr>
        <w:t>.</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rPr>
          <w:rFonts w:cs="Times" w:ascii="Times" w:hAnsi="Times"/>
          <w:color w:val="000000"/>
          <w:sz w:val="24"/>
          <w:szCs w:val="24"/>
        </w:rPr>
      </w:pPr>
      <w:r>
        <w:rPr>
          <w:rFonts w:cs="Times" w:ascii="Times" w:hAnsi="Times"/>
          <w:color w:val="000000"/>
          <w:sz w:val="24"/>
          <w:szCs w:val="24"/>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rPr>
          <w:rFonts w:cs="Times" w:ascii="Times" w:hAnsi="Times"/>
          <w:color w:val="000000"/>
          <w:sz w:val="24"/>
          <w:szCs w:val="24"/>
        </w:rPr>
      </w:pPr>
      <w:r>
        <w:rPr>
          <w:rFonts w:cs="Times" w:ascii="Times" w:hAnsi="Times"/>
          <w:color w:val="000000"/>
          <w:sz w:val="24"/>
          <w:szCs w:val="24"/>
        </w:rPr>
        <w:t>On an optimistic note</w:t>
      </w:r>
      <w:del w:id="59" w:author="Dave Hughs" w:date="2008-01-15T15:05:00Z">
        <w:r>
          <w:rPr>
            <w:rFonts w:cs="Times" w:ascii="Times" w:hAnsi="Times"/>
            <w:color w:val="000000"/>
            <w:sz w:val="24"/>
            <w:szCs w:val="24"/>
          </w:rPr>
          <w:delText xml:space="preserve"> for physicians</w:delText>
        </w:r>
      </w:del>
      <w:r>
        <w:rPr>
          <w:rFonts w:cs="Times" w:ascii="Times" w:hAnsi="Times"/>
          <w:color w:val="000000"/>
          <w:sz w:val="24"/>
          <w:szCs w:val="24"/>
        </w:rPr>
        <w:t xml:space="preserve">, </w:t>
      </w:r>
      <w:del w:id="60" w:author="Dave Hughs" w:date="2008-01-15T15:14:00Z">
        <w:r>
          <w:rPr>
            <w:rFonts w:cs="Times" w:ascii="Times" w:hAnsi="Times"/>
            <w:color w:val="000000"/>
            <w:sz w:val="24"/>
            <w:szCs w:val="24"/>
          </w:rPr>
          <w:delText>many changes have occurred</w:delText>
        </w:r>
      </w:del>
      <w:del w:id="61" w:author="Dave Hughs" w:date="2008-01-15T15:13:00Z">
        <w:r>
          <w:rPr>
            <w:rFonts w:cs="Times" w:ascii="Times" w:hAnsi="Times"/>
            <w:color w:val="000000"/>
            <w:sz w:val="24"/>
            <w:szCs w:val="24"/>
          </w:rPr>
          <w:delText xml:space="preserve"> that </w:delText>
        </w:r>
      </w:del>
      <w:del w:id="62" w:author="Dave Hughs" w:date="2008-01-15T15:14:00Z">
        <w:r>
          <w:rPr>
            <w:rFonts w:cs="Times" w:ascii="Times" w:hAnsi="Times"/>
            <w:color w:val="000000"/>
            <w:sz w:val="24"/>
            <w:szCs w:val="24"/>
          </w:rPr>
          <w:delText>provid</w:delText>
        </w:r>
      </w:del>
      <w:del w:id="63" w:author="Dave Hughs" w:date="2008-01-15T15:13:00Z">
        <w:r>
          <w:rPr>
            <w:rFonts w:cs="Times" w:ascii="Times" w:hAnsi="Times"/>
            <w:color w:val="000000"/>
            <w:sz w:val="24"/>
            <w:szCs w:val="24"/>
          </w:rPr>
          <w:delText>e</w:delText>
        </w:r>
      </w:del>
      <w:del w:id="64" w:author="Dave Hughs" w:date="2008-01-15T15:14:00Z">
        <w:r>
          <w:rPr>
            <w:rFonts w:cs="Times" w:ascii="Times" w:hAnsi="Times"/>
            <w:color w:val="000000"/>
            <w:sz w:val="24"/>
            <w:szCs w:val="24"/>
          </w:rPr>
          <w:delText xml:space="preserve"> better </w:delText>
        </w:r>
      </w:del>
      <w:r>
        <w:rPr>
          <w:rFonts w:cs="Times" w:ascii="Times" w:hAnsi="Times"/>
          <w:color w:val="000000"/>
          <w:sz w:val="24"/>
          <w:szCs w:val="24"/>
        </w:rPr>
        <w:t xml:space="preserve">resources to </w:t>
      </w:r>
      <w:ins w:id="65" w:author="Dave Hughs" w:date="2008-01-15T15:14:00Z">
        <w:r>
          <w:rPr>
            <w:rFonts w:cs="Times" w:ascii="Times" w:hAnsi="Times"/>
            <w:color w:val="000000"/>
            <w:sz w:val="24"/>
            <w:szCs w:val="24"/>
          </w:rPr>
          <w:t xml:space="preserve">support </w:t>
        </w:r>
      </w:ins>
      <w:r>
        <w:rPr>
          <w:rFonts w:cs="Times" w:ascii="Times" w:hAnsi="Times"/>
          <w:color w:val="000000"/>
          <w:sz w:val="24"/>
          <w:szCs w:val="24"/>
        </w:rPr>
        <w:t xml:space="preserve">physicians </w:t>
      </w:r>
      <w:del w:id="66" w:author="Dave Hughs" w:date="2008-01-15T15:05:00Z">
        <w:r>
          <w:rPr>
            <w:rFonts w:cs="Times" w:ascii="Times" w:hAnsi="Times"/>
            <w:color w:val="000000"/>
            <w:sz w:val="24"/>
            <w:szCs w:val="24"/>
          </w:rPr>
          <w:delText>for assisting with</w:delText>
        </w:r>
      </w:del>
      <w:del w:id="67" w:author="Dave Hughs" w:date="2008-01-15T15:06:00Z">
        <w:r>
          <w:rPr>
            <w:rFonts w:cs="Times" w:ascii="Times" w:hAnsi="Times"/>
            <w:color w:val="000000"/>
            <w:sz w:val="24"/>
            <w:szCs w:val="24"/>
          </w:rPr>
          <w:delText xml:space="preserve"> </w:delText>
        </w:r>
      </w:del>
      <w:r>
        <w:rPr>
          <w:rFonts w:cs="Times" w:ascii="Times" w:hAnsi="Times"/>
          <w:color w:val="000000"/>
          <w:sz w:val="24"/>
          <w:szCs w:val="24"/>
        </w:rPr>
        <w:t>determin</w:t>
      </w:r>
      <w:ins w:id="68" w:author="Dave Hughs" w:date="2008-01-15T15:05:00Z">
        <w:r>
          <w:rPr>
            <w:rFonts w:cs="Times" w:ascii="Times" w:hAnsi="Times"/>
            <w:color w:val="000000"/>
            <w:sz w:val="24"/>
            <w:szCs w:val="24"/>
          </w:rPr>
          <w:t>ing</w:t>
        </w:r>
      </w:ins>
      <w:del w:id="69" w:author="Dave Hughs" w:date="2008-01-15T15:05:00Z">
        <w:r>
          <w:rPr>
            <w:rFonts w:cs="Times" w:ascii="Times" w:hAnsi="Times"/>
            <w:color w:val="000000"/>
            <w:sz w:val="24"/>
            <w:szCs w:val="24"/>
          </w:rPr>
          <w:delText>ing</w:delText>
        </w:r>
      </w:del>
      <w:r>
        <w:rPr>
          <w:rFonts w:cs="Times" w:ascii="Times" w:hAnsi="Times"/>
          <w:color w:val="000000"/>
          <w:sz w:val="24"/>
          <w:szCs w:val="24"/>
        </w:rPr>
        <w:t xml:space="preserve"> medical fitness to drive </w:t>
      </w:r>
      <w:del w:id="70" w:author="Dave Hughs" w:date="2008-01-15T15:15:00Z">
        <w:r>
          <w:rPr>
            <w:rFonts w:cs="Times" w:ascii="Times" w:hAnsi="Times"/>
            <w:color w:val="000000"/>
            <w:sz w:val="24"/>
            <w:szCs w:val="24"/>
          </w:rPr>
          <w:delText>since 2001</w:delText>
        </w:r>
      </w:del>
      <w:ins w:id="71" w:author="Dave Hughs" w:date="2008-01-15T15:15:00Z">
        <w:r>
          <w:rPr>
            <w:rFonts w:cs="Times" w:ascii="Times" w:hAnsi="Times"/>
            <w:color w:val="000000"/>
            <w:sz w:val="24"/>
            <w:szCs w:val="24"/>
          </w:rPr>
          <w:t>are increasingly available</w:t>
        </w:r>
      </w:ins>
      <w:r>
        <w:rPr>
          <w:rFonts w:cs="Times" w:ascii="Times" w:hAnsi="Times"/>
          <w:color w:val="000000"/>
          <w:sz w:val="24"/>
          <w:szCs w:val="24"/>
        </w:rPr>
        <w:t xml:space="preserve">.  </w:t>
      </w:r>
      <w:del w:id="72" w:author="Dave Hughs" w:date="2008-01-15T15:14:00Z">
        <w:r>
          <w:rPr>
            <w:rFonts w:cs="Times" w:ascii="Times" w:hAnsi="Times"/>
            <w:color w:val="000000"/>
            <w:sz w:val="24"/>
            <w:szCs w:val="24"/>
          </w:rPr>
          <w:delText xml:space="preserve">Resources </w:delText>
        </w:r>
      </w:del>
      <w:ins w:id="73" w:author="Dave Hughs" w:date="2008-01-15T15:14:00Z">
        <w:r>
          <w:rPr>
            <w:rFonts w:cs="Times" w:ascii="Times" w:hAnsi="Times"/>
            <w:color w:val="000000"/>
            <w:sz w:val="24"/>
            <w:szCs w:val="24"/>
          </w:rPr>
          <w:t xml:space="preserve">These </w:t>
        </w:r>
      </w:ins>
      <w:r>
        <w:rPr>
          <w:rFonts w:cs="Times" w:ascii="Times" w:hAnsi="Times"/>
          <w:color w:val="000000"/>
          <w:sz w:val="24"/>
          <w:szCs w:val="24"/>
        </w:rPr>
        <w:t>include the Physician’s Guide to Assessing and Counseling Older Drivers (</w:t>
      </w:r>
      <w:del w:id="74" w:author="Dave Hughs" w:date="2008-01-15T15:20:00Z">
        <w:r>
          <w:rPr>
            <w:rFonts w:cs="Times" w:ascii="Times" w:hAnsi="Times"/>
            <w:color w:val="000000"/>
            <w:sz w:val="24"/>
            <w:szCs w:val="24"/>
          </w:rPr>
          <w:delText>Wang 2003</w:delText>
        </w:r>
      </w:del>
      <w:ins w:id="75" w:author="Dave Hughs" w:date="2008-01-15T15:20:00Z">
        <w:r>
          <w:rPr>
            <w:rFonts w:cs="Times" w:ascii="Times" w:hAnsi="Times"/>
            <w:color w:val="000000"/>
            <w:sz w:val="24"/>
            <w:szCs w:val="24"/>
          </w:rPr>
          <w:t>7</w:t>
        </w:r>
      </w:ins>
      <w:r>
        <w:rPr>
          <w:rFonts w:cs="Times" w:ascii="Times" w:hAnsi="Times"/>
          <w:color w:val="000000"/>
          <w:sz w:val="24"/>
          <w:szCs w:val="24"/>
        </w:rPr>
        <w:t>) as well as other tools such as the Driving and Dementia Toolkit (</w:t>
      </w:r>
      <w:del w:id="76" w:author="Dave Hughs" w:date="2008-01-15T15:20:00Z">
        <w:r>
          <w:rPr>
            <w:rFonts w:cs="Times" w:ascii="Times" w:hAnsi="Times"/>
            <w:color w:val="000000"/>
            <w:sz w:val="24"/>
            <w:szCs w:val="24"/>
          </w:rPr>
          <w:delText>Byszewski 2003</w:delText>
        </w:r>
      </w:del>
      <w:ins w:id="77" w:author="Dave Hughs" w:date="2008-01-15T15:20:00Z">
        <w:r>
          <w:rPr>
            <w:rFonts w:cs="Times" w:ascii="Times" w:hAnsi="Times"/>
            <w:color w:val="000000"/>
            <w:sz w:val="24"/>
            <w:szCs w:val="24"/>
          </w:rPr>
          <w:t>8</w:t>
        </w:r>
      </w:ins>
      <w:r>
        <w:rPr>
          <w:rFonts w:cs="Times" w:ascii="Times" w:hAnsi="Times"/>
          <w:color w:val="000000"/>
          <w:sz w:val="24"/>
          <w:szCs w:val="24"/>
        </w:rPr>
        <w:t>) and a significantly expanded and revised Canadian guide for determining medical fitness to drive (</w:t>
      </w:r>
      <w:del w:id="78" w:author="Dave Hughs" w:date="2008-01-15T15:20:00Z">
        <w:r>
          <w:rPr>
            <w:rFonts w:cs="Times" w:ascii="Times" w:hAnsi="Times"/>
            <w:color w:val="000000"/>
            <w:sz w:val="24"/>
            <w:szCs w:val="24"/>
          </w:rPr>
          <w:delText>2006</w:delText>
        </w:r>
      </w:del>
      <w:ins w:id="79" w:author="Dave Hughs" w:date="2008-01-15T15:20:00Z">
        <w:r>
          <w:rPr>
            <w:rFonts w:cs="Times" w:ascii="Times" w:hAnsi="Times"/>
            <w:color w:val="000000"/>
            <w:sz w:val="24"/>
            <w:szCs w:val="24"/>
          </w:rPr>
          <w:t>9</w:t>
        </w:r>
      </w:ins>
      <w:r>
        <w:rPr>
          <w:rFonts w:cs="Times" w:ascii="Times" w:hAnsi="Times"/>
          <w:color w:val="000000"/>
          <w:sz w:val="24"/>
          <w:szCs w:val="24"/>
        </w:rPr>
        <w:t xml:space="preserve">).  Other recent changes in Ontario include the availability of reporting forms on the internet as well as the introduction of a fee code to allow physicians to bill for reporting potentially medically unfit drivers.  The impact of these changes are not known, but hopefully </w:t>
      </w:r>
      <w:ins w:id="80" w:author="Dave Hughs" w:date="2008-01-15T15:15:00Z">
        <w:r>
          <w:rPr>
            <w:rFonts w:cs="Times" w:ascii="Times" w:hAnsi="Times"/>
            <w:color w:val="000000"/>
            <w:sz w:val="24"/>
            <w:szCs w:val="24"/>
          </w:rPr>
          <w:t>these and other</w:t>
        </w:r>
      </w:ins>
      <w:del w:id="81" w:author="Dave Hughs" w:date="2008-01-15T15:15:00Z">
        <w:r>
          <w:rPr>
            <w:rFonts w:cs="Times" w:ascii="Times" w:hAnsi="Times"/>
            <w:color w:val="000000"/>
            <w:sz w:val="24"/>
            <w:szCs w:val="24"/>
          </w:rPr>
          <w:delText>further</w:delText>
        </w:r>
      </w:del>
      <w:r>
        <w:rPr>
          <w:rFonts w:cs="Times" w:ascii="Times" w:hAnsi="Times"/>
          <w:color w:val="000000"/>
          <w:sz w:val="24"/>
          <w:szCs w:val="24"/>
        </w:rPr>
        <w:t xml:space="preserve"> resources can be developed to assist physicians in assessing medical fitness to drive and meeting their legal responsibilities.</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rPr>
          <w:rFonts w:cs="Times" w:ascii="Times" w:hAnsi="Times"/>
          <w:color w:val="000000"/>
          <w:sz w:val="24"/>
          <w:szCs w:val="24"/>
        </w:rPr>
      </w:pPr>
      <w:r>
        <w:rPr>
          <w:rFonts w:cs="Times" w:ascii="Times" w:hAnsi="Times"/>
          <w:color w:val="000000"/>
          <w:sz w:val="24"/>
          <w:szCs w:val="24"/>
        </w:rPr>
      </w:r>
    </w:p>
    <w:p>
      <w:pPr>
        <w:pStyle w:val="Normal"/>
        <w:rPr>
          <w:sz w:val="24"/>
          <w:szCs w:val="24"/>
        </w:rPr>
      </w:pPr>
      <w:r>
        <w:rPr>
          <w:sz w:val="24"/>
          <w:szCs w:val="24"/>
        </w:rPr>
      </w:r>
    </w:p>
    <w:p>
      <w:pPr>
        <w:pStyle w:val="Normal"/>
        <w:rPr/>
      </w:pPr>
      <w:r>
        <w:rPr/>
      </w:r>
    </w:p>
    <w:p>
      <w:pPr>
        <w:pStyle w:val="Normal"/>
        <w:rPr/>
      </w:pPr>
      <w:ins w:id="82" w:author="Dave Hughs" w:date="2008-01-15T15:06:00Z">
        <w:r>
          <w:rPr/>
          <w:t>References</w:t>
        </w:r>
      </w:ins>
    </w:p>
    <w:p>
      <w:pPr>
        <w:pStyle w:val="Normal"/>
        <w:rPr/>
      </w:pPr>
      <w:r>
        <w:rPr/>
      </w:r>
    </w:p>
    <w:p>
      <w:pPr>
        <w:pStyle w:val="Normal"/>
        <w:rPr/>
      </w:pPr>
      <w:ins w:id="83" w:author="Dave Hughs" w:date="2008-01-15T15:17:00Z">
        <w:r>
          <w:rPr/>
          <w:t>1. Redelmeier et al  - Open Medicine</w:t>
        </w:r>
      </w:ins>
      <w:ins w:id="84" w:author="Dave Hughs" w:date="2008-01-15T15:18:00Z">
        <w:r>
          <w:rPr/>
          <w:t xml:space="preserve"> 2008</w:t>
        </w:r>
      </w:ins>
    </w:p>
    <w:p>
      <w:pPr>
        <w:pStyle w:val="Normal"/>
        <w:rPr/>
      </w:pPr>
      <w:r>
        <w:rPr/>
      </w:r>
    </w:p>
    <w:p>
      <w:pPr>
        <w:pStyle w:val="Normal"/>
        <w:rPr/>
      </w:pPr>
      <w:del w:id="85" w:author="Dave Hughs" w:date="2008-01-15T15:06:00Z">
        <w:r>
          <w:rPr/>
        </w:r>
      </w:del>
    </w:p>
    <w:p>
      <w:pPr>
        <w:pStyle w:val="Normal"/>
        <w:rPr/>
      </w:pPr>
      <w:del w:id="86" w:author="Dave Hughs" w:date="2008-01-15T15:06:00Z">
        <w:r>
          <w:rPr/>
        </w:r>
      </w:del>
    </w:p>
    <w:p>
      <w:pPr>
        <w:pStyle w:val="Normal"/>
        <w:rPr/>
      </w:pPr>
      <w:del w:id="87" w:author="Dave Hughs" w:date="2008-01-15T15:06:00Z">
        <w:r>
          <w:rPr/>
        </w:r>
      </w:del>
    </w:p>
    <w:p>
      <w:pPr>
        <w:pStyle w:val="Normal"/>
        <w:rPr/>
      </w:pPr>
      <w:del w:id="88" w:author="Dave Hughs" w:date="2008-01-15T15:06:00Z">
        <w:r>
          <w:rPr/>
        </w:r>
      </w:del>
    </w:p>
    <w:p>
      <w:pPr>
        <w:pStyle w:val="Normal"/>
        <w:rPr/>
      </w:pPr>
      <w:r>
        <w:rPr/>
      </w:r>
    </w:p>
    <w:p>
      <w:pPr>
        <w:pStyle w:val="Normal"/>
        <w:rPr/>
      </w:pPr>
      <w:r>
        <w:rPr/>
      </w:r>
    </w:p>
    <w:p>
      <w:pPr>
        <w:pStyle w:val="Normal"/>
        <w:widowControl w:val="false"/>
        <w:autoSpaceDE w:val="false"/>
        <w:rPr>
          <w:sz w:val="24"/>
          <w:szCs w:val="24"/>
        </w:rPr>
      </w:pPr>
      <w:ins w:id="89" w:author="Dave Hughs" w:date="2008-01-15T15:17:00Z">
        <w:r>
          <w:rPr>
            <w:b/>
            <w:lang w:val="en-CA"/>
          </w:rPr>
          <w:t xml:space="preserve">2. </w:t>
        </w:r>
      </w:ins>
      <w:ins w:id="90" w:author="Dave Hughs" w:date="2008-01-15T15:17:00Z">
        <w:r>
          <w:rPr>
            <w:sz w:val="24"/>
            <w:szCs w:val="24"/>
          </w:rPr>
          <w:t>Charlton J, Koppel S, O’Hare M, Andrea D, Smith G, Khodr B, Langford J, Odell M, Fildes B. (2004) Influence of Chronic Illness on Crash Involvement of Motor Vehicle Drivers, Report No. 213, Monash University Accident Research Centre, Clayton, Australia.</w:t>
        </w:r>
      </w:ins>
    </w:p>
    <w:p>
      <w:pPr>
        <w:pStyle w:val="TextBodyIndent"/>
        <w:jc w:val="left"/>
        <w:rPr>
          <w:rFonts w:cs="Times New Roman" w:ascii="Times New Roman" w:hAnsi="Times New Roman"/>
          <w:b w:val="false"/>
          <w:lang w:val="en-CA"/>
        </w:rPr>
      </w:pPr>
      <w:ins w:id="91" w:author="Dave Hughs" w:date="2008-01-15T15:17:00Z">
        <w:r>
          <w:rPr>
            <w:rFonts w:cs="Times New Roman" w:ascii="Times New Roman" w:hAnsi="Times New Roman"/>
            <w:b w:val="false"/>
            <w:lang w:val="en-CA"/>
          </w:rPr>
        </w:r>
      </w:ins>
    </w:p>
    <w:p>
      <w:pPr>
        <w:pStyle w:val="TextBodyIndent"/>
        <w:jc w:val="left"/>
        <w:rPr>
          <w:rFonts w:cs="Times New Roman" w:ascii="Times New Roman" w:hAnsi="Times New Roman"/>
          <w:b w:val="false"/>
          <w:bCs w:val="false"/>
          <w:lang w:val="en-CA"/>
        </w:rPr>
      </w:pPr>
      <w:ins w:id="92" w:author="Dave Hughs" w:date="2008-01-15T15:17:00Z">
        <w:r>
          <w:rPr>
            <w:rFonts w:cs="Times New Roman" w:ascii="Times New Roman" w:hAnsi="Times New Roman"/>
            <w:b w:val="false"/>
            <w:lang w:val="en-CA"/>
          </w:rPr>
          <w:t xml:space="preserve">3. </w:t>
        </w:r>
      </w:ins>
      <w:r>
        <w:rPr>
          <w:rFonts w:cs="Times New Roman" w:ascii="Times New Roman" w:hAnsi="Times New Roman"/>
          <w:b w:val="false"/>
          <w:lang w:val="en-CA"/>
        </w:rPr>
        <w:t>Marshall SC</w:t>
      </w:r>
      <w:r>
        <w:rPr>
          <w:rFonts w:cs="Times New Roman" w:ascii="Times New Roman" w:hAnsi="Times New Roman"/>
          <w:b w:val="false"/>
          <w:bCs w:val="false"/>
          <w:lang w:val="en-CA"/>
        </w:rPr>
        <w:t>, Gilbert N.  Saskatchewan physicians’ attitudes and knowledge regarding assessment of  medical fitness to drive. Canadian Medical Association Journal. 1999. 160(12)1701-1704.</w:t>
      </w:r>
    </w:p>
    <w:p>
      <w:pPr>
        <w:pStyle w:val="TextBodyIndent"/>
        <w:jc w:val="left"/>
        <w:rPr>
          <w:rFonts w:cs="Times New Roman" w:ascii="Times New Roman" w:hAnsi="Times New Roman"/>
          <w:b w:val="false"/>
          <w:bCs w:val="false"/>
          <w:lang w:val="en-CA"/>
        </w:rPr>
      </w:pPr>
      <w:r>
        <w:rPr>
          <w:rFonts w:cs="Times New Roman" w:ascii="Times New Roman" w:hAnsi="Times New Roman"/>
          <w:b w:val="false"/>
          <w:bCs w:val="false"/>
          <w:lang w:val="en-CA"/>
        </w:rPr>
      </w:r>
    </w:p>
    <w:p>
      <w:pPr>
        <w:pStyle w:val="Normal"/>
        <w:rPr>
          <w:sz w:val="24"/>
          <w:szCs w:val="24"/>
        </w:rPr>
      </w:pPr>
      <w:ins w:id="93" w:author="Dave Hughs" w:date="2008-01-15T15:18:00Z">
        <w:r>
          <w:rPr>
            <w:sz w:val="24"/>
            <w:szCs w:val="24"/>
          </w:rPr>
          <w:t xml:space="preserve">4. </w:t>
        </w:r>
      </w:ins>
      <w:r>
        <w:rPr>
          <w:sz w:val="24"/>
          <w:szCs w:val="24"/>
        </w:rPr>
        <w:t xml:space="preserve">Jang RW, Man-Son-Hing M, Molnar FJ, Hogan DB, </w:t>
      </w:r>
      <w:r>
        <w:rPr>
          <w:bCs/>
          <w:sz w:val="24"/>
          <w:szCs w:val="24"/>
        </w:rPr>
        <w:t>Marshall SC</w:t>
      </w:r>
      <w:r>
        <w:rPr>
          <w:sz w:val="24"/>
          <w:szCs w:val="24"/>
        </w:rPr>
        <w:t>, Auger J, Graham ID, Korner-Bitensky N, Tomlinson G, Naglie G. Family Physicians’ Attitudes and Practices Regarding Assessments of Medical Fitness to Drive in Older Persons. Journal of General Internal Medicine. 2007; 22: 531–543.</w:t>
      </w:r>
    </w:p>
    <w:p>
      <w:pPr>
        <w:pStyle w:val="Normal"/>
        <w:rPr>
          <w:sz w:val="24"/>
          <w:szCs w:val="24"/>
        </w:rPr>
      </w:pPr>
      <w:r>
        <w:rPr>
          <w:sz w:val="24"/>
          <w:szCs w:val="24"/>
        </w:rPr>
      </w:r>
    </w:p>
    <w:p>
      <w:pPr>
        <w:pStyle w:val="Normal"/>
        <w:widowControl w:val="false"/>
        <w:autoSpaceDE w:val="false"/>
        <w:rPr>
          <w:sz w:val="24"/>
          <w:szCs w:val="24"/>
        </w:rPr>
      </w:pPr>
      <w:del w:id="94" w:author="Dave Hughs" w:date="2008-01-15T15:17:00Z">
        <w:r>
          <w:rPr>
            <w:sz w:val="24"/>
            <w:szCs w:val="24"/>
          </w:rPr>
          <w:delText>Charlton J, Koppel S, O’Hare M, Andrea D, Smith G, Khodr B, Langford J, Odell M, Fildes B. (2004) Influence of Chronic Illness on Crash Involvement of Motor Vehicle Drivers, Report No. 213, Monash University Accident Research Centre, Clayton, Australia.</w:delText>
        </w:r>
      </w:del>
    </w:p>
    <w:p>
      <w:pPr>
        <w:pStyle w:val="Normal"/>
        <w:widowControl w:val="false"/>
        <w:autoSpaceDE w:val="false"/>
        <w:rPr>
          <w:sz w:val="24"/>
          <w:szCs w:val="24"/>
        </w:rPr>
      </w:pPr>
      <w:r>
        <w:rPr>
          <w:sz w:val="24"/>
          <w:szCs w:val="24"/>
        </w:rPr>
      </w:r>
    </w:p>
    <w:p>
      <w:pPr>
        <w:pStyle w:val="Normal"/>
        <w:widowControl w:val="false"/>
        <w:autoSpaceDE w:val="false"/>
        <w:rPr>
          <w:sz w:val="24"/>
          <w:szCs w:val="24"/>
        </w:rPr>
      </w:pPr>
      <w:ins w:id="95" w:author="Dave Hughs" w:date="2008-01-15T15:18:00Z">
        <w:r>
          <w:rPr>
            <w:sz w:val="24"/>
            <w:szCs w:val="24"/>
          </w:rPr>
          <w:t xml:space="preserve">5. </w:t>
        </w:r>
      </w:ins>
      <w:r>
        <w:rPr>
          <w:sz w:val="24"/>
          <w:szCs w:val="24"/>
        </w:rPr>
        <w:t>Dobbs BM. (2005) Medical Conditions and Driving: A Review of the Scientific Literature (1960–2000), Technical report for the National Highway and Traffic Safety Administration and the Association for the Advancement of Automotive Medicine Project, Washington, DC.</w:t>
      </w:r>
    </w:p>
    <w:p>
      <w:pPr>
        <w:pStyle w:val="Normal"/>
        <w:widowControl w:val="false"/>
        <w:autoSpaceDE w:val="false"/>
        <w:rPr>
          <w:sz w:val="24"/>
          <w:szCs w:val="24"/>
        </w:rPr>
      </w:pPr>
      <w:r>
        <w:rPr>
          <w:sz w:val="24"/>
          <w:szCs w:val="24"/>
        </w:rPr>
      </w:r>
    </w:p>
    <w:p>
      <w:pPr>
        <w:pStyle w:val="Normal"/>
        <w:widowControl w:val="false"/>
        <w:autoSpaceDE w:val="false"/>
        <w:rPr>
          <w:sz w:val="24"/>
          <w:szCs w:val="24"/>
        </w:rPr>
      </w:pPr>
      <w:ins w:id="96" w:author="Dave Hughs" w:date="2008-01-15T15:18:00Z">
        <w:r>
          <w:rPr>
            <w:sz w:val="24"/>
            <w:szCs w:val="24"/>
          </w:rPr>
          <w:t xml:space="preserve">6. </w:t>
        </w:r>
      </w:ins>
      <w:r>
        <w:rPr>
          <w:sz w:val="24"/>
          <w:szCs w:val="24"/>
        </w:rPr>
        <w:t xml:space="preserve">Molnar FJ, Byszewski AM, Marshall SC, Man-Son-Hing M. (2005) In-Office Evaluation of Medical Fitness to Drive: Practical Approaches for Assessing Older People, </w:t>
      </w:r>
      <w:r>
        <w:rPr>
          <w:i/>
          <w:iCs/>
          <w:sz w:val="24"/>
          <w:szCs w:val="24"/>
        </w:rPr>
        <w:t>Can. Fam. Physician</w:t>
      </w:r>
      <w:r>
        <w:rPr>
          <w:sz w:val="24"/>
          <w:szCs w:val="24"/>
        </w:rPr>
        <w:t>, Vol. 51, pp. 372-379.</w:t>
      </w:r>
    </w:p>
    <w:p>
      <w:pPr>
        <w:pStyle w:val="Normal"/>
        <w:widowControl w:val="false"/>
        <w:autoSpaceDE w:val="false"/>
        <w:rPr>
          <w:sz w:val="24"/>
          <w:szCs w:val="24"/>
        </w:rPr>
      </w:pPr>
      <w:r>
        <w:rPr>
          <w:sz w:val="24"/>
          <w:szCs w:val="24"/>
        </w:rPr>
      </w:r>
    </w:p>
    <w:p>
      <w:pPr>
        <w:pStyle w:val="Normal"/>
        <w:rPr>
          <w:rStyle w:val="InternetLink"/>
          <w:sz w:val="24"/>
          <w:szCs w:val="24"/>
        </w:rPr>
      </w:pPr>
      <w:ins w:id="97" w:author="Dave Hughs" w:date="2008-01-15T15:18:00Z">
        <w:r>
          <w:rPr>
            <w:color w:val="000000"/>
            <w:sz w:val="24"/>
            <w:szCs w:val="24"/>
          </w:rPr>
          <w:t xml:space="preserve">7. </w:t>
        </w:r>
      </w:ins>
      <w:r>
        <w:rPr>
          <w:color w:val="000000"/>
          <w:sz w:val="24"/>
          <w:szCs w:val="24"/>
        </w:rPr>
        <w:t xml:space="preserve">Wang CC, Kosinski CJ, Schwartzberg JG, Shanklin AV.  Physician’s Guide to Assessing and Counseling Older Drivers. Washington, DC: National Highway Traffic Safety Administration; 2003, available at: </w:t>
      </w:r>
      <w:hyperlink r:id="rId2">
        <w:r>
          <w:rPr>
            <w:rStyle w:val="InternetLink"/>
            <w:sz w:val="24"/>
            <w:szCs w:val="24"/>
          </w:rPr>
          <w:t>http://www.nhtsa.dot.gov/people/injury/olddrive/OlderDriversBook/pages/Chapter7.html</w:t>
        </w:r>
      </w:hyperlink>
    </w:p>
    <w:p>
      <w:pPr>
        <w:pStyle w:val="Normal"/>
        <w:rPr>
          <w:color w:val="000000"/>
          <w:sz w:val="24"/>
          <w:szCs w:val="24"/>
        </w:rPr>
      </w:pPr>
      <w:r>
        <w:rPr>
          <w:color w:val="000000"/>
          <w:sz w:val="24"/>
          <w:szCs w:val="24"/>
        </w:rPr>
      </w:r>
    </w:p>
    <w:p>
      <w:pPr>
        <w:pStyle w:val="TextBodyIndent"/>
        <w:jc w:val="left"/>
        <w:rPr>
          <w:rFonts w:cs="Times New Roman" w:ascii="Times New Roman" w:hAnsi="Times New Roman"/>
          <w:b w:val="false"/>
          <w:bCs w:val="false"/>
        </w:rPr>
      </w:pPr>
      <w:ins w:id="98" w:author="Dave Hughs" w:date="2008-01-15T15:18:00Z">
        <w:r>
          <w:rPr>
            <w:rFonts w:cs="Times New Roman" w:ascii="Times New Roman" w:hAnsi="Times New Roman"/>
            <w:b w:val="false"/>
            <w:bCs w:val="false"/>
          </w:rPr>
          <w:t xml:space="preserve">8. </w:t>
        </w:r>
      </w:ins>
      <w:r>
        <w:rPr>
          <w:rFonts w:cs="Times New Roman" w:ascii="Times New Roman" w:hAnsi="Times New Roman"/>
          <w:b w:val="false"/>
          <w:bCs w:val="false"/>
        </w:rPr>
        <w:t xml:space="preserve">Anna Byszewski, M.D, Ian D Graham, PhD*, Stephanie Amos PhD , Malcolm Man-Son-Hing, MD MSc,; William Dalziel MD; </w:t>
      </w:r>
      <w:r>
        <w:rPr>
          <w:rFonts w:cs="Times New Roman" w:ascii="Times New Roman" w:hAnsi="Times New Roman"/>
          <w:b w:val="false"/>
        </w:rPr>
        <w:t>Shawn Marshall MD MSc</w:t>
      </w:r>
      <w:r>
        <w:rPr>
          <w:rFonts w:cs="Times New Roman" w:ascii="Times New Roman" w:hAnsi="Times New Roman"/>
          <w:b w:val="false"/>
          <w:bCs w:val="false"/>
        </w:rPr>
        <w:t>; Lynn Hunt OT; Clarissa Bush PhD, C Psych; Danilo Guzman MD. A continuing medical education initiative for Canadian Primary Care Physicians: The Driving and Dementia toolkit: A pre and post evaluation of knowledge, confidence gained and satisfaction. J Amer Geriatri Soc. 51:1484-1489. 2003.</w:t>
      </w:r>
    </w:p>
    <w:p>
      <w:pPr>
        <w:pStyle w:val="TextBodyIndent"/>
        <w:jc w:val="left"/>
        <w:rPr>
          <w:rFonts w:cs="Times New Roman" w:ascii="Times New Roman" w:hAnsi="Times New Roman"/>
          <w:b w:val="false"/>
          <w:bCs w:val="false"/>
          <w:lang w:val="en-CA"/>
        </w:rPr>
      </w:pPr>
      <w:r>
        <w:rPr>
          <w:rFonts w:cs="Times New Roman" w:ascii="Times New Roman" w:hAnsi="Times New Roman"/>
          <w:b w:val="false"/>
          <w:bCs w:val="false"/>
          <w:lang w:val="en-CA"/>
        </w:rPr>
      </w:r>
    </w:p>
    <w:p>
      <w:pPr>
        <w:pStyle w:val="Normal"/>
        <w:widowControl w:val="false"/>
        <w:autoSpaceDE w:val="false"/>
        <w:rPr>
          <w:sz w:val="24"/>
          <w:szCs w:val="24"/>
        </w:rPr>
      </w:pPr>
      <w:ins w:id="99" w:author="Dave Hughs" w:date="2008-01-15T15:18:00Z">
        <w:r>
          <w:rPr>
            <w:sz w:val="24"/>
            <w:szCs w:val="24"/>
          </w:rPr>
          <w:t xml:space="preserve">9. </w:t>
        </w:r>
      </w:ins>
      <w:r>
        <w:rPr>
          <w:sz w:val="24"/>
          <w:szCs w:val="24"/>
        </w:rPr>
        <w:t>Canadian Medical Association. (2006) Determining Medical Fitness to Operate Motor Vehicles, 7th ed., Canadian Medical Association, Ottawa, ON.</w:t>
      </w:r>
    </w:p>
    <w:p>
      <w:pPr>
        <w:pStyle w:val="Normal"/>
        <w:rPr>
          <w:color w:val="000000"/>
          <w:sz w:val="24"/>
          <w:szCs w:val="24"/>
        </w:rPr>
      </w:pPr>
      <w:r>
        <w:rPr>
          <w:color w:val="000000"/>
          <w:sz w:val="24"/>
          <w:szCs w:val="24"/>
        </w:rPr>
      </w:r>
    </w:p>
    <w:p>
      <w:pPr>
        <w:pStyle w:val="Normal"/>
        <w:widowControl w:val="false"/>
        <w:autoSpaceDE w:val="false"/>
        <w:rPr/>
      </w:pPr>
      <w:r>
        <w:rPr/>
      </w:r>
    </w:p>
    <w:p>
      <w:pPr>
        <w:pStyle w:val="Normal"/>
        <w:widowControl w:val="false"/>
        <w:autoSpaceDE w:val="false"/>
        <w:rPr>
          <w:rFonts w:cs="Arial" w:ascii="Arial" w:hAnsi="Arial"/>
        </w:rPr>
      </w:pPr>
      <w:r>
        <w:rPr>
          <w:rFonts w:cs="Arial" w:ascii="Arial" w:hAnsi="Arial"/>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Ecofont Vera Sans">
    <w:charset w:val="01"/>
    <w:family w:val="swiss"/>
    <w:pitch w:val="default"/>
  </w:font>
  <w:font w:name="Courier New">
    <w:charset w:val="4d"/>
    <w:family w:val="modern"/>
    <w:pitch w:val="default"/>
  </w:font>
  <w:font w:name="Lucida Grande">
    <w:charset w:val="00"/>
    <w:family w:val="auto"/>
    <w:pitch w:val="variable"/>
  </w:font>
  <w:font w:name="Times">
    <w:altName w:val="Times New Roman"/>
    <w:charset w:val="00"/>
    <w:family w:val="auto"/>
    <w:pitch w:val="variable"/>
  </w:font>
</w:fonts>
</file>

<file path=word/settings.xml><?xml version="1.0" encoding="utf-8"?>
<w:settings xmlns:w="http://schemas.openxmlformats.org/wordprocessingml/2006/main">
  <w:zoom w:percent="100"/>
  <w:trackRevisions/>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0"/>
      <w:szCs w:val="20"/>
      <w:lang w:val="en-US" w:bidi="ar-SA" w:eastAsia="zh-CN"/>
    </w:rPr>
  </w:style>
  <w:style w:type="character" w:styleId="WW8Num1z0">
    <w:name w:val="WW8Num1z0"/>
    <w:rPr>
      <w:rFonts w:ascii="Times New Roman" w:hAnsi="Times New Roman" w:cs="Times New Roman"/>
      <w:b w:val="false"/>
      <w:bCs w:val="false"/>
      <w:i w:val="false"/>
      <w:iCs w:val="false"/>
      <w:sz w:val="24"/>
      <w:szCs w:val="24"/>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DefaultParagraphFont">
    <w:name w:val="Default Paragraph Font"/>
    <w:rPr/>
  </w:style>
  <w:style w:type="character" w:styleId="InternetLink">
    <w:name w:val="Internet Link"/>
    <w:basedOn w:val="DefaultParagraphFont"/>
    <w:rPr>
      <w:color w:val="0000FF"/>
      <w:u w:val="single"/>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TextBodyIndent">
    <w:name w:val="Text Body Indent"/>
    <w:basedOn w:val="Normal"/>
    <w:pPr>
      <w:jc w:val="both"/>
    </w:pPr>
    <w:rPr>
      <w:rFonts w:ascii="Courier New" w:hAnsi="Courier New" w:cs="Courier New"/>
      <w:b/>
      <w:bCs/>
      <w:sz w:val="24"/>
      <w:szCs w:val="24"/>
    </w:rPr>
  </w:style>
  <w:style w:type="paragraph" w:styleId="BalloonText">
    <w:name w:val="Balloon Text"/>
    <w:basedOn w:val="Normal"/>
    <w:pPr/>
    <w:rPr>
      <w:rFonts w:ascii="Lucida Grande" w:hAnsi="Lucida Grande" w:cs="Lucida Grande"/>
      <w:sz w:val="18"/>
      <w:szCs w:val="18"/>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htsa.dot.gov/people/injury/olddrive/OlderDriversBook/pages/Chapter7.html"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240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2008-01-14T23:16:00Z</dcterms:created>
  <dc:creator>smarshall</dc:creator>
  <dc:language>en-CA</dc:language>
  <cp:lastModifiedBy>Dave Hughs</cp:lastModifiedBy>
  <dcterms:modified xsi:type="dcterms:W3CDTF">2008-01-14T23:20:00Z</dcterms:modified>
  <cp:revision>4</cp:revision>
  <dc:title>Commentary: Mandatory Reporting by Physicians of Patients Potentially Unfit to Drive</dc:title>
</cp:coreProperties>
</file>