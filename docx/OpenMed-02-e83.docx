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22.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
        <w:jc w:val="left"/>
        <w:rPr>
          <w:b w:val="false"/>
          <w:u w:val="none"/>
        </w:rPr>
      </w:pPr>
      <w:r>
        <w:rPr>
          <w:b w:val="false"/>
          <w:u w:val="none"/>
        </w:rPr>
      </w:r>
    </w:p>
    <w:p>
      <w:pPr>
        <w:pStyle w:val="Heading"/>
        <w:rPr>
          <w:u w:val="none"/>
        </w:rPr>
      </w:pPr>
      <w:r>
        <w:rPr>
          <w:u w:val="none"/>
        </w:rPr>
        <w:t>Validity of Self-Reported Height and Weight for Estimating Overweight and Obesity</w:t>
      </w:r>
    </w:p>
    <w:p>
      <w:pPr>
        <w:pStyle w:val="Heading"/>
        <w:rPr>
          <w:u w:val="none"/>
        </w:rPr>
      </w:pPr>
      <w:r>
        <w:rPr>
          <w:u w:val="none"/>
        </w:rPr>
      </w:r>
    </w:p>
    <w:p>
      <w:pPr>
        <w:pStyle w:val="Heading"/>
        <w:rPr>
          <w:b w:val="false"/>
          <w:u w:val="none"/>
        </w:rPr>
      </w:pPr>
      <w:r>
        <w:rPr>
          <w:b w:val="false"/>
          <w:u w:val="none"/>
        </w:rPr>
        <w:t>Noori Akhtar-Danesh</w:t>
      </w:r>
      <w:r>
        <w:rPr>
          <w:b w:val="false"/>
          <w:u w:val="none"/>
          <w:vertAlign w:val="superscript"/>
        </w:rPr>
        <w:t>1, 2</w:t>
      </w:r>
      <w:r>
        <w:rPr>
          <w:b w:val="false"/>
          <w:u w:val="none"/>
        </w:rPr>
        <w:t>, PhD</w:t>
      </w:r>
    </w:p>
    <w:p>
      <w:pPr>
        <w:pStyle w:val="Heading"/>
        <w:rPr>
          <w:b w:val="false"/>
          <w:u w:val="none"/>
        </w:rPr>
      </w:pPr>
      <w:r>
        <w:rPr>
          <w:b w:val="false"/>
          <w:u w:val="none"/>
        </w:rPr>
        <w:t>Mahshid Dehghan</w:t>
      </w:r>
      <w:r>
        <w:rPr>
          <w:b w:val="false"/>
          <w:u w:val="none"/>
          <w:vertAlign w:val="superscript"/>
        </w:rPr>
        <w:t>3</w:t>
      </w:r>
      <w:r>
        <w:rPr>
          <w:b w:val="false"/>
          <w:u w:val="none"/>
        </w:rPr>
        <w:t>, PhD</w:t>
      </w:r>
    </w:p>
    <w:p>
      <w:pPr>
        <w:pStyle w:val="Heading"/>
        <w:rPr>
          <w:b w:val="false"/>
          <w:u w:val="none"/>
        </w:rPr>
      </w:pPr>
      <w:r>
        <w:rPr>
          <w:b w:val="false"/>
          <w:u w:val="none"/>
        </w:rPr>
        <w:t>Anwar T Merchant</w:t>
      </w:r>
      <w:r>
        <w:rPr>
          <w:b w:val="false"/>
          <w:u w:val="none"/>
          <w:vertAlign w:val="superscript"/>
        </w:rPr>
        <w:t>2, 3</w:t>
      </w:r>
      <w:r>
        <w:rPr>
          <w:b w:val="false"/>
          <w:u w:val="none"/>
        </w:rPr>
        <w:t>, ScD</w:t>
      </w:r>
    </w:p>
    <w:p>
      <w:pPr>
        <w:pStyle w:val="Heading"/>
        <w:rPr>
          <w:b w:val="false"/>
          <w:u w:val="none"/>
        </w:rPr>
      </w:pPr>
      <w:r>
        <w:rPr>
          <w:b w:val="false"/>
          <w:u w:val="none"/>
        </w:rPr>
        <w:t>James A. Rainey</w:t>
      </w:r>
      <w:r>
        <w:rPr>
          <w:b w:val="false"/>
          <w:u w:val="none"/>
          <w:vertAlign w:val="superscript"/>
        </w:rPr>
        <w:t>1</w:t>
      </w:r>
      <w:r>
        <w:rPr>
          <w:b w:val="false"/>
          <w:u w:val="none"/>
        </w:rPr>
        <w:t>, BScN (C)</w:t>
      </w:r>
    </w:p>
    <w:p>
      <w:pPr>
        <w:pStyle w:val="Heading"/>
        <w:numPr>
          <w:ilvl w:val="0"/>
          <w:numId w:val="1"/>
        </w:numPr>
        <w:jc w:val="left"/>
        <w:rPr>
          <w:b w:val="false"/>
          <w:u w:val="none"/>
        </w:rPr>
      </w:pPr>
      <w:r>
        <w:rPr>
          <w:b w:val="false"/>
          <w:u w:val="none"/>
        </w:rPr>
        <w:t>School of Nursing, McMaster University</w:t>
      </w:r>
    </w:p>
    <w:p>
      <w:pPr>
        <w:pStyle w:val="Heading"/>
        <w:numPr>
          <w:ilvl w:val="0"/>
          <w:numId w:val="1"/>
        </w:numPr>
        <w:jc w:val="left"/>
        <w:rPr>
          <w:b w:val="false"/>
          <w:u w:val="none"/>
        </w:rPr>
      </w:pPr>
      <w:r>
        <w:rPr>
          <w:b w:val="false"/>
          <w:u w:val="none"/>
        </w:rPr>
        <w:t>Department of Clinical Epidemiology an Biostatistics, McMaster University</w:t>
      </w:r>
    </w:p>
    <w:p>
      <w:pPr>
        <w:pStyle w:val="Heading"/>
        <w:numPr>
          <w:ilvl w:val="0"/>
          <w:numId w:val="1"/>
        </w:numPr>
        <w:jc w:val="left"/>
        <w:rPr>
          <w:b w:val="false"/>
          <w:u w:val="none"/>
        </w:rPr>
      </w:pPr>
      <w:r>
        <w:rPr>
          <w:b w:val="false"/>
          <w:u w:val="none"/>
        </w:rPr>
        <w:t>Population Health Research Institute, McMaster University</w:t>
      </w:r>
    </w:p>
    <w:p>
      <w:pPr>
        <w:pStyle w:val="Heading"/>
        <w:jc w:val="left"/>
        <w:rPr>
          <w:b w:val="false"/>
          <w:u w:val="none"/>
        </w:rPr>
      </w:pPr>
      <w:r>
        <w:rPr>
          <w:b w:val="false"/>
          <w:u w:val="none"/>
        </w:rPr>
        <w:t>Word Count:</w:t>
        <w:tab/>
        <w:tab/>
        <w:t>1944</w:t>
      </w:r>
    </w:p>
    <w:p>
      <w:pPr>
        <w:pStyle w:val="Heading"/>
        <w:jc w:val="left"/>
        <w:rPr>
          <w:b w:val="false"/>
          <w:u w:val="none"/>
        </w:rPr>
      </w:pPr>
      <w:r>
        <w:rPr>
          <w:b w:val="false"/>
          <w:u w:val="none"/>
        </w:rPr>
        <w:t>Number of Tables:</w:t>
        <w:tab/>
        <w:t>5</w:t>
      </w:r>
    </w:p>
    <w:p>
      <w:pPr>
        <w:pStyle w:val="Heading"/>
        <w:jc w:val="left"/>
        <w:rPr>
          <w:b w:val="false"/>
          <w:u w:val="none"/>
        </w:rPr>
      </w:pPr>
      <w:r>
        <w:rPr>
          <w:b w:val="false"/>
          <w:u w:val="none"/>
        </w:rPr>
        <w:t>Number of Figures:</w:t>
        <w:tab/>
        <w:t>1</w:t>
      </w:r>
    </w:p>
    <w:p>
      <w:pPr>
        <w:pStyle w:val="Heading"/>
        <w:jc w:val="left"/>
        <w:rPr>
          <w:b w:val="false"/>
          <w:u w:val="none"/>
        </w:rPr>
      </w:pPr>
      <w:r>
        <w:rPr>
          <w:b w:val="false"/>
          <w:u w:val="none"/>
        </w:rPr>
        <w:t>Address for Correspondence and Reprint Requests:</w:t>
      </w:r>
    </w:p>
    <w:p>
      <w:pPr>
        <w:pStyle w:val="PlainText"/>
        <w:rPr>
          <w:rFonts w:cs="Times New Roman" w:ascii="Times New Roman" w:hAnsi="Times New Roman"/>
          <w:color w:val="000000"/>
          <w:sz w:val="24"/>
          <w:szCs w:val="24"/>
          <w:lang w:val="en-CA" w:eastAsia="en-CA"/>
        </w:rPr>
      </w:pPr>
      <w:ins w:id="0" w:author="Noori Akhtar-Danesh" w:date="2006-10-23T11:49:00Z">
        <w:r>
          <w:rPr>
            <w:rFonts w:cs="Times New Roman" w:ascii="Times New Roman" w:hAnsi="Times New Roman"/>
            <w:color w:val="000000"/>
            <w:sz w:val="24"/>
            <w:szCs w:val="24"/>
            <w:lang w:val="en-CA" w:eastAsia="en-CA"/>
          </w:rPr>
          <w:t>Noori Akhtar-Danesh, PhD</w:t>
        </w:r>
      </w:ins>
    </w:p>
    <w:p>
      <w:pPr>
        <w:pStyle w:val="PlainText"/>
        <w:rPr>
          <w:rFonts w:cs="Times New Roman" w:ascii="Times New Roman" w:hAnsi="Times New Roman"/>
          <w:color w:val="000000"/>
          <w:sz w:val="24"/>
          <w:szCs w:val="24"/>
          <w:lang w:val="en-CA" w:eastAsia="en-CA"/>
        </w:rPr>
      </w:pPr>
      <w:ins w:id="1" w:author="Noori Akhtar-Danesh" w:date="2006-10-23T11:49:00Z">
        <w:r>
          <w:rPr>
            <w:rFonts w:cs="Times New Roman" w:ascii="Times New Roman" w:hAnsi="Times New Roman"/>
            <w:color w:val="000000"/>
            <w:sz w:val="24"/>
            <w:szCs w:val="24"/>
            <w:lang w:val="en-CA" w:eastAsia="en-CA"/>
          </w:rPr>
          <w:t>Faculty of Health Sciences,</w:t>
        </w:r>
      </w:ins>
    </w:p>
    <w:p>
      <w:pPr>
        <w:pStyle w:val="PlainText"/>
        <w:rPr>
          <w:rFonts w:cs="Times New Roman" w:ascii="Times New Roman" w:hAnsi="Times New Roman"/>
          <w:color w:val="000000"/>
          <w:sz w:val="24"/>
          <w:szCs w:val="24"/>
          <w:lang w:val="en-CA" w:eastAsia="en-CA"/>
        </w:rPr>
      </w:pPr>
      <w:ins w:id="2" w:author="Noori Akhtar-Danesh" w:date="2006-10-23T11:49:00Z">
        <w:r>
          <w:rPr>
            <w:rFonts w:cs="Times New Roman" w:ascii="Times New Roman" w:hAnsi="Times New Roman"/>
            <w:color w:val="000000"/>
            <w:sz w:val="24"/>
            <w:szCs w:val="24"/>
            <w:lang w:val="en-CA" w:eastAsia="en-CA"/>
          </w:rPr>
          <w:t>Room 3N28B</w:t>
        </w:r>
      </w:ins>
    </w:p>
    <w:p>
      <w:pPr>
        <w:pStyle w:val="PlainText"/>
        <w:rPr>
          <w:rFonts w:cs="Times New Roman" w:ascii="Times New Roman" w:hAnsi="Times New Roman"/>
          <w:color w:val="000000"/>
          <w:sz w:val="24"/>
          <w:szCs w:val="24"/>
          <w:lang w:val="en-CA" w:eastAsia="en-CA"/>
        </w:rPr>
      </w:pPr>
      <w:ins w:id="3" w:author="Noori Akhtar-Danesh" w:date="2006-10-23T11:49:00Z">
        <w:r>
          <w:rPr>
            <w:rFonts w:cs="Times New Roman" w:ascii="Times New Roman" w:hAnsi="Times New Roman"/>
            <w:color w:val="000000"/>
            <w:sz w:val="24"/>
            <w:szCs w:val="24"/>
            <w:lang w:val="en-CA" w:eastAsia="en-CA"/>
          </w:rPr>
          <w:t>McMaster University,</w:t>
        </w:r>
      </w:ins>
    </w:p>
    <w:p>
      <w:pPr>
        <w:pStyle w:val="PlainText"/>
        <w:rPr>
          <w:rFonts w:cs="Times New Roman" w:ascii="Times New Roman" w:hAnsi="Times New Roman"/>
          <w:color w:val="000000"/>
          <w:sz w:val="24"/>
          <w:szCs w:val="24"/>
          <w:lang w:val="en-CA" w:eastAsia="en-CA"/>
        </w:rPr>
      </w:pPr>
      <w:ins w:id="4" w:author="Noori Akhtar-Danesh" w:date="2006-10-23T11:49:00Z">
        <w:r>
          <w:rPr>
            <w:rFonts w:cs="Times New Roman" w:ascii="Times New Roman" w:hAnsi="Times New Roman"/>
            <w:color w:val="000000"/>
            <w:sz w:val="24"/>
            <w:szCs w:val="24"/>
            <w:lang w:val="en-CA" w:eastAsia="en-CA"/>
          </w:rPr>
          <w:t>1200 Main St. West,</w:t>
        </w:r>
      </w:ins>
    </w:p>
    <w:p>
      <w:pPr>
        <w:pStyle w:val="PlainText"/>
        <w:rPr>
          <w:rFonts w:cs="Times New Roman" w:ascii="Times New Roman" w:hAnsi="Times New Roman"/>
          <w:color w:val="000000"/>
          <w:sz w:val="24"/>
          <w:szCs w:val="24"/>
          <w:lang w:val="en-CA" w:eastAsia="en-CA"/>
        </w:rPr>
      </w:pPr>
      <w:ins w:id="5" w:author="Noori Akhtar-Danesh" w:date="2006-10-23T11:49:00Z">
        <w:r>
          <w:rPr>
            <w:rFonts w:cs="Times New Roman" w:ascii="Times New Roman" w:hAnsi="Times New Roman"/>
            <w:color w:val="000000"/>
            <w:sz w:val="24"/>
            <w:szCs w:val="24"/>
            <w:lang w:val="en-CA" w:eastAsia="en-CA"/>
          </w:rPr>
          <w:t>Hamilton, ON L8N 3Z5,CANADA</w:t>
        </w:r>
      </w:ins>
    </w:p>
    <w:p>
      <w:pPr>
        <w:pStyle w:val="PlainText"/>
        <w:rPr>
          <w:rFonts w:cs="Times New Roman" w:ascii="Times New Roman" w:hAnsi="Times New Roman"/>
          <w:color w:val="000000"/>
          <w:sz w:val="24"/>
          <w:szCs w:val="24"/>
          <w:lang w:val="en-CA" w:eastAsia="en-CA"/>
        </w:rPr>
      </w:pPr>
      <w:ins w:id="6" w:author="Noori Akhtar-Danesh" w:date="2006-10-23T11:49:00Z">
        <w:r>
          <w:rPr>
            <w:rFonts w:cs="Times New Roman" w:ascii="Times New Roman" w:hAnsi="Times New Roman"/>
            <w:color w:val="000000"/>
            <w:sz w:val="24"/>
            <w:szCs w:val="24"/>
            <w:lang w:val="en-CA" w:eastAsia="en-CA"/>
          </w:rPr>
          <w:t>Tel: 905-525-9140 Ext. 22297</w:t>
        </w:r>
      </w:ins>
    </w:p>
    <w:p>
      <w:pPr>
        <w:pStyle w:val="PlainText"/>
        <w:rPr>
          <w:rFonts w:cs="Times New Roman" w:ascii="Times New Roman" w:hAnsi="Times New Roman"/>
          <w:color w:val="000000"/>
          <w:sz w:val="24"/>
          <w:szCs w:val="24"/>
          <w:lang w:val="de-DE" w:eastAsia="en-CA"/>
        </w:rPr>
      </w:pPr>
      <w:ins w:id="7" w:author="Noori Akhtar-Danesh" w:date="2006-10-23T11:49:00Z">
        <w:r>
          <w:rPr>
            <w:rFonts w:cs="Times New Roman" w:ascii="Times New Roman" w:hAnsi="Times New Roman"/>
            <w:color w:val="000000"/>
            <w:sz w:val="24"/>
            <w:szCs w:val="24"/>
            <w:lang w:val="de-DE" w:eastAsia="en-CA"/>
          </w:rPr>
          <w:t>Fax: 905-521-8834</w:t>
        </w:r>
      </w:ins>
    </w:p>
    <w:p>
      <w:pPr>
        <w:pStyle w:val="Heading"/>
        <w:jc w:val="left"/>
        <w:rPr>
          <w:b w:val="false"/>
          <w:u w:val="none"/>
        </w:rPr>
      </w:pPr>
      <w:r>
        <w:rPr>
          <w:b w:val="false"/>
          <w:u w:val="none"/>
        </w:rPr>
        <w:t xml:space="preserve">E-mail: </w:t>
      </w:r>
      <w:hyperlink r:id="rId2">
        <w:r>
          <w:rPr>
            <w:rStyle w:val="InternetLink"/>
          </w:rPr>
          <w:t>daneshn@mcmaster.ca</w:t>
        </w:r>
      </w:hyperlink>
      <w:r>
        <w:rPr>
          <w:b w:val="false"/>
          <w:u w:val="none"/>
        </w:rPr>
        <w:t xml:space="preserve"> </w:t>
      </w:r>
    </w:p>
    <w:p>
      <w:pPr>
        <w:pStyle w:val="Heading"/>
        <w:pageBreakBefore/>
        <w:jc w:val="left"/>
        <w:rPr>
          <w:b w:val="false"/>
          <w:u w:val="none"/>
        </w:rPr>
      </w:pPr>
      <w:r>
        <w:rPr>
          <w:b w:val="false"/>
          <w:u w:val="none"/>
        </w:rPr>
        <w:t>ABSTRACT</w:t>
      </w:r>
    </w:p>
    <w:p>
      <w:pPr>
        <w:pStyle w:val="TextBody"/>
        <w:spacing w:before="0" w:after="120"/>
        <w:ind w:left="0" w:right="0" w:hanging="0"/>
        <w:jc w:val="left"/>
        <w:rPr>
          <w:rFonts w:cs="Arial" w:ascii="Palatino Linotype" w:hAnsi="Palatino Linotype"/>
        </w:rPr>
      </w:pPr>
      <w:r>
        <w:rPr>
          <w:rFonts w:cs="Palatino Linotype" w:ascii="Palatino Linotype" w:hAnsi="Palatino Linotype"/>
          <w:b/>
        </w:rPr>
        <w:t>Objectives:</w:t>
      </w:r>
      <w:r>
        <w:rPr>
          <w:rFonts w:cs="Palatino Linotype" w:ascii="Palatino Linotype" w:hAnsi="Palatino Linotype"/>
        </w:rPr>
        <w:t xml:space="preserve"> </w:t>
      </w:r>
      <w:r>
        <w:rPr>
          <w:rFonts w:cs="Arial" w:ascii="Palatino Linotype" w:hAnsi="Palatino Linotype"/>
        </w:rPr>
        <w:t>To determine the validity of self-reported body mass index (BMI) in estimating the prevalence of overweight and obesity in the Canadian population.</w:t>
      </w:r>
    </w:p>
    <w:p>
      <w:pPr>
        <w:pStyle w:val="Normal"/>
        <w:spacing w:lineRule="auto" w:line="480"/>
        <w:rPr>
          <w:rFonts w:cs="Palatino Linotype" w:ascii="Palatino Linotype" w:hAnsi="Palatino Linotype"/>
        </w:rPr>
      </w:pPr>
      <w:r>
        <w:rPr>
          <w:rFonts w:cs="Palatino Linotype" w:ascii="Palatino Linotype" w:hAnsi="Palatino Linotype"/>
          <w:b/>
        </w:rPr>
        <w:t>Method:</w:t>
      </w:r>
      <w:r>
        <w:rPr>
          <w:rFonts w:cs="Palatino Linotype" w:ascii="Palatino Linotype" w:hAnsi="Palatino Linotype"/>
        </w:rPr>
        <w:t xml:space="preserve"> In this analysis the Canadian Community Health Survey, Cycle 2.2 dataset was used to estimate the prevalence of overweight and obesity and mean and standard deviation (SD) of BMI from self-reported and measured heights and weights according to gender, age group, and measured weight classification. Multiple regression technique was used to evaluate the relation between BMI underreporting and variables of age, gender, and measured height and weight.  </w:t>
      </w:r>
    </w:p>
    <w:p>
      <w:pPr>
        <w:pStyle w:val="Normal"/>
        <w:spacing w:lineRule="auto" w:line="480"/>
        <w:rPr>
          <w:rFonts w:cs="Palatino Linotype" w:ascii="Palatino Linotype" w:hAnsi="Palatino Linotype"/>
        </w:rPr>
      </w:pPr>
      <w:r>
        <w:rPr>
          <w:rFonts w:cs="Palatino Linotype" w:ascii="Palatino Linotype" w:hAnsi="Palatino Linotype"/>
          <w:b/>
        </w:rPr>
        <w:t>Results:</w:t>
      </w:r>
      <w:r>
        <w:rPr>
          <w:rFonts w:cs="Palatino Linotype" w:ascii="Palatino Linotype" w:hAnsi="Palatino Linotype"/>
        </w:rPr>
        <w:t xml:space="preserve"> There were 18886 participants with self-reported or measured height and weight.  Estimated mean (SD) for self-reported and measured BMI are 25.8 (4.8) and 25.4 (6.1) kg/m</w:t>
      </w:r>
      <w:r>
        <w:rPr>
          <w:rFonts w:cs="Palatino Linotype" w:ascii="Palatino Linotype" w:hAnsi="Palatino Linotype"/>
          <w:vertAlign w:val="superscript"/>
        </w:rPr>
        <w:t>2</w:t>
      </w:r>
      <w:r>
        <w:rPr>
          <w:rFonts w:cs="Palatino Linotype" w:ascii="Palatino Linotype" w:hAnsi="Palatino Linotype"/>
        </w:rPr>
        <w:t>, respectively.  On average BMI underreporting is 1.2 kg/m</w:t>
      </w:r>
      <w:r>
        <w:rPr>
          <w:rFonts w:cs="Palatino Linotype" w:ascii="Palatino Linotype" w:hAnsi="Palatino Linotype"/>
          <w:vertAlign w:val="superscript"/>
        </w:rPr>
        <w:t>2</w:t>
      </w:r>
      <w:r>
        <w:rPr>
          <w:rFonts w:cs="Palatino Linotype" w:ascii="Palatino Linotype" w:hAnsi="Palatino Linotype"/>
        </w:rPr>
        <w:t xml:space="preserve"> (0.8 kg/m</w:t>
      </w:r>
      <w:r>
        <w:rPr>
          <w:rFonts w:cs="Palatino Linotype" w:ascii="Palatino Linotype" w:hAnsi="Palatino Linotype"/>
          <w:vertAlign w:val="superscript"/>
        </w:rPr>
        <w:t xml:space="preserve">2 </w:t>
      </w:r>
      <w:r>
        <w:rPr>
          <w:rFonts w:cs="Palatino Linotype" w:ascii="Palatino Linotype" w:hAnsi="Palatino Linotype"/>
        </w:rPr>
        <w:t>for men and 1.5 kg/m</w:t>
      </w:r>
      <w:r>
        <w:rPr>
          <w:rFonts w:cs="Palatino Linotype" w:ascii="Palatino Linotype" w:hAnsi="Palatino Linotype"/>
          <w:vertAlign w:val="superscript"/>
        </w:rPr>
        <w:t xml:space="preserve">2 </w:t>
      </w:r>
      <w:r>
        <w:rPr>
          <w:rFonts w:cs="Palatino Linotype" w:ascii="Palatino Linotype" w:hAnsi="Palatino Linotype"/>
        </w:rPr>
        <w:t xml:space="preserve">for women).  Overall prevalence rates of overweight and obesity were 35.8% and 26.1%, respectively, for measured BMI, and 35.5% and 18.9% for self-reported BMI.  </w:t>
      </w:r>
      <w:r>
        <w:rPr>
          <w:rFonts w:cs="Palatino Linotype" w:ascii="Palatino Linotype" w:hAnsi="Palatino Linotype"/>
          <w:bCs/>
        </w:rPr>
        <w:t xml:space="preserve">Females and heavier respondents showed more BMI underreporting than others.  Also, older and taller participants reported BMI more accurately. </w:t>
      </w:r>
      <w:r>
        <w:rPr>
          <w:rFonts w:cs="Palatino Linotype" w:ascii="Palatino Linotype" w:hAnsi="Palatino Linotype"/>
          <w:b/>
        </w:rPr>
        <w:t>Conclusion:</w:t>
      </w:r>
      <w:r>
        <w:rPr>
          <w:rFonts w:cs="Palatino Linotype" w:ascii="Palatino Linotype" w:hAnsi="Palatino Linotype"/>
        </w:rPr>
        <w:t xml:space="preserve"> To estimate overweight and obesity in etiological and disease relationship studies, use of measured BMI is highly recommended instead of self-reported BMI.  Otherwise, the finding could be distorted and unreliable.  In the population surveys, if there is no access to the measured height and weight, then, one might expect a BMI underreporting of 1.2 and an underestimation of overweight and obesity rate by at least 4 -5% among men and 10% among women.</w:t>
      </w:r>
    </w:p>
    <w:p>
      <w:pPr>
        <w:pStyle w:val="Normal"/>
        <w:spacing w:lineRule="auto" w:line="480"/>
        <w:rPr>
          <w:rFonts w:cs="Palatino Linotype" w:ascii="Palatino Linotype" w:hAnsi="Palatino Linotype"/>
        </w:rPr>
      </w:pPr>
      <w:r>
        <w:rPr>
          <w:rFonts w:cs="Palatino Linotype" w:ascii="Palatino Linotype" w:hAnsi="Palatino Linotype"/>
        </w:rPr>
      </w:r>
    </w:p>
    <w:p>
      <w:pPr>
        <w:pStyle w:val="Normal"/>
        <w:spacing w:lineRule="auto" w:line="480"/>
        <w:rPr>
          <w:rFonts w:cs="Palatino Linotype" w:ascii="Palatino Linotype" w:hAnsi="Palatino Linotype"/>
        </w:rPr>
      </w:pPr>
      <w:r>
        <w:rPr>
          <w:rFonts w:cs="Palatino Linotype" w:ascii="Palatino Linotype" w:hAnsi="Palatino Linotype"/>
        </w:rPr>
        <w:t>Key words: Body weight, obesity, overweight, body mass index</w:t>
      </w:r>
    </w:p>
    <w:p>
      <w:pPr>
        <w:pStyle w:val="Heading"/>
        <w:pageBreakBefore/>
        <w:rPr>
          <w:u w:val="none"/>
        </w:rPr>
      </w:pPr>
      <w:r>
        <w:rPr>
          <w:u w:val="none"/>
        </w:rPr>
        <w:t>Validity of Self-Reported Height and Weight for Estimating Overweight and Obesity</w:t>
      </w:r>
    </w:p>
    <w:p>
      <w:pPr>
        <w:pStyle w:val="Heading"/>
        <w:rPr>
          <w:u w:val="none"/>
        </w:rPr>
      </w:pPr>
      <w:r>
        <w:rPr>
          <w:u w:val="none"/>
        </w:rPr>
      </w:r>
    </w:p>
    <w:p>
      <w:pPr>
        <w:pStyle w:val="Heading"/>
        <w:jc w:val="left"/>
        <w:rPr>
          <w:caps/>
          <w:u w:val="none"/>
        </w:rPr>
      </w:pPr>
      <w:r>
        <w:rPr>
          <w:caps/>
          <w:u w:val="none"/>
        </w:rPr>
        <w:t>Introduction</w:t>
      </w:r>
    </w:p>
    <w:p>
      <w:pPr>
        <w:pStyle w:val="Normal"/>
        <w:spacing w:lineRule="auto" w:line="480"/>
        <w:rPr>
          <w:rFonts w:cs="Palatino Linotype" w:ascii="Palatino Linotype" w:hAnsi="Palatino Linotype"/>
        </w:rPr>
      </w:pPr>
      <w:r>
        <w:rPr>
          <w:rFonts w:cs="Arial" w:ascii="Palatino Linotype" w:hAnsi="Palatino Linotype"/>
          <w:iCs/>
        </w:rPr>
        <w:t>Overweight and obesity have a significant impact on both physical and psychological health and are</w:t>
      </w:r>
      <w:r>
        <w:rPr>
          <w:rFonts w:cs="Palatino Linotype" w:ascii="Palatino Linotype" w:hAnsi="Palatino Linotype"/>
        </w:rPr>
        <w:t xml:space="preserve"> important risk factors for cardiovascular disease and diabetes </w:t>
      </w:r>
      <w:r>
        <w:fldChar w:fldCharType="begin"/>
      </w:r>
      <w:r>
        <w:instrText> ADDIN REFMGR.CITE &lt;Refman&gt;&lt;Cite&gt;&lt;Author&gt;Yan&lt;/Author&gt;&lt;Year&gt;2006&lt;/Year&gt;&lt;RecNum&gt;36&lt;/RecNum&gt;&lt;IDText&gt;Midlife body mass index and hospitalization and mortality in older age&lt;/IDText&gt;&lt;MDL Ref_Type="Journal"&gt;&lt;Ref_Type&gt;Journal&lt;/Ref_Type&gt;&lt;Ref_ID&gt;36&lt;/Ref_ID&gt;&lt;Title_Primary&gt;Midlife body mass index and hospitalization and mortality in older age&lt;/Title_Primary&gt;&lt;Authors_Primary&gt;Yan,L.L.&lt;/Authors_Primary&gt;&lt;Authors_Primary&gt;Daviglus,M.L.&lt;/Authors_Primary&gt;&lt;Authors_Primary&gt;Liu,K.&lt;/Authors_Primary&gt;&lt;Authors_Primary&gt;Stamler,J.&lt;/Authors_Primary&gt;&lt;Authors_Primary&gt;Wang,R.&lt;/Authors_Primary&gt;&lt;Authors_Primary&gt;Pirzada,A.et al.&lt;/Authors_Primary&gt;&lt;Date_Primary&gt;2006&lt;/Date_Primary&gt;&lt;Reprint&gt;Not in File&lt;/Reprint&gt;&lt;Start_Page&gt;190&lt;/Start_Page&gt;&lt;End_Page&gt;198&lt;/End_Page&gt;&lt;Periodical&gt;JAMA&lt;/Periodical&gt;&lt;Volume&gt;295&lt;/Volume&gt;&lt;Issue&gt;2&lt;/Issue&gt;&lt;ZZ_JournalStdAbbrev&gt;&lt;f name="System"&gt;JAMA&lt;/f&gt;&lt;/ZZ_JournalStdAbbrev&gt;&lt;ZZ_WorkformID&gt;1&lt;/ZZ_WorkformID&gt;&lt;/MDL&gt;&lt;/Cite&gt;&lt;/Refman&gt;</w:instrText>
      </w:r>
      <w:r>
        <w:fldChar w:fldCharType="separate"/>
      </w:r>
      <w:bookmarkStart w:id="0" w:name="__Fieldmark__60_1024893045"/>
      <w:r>
        <w:rPr>
          <w:rFonts w:cs="Palatino Linotype" w:ascii="Palatino Linotype" w:hAnsi="Palatino Linotype"/>
        </w:rPr>
        <w:t>(1)</w:t>
      </w:r>
      <w:r>
        <w:rPr>
          <w:rFonts w:cs="Palatino Linotype" w:ascii="Palatino Linotype" w:hAnsi="Palatino Linotype"/>
        </w:rPr>
      </w:r>
      <w:r>
        <w:fldChar w:fldCharType="end"/>
      </w:r>
      <w:bookmarkEnd w:id="0"/>
      <w:r>
        <w:rPr>
          <w:rFonts w:cs="Palatino Linotype" w:ascii="Palatino Linotype" w:hAnsi="Palatino Linotype"/>
        </w:rPr>
        <w:t xml:space="preserve">, and certain types of cancer </w:t>
      </w:r>
      <w:r>
        <w:fldChar w:fldCharType="begin"/>
      </w:r>
      <w:r>
        <w:instrText> ADDIN REFMGR.CITE &lt;Refman&gt;&lt;Cite&gt;&lt;Author&gt;Calle&lt;/Author&gt;&lt;Year&gt;2003&lt;/Year&gt;&lt;RecNum&gt;1&lt;/RecNum&gt;&lt;IDText&gt;Overweight, obesity and mortality from cancer in a prospectively studied cohort of U.S. adults&lt;/IDText&gt;&lt;MDL Ref_Type="Journal"&gt;&lt;Ref_Type&gt;Journal&lt;/Ref_Type&gt;&lt;Ref_ID&gt;1&lt;/Ref_ID&gt;&lt;Title_Primary&gt;Overweight, obesity and mortality from cancer in a prospectively studied cohort of U.S. adults&lt;/Title_Primary&gt;&lt;Authors_Primary&gt;Calle,E.E.&lt;/Authors_Primary&gt;&lt;Authors_Primary&gt;Rodriguez,C.&lt;/Authors_Primary&gt;&lt;Authors_Primary&gt;Walker-Thurmond,K.&lt;/Authors_Primary&gt;&lt;Authors_Primary&gt;Thun,M.J.&lt;/Authors_Primary&gt;&lt;Date_Primary&gt;2003&lt;/Date_Primary&gt;&lt;Reprint&gt;Not in File&lt;/Reprint&gt;&lt;Start_Page&gt;1625&lt;/Start_Page&gt;&lt;End_Page&gt;1638&lt;/End_Page&gt;&lt;Periodical&gt;New England Journal of Medicine&lt;/Periodical&gt;&lt;Volume&gt;348&lt;/Volume&gt;&lt;ZZ_JournalFull&gt;&lt;f name="System"&gt;New England Journal of Medicine&lt;/f&gt;&lt;/ZZ_JournalFull&gt;&lt;ZZ_WorkformID&gt;1&lt;/ZZ_WorkformID&gt;&lt;/MDL&gt;&lt;/Cite&gt;&lt;/Refman&gt;</w:instrText>
      </w:r>
      <w:r>
        <w:fldChar w:fldCharType="separate"/>
      </w:r>
      <w:bookmarkStart w:id="1" w:name="__Fieldmark__61_1024893045"/>
      <w:r>
        <w:rPr>
          <w:rFonts w:cs="Palatino Linotype" w:ascii="Palatino Linotype" w:hAnsi="Palatino Linotype"/>
        </w:rPr>
        <w:t>(2)</w:t>
      </w:r>
      <w:r>
        <w:rPr>
          <w:rFonts w:cs="Palatino Linotype" w:ascii="Palatino Linotype" w:hAnsi="Palatino Linotype"/>
        </w:rPr>
      </w:r>
      <w:r>
        <w:fldChar w:fldCharType="end"/>
      </w:r>
      <w:bookmarkEnd w:id="1"/>
      <w:r>
        <w:rPr>
          <w:rFonts w:cs="Palatino Linotype" w:ascii="Palatino Linotype" w:hAnsi="Palatino Linotype"/>
        </w:rPr>
        <w:t xml:space="preserve">.  Increasing obesity rates result in rising healthcare costs which could create a substantial economic burden </w:t>
      </w:r>
      <w:r>
        <w:fldChar w:fldCharType="begin"/>
      </w:r>
      <w:r>
        <w:instrText> ADDIN REFMGR.CITE &lt;Refman&gt;&lt;Cite&gt;&lt;Author&gt;Birmingham&lt;/Author&gt;&lt;Year&gt;1999&lt;/Year&gt;&lt;RecNum&gt;101&lt;/RecNum&gt;&lt;IDText&gt;The cost of obesity in Canada&lt;/IDText&gt;&lt;MDL Ref_Type="Journal"&gt;&lt;Ref_Type&gt;Journal&lt;/Ref_Type&gt;&lt;Ref_ID&gt;101&lt;/Ref_ID&gt;&lt;Title_Primary&gt;The cost of obesity in Canada&lt;/Title_Primary&gt;&lt;Authors_Primary&gt;Birmingham,C.L.&lt;/Authors_Primary&gt;&lt;Authors_Primary&gt;Muller,J.L.&lt;/Authors_Primary&gt;&lt;Authors_Primary&gt;Palepu,A.&lt;/Authors_Primary&gt;&lt;Authors_Primary&gt;Spinelli,J.J.&lt;/Authors_Primary&gt;&lt;Authors_Primary&gt;Anis,A.H.&lt;/Authors_Primary&gt;&lt;Date_Primary&gt;1999&lt;/Date_Primary&gt;&lt;Reprint&gt;In File&lt;/Reprint&gt;&lt;Start_Page&gt;483&lt;/Start_Page&gt;&lt;End_Page&gt;4888&lt;/End_Page&gt;&lt;Periodical&gt;Canadian Medical Association Journal&lt;/Periodical&gt;&lt;Volume&gt;160&lt;/Volume&gt;&lt;Issue&gt;4&lt;/Issue&gt;&lt;Web_URL_Link4&gt;&lt;f name="System"&gt;Canadian Medical Association Journal&lt;/f&gt;&lt;/Web_URL_Link4&gt;&lt;ZZ_WorkformID&gt;1&lt;/ZZ_WorkformID&gt;&lt;/MDL&gt;&lt;/Cite&gt;&lt;/Refman&gt;</w:instrText>
      </w:r>
      <w:r>
        <w:fldChar w:fldCharType="separate"/>
      </w:r>
      <w:bookmarkStart w:id="2" w:name="__Fieldmark__62_1024893045"/>
      <w:r>
        <w:rPr>
          <w:rFonts w:cs="Palatino Linotype" w:ascii="Palatino Linotype" w:hAnsi="Palatino Linotype"/>
        </w:rPr>
        <w:t>(3)</w:t>
      </w:r>
      <w:r>
        <w:rPr>
          <w:rFonts w:cs="Palatino Linotype" w:ascii="Palatino Linotype" w:hAnsi="Palatino Linotype"/>
        </w:rPr>
      </w:r>
      <w:r>
        <w:fldChar w:fldCharType="end"/>
      </w:r>
      <w:bookmarkEnd w:id="2"/>
      <w:r>
        <w:rPr>
          <w:rFonts w:cs="Palatino Linotype" w:ascii="Palatino Linotype" w:hAnsi="Palatino Linotype"/>
        </w:rPr>
        <w:t>.  It is therefore important to monitor societal trends in overweight and obesity, from both a healthcare intervention and economic standpoint.  Body mass index (BMI) which is calculated as weight-to-squared height (</w:t>
      </w:r>
      <w:r>
        <w:rPr>
          <w:rFonts w:cs="Palatino Linotype" w:ascii="Palatino Linotype" w:hAnsi="Palatino Linotype"/>
        </w:rPr>
      </w:r>
      <m:oMath xmlns:m="http://schemas.openxmlformats.org/officeDocument/2006/math">
        <m:f>
          <m:fPr>
            <m:type m:val="lin"/>
          </m:fPr>
          <m:num>
            <m:r>
              <m:rPr>
                <m:lit/>
                <m:nor/>
              </m:rPr>
              <w:rPr>
                <w:rFonts w:ascii="Cambria Math" w:hAnsi="Cambria Math"/>
              </w:rPr>
              <m:t xml:space="preserve">kg</m:t>
            </m:r>
          </m:num>
          <m:den>
            <m:sSup>
              <m:e>
                <m:r>
                  <w:rPr>
                    <w:rFonts w:ascii="Cambria Math" w:hAnsi="Cambria Math"/>
                  </w:rPr>
                  <m:t xml:space="preserve">m</m:t>
                </m:r>
              </m:e>
              <m:sup>
                <m:r>
                  <w:rPr>
                    <w:rFonts w:ascii="Cambria Math" w:hAnsi="Cambria Math"/>
                  </w:rPr>
                  <m:t xml:space="preserve">2</m:t>
                </m:r>
              </m:sup>
            </m:sSup>
          </m:den>
        </m:f>
      </m:oMath>
      <w:r>
        <w:rPr>
          <w:rFonts w:cs="Palatino Linotype" w:ascii="Palatino Linotype" w:hAnsi="Palatino Linotype"/>
        </w:rPr>
        <w:t xml:space="preserve">) is used extensively to identify underweight, overweight, and obese individuals in large population-based studies because it is easy, reproducible, and inexpensive to use </w:t>
      </w:r>
      <w:r>
        <w:fldChar w:fldCharType="begin"/>
      </w:r>
      <w:r>
        <w:instrText> ADDIN REFMGR.CITE &lt;Refman&gt;&lt;Cite&gt;&lt;Author&gt;Deurenberg&lt;/Author&gt;&lt;Year&gt;1991&lt;/Year&gt;&lt;RecNum&gt;40&lt;/RecNum&gt;&lt;IDText&gt;Body mass index as a measure of body fatness: age- and sex-specific prediction formulas&lt;/IDText&gt;&lt;MDL Ref_Type="Journal"&gt;&lt;Ref_Type&gt;Journal&lt;/Ref_Type&gt;&lt;Ref_ID&gt;40&lt;/Ref_ID&gt;&lt;Title_Primary&gt;Body mass index as a measure of body fatness: age- and sex-specific prediction formulas&lt;/Title_Primary&gt;&lt;Authors_Primary&gt;Deurenberg,P.&lt;/Authors_Primary&gt;&lt;Authors_Primary&gt;Weststrate,J.A.&lt;/Authors_Primary&gt;&lt;Authors_Primary&gt;Seidell,J.C.&lt;/Authors_Primary&gt;&lt;Date_Primary&gt;1991/3&lt;/Date_Primary&gt;&lt;Keywords&gt;Adipose Tissue&lt;/Keywords&gt;&lt;Keywords&gt;Adolescent&lt;/Keywords&gt;&lt;Keywords&gt;Adult&lt;/Keywords&gt;&lt;Keywords&gt;Age Factors&lt;/Keywords&gt;&lt;Keywords&gt;Aged&lt;/Keywords&gt;&lt;Keywords&gt;Aged,80 and over&lt;/Keywords&gt;&lt;Keywords&gt;anatomy &amp;amp; histology&lt;/Keywords&gt;&lt;Keywords&gt;Anthropometry&lt;/Keywords&gt;&lt;Keywords&gt;Body Composition&lt;/Keywords&gt;&lt;Keywords&gt;Body Mass Index&lt;/Keywords&gt;&lt;Keywords&gt;Child&lt;/Keywords&gt;&lt;Keywords&gt;Densitometry&lt;/Keywords&gt;&lt;Keywords&gt;Female&lt;/Keywords&gt;&lt;Keywords&gt;Humans&lt;/Keywords&gt;&lt;Keywords&gt;Male&lt;/Keywords&gt;&lt;Keywords&gt;methods&lt;/Keywords&gt;&lt;Keywords&gt;Middle Aged&lt;/Keywords&gt;&lt;Keywords&gt;Nutrition&lt;/Keywords&gt;&lt;Keywords&gt;physiology&lt;/Keywords&gt;&lt;Keywords&gt;Predictive Value of Tests&lt;/Keywords&gt;&lt;Keywords&gt;Reproducibility of Results&lt;/Keywords&gt;&lt;Keywords&gt;Sex Factors&lt;/Keywords&gt;&lt;Reprint&gt;Not in File&lt;/Reprint&gt;&lt;Start_Page&gt;105&lt;/Start_Page&gt;&lt;End_Page&gt;114&lt;/End_Page&gt;&lt;Periodical&gt;Br.J Nutr&lt;/Periodical&gt;&lt;Volume&gt;65&lt;/Volume&gt;&lt;Issue&gt;2&lt;/Issue&gt;&lt;Address&gt;Department of Human Nutrition, Agricultural University Wageningen, The Netherlands&lt;/Address&gt;&lt;Web_URL&gt;PM:2043597&lt;/Web_URL&gt;&lt;ZZ_JournalStdAbbrev&gt;&lt;f name="System"&gt;Br.J Nutr&lt;/f&gt;&lt;/ZZ_JournalStdAbbrev&gt;&lt;ZZ_WorkformID&gt;1&lt;/ZZ_WorkformID&gt;&lt;/MDL&gt;&lt;/Cite&gt;&lt;/Refman&gt;</w:instrText>
      </w:r>
      <w:r>
        <w:fldChar w:fldCharType="separate"/>
      </w:r>
      <w:bookmarkStart w:id="3" w:name="__Fieldmark__63_1024893045"/>
      <w:r>
        <w:rPr>
          <w:rFonts w:cs="Palatino Linotype" w:ascii="Palatino Linotype" w:hAnsi="Palatino Linotype"/>
        </w:rPr>
        <w:t>(4)</w:t>
      </w:r>
      <w:r>
        <w:rPr>
          <w:rFonts w:cs="Palatino Linotype" w:ascii="Palatino Linotype" w:hAnsi="Palatino Linotype"/>
        </w:rPr>
      </w:r>
      <w:r>
        <w:fldChar w:fldCharType="end"/>
      </w:r>
      <w:bookmarkEnd w:id="3"/>
      <w:r>
        <w:rPr>
          <w:rFonts w:cs="Palatino Linotype" w:ascii="Palatino Linotype" w:hAnsi="Palatino Linotype"/>
        </w:rPr>
        <w:t xml:space="preserve">.  Also, BMI predicts risk of morbidity and mortality globally </w:t>
      </w:r>
      <w:r>
        <w:fldChar w:fldCharType="begin"/>
      </w:r>
      <w:r>
        <w:instrText> ADDIN REFMGR.CITE &lt;Refman&gt;&lt;Cite&gt;&lt;Author&gt;Jee&lt;/Author&gt;&lt;Year&gt;2006&lt;/Year&gt;&lt;RecNum&gt;39&lt;/RecNum&gt;&lt;IDText&gt;Body-mass index and mortality in Korean men and women&lt;/IDText&gt;&lt;MDL Ref_Type="Journal"&gt;&lt;Ref_Type&gt;Journal&lt;/Ref_Type&gt;&lt;Ref_ID&gt;39&lt;/Ref_ID&gt;&lt;Title_Primary&gt;Body-mass index and mortality in Korean men and women&lt;/Title_Primary&gt;&lt;Authors_Primary&gt;Jee,S.H.&lt;/Authors_Primary&gt;&lt;Authors_Primary&gt;Sull,J.W.&lt;/Authors_Primary&gt;&lt;Authors_Primary&gt;Park,J.&lt;/Authors_Primary&gt;&lt;Authors_Primary&gt;Lee,S.Y.&lt;/Authors_Primary&gt;&lt;Authors_Primary&gt;Ohrr,H.&lt;/Authors_Primary&gt;&lt;Authors_Primary&gt;Guallar,E.&lt;/Authors_Primary&gt;&lt;Authors_Primary&gt;Samet,J.M.&lt;/Authors_Primary&gt;&lt;Date_Primary&gt;2006/8/24&lt;/Date_Primary&gt;&lt;Keywords&gt;Adult&lt;/Keywords&gt;&lt;Keywords&gt;Aged&lt;/Keywords&gt;&lt;Keywords&gt;Aged,80 and over&lt;/Keywords&gt;&lt;Keywords&gt;Body Mass Index&lt;/Keywords&gt;&lt;Keywords&gt;Body Weight&lt;/Keywords&gt;&lt;Keywords&gt;Cause of Death&lt;/Keywords&gt;&lt;Keywords&gt;Cohort Studies&lt;/Keywords&gt;&lt;Keywords&gt;Confounding Factors (Epidemiology)&lt;/Keywords&gt;&lt;Keywords&gt;epidemiology&lt;/Keywords&gt;&lt;Keywords&gt;Female&lt;/Keywords&gt;&lt;Keywords&gt;Humans&lt;/Keywords&gt;&lt;Keywords&gt;Korea&lt;/Keywords&gt;&lt;Keywords&gt;Male&lt;/Keywords&gt;&lt;Keywords&gt;methods&lt;/Keywords&gt;&lt;Keywords&gt;Middle Aged&lt;/Keywords&gt;&lt;Keywords&gt;mortality&lt;/Keywords&gt;&lt;Keywords&gt;Obesity&lt;/Keywords&gt;&lt;Keywords&gt;Overweight&lt;/Keywords&gt;&lt;Keywords&gt;Proportional Hazards Models&lt;/Keywords&gt;&lt;Keywords&gt;Prospective Studies&lt;/Keywords&gt;&lt;Keywords&gt;Research Support,N.I.H.,Extramural&lt;/Keywords&gt;&lt;Keywords&gt;Research Support,Non-U.S.Gov&amp;apos;t&lt;/Keywords&gt;&lt;Keywords&gt;Risk&lt;/Keywords&gt;&lt;Keywords&gt;Thinness&lt;/Keywords&gt;&lt;Reprint&gt;Not in File&lt;/Reprint&gt;&lt;Start_Page&gt;779&lt;/Start_Page&gt;&lt;End_Page&gt;787&lt;/End_Page&gt;&lt;Periodical&gt;N.Engl.J Med.&lt;/Periodical&gt;&lt;Volume&gt;355&lt;/Volume&gt;&lt;Issue&gt;8&lt;/Issue&gt;&lt;Address&gt;Department of Epidemiology and Health Promotion, Graduate School of Public Health, Yonsei University, Seoul, Korea. jsunha@yumc.yonsei.ac.kr&lt;/Address&gt;&lt;Web_URL&gt;PM:16926276&lt;/Web_URL&gt;&lt;ZZ_JournalStdAbbrev&gt;&lt;f name="System"&gt;N.Engl.J Med.&lt;/f&gt;&lt;/ZZ_JournalStdAbbrev&gt;&lt;ZZ_WorkformID&gt;1&lt;/ZZ_WorkformID&gt;&lt;/MDL&gt;&lt;/Cite&gt;&lt;/Refman&gt;</w:instrText>
      </w:r>
      <w:r>
        <w:fldChar w:fldCharType="separate"/>
      </w:r>
      <w:bookmarkStart w:id="4" w:name="__Fieldmark__64_1024893045"/>
      <w:r>
        <w:rPr>
          <w:rFonts w:cs="Palatino Linotype" w:ascii="Palatino Linotype" w:hAnsi="Palatino Linotype"/>
        </w:rPr>
        <w:t>(5)</w:t>
      </w:r>
      <w:r>
        <w:rPr>
          <w:rFonts w:cs="Palatino Linotype" w:ascii="Palatino Linotype" w:hAnsi="Palatino Linotype"/>
        </w:rPr>
      </w:r>
      <w:r>
        <w:fldChar w:fldCharType="end"/>
      </w:r>
      <w:bookmarkEnd w:id="4"/>
      <w:r>
        <w:rPr>
          <w:rFonts w:cs="Palatino Linotype" w:ascii="Palatino Linotype" w:hAnsi="Palatino Linotype"/>
        </w:rPr>
        <w:t xml:space="preserve">.  </w:t>
      </w:r>
    </w:p>
    <w:p>
      <w:pPr>
        <w:pStyle w:val="Normal"/>
        <w:spacing w:lineRule="auto" w:line="480"/>
        <w:rPr>
          <w:rFonts w:cs="Palatino Linotype" w:ascii="Palatino Linotype" w:hAnsi="Palatino Linotype"/>
        </w:rPr>
      </w:pPr>
      <w:r>
        <w:rPr>
          <w:rFonts w:cs="Palatino Linotype" w:ascii="Palatino Linotype" w:hAnsi="Palatino Linotype"/>
        </w:rPr>
        <w:t xml:space="preserve">In large epidemiological studies and national surveys, BMI is often obtained from self-reported heights and weights rather than measured values.  The accuracy of BMI derived from self-reported height and weight (referred as self-reported BMI in this article) has been called into question because individuals tend to overestimate height and underestimate weight which can affect the estimation of BMI significantly </w:t>
      </w:r>
      <w:r>
        <w:fldChar w:fldCharType="begin"/>
      </w:r>
      <w:r>
        <w:instrText> ADDIN REFMGR.CITE &lt;Refman&gt;&lt;Cite&gt;&lt;Author&gt;John&lt;/Author&gt;&lt;Year&gt;2006&lt;/Year&gt;&lt;RecNum&gt;31&lt;/RecNum&gt;&lt;IDText&gt;Validity of overweight and obesity in a nation based on self-report versus measurement device data&lt;/IDText&gt;&lt;MDL Ref_Type="Journal"&gt;&lt;Ref_Type&gt;Journal&lt;/Ref_Type&gt;&lt;Ref_ID&gt;31&lt;/Ref_ID&gt;&lt;Title_Primary&gt;Validity of overweight and obesity in a nation based on self-report versus measurement device data&lt;/Title_Primary&gt;&lt;Authors_Primary&gt;John,U.&lt;/Authors_Primary&gt;&lt;Authors_Primary&gt;Hanki,M.&lt;/Authors_Primary&gt;&lt;Authors_Primary&gt;Grothues,J.&lt;/Authors_Primary&gt;&lt;Authors_Primary&gt;Thyrian,J.R.&lt;/Authors_Primary&gt;&lt;Date_Primary&gt;2006&lt;/Date_Primary&gt;&lt;Reprint&gt;Not in File&lt;/Reprint&gt;&lt;Start_Page&gt;372&lt;/Start_Page&gt;&lt;End_Page&gt;377&lt;/End_Page&gt;&lt;Periodical&gt;European Journal of Clinical Nutrition&lt;/Periodical&gt;&lt;Volume&gt;60&lt;/Volume&gt;&lt;ZZ_JournalFull&gt;&lt;f name="System"&gt;European Journal of Clinical Nutrition&lt;/f&gt;&lt;/ZZ_JournalFull&gt;&lt;ZZ_WorkformID&gt;1&lt;/ZZ_WorkformID&gt;&lt;/MDL&gt;&lt;/Cite&gt;&lt;/Refman&gt;</w:instrText>
      </w:r>
      <w:r>
        <w:fldChar w:fldCharType="separate"/>
      </w:r>
      <w:bookmarkStart w:id="5" w:name="__Fieldmark__65_1024893045"/>
      <w:r>
        <w:rPr>
          <w:rFonts w:cs="Palatino Linotype" w:ascii="Palatino Linotype" w:hAnsi="Palatino Linotype"/>
        </w:rPr>
        <w:t>(6)</w:t>
      </w:r>
      <w:r>
        <w:rPr>
          <w:rFonts w:cs="Palatino Linotype" w:ascii="Palatino Linotype" w:hAnsi="Palatino Linotype"/>
        </w:rPr>
      </w:r>
      <w:r>
        <w:fldChar w:fldCharType="end"/>
      </w:r>
      <w:bookmarkEnd w:id="5"/>
      <w:r>
        <w:rPr>
          <w:rFonts w:cs="Palatino Linotype" w:ascii="Palatino Linotype" w:hAnsi="Palatino Linotype"/>
        </w:rPr>
        <w:t xml:space="preserve">.  Although some studies suggested that self-reported BMI could be used in certain populations </w:t>
      </w:r>
      <w:r>
        <w:fldChar w:fldCharType="begin"/>
      </w:r>
      <w:r>
        <w:instrText> ADDIN REFMGR.CITE &lt;Refman&gt;&lt;Cite&gt;&lt;Author&gt;Goodman&lt;/Author&gt;&lt;Year&gt;2000&lt;/Year&gt;&lt;RecNum&gt;43&lt;/RecNum&gt;&lt;IDText&gt;Accuracy of teen and parental reports of obesity and body mass index&lt;/IDText&gt;&lt;MDL Ref_Type="Journal"&gt;&lt;Ref_Type&gt;Journal&lt;/Ref_Type&gt;&lt;Ref_ID&gt;43&lt;/Ref_ID&gt;&lt;Title_Primary&gt;Accuracy of teen and parental reports of obesity and body mass index&lt;/Title_Primary&gt;&lt;Authors_Primary&gt;Goodman,E.&lt;/Authors_Primary&gt;&lt;Authors_Primary&gt;Hinden,B.R.&lt;/Authors_Primary&gt;&lt;Authors_Primary&gt;Khandelwal,S.&lt;/Authors_Primary&gt;&lt;Date_Primary&gt;2000/7&lt;/Date_Primary&gt;&lt;Keywords&gt;Adolescent&lt;/Keywords&gt;&lt;Keywords&gt;Adult&lt;/Keywords&gt;&lt;Keywords&gt;Body Height&lt;/Keywords&gt;&lt;Keywords&gt;Body Mass Index&lt;/Keywords&gt;&lt;Keywords&gt;Body Weight&lt;/Keywords&gt;&lt;Keywords&gt;classification&lt;/Keywords&gt;&lt;Keywords&gt;diagnosis&lt;/Keywords&gt;&lt;Keywords&gt;Female&lt;/Keywords&gt;&lt;Keywords&gt;Humans&lt;/Keywords&gt;&lt;Keywords&gt;Interviews&lt;/Keywords&gt;&lt;Keywords&gt;Longitudinal Studies&lt;/Keywords&gt;&lt;Keywords&gt;Male&lt;/Keywords&gt;&lt;Keywords&gt;Obesity&lt;/Keywords&gt;&lt;Keywords&gt;Overweight&lt;/Keywords&gt;&lt;Keywords&gt;Parents&lt;/Keywords&gt;&lt;Keywords&gt;Research Support,U.S.Gov&amp;apos;t,P.H.S.&lt;/Keywords&gt;&lt;Keywords&gt;Self Assessment (Psychology)&lt;/Keywords&gt;&lt;Keywords&gt;Sensitivity and Specificity&lt;/Keywords&gt;&lt;Keywords&gt;Social Class&lt;/Keywords&gt;&lt;Reprint&gt;Not in File&lt;/Reprint&gt;&lt;Start_Page&gt;52&lt;/Start_Page&gt;&lt;End_Page&gt;58&lt;/End_Page&gt;&lt;Periodical&gt;Pediatrics&lt;/Periodical&gt;&lt;Volume&gt;106&lt;/Volume&gt;&lt;Issue&gt;1 Pt 1&lt;/Issue&gt;&lt;Address&gt;Division of Adolescent/Young Adult Medicine, Children&amp;apos;s Hospital, Boston, Massachusetts, USA. goode@chmcc.org&lt;/Address&gt;&lt;Web_URL&gt;PM:10878149&lt;/Web_URL&gt;&lt;ZZ_JournalStdAbbrev&gt;&lt;f name="System"&gt;Pediatrics&lt;/f&gt;&lt;/ZZ_JournalStdAbbrev&gt;&lt;ZZ_WorkformID&gt;1&lt;/ZZ_WorkformID&gt;&lt;/MDL&gt;&lt;/Cite&gt;&lt;Cite&gt;&lt;Author&gt;Himes&lt;/Author&gt;&lt;Year&gt;1992&lt;/Year&gt;&lt;RecNum&gt;18&lt;/RecNum&gt;&lt;IDText&gt;Validity of self-reported weight and stature of American Indian youth&lt;/IDText&gt;&lt;MDL Ref_Type="Journal"&gt;&lt;Ref_Type&gt;Journal&lt;/Ref_Type&gt;&lt;Ref_ID&gt;18&lt;/Ref_ID&gt;&lt;Title_Primary&gt;Validity of self-reported weight and stature of American Indian youth&lt;/Title_Primary&gt;&lt;Authors_Primary&gt;Himes,J.H.&lt;/Authors_Primary&gt;&lt;Authors_Primary&gt;Story,M.&lt;/Authors_Primary&gt;&lt;Date_Primary&gt;1992/3&lt;/Date_Primary&gt;&lt;Keywords&gt;Adolescent&lt;/Keywords&gt;&lt;Keywords&gt;Adolescent Behavior&lt;/Keywords&gt;&lt;Keywords&gt;Adult&lt;/Keywords&gt;&lt;Keywords&gt;Bias (Epidemiology)&lt;/Keywords&gt;&lt;Keywords&gt;Body Height&lt;/Keywords&gt;&lt;Keywords&gt;Body Mass Index&lt;/Keywords&gt;&lt;Keywords&gt;Body Weight&lt;/Keywords&gt;&lt;Keywords&gt;Female&lt;/Keywords&gt;&lt;Keywords&gt;Humans&lt;/Keywords&gt;&lt;Keywords&gt;Indians,North American&lt;/Keywords&gt;&lt;Keywords&gt;Male&lt;/Keywords&gt;&lt;Keywords&gt;Reproducibility of Results&lt;/Keywords&gt;&lt;Keywords&gt;Self Assessment (Psychology)&lt;/Keywords&gt;&lt;Reprint&gt;Not in File&lt;/Reprint&gt;&lt;Start_Page&gt;118&lt;/Start_Page&gt;&lt;End_Page&gt;120&lt;/End_Page&gt;&lt;Periodical&gt;J Adolesc.Health&lt;/Periodical&gt;&lt;Volume&gt;13&lt;/Volume&gt;&lt;Issue&gt;2&lt;/Issue&gt;&lt;Address&gt;Division of Human Development and Nutrition, School of Public Health, University of Minnesota, Minneapolis 55455&lt;/Address&gt;&lt;Web_URL&gt;PM:1627578&lt;/Web_URL&gt;&lt;ZZ_JournalStdAbbrev&gt;&lt;f name="System"&gt;J Adolesc.Health&lt;/f&gt;&lt;/ZZ_JournalStdAbbrev&gt;&lt;ZZ_WorkformID&gt;1&lt;/ZZ_WorkformID&gt;&lt;/MDL&gt;&lt;/Cite&gt;&lt;Cite&gt;&lt;Author&gt;Spencer&lt;/Author&gt;&lt;Year&gt;2002&lt;/Year&gt;&lt;RecNum&gt;42&lt;/RecNum&gt;&lt;IDText&gt;Validity of self-reported height and weight in 4808 EPIC-Oxford participants&lt;/IDText&gt;&lt;MDL Ref_Type="Journal"&gt;&lt;Ref_Type&gt;Journal&lt;/Ref_Type&gt;&lt;Ref_ID&gt;42&lt;/Ref_ID&gt;&lt;Title_Primary&gt;Validity of self-reported height and weight in 4808 EPIC-Oxford participants&lt;/Title_Primary&gt;&lt;Authors_Primary&gt;Spencer,E.A.&lt;/Authors_Primary&gt;&lt;Authors_Primary&gt;Appleby,P.N.&lt;/Authors_Primary&gt;&lt;Authors_Primary&gt;Davey,G.K.&lt;/Authors_Primary&gt;&lt;Authors_Primary&gt;Key,T.J.&lt;/Authors_Primary&gt;&lt;Date_Primary&gt;2002/8&lt;/Date_Primary&gt;&lt;Keywords&gt;Adult&lt;/Keywords&gt;&lt;Keywords&gt;Aged&lt;/Keywords&gt;&lt;Keywords&gt;Body Height&lt;/Keywords&gt;&lt;Keywords&gt;Body Mass Index&lt;/Keywords&gt;&lt;Keywords&gt;Body Weight&lt;/Keywords&gt;&lt;Keywords&gt;classification&lt;/Keywords&gt;&lt;Keywords&gt;Cohort Studies&lt;/Keywords&gt;&lt;Keywords&gt;England&lt;/Keywords&gt;&lt;Keywords&gt;epidemiology&lt;/Keywords&gt;&lt;Keywords&gt;Female&lt;/Keywords&gt;&lt;Keywords&gt;Humans&lt;/Keywords&gt;&lt;Keywords&gt;Male&lt;/Keywords&gt;&lt;Keywords&gt;Middle Aged&lt;/Keywords&gt;&lt;Keywords&gt;Nutrition&lt;/Keywords&gt;&lt;Keywords&gt;Obesity&lt;/Keywords&gt;&lt;Keywords&gt;Prospective Studies&lt;/Keywords&gt;&lt;Keywords&gt;Reproducibility of Results&lt;/Keywords&gt;&lt;Keywords&gt;Research Support,Non-U.S.Gov&amp;apos;t&lt;/Keywords&gt;&lt;Keywords&gt;Self Concept&lt;/Keywords&gt;&lt;Keywords&gt;Self Disclosure&lt;/Keywords&gt;&lt;Keywords&gt;Sex Factors&lt;/Keywords&gt;&lt;Keywords&gt;Statistics,Nonparametric&lt;/Keywords&gt;&lt;Reprint&gt;Not in File&lt;/Reprint&gt;&lt;Start_Page&gt;561&lt;/Start_Page&gt;&lt;End_Page&gt;565&lt;/End_Page&gt;&lt;Periodical&gt;Public Health Nutr&lt;/Periodical&gt;&lt;Volume&gt;5&lt;/Volume&gt;&lt;Issue&gt;4&lt;/Issue&gt;&lt;Address&gt;Imperial Cancer Research Fund Cancer Epidemiology Unit, University of Oxford, Gibson Building, The Radcliffe Infirmary, UK. l.spencer@icrf.icnet.uk&lt;/Address&gt;&lt;Web_URL&gt;PM:12186665&lt;/Web_URL&gt;&lt;ZZ_JournalStdAbbrev&gt;&lt;f name="System"&gt;Public Health Nutr&lt;/f&gt;&lt;/ZZ_JournalStdAbbrev&gt;&lt;ZZ_WorkformID&gt;1&lt;/ZZ_WorkformID&gt;&lt;/MDL&gt;&lt;/Cite&gt;&lt;/Refman&gt;</w:instrText>
      </w:r>
      <w:r>
        <w:fldChar w:fldCharType="separate"/>
      </w:r>
      <w:bookmarkStart w:id="6" w:name="__Fieldmark__66_1024893045"/>
      <w:r>
        <w:rPr>
          <w:rFonts w:cs="Palatino Linotype" w:ascii="Palatino Linotype" w:hAnsi="Palatino Linotype"/>
        </w:rPr>
        <w:t>(7-9)</w:t>
      </w:r>
      <w:r>
        <w:rPr>
          <w:rFonts w:cs="Palatino Linotype" w:ascii="Palatino Linotype" w:hAnsi="Palatino Linotype"/>
        </w:rPr>
      </w:r>
      <w:r>
        <w:fldChar w:fldCharType="end"/>
      </w:r>
      <w:bookmarkEnd w:id="6"/>
      <w:r>
        <w:rPr>
          <w:rFonts w:cs="Palatino Linotype" w:ascii="Palatino Linotype" w:hAnsi="Palatino Linotype"/>
        </w:rPr>
        <w:t xml:space="preserve">, many studies reported systematic errors in the self-reported BMI </w:t>
      </w:r>
      <w:r>
        <w:fldChar w:fldCharType="begin"/>
      </w:r>
      <w:r>
        <w:instrText> ADDIN REFMGR.CITE &lt;Refman&gt;&lt;Cite&gt;&lt;Author&gt;Gunnel&lt;/Author&gt;&lt;Year&gt;2000&lt;/Year&gt;&lt;RecNum&gt;29&lt;/RecNum&gt;&lt;IDText&gt;How accurately are height, weight and leg length reported by the elderly and how closely are they related to measurements recorded in childhood?&lt;/IDText&gt;&lt;MDL Ref_Type="Journal"&gt;&lt;Ref_Type&gt;Journal&lt;/Ref_Type&gt;&lt;Ref_ID&gt;29&lt;/Ref_ID&gt;&lt;Title_Primary&gt;How accurately are height, weight and leg length reported by the elderly and how closely are they related to measurements recorded in childhood?&lt;/Title_Primary&gt;&lt;Authors_Primary&gt;Gunnel,D.&lt;/Authors_Primary&gt;&lt;Authors_Primary&gt;Berney,L.&lt;/Authors_Primary&gt;&lt;Authors_Primary&gt;Holland,P.&lt;/Authors_Primary&gt;&lt;Authors_Primary&gt;Maynard,M.&lt;/Authors_Primary&gt;&lt;Authors_Primary&gt;Blane,D.&lt;/Authors_Primary&gt;&lt;Authors_Primary&gt;Frankel,S.et al&lt;/Authors_Primary&gt;&lt;Date_Primary&gt;2000&lt;/Date_Primary&gt;&lt;Reprint&gt;Not in File&lt;/Reprint&gt;&lt;Start_Page&gt;456&lt;/Start_Page&gt;&lt;End_Page&gt;464&lt;/End_Page&gt;&lt;Periodical&gt;International Journal of Epidemiology&lt;/Periodical&gt;&lt;Volume&gt;29&lt;/Volume&gt;&lt;ZZ_JournalFull&gt;&lt;f name="System"&gt;International Journal of Epidemiology&lt;/f&gt;&lt;/ZZ_JournalFull&gt;&lt;ZZ_WorkformID&gt;1&lt;/ZZ_WorkformID&gt;&lt;/MDL&gt;&lt;/Cite&gt;&lt;Cite&gt;&lt;Author&gt;John&lt;/Author&gt;&lt;Year&gt;2006&lt;/Year&gt;&lt;RecNum&gt;31&lt;/RecNum&gt;&lt;IDText&gt;Validity of overweight and obesity in a nation based on self-report versus measurement device data&lt;/IDText&gt;&lt;MDL Ref_Type="Journal"&gt;&lt;Ref_Type&gt;Journal&lt;/Ref_Type&gt;&lt;Ref_ID&gt;31&lt;/Ref_ID&gt;&lt;Title_Primary&gt;Validity of overweight and obesity in a nation based on self-report versus measurement device data&lt;/Title_Primary&gt;&lt;Authors_Primary&gt;John,U.&lt;/Authors_Primary&gt;&lt;Authors_Primary&gt;Hanki,M.&lt;/Authors_Primary&gt;&lt;Authors_Primary&gt;Grothues,J.&lt;/Authors_Primary&gt;&lt;Authors_Primary&gt;Thyrian,J.R.&lt;/Authors_Primary&gt;&lt;Date_Primary&gt;2006&lt;/Date_Primary&gt;&lt;Reprint&gt;Not in File&lt;/Reprint&gt;&lt;Start_Page&gt;372&lt;/Start_Page&gt;&lt;End_Page&gt;377&lt;/End_Page&gt;&lt;Periodical&gt;European Journal of Clinical Nutrition&lt;/Periodical&gt;&lt;Volume&gt;60&lt;/Volume&gt;&lt;ZZ_JournalFull&gt;&lt;f name="System"&gt;European Journal of Clinical Nutrition&lt;/f&gt;&lt;/ZZ_JournalFull&gt;&lt;ZZ_WorkformID&gt;1&lt;/ZZ_WorkformID&gt;&lt;/MDL&gt;&lt;/Cite&gt;&lt;Cite&gt;&lt;Author&gt;Kuczmarski&lt;/Author&gt;&lt;Year&gt;2001&lt;/Year&gt;&lt;RecNum&gt;32&lt;/RecNum&gt;&lt;IDText&gt;Effects of age on validity of self-reported height, weight, and body mass index: Findings from the third national health and nutrition examination survey, 1988-1994.&lt;/IDText&gt;&lt;MDL Ref_Type="Journal"&gt;&lt;Ref_Type&gt;Journal&lt;/Ref_Type&gt;&lt;Ref_ID&gt;32&lt;/Ref_ID&gt;&lt;Title_Primary&gt;Effects of age on validity of self-reported height, weight, and body mass index: Findings from the third national health and nutrition examination survey, 1988-1994.&lt;/Title_Primary&gt;&lt;Authors_Primary&gt;Kuczmarski,M.F.&lt;/Authors_Primary&gt;&lt;Authors_Primary&gt;Kuczmarski,R.J.&lt;/Authors_Primary&gt;&lt;Authors_Primary&gt;Najjar,M.&lt;/Authors_Primary&gt;&lt;Date_Primary&gt;2001&lt;/Date_Primary&gt;&lt;Reprint&gt;Not in File&lt;/Reprint&gt;&lt;Start_Page&gt;28&lt;/Start_Page&gt;&lt;End_Page&gt;34&lt;/End_Page&gt;&lt;Periodical&gt;Journal of the American Dietary Association&lt;/Periodical&gt;&lt;Volume&gt;101&lt;/Volume&gt;&lt;ZZ_JournalFull&gt;&lt;f name="System"&gt;Journal of the American Dietary Association&lt;/f&gt;&lt;/ZZ_JournalFull&gt;&lt;ZZ_WorkformID&gt;1&lt;/ZZ_WorkformID&gt;&lt;/MDL&gt;&lt;/Cite&gt;&lt;Cite&gt;&lt;Author&gt;MacLellan&lt;/Author&gt;&lt;Year&gt;2004&lt;/Year&gt;&lt;RecNum&gt;33&lt;/RecNum&gt;&lt;IDText&gt;Measured weights in PEI adults reveal higher than expected obesity rates&lt;/IDText&gt;&lt;MDL Ref_Type="Journal"&gt;&lt;Ref_Type&gt;Journal&lt;/Ref_Type&gt;&lt;Ref_ID&gt;33&lt;/Ref_ID&gt;&lt;Title_Primary&gt;Measured weights in PEI adults reveal higher than expected obesity rates&lt;/Title_Primary&gt;&lt;Authors_Primary&gt;MacLellan,D.&lt;/Authors_Primary&gt;&lt;Authors_Primary&gt;Taylor,J.&lt;/Authors_Primary&gt;&lt;Authors_Primary&gt;Van Til,L.&lt;/Authors_Primary&gt;&lt;Authors_Primary&gt;Sweet,L.&lt;/Authors_Primary&gt;&lt;Date_Primary&gt;2004&lt;/Date_Primary&gt;&lt;Reprint&gt;Not in File&lt;/Reprint&gt;&lt;Start_Page&gt;174&lt;/Start_Page&gt;&lt;End_Page&gt;178&lt;/End_Page&gt;&lt;Periodical&gt;Canadian Journal of Public Health&lt;/Periodical&gt;&lt;Volume&gt;95&lt;/Volume&gt;&lt;Issue&gt;3&lt;/Issue&gt;&lt;ZZ_JournalFull&gt;&lt;f name="System"&gt;Canadian Journal of Public Health&lt;/f&gt;&lt;/ZZ_JournalFull&gt;&lt;ZZ_WorkformID&gt;1&lt;/ZZ_WorkformID&gt;&lt;/MDL&gt;&lt;/Cite&gt;&lt;/Refman&gt;</w:instrText>
      </w:r>
      <w:r>
        <w:fldChar w:fldCharType="separate"/>
      </w:r>
      <w:bookmarkStart w:id="7" w:name="__Fieldmark__67_1024893045"/>
      <w:r>
        <w:rPr>
          <w:rFonts w:cs="Palatino Linotype" w:ascii="Palatino Linotype" w:hAnsi="Palatino Linotype"/>
        </w:rPr>
        <w:t>(6;10-12)</w:t>
      </w:r>
      <w:r>
        <w:rPr>
          <w:rFonts w:cs="Palatino Linotype" w:ascii="Palatino Linotype" w:hAnsi="Palatino Linotype"/>
        </w:rPr>
      </w:r>
      <w:r>
        <w:fldChar w:fldCharType="end"/>
      </w:r>
      <w:bookmarkEnd w:id="7"/>
      <w:r>
        <w:rPr>
          <w:rFonts w:cs="Palatino Linotype" w:ascii="Palatino Linotype" w:hAnsi="Palatino Linotype"/>
        </w:rPr>
        <w:t xml:space="preserve">.  Underreporting of BMI is greater in certain groups.  Overweight and obese individuals tend to underestimate BMI more than average weight populations and women tend to underestimate it more than men (especially overweight or obese women) </w:t>
      </w:r>
      <w:r>
        <w:fldChar w:fldCharType="begin"/>
      </w:r>
      <w:r>
        <w:instrText> ADDIN REFMGR.CITE &lt;Refman&gt;&lt;Cite&gt;&lt;Author&gt;John&lt;/Author&gt;&lt;Year&gt;2006&lt;/Year&gt;&lt;RecNum&gt;31&lt;/RecNum&gt;&lt;IDText&gt;Validity of overweight and obesity in a nation based on self-report versus measurement device data&lt;/IDText&gt;&lt;MDL Ref_Type="Journal"&gt;&lt;Ref_Type&gt;Journal&lt;/Ref_Type&gt;&lt;Ref_ID&gt;31&lt;/Ref_ID&gt;&lt;Title_Primary&gt;Validity of overweight and obesity in a nation based on self-report versus measurement device data&lt;/Title_Primary&gt;&lt;Authors_Primary&gt;John,U.&lt;/Authors_Primary&gt;&lt;Authors_Primary&gt;Hanki,M.&lt;/Authors_Primary&gt;&lt;Authors_Primary&gt;Grothues,J.&lt;/Authors_Primary&gt;&lt;Authors_Primary&gt;Thyrian,J.R.&lt;/Authors_Primary&gt;&lt;Date_Primary&gt;2006&lt;/Date_Primary&gt;&lt;Reprint&gt;Not in File&lt;/Reprint&gt;&lt;Start_Page&gt;372&lt;/Start_Page&gt;&lt;End_Page&gt;377&lt;/End_Page&gt;&lt;Periodical&gt;European Journal of Clinical Nutrition&lt;/Periodical&gt;&lt;Volume&gt;60&lt;/Volume&gt;&lt;ZZ_JournalFull&gt;&lt;f name="System"&gt;European Journal of Clinical Nutrition&lt;/f&gt;&lt;/ZZ_JournalFull&gt;&lt;ZZ_WorkformID&gt;1&lt;/ZZ_WorkformID&gt;&lt;/MDL&gt;&lt;/Cite&gt;&lt;/Refman&gt;</w:instrText>
      </w:r>
      <w:r>
        <w:fldChar w:fldCharType="separate"/>
      </w:r>
      <w:bookmarkStart w:id="8" w:name="__Fieldmark__68_1024893045"/>
      <w:r>
        <w:rPr>
          <w:rFonts w:cs="Palatino Linotype" w:ascii="Palatino Linotype" w:hAnsi="Palatino Linotype"/>
        </w:rPr>
        <w:t>(6)</w:t>
      </w:r>
      <w:r>
        <w:rPr>
          <w:rFonts w:cs="Palatino Linotype" w:ascii="Palatino Linotype" w:hAnsi="Palatino Linotype"/>
        </w:rPr>
      </w:r>
      <w:r>
        <w:fldChar w:fldCharType="end"/>
      </w:r>
      <w:bookmarkEnd w:id="8"/>
      <w:r>
        <w:rPr>
          <w:rFonts w:cs="Palatino Linotype" w:ascii="Palatino Linotype" w:hAnsi="Palatino Linotype"/>
        </w:rPr>
        <w:t xml:space="preserve">.  It appears that underreporting of weight and over-reporting of height increase with age, resulting in underestimated BMI in older populations </w:t>
      </w:r>
      <w:r>
        <w:fldChar w:fldCharType="begin"/>
      </w:r>
      <w:r>
        <w:instrText> ADDIN REFMGR.CITE &lt;Refman&gt;&lt;Cite&gt;&lt;Author&gt;Kuczmarski&lt;/Author&gt;&lt;Year&gt;2001&lt;/Year&gt;&lt;RecNum&gt;32&lt;/RecNum&gt;&lt;IDText&gt;Effects of age on validity of self-reported height, weight, and body mass index: Findings from the third national health and nutrition examination survey, 1988-1994.&lt;/IDText&gt;&lt;MDL Ref_Type="Journal"&gt;&lt;Ref_Type&gt;Journal&lt;/Ref_Type&gt;&lt;Ref_ID&gt;32&lt;/Ref_ID&gt;&lt;Title_Primary&gt;Effects of age on validity of self-reported height, weight, and body mass index: Findings from the third national health and nutrition examination survey, 1988-1994.&lt;/Title_Primary&gt;&lt;Authors_Primary&gt;Kuczmarski,M.F.&lt;/Authors_Primary&gt;&lt;Authors_Primary&gt;Kuczmarski,R.J.&lt;/Authors_Primary&gt;&lt;Authors_Primary&gt;Najjar,M.&lt;/Authors_Primary&gt;&lt;Date_Primary&gt;2001&lt;/Date_Primary&gt;&lt;Reprint&gt;Not in File&lt;/Reprint&gt;&lt;Start_Page&gt;28&lt;/Start_Page&gt;&lt;End_Page&gt;34&lt;/End_Page&gt;&lt;Periodical&gt;Journal of the American Dietary Association&lt;/Periodical&gt;&lt;Volume&gt;101&lt;/Volume&gt;&lt;ZZ_JournalFull&gt;&lt;f name="System"&gt;Journal of the American Dietary Association&lt;/f&gt;&lt;/ZZ_JournalFull&gt;&lt;ZZ_WorkformID&gt;1&lt;/ZZ_WorkformID&gt;&lt;/MDL&gt;&lt;/Cite&gt;&lt;/Refman&gt;</w:instrText>
      </w:r>
      <w:r>
        <w:fldChar w:fldCharType="separate"/>
      </w:r>
      <w:bookmarkStart w:id="9" w:name="__Fieldmark__69_1024893045"/>
      <w:r>
        <w:rPr>
          <w:rFonts w:cs="Palatino Linotype" w:ascii="Palatino Linotype" w:hAnsi="Palatino Linotype"/>
        </w:rPr>
        <w:t>(11)</w:t>
      </w:r>
      <w:r>
        <w:rPr>
          <w:rFonts w:cs="Palatino Linotype" w:ascii="Palatino Linotype" w:hAnsi="Palatino Linotype"/>
        </w:rPr>
      </w:r>
      <w:r>
        <w:fldChar w:fldCharType="end"/>
      </w:r>
      <w:bookmarkEnd w:id="9"/>
      <w:r>
        <w:rPr>
          <w:rFonts w:cs="Palatino Linotype" w:ascii="Palatino Linotype" w:hAnsi="Palatino Linotype"/>
        </w:rPr>
        <w:t xml:space="preserve">.  Mexican-Americans underestimate BMI more than European-Americans </w:t>
      </w:r>
      <w:r>
        <w:fldChar w:fldCharType="begin"/>
      </w:r>
      <w:r>
        <w:instrText> ADDIN REFMGR.CITE &lt;Refman&gt;&lt;Cite&gt;&lt;Author&gt;Gillum&lt;/Author&gt;&lt;Year&gt;2005&lt;/Year&gt;&lt;RecNum&gt;3&lt;/RecNum&gt;&lt;IDText&gt;Ethnic variation in validity of classification of overweight and obesity using self-reported weight and height in American women and men: the Third National Health and Nutrition Examination Survey&lt;/IDText&gt;&lt;MDL Ref_Type="Journal"&gt;&lt;Ref_Type&gt;Journal&lt;/Ref_Type&gt;&lt;Ref_ID&gt;3&lt;/Ref_ID&gt;&lt;Title_Primary&gt;Ethnic variation in validity of classification of overweight and obesity using self-reported weight and height in American women and men: the Third National Health and Nutrition Examination Survey&lt;/Title_Primary&gt;&lt;Authors_Primary&gt;Gillum,R.F.&lt;/Authors_Primary&gt;&lt;Authors_Primary&gt;Sempos,C.T.&lt;/Authors_Primary&gt;&lt;Date_Primary&gt;2005/10/6&lt;/Date_Primary&gt;&lt;Reprint&gt;Not in File&lt;/Reprint&gt;&lt;Start_Page&gt;27&lt;/Start_Page&gt;&lt;Periodical&gt;Nutr J&lt;/Periodical&gt;&lt;Volume&gt;4&lt;/Volume&gt;&lt;Issue&gt;1&lt;/Issue&gt;&lt;Address&gt;Centers for Disease Control and Prevention, 3311 Toledo Road, Hyattsville, Maryland 20782, USA. rfg2@cdc.gov&lt;/Address&gt;&lt;Web_URL&gt;PM:16209706&lt;/Web_URL&gt;&lt;ZZ_JournalStdAbbrev&gt;&lt;f name="System"&gt;Nutr J&lt;/f&gt;&lt;/ZZ_JournalStdAbbrev&gt;&lt;ZZ_WorkformID&gt;1&lt;/ZZ_WorkformID&gt;&lt;/MDL&gt;&lt;/Cite&gt;&lt;/Refman&gt;</w:instrText>
      </w:r>
      <w:r>
        <w:fldChar w:fldCharType="separate"/>
      </w:r>
      <w:bookmarkStart w:id="10" w:name="__Fieldmark__70_1024893045"/>
      <w:r>
        <w:rPr>
          <w:rFonts w:cs="Palatino Linotype" w:ascii="Palatino Linotype" w:hAnsi="Palatino Linotype"/>
        </w:rPr>
        <w:t>(13)</w:t>
      </w:r>
      <w:r>
        <w:rPr>
          <w:rFonts w:cs="Palatino Linotype" w:ascii="Palatino Linotype" w:hAnsi="Palatino Linotype"/>
        </w:rPr>
      </w:r>
      <w:r>
        <w:fldChar w:fldCharType="end"/>
      </w:r>
      <w:bookmarkEnd w:id="10"/>
      <w:r>
        <w:rPr>
          <w:rFonts w:cs="Palatino Linotype" w:ascii="Palatino Linotype" w:hAnsi="Palatino Linotype"/>
        </w:rPr>
        <w:t xml:space="preserve"> which may be due to overestimation of height in the Mexican-American population.  On the other hand, underweight individuals appear to overestimate BMI by overestimating weight </w:t>
      </w:r>
      <w:r>
        <w:fldChar w:fldCharType="begin"/>
      </w:r>
      <w:r>
        <w:instrText> ADDIN REFMGR.CITE &lt;Refman&gt;&lt;Cite&gt;&lt;Author&gt;Gunnel&lt;/Author&gt;&lt;Year&gt;2000&lt;/Year&gt;&lt;RecNum&gt;29&lt;/RecNum&gt;&lt;IDText&gt;How accurately are height, weight and leg length reported by the elderly and how closely are they related to measurements recorded in childhood?&lt;/IDText&gt;&lt;MDL Ref_Type="Journal"&gt;&lt;Ref_Type&gt;Journal&lt;/Ref_Type&gt;&lt;Ref_ID&gt;29&lt;/Ref_ID&gt;&lt;Title_Primary&gt;How accurately are height, weight and leg length reported by the elderly and how closely are they related to measurements recorded in childhood?&lt;/Title_Primary&gt;&lt;Authors_Primary&gt;Gunnel,D.&lt;/Authors_Primary&gt;&lt;Authors_Primary&gt;Berney,L.&lt;/Authors_Primary&gt;&lt;Authors_Primary&gt;Holland,P.&lt;/Authors_Primary&gt;&lt;Authors_Primary&gt;Maynard,M.&lt;/Authors_Primary&gt;&lt;Authors_Primary&gt;Blane,D.&lt;/Authors_Primary&gt;&lt;Authors_Primary&gt;Frankel,S.et al&lt;/Authors_Primary&gt;&lt;Date_Primary&gt;2000&lt;/Date_Primary&gt;&lt;Reprint&gt;Not in File&lt;/Reprint&gt;&lt;Start_Page&gt;456&lt;/Start_Page&gt;&lt;End_Page&gt;464&lt;/End_Page&gt;&lt;Periodical&gt;International Journal of Epidemiology&lt;/Periodical&gt;&lt;Volume&gt;29&lt;/Volume&gt;&lt;ZZ_JournalFull&gt;&lt;f name="System"&gt;International Journal of Epidemiology&lt;/f&gt;&lt;/ZZ_JournalFull&gt;&lt;ZZ_WorkformID&gt;1&lt;/ZZ_WorkformID&gt;&lt;/MDL&gt;&lt;/Cite&gt;&lt;/Refman&gt;</w:instrText>
      </w:r>
      <w:r>
        <w:fldChar w:fldCharType="separate"/>
      </w:r>
      <w:bookmarkStart w:id="11" w:name="__Fieldmark__71_1024893045"/>
      <w:r>
        <w:rPr>
          <w:rFonts w:cs="Palatino Linotype" w:ascii="Palatino Linotype" w:hAnsi="Palatino Linotype"/>
        </w:rPr>
        <w:t>(10)</w:t>
      </w:r>
      <w:r>
        <w:rPr>
          <w:rFonts w:cs="Palatino Linotype" w:ascii="Palatino Linotype" w:hAnsi="Palatino Linotype"/>
        </w:rPr>
      </w:r>
      <w:r>
        <w:fldChar w:fldCharType="end"/>
      </w:r>
      <w:bookmarkEnd w:id="11"/>
      <w:r>
        <w:rPr>
          <w:rFonts w:cs="Palatino Linotype" w:ascii="Palatino Linotype" w:hAnsi="Palatino Linotype"/>
        </w:rPr>
        <w:t xml:space="preserve">.  Some studies have found that individuals with eating disorders reported their weight and height more accurately than others </w:t>
      </w:r>
      <w:r>
        <w:fldChar w:fldCharType="begin"/>
      </w:r>
      <w:r>
        <w:instrText> ADDIN REFMGR.CITE &lt;Refman&gt;&lt;Cite&gt;&lt;Author&gt;Masheb&lt;/Author&gt;&lt;Year&gt;2001&lt;/Year&gt;&lt;RecNum&gt;9&lt;/RecNum&gt;&lt;IDText&gt;Accuracy of self-reported weight in patients with binge eating disorder&lt;/IDText&gt;&lt;MDL Ref_Type="Journal"&gt;&lt;Ref_Type&gt;Journal&lt;/Ref_Type&gt;&lt;Ref_ID&gt;9&lt;/Ref_ID&gt;&lt;Title_Primary&gt;Accuracy of self-reported weight in patients with binge eating disorder&lt;/Title_Primary&gt;&lt;Authors_Primary&gt;Masheb,R.M.&lt;/Authors_Primary&gt;&lt;Authors_Primary&gt;Grilo,C.M.&lt;/Authors_Primary&gt;&lt;Date_Primary&gt;2001/1&lt;/Date_Primary&gt;&lt;Keywords&gt;Adult&lt;/Keywords&gt;&lt;Keywords&gt;Body Image&lt;/Keywords&gt;&lt;Keywords&gt;Body Weight&lt;/Keywords&gt;&lt;Keywords&gt;Bulimia&lt;/Keywords&gt;&lt;Keywords&gt;diagnosis&lt;/Keywords&gt;&lt;Keywords&gt;psychology&lt;/Keywords&gt;&lt;Keywords&gt;Female&lt;/Keywords&gt;&lt;Keywords&gt;Humans&lt;/Keywords&gt;&lt;Keywords&gt;Hyperphagia&lt;/Keywords&gt;&lt;Keywords&gt;Male&lt;/Keywords&gt;&lt;Keywords&gt;Middle Aged&lt;/Keywords&gt;&lt;Keywords&gt;Psychopathology&lt;/Keywords&gt;&lt;Keywords&gt;Reproducibility of Results&lt;/Keywords&gt;&lt;Keywords&gt;Research Support,U.S.Gov&amp;apos;t,P.H.S.&lt;/Keywords&gt;&lt;Keywords&gt;Truth Disclosure&lt;/Keywords&gt;&lt;Reprint&gt;Not in File&lt;/Reprint&gt;&lt;Start_Page&gt;29&lt;/Start_Page&gt;&lt;End_Page&gt;36&lt;/End_Page&gt;&lt;Periodical&gt;Int.J Eat.Disord.&lt;/Periodical&gt;&lt;Volume&gt;29&lt;/Volume&gt;&lt;Issue&gt;1&lt;/Issue&gt;&lt;Address&gt;Department of Psychiatry, Yale University School of Medicine, New Haven, Connecticut 06520-8098, USA&lt;/Address&gt;&lt;Web_URL&gt;PM:11135330&lt;/Web_URL&gt;&lt;ZZ_JournalStdAbbrev&gt;&lt;f name="System"&gt;Int.J Eat.Disord.&lt;/f&gt;&lt;/ZZ_JournalStdAbbrev&gt;&lt;ZZ_WorkformID&gt;1&lt;/ZZ_WorkformID&gt;&lt;/MDL&gt;&lt;/Cite&gt;&lt;Cite&gt;&lt;Author&gt;Mccabe&lt;/Author&gt;&lt;Year&gt;2001&lt;/Year&gt;&lt;RecNum&gt;222&lt;/RecNum&gt;&lt;IDText&gt;Eating disorders, dieting, and the accuracy of self-reported weight&lt;/IDText&gt;&lt;MDL Ref_Type="Journal"&gt;&lt;Ref_Type&gt;Journal&lt;/Ref_Type&gt;&lt;Ref_ID&gt;222&lt;/Ref_ID&gt;&lt;Title_Primary&gt;Eating disorders, dieting, and the accuracy of self-reported weight&lt;/Title_Primary&gt;&lt;Authors_Primary&gt;Mccabe,R.E.&lt;/Authors_Primary&gt;&lt;Authors_Primary&gt;McFarlane,T.&lt;/Authors_Primary&gt;&lt;Authors_Primary&gt;Polivy,J.&lt;/Authors_Primary&gt;&lt;Authors_Primary&gt;Olmsted,M.P.&lt;/Authors_Primary&gt;&lt;Date_Primary&gt;2001/1&lt;/Date_Primary&gt;&lt;Keywords&gt;EATING DISORDERS&lt;/Keywords&gt;&lt;Keywords&gt;weight reporting accuracy&lt;/Keywords&gt;&lt;Keywords&gt;dieting&lt;/Keywords&gt;&lt;Keywords&gt;RESTRAINT&lt;/Keywords&gt;&lt;Keywords&gt;BODY-WEIGHT&lt;/Keywords&gt;&lt;Keywords&gt;DISTORTION&lt;/Keywords&gt;&lt;Reprint&gt;Not in File&lt;/Reprint&gt;&lt;Start_Page&gt;59&lt;/Start_Page&gt;&lt;End_Page&gt;64&lt;/End_Page&gt;&lt;Periodical&gt;International Journal of Eating Disorders&lt;/Periodical&gt;&lt;Volume&gt;29&lt;/Volume&gt;&lt;Issue&gt;1&lt;/Issue&gt;&lt;Address&gt;Univ Toronto, Dept Psychol, Toronto, ON M5S 1A1, Canada&amp;#xA;Toronto Gen Hosp, Toronto, ON, Canada&amp;#xA;Univ Toronto, Dept Psychiat, Toronto, ON, Canada&lt;/Address&gt;&lt;Web_URL&gt;ISI:000166141700009&lt;/Web_URL&gt;&lt;Web_URL_Link4&gt;&lt;f name="System"&gt;International Journal of Eating Disorders&lt;/f&gt;&lt;/Web_URL_Link4&gt;&lt;ZZ_WorkformID&gt;1&lt;/ZZ_WorkformID&gt;&lt;/MDL&gt;&lt;/Cite&gt;&lt;/Refman&gt;</w:instrText>
      </w:r>
      <w:r>
        <w:fldChar w:fldCharType="separate"/>
      </w:r>
      <w:bookmarkStart w:id="12" w:name="__Fieldmark__72_1024893045"/>
      <w:r>
        <w:rPr>
          <w:rFonts w:cs="Palatino Linotype" w:ascii="Palatino Linotype" w:hAnsi="Palatino Linotype"/>
        </w:rPr>
        <w:t>(14;15)</w:t>
      </w:r>
      <w:r>
        <w:rPr>
          <w:rFonts w:cs="Palatino Linotype" w:ascii="Palatino Linotype" w:hAnsi="Palatino Linotype"/>
        </w:rPr>
      </w:r>
      <w:r>
        <w:fldChar w:fldCharType="end"/>
      </w:r>
      <w:bookmarkEnd w:id="12"/>
      <w:r>
        <w:rPr>
          <w:rFonts w:cs="Palatino Linotype" w:ascii="Palatino Linotype" w:hAnsi="Palatino Linotype"/>
        </w:rPr>
        <w:t xml:space="preserve">.  </w:t>
      </w:r>
    </w:p>
    <w:p>
      <w:pPr>
        <w:pStyle w:val="Normal"/>
        <w:spacing w:lineRule="auto" w:line="480"/>
        <w:rPr>
          <w:rFonts w:cs="Palatino Linotype" w:ascii="Palatino Linotype" w:hAnsi="Palatino Linotype"/>
        </w:rPr>
      </w:pPr>
      <w:r>
        <w:rPr>
          <w:rFonts w:cs="Palatino Linotype" w:ascii="Palatino Linotype" w:hAnsi="Palatino Linotype"/>
        </w:rPr>
        <w:t xml:space="preserve">Reasons for the systematic errors in self-reported BMI are unclear: underreporting of weight may be due to psychological factors or social norms for slimness </w:t>
      </w:r>
      <w:r>
        <w:fldChar w:fldCharType="begin"/>
      </w:r>
      <w:r>
        <w:instrText> ADDIN REFMGR.CITE &lt;Refman&gt;&lt;Cite&gt;&lt;Author&gt;John&lt;/Author&gt;&lt;Year&gt;2006&lt;/Year&gt;&lt;RecNum&gt;31&lt;/RecNum&gt;&lt;IDText&gt;Validity of overweight and obesity in a nation based on self-report versus measurement device data&lt;/IDText&gt;&lt;MDL Ref_Type="Journal"&gt;&lt;Ref_Type&gt;Journal&lt;/Ref_Type&gt;&lt;Ref_ID&gt;31&lt;/Ref_ID&gt;&lt;Title_Primary&gt;Validity of overweight and obesity in a nation based on self-report versus measurement device data&lt;/Title_Primary&gt;&lt;Authors_Primary&gt;John,U.&lt;/Authors_Primary&gt;&lt;Authors_Primary&gt;Hanki,M.&lt;/Authors_Primary&gt;&lt;Authors_Primary&gt;Grothues,J.&lt;/Authors_Primary&gt;&lt;Authors_Primary&gt;Thyrian,J.R.&lt;/Authors_Primary&gt;&lt;Date_Primary&gt;2006&lt;/Date_Primary&gt;&lt;Reprint&gt;Not in File&lt;/Reprint&gt;&lt;Start_Page&gt;372&lt;/Start_Page&gt;&lt;End_Page&gt;377&lt;/End_Page&gt;&lt;Periodical&gt;European Journal of Clinical Nutrition&lt;/Periodical&gt;&lt;Volume&gt;60&lt;/Volume&gt;&lt;ZZ_JournalFull&gt;&lt;f name="System"&gt;European Journal of Clinical Nutrition&lt;/f&gt;&lt;/ZZ_JournalFull&gt;&lt;ZZ_WorkformID&gt;1&lt;/ZZ_WorkformID&gt;&lt;/MDL&gt;&lt;/Cite&gt;&lt;/Refman&gt;</w:instrText>
      </w:r>
      <w:r>
        <w:fldChar w:fldCharType="separate"/>
      </w:r>
      <w:bookmarkStart w:id="13" w:name="__Fieldmark__73_1024893045"/>
      <w:r>
        <w:rPr>
          <w:rFonts w:cs="Palatino Linotype" w:ascii="Palatino Linotype" w:hAnsi="Palatino Linotype"/>
        </w:rPr>
        <w:t>(6)</w:t>
      </w:r>
      <w:r>
        <w:rPr>
          <w:rFonts w:cs="Palatino Linotype" w:ascii="Palatino Linotype" w:hAnsi="Palatino Linotype"/>
        </w:rPr>
      </w:r>
      <w:r>
        <w:fldChar w:fldCharType="end"/>
      </w:r>
      <w:bookmarkEnd w:id="13"/>
      <w:r>
        <w:rPr>
          <w:rFonts w:cs="Palatino Linotype" w:ascii="Palatino Linotype" w:hAnsi="Palatino Linotype"/>
        </w:rPr>
        <w:t xml:space="preserve">, recall bias, lack of access to scale, and lack of information while no recent measurements taken at home or at clinics </w:t>
      </w:r>
      <w:r>
        <w:fldChar w:fldCharType="begin"/>
      </w:r>
      <w:r>
        <w:instrText> ADDIN REFMGR.CITE &lt;Refman&gt;&lt;Cite&gt;&lt;Author&gt;Gillum&lt;/Author&gt;&lt;Year&gt;2005&lt;/Year&gt;&lt;RecNum&gt;3&lt;/RecNum&gt;&lt;IDText&gt;Ethnic variation in validity of classification of overweight and obesity using self-reported weight and height in American women and men: the Third National Health and Nutrition Examination Survey&lt;/IDText&gt;&lt;MDL Ref_Type="Journal"&gt;&lt;Ref_Type&gt;Journal&lt;/Ref_Type&gt;&lt;Ref_ID&gt;3&lt;/Ref_ID&gt;&lt;Title_Primary&gt;Ethnic variation in validity of classification of overweight and obesity using self-reported weight and height in American women and men: the Third National Health and Nutrition Examination Survey&lt;/Title_Primary&gt;&lt;Authors_Primary&gt;Gillum,R.F.&lt;/Authors_Primary&gt;&lt;Authors_Primary&gt;Sempos,C.T.&lt;/Authors_Primary&gt;&lt;Date_Primary&gt;2005/10/6&lt;/Date_Primary&gt;&lt;Reprint&gt;Not in File&lt;/Reprint&gt;&lt;Start_Page&gt;27&lt;/Start_Page&gt;&lt;Periodical&gt;Nutr J&lt;/Periodical&gt;&lt;Volume&gt;4&lt;/Volume&gt;&lt;Issue&gt;1&lt;/Issue&gt;&lt;Address&gt;Centers for Disease Control and Prevention, 3311 Toledo Road, Hyattsville, Maryland 20782, USA. rfg2@cdc.gov&lt;/Address&gt;&lt;Web_URL&gt;PM:16209706&lt;/Web_URL&gt;&lt;ZZ_JournalStdAbbrev&gt;&lt;f name="System"&gt;Nutr J&lt;/f&gt;&lt;/ZZ_JournalStdAbbrev&gt;&lt;ZZ_WorkformID&gt;1&lt;/ZZ_WorkformID&gt;&lt;/MDL&gt;&lt;/Cite&gt;&lt;/Refman&gt;</w:instrText>
      </w:r>
      <w:r>
        <w:fldChar w:fldCharType="separate"/>
      </w:r>
      <w:bookmarkStart w:id="14" w:name="__Fieldmark__74_1024893045"/>
      <w:r>
        <w:rPr>
          <w:rFonts w:cs="Palatino Linotype" w:ascii="Palatino Linotype" w:hAnsi="Palatino Linotype"/>
        </w:rPr>
        <w:t>(13)</w:t>
      </w:r>
      <w:r>
        <w:rPr>
          <w:rFonts w:cs="Palatino Linotype" w:ascii="Palatino Linotype" w:hAnsi="Palatino Linotype"/>
        </w:rPr>
      </w:r>
      <w:r>
        <w:fldChar w:fldCharType="end"/>
      </w:r>
      <w:bookmarkEnd w:id="14"/>
      <w:r>
        <w:rPr>
          <w:rFonts w:cs="Palatino Linotype" w:ascii="Palatino Linotype" w:hAnsi="Palatino Linotype"/>
        </w:rPr>
        <w:t xml:space="preserve">.  Perceived weight and body size appears to contribute to underreporting of body weight in some populations </w:t>
      </w:r>
      <w:r>
        <w:fldChar w:fldCharType="begin"/>
      </w:r>
      <w:r>
        <w:instrText> ADDIN REFMGR.CITE &lt;Refman&gt;&lt;Cite&gt;&lt;Author&gt;Elgar&lt;/Author&gt;&lt;Year&gt;2005&lt;/Year&gt;&lt;RecNum&gt;28&lt;/RecNum&gt;&lt;IDText&gt;Validity of self-reported height and weight and predictors of bias in adolescents&lt;/IDText&gt;&lt;MDL Ref_Type="Journal"&gt;&lt;Ref_Type&gt;Journal&lt;/Ref_Type&gt;&lt;Ref_ID&gt;28&lt;/Ref_ID&gt;&lt;Title_Primary&gt;Validity of self-reported height and weight and predictors of bias in adolescents&lt;/Title_Primary&gt;&lt;Authors_Primary&gt;Elgar,F.J.&lt;/Authors_Primary&gt;&lt;Authors_Primary&gt;Roberts,C.&lt;/Authors_Primary&gt;&lt;Authors_Primary&gt;Tudor-Smith,C.&lt;/Authors_Primary&gt;&lt;Authors_Primary&gt;Moore,L.&lt;/Authors_Primary&gt;&lt;Date_Primary&gt;2005&lt;/Date_Primary&gt;&lt;Reprint&gt;Not in File&lt;/Reprint&gt;&lt;Start_Page&gt;371&lt;/Start_Page&gt;&lt;End_Page&gt;375&lt;/End_Page&gt;&lt;Periodical&gt;Journal of Adolescent Health&lt;/Periodical&gt;&lt;Volume&gt;37&lt;/Volume&gt;&lt;ZZ_JournalFull&gt;&lt;f name="System"&gt;Journal of Adolescent Health&lt;/f&gt;&lt;/ZZ_JournalFull&gt;&lt;ZZ_WorkformID&gt;1&lt;/ZZ_WorkformID&gt;&lt;/MDL&gt;&lt;/Cite&gt;&lt;/Refman&gt;</w:instrText>
      </w:r>
      <w:r>
        <w:fldChar w:fldCharType="separate"/>
      </w:r>
      <w:bookmarkStart w:id="15" w:name="__Fieldmark__75_1024893045"/>
      <w:r>
        <w:rPr>
          <w:rFonts w:cs="Palatino Linotype" w:ascii="Palatino Linotype" w:hAnsi="Palatino Linotype"/>
        </w:rPr>
        <w:t>(16)</w:t>
      </w:r>
      <w:r>
        <w:rPr>
          <w:rFonts w:cs="Palatino Linotype" w:ascii="Palatino Linotype" w:hAnsi="Palatino Linotype"/>
        </w:rPr>
      </w:r>
      <w:r>
        <w:fldChar w:fldCharType="end"/>
      </w:r>
      <w:bookmarkEnd w:id="15"/>
      <w:r>
        <w:rPr>
          <w:rFonts w:cs="Palatino Linotype" w:ascii="Palatino Linotype" w:hAnsi="Palatino Linotype"/>
        </w:rPr>
        <w:t xml:space="preserve">.  </w:t>
      </w:r>
    </w:p>
    <w:p>
      <w:pPr>
        <w:pStyle w:val="Normal"/>
        <w:spacing w:lineRule="auto" w:line="480"/>
        <w:rPr>
          <w:rFonts w:cs="Palatino Linotype" w:ascii="Palatino Linotype" w:hAnsi="Palatino Linotype"/>
        </w:rPr>
      </w:pPr>
      <w:r>
        <w:rPr>
          <w:rFonts w:cs="Palatino Linotype" w:ascii="Palatino Linotype" w:hAnsi="Palatino Linotype"/>
        </w:rPr>
        <w:t xml:space="preserve">The prevalence of overweight and obesity in Canada has continued to rise over the past several years </w:t>
      </w:r>
      <w:r>
        <w:fldChar w:fldCharType="begin"/>
      </w:r>
      <w:r>
        <w:instrText> ADDIN REFMGR.CITE &lt;Refman&gt;&lt;Cite&gt;&lt;Author&gt;Shields&lt;/Author&gt;&lt;Year&gt;2006&lt;/Year&gt;&lt;RecNum&gt;34&lt;/RecNum&gt;&lt;IDText&gt;Nutrition: Findings from the Canadian community health survey: Measured obesity: Overweight Canadian children and adolescents&lt;/IDText&gt;&lt;MDL Ref_Type="Report"&gt;&lt;Ref_Type&gt;Report&lt;/Ref_Type&gt;&lt;Ref_ID&gt;34&lt;/Ref_ID&gt;&lt;Title_Primary&gt;Nutrition: Findings from the Canadian community health survey: Measured obesity: Overweight Canadian children and adolescents&lt;/Title_Primary&gt;&lt;Authors_Primary&gt;Shields,M.&lt;/Authors_Primary&gt;&lt;Date_Primary&gt;2006&lt;/Date_Primary&gt;&lt;Reprint&gt;Not in File&lt;/Reprint&gt;&lt;Volume&gt;Catalogue No: 82-620-MWE2005001&lt;/Volume&gt;&lt;Authors_Secondary&gt;Components of Statistics Canada&lt;/Authors_Secondary&gt;&lt;Pub_Place&gt;Ottawa, Ontario&lt;/Pub_Place&gt;&lt;Publisher&gt;Statistics Canada&lt;/Publisher&gt;&lt;ZZ_WorkformID&gt;24&lt;/ZZ_WorkformID&gt;&lt;/MDL&gt;&lt;/Cite&gt;&lt;Cite&gt;&lt;Author&gt;Tjepkema&lt;/Author&gt;&lt;Year&gt;2005&lt;/Year&gt;&lt;RecNum&gt;35&lt;/RecNum&gt;&lt;IDText&gt;Nutrition: Findings from the Canadian community health survey: Measured obesity: Adult obesity in Canada: Measured height and weight&lt;/IDText&gt;&lt;MDL Ref_Type="Report"&gt;&lt;Ref_Type&gt;Report&lt;/Ref_Type&gt;&lt;Ref_ID&gt;35&lt;/Ref_ID&gt;&lt;Title_Primary&gt;Nutrition: Findings from the Canadian community health survey: Measured obesity: Adult obesity in Canada: Measured height and weight&lt;/Title_Primary&gt;&lt;Authors_Primary&gt;Tjepkema,M.&lt;/Authors_Primary&gt;&lt;Date_Primary&gt;2005&lt;/Date_Primary&gt;&lt;Reprint&gt;Not in File&lt;/Reprint&gt;&lt;Volume&gt;Catalogue No: 82-620-MWE2005001&lt;/Volume&gt;&lt;Authors_Secondary&gt;Components of Statistics Canada&lt;/Authors_Secondary&gt;&lt;Pub_Place&gt;Ottawa, Ontario&lt;/Pub_Place&gt;&lt;Publisher&gt;Statistics Canada&lt;/Publisher&gt;&lt;ZZ_WorkformID&gt;24&lt;/ZZ_WorkformID&gt;&lt;/MDL&gt;&lt;/Cite&gt;&lt;/Refman&gt;</w:instrText>
      </w:r>
      <w:r>
        <w:fldChar w:fldCharType="separate"/>
      </w:r>
      <w:bookmarkStart w:id="16" w:name="__Fieldmark__76_1024893045"/>
      <w:r>
        <w:rPr>
          <w:rFonts w:cs="Palatino Linotype" w:ascii="Palatino Linotype" w:hAnsi="Palatino Linotype"/>
        </w:rPr>
        <w:t>(17;18)</w:t>
      </w:r>
      <w:r>
        <w:rPr>
          <w:rFonts w:cs="Palatino Linotype" w:ascii="Palatino Linotype" w:hAnsi="Palatino Linotype"/>
        </w:rPr>
      </w:r>
      <w:r>
        <w:fldChar w:fldCharType="end"/>
      </w:r>
      <w:bookmarkEnd w:id="16"/>
      <w:r>
        <w:rPr>
          <w:rFonts w:cs="Palatino Linotype" w:ascii="Palatino Linotype" w:hAnsi="Palatino Linotype"/>
        </w:rPr>
        <w:t xml:space="preserve">, but these trends are based mostly on self reported height and weight.  In the only study using measured height and weight among Canadians from Prince Edward Island, prevalence of obesity estimated from measured BMI was about twice of that found using self report </w:t>
      </w:r>
      <w:r>
        <w:fldChar w:fldCharType="begin"/>
      </w:r>
      <w:r>
        <w:instrText> ADDIN REFMGR.CITE &lt;Refman&gt;&lt;Cite&gt;&lt;Author&gt;MacLellan&lt;/Author&gt;&lt;Year&gt;2004&lt;/Year&gt;&lt;RecNum&gt;33&lt;/RecNum&gt;&lt;IDText&gt;Measured weights in PEI adults reveal higher than expected obesity rates&lt;/IDText&gt;&lt;MDL Ref_Type="Journal"&gt;&lt;Ref_Type&gt;Journal&lt;/Ref_Type&gt;&lt;Ref_ID&gt;33&lt;/Ref_ID&gt;&lt;Title_Primary&gt;Measured weights in PEI adults reveal higher than expected obesity rates&lt;/Title_Primary&gt;&lt;Authors_Primary&gt;MacLellan,D.&lt;/Authors_Primary&gt;&lt;Authors_Primary&gt;Taylor,J.&lt;/Authors_Primary&gt;&lt;Authors_Primary&gt;Van Til,L.&lt;/Authors_Primary&gt;&lt;Authors_Primary&gt;Sweet,L.&lt;/Authors_Primary&gt;&lt;Date_Primary&gt;2004&lt;/Date_Primary&gt;&lt;Reprint&gt;Not in File&lt;/Reprint&gt;&lt;Start_Page&gt;174&lt;/Start_Page&gt;&lt;End_Page&gt;178&lt;/End_Page&gt;&lt;Periodical&gt;Canadian Journal of Public Health&lt;/Periodical&gt;&lt;Volume&gt;95&lt;/Volume&gt;&lt;Issue&gt;3&lt;/Issue&gt;&lt;ZZ_JournalFull&gt;&lt;f name="System"&gt;Canadian Journal of Public Health&lt;/f&gt;&lt;/ZZ_JournalFull&gt;&lt;ZZ_WorkformID&gt;1&lt;/ZZ_WorkformID&gt;&lt;/MDL&gt;&lt;/Cite&gt;&lt;/Refman&gt;</w:instrText>
      </w:r>
      <w:r>
        <w:fldChar w:fldCharType="separate"/>
      </w:r>
      <w:bookmarkStart w:id="17" w:name="__Fieldmark__77_1024893045"/>
      <w:r>
        <w:rPr>
          <w:rFonts w:cs="Palatino Linotype" w:ascii="Palatino Linotype" w:hAnsi="Palatino Linotype"/>
        </w:rPr>
        <w:t>(12)</w:t>
      </w:r>
      <w:r>
        <w:rPr>
          <w:rFonts w:cs="Palatino Linotype" w:ascii="Palatino Linotype" w:hAnsi="Palatino Linotype"/>
        </w:rPr>
      </w:r>
      <w:r>
        <w:fldChar w:fldCharType="end"/>
      </w:r>
      <w:bookmarkEnd w:id="17"/>
      <w:r>
        <w:rPr>
          <w:rFonts w:cs="Palatino Linotype" w:ascii="Palatino Linotype" w:hAnsi="Palatino Linotype"/>
        </w:rPr>
        <w:t>.  Therefore, self-estimated prevalence rates of overweight and obesity in Canada may be underestimated.  Recently, the Canadian Community Health Survey, Cycle 2.2 (CCHS-2.2) collected self-reported and measured BMI status for a sample of 18886 Canadians aged 18 and over.  In this paper we compare prevalence of overweight and obesity based on the self-reported vs. measured BMI in CCHS-2.2 dataset and examine the validity of self-reported BMI.</w:t>
      </w:r>
    </w:p>
    <w:p>
      <w:pPr>
        <w:pStyle w:val="TextBody"/>
        <w:ind w:left="0" w:right="0" w:hanging="0"/>
        <w:jc w:val="left"/>
        <w:rPr>
          <w:rFonts w:cs="Arial" w:ascii="Palatino Linotype" w:hAnsi="Palatino Linotype"/>
          <w:b/>
          <w:bCs/>
        </w:rPr>
      </w:pPr>
      <w:r>
        <w:rPr>
          <w:rFonts w:cs="Arial" w:ascii="Palatino Linotype" w:hAnsi="Palatino Linotype"/>
          <w:b/>
          <w:bCs/>
        </w:rPr>
        <w:t>Objectives</w:t>
      </w:r>
    </w:p>
    <w:p>
      <w:pPr>
        <w:pStyle w:val="TextBody"/>
        <w:spacing w:before="0" w:after="120"/>
        <w:ind w:left="0" w:right="0" w:hanging="0"/>
        <w:jc w:val="left"/>
        <w:rPr>
          <w:rFonts w:cs="Arial" w:ascii="Palatino Linotype" w:hAnsi="Palatino Linotype"/>
        </w:rPr>
      </w:pPr>
      <w:r>
        <w:rPr>
          <w:rFonts w:cs="Arial" w:ascii="Palatino Linotype" w:hAnsi="Palatino Linotype"/>
        </w:rPr>
        <w:t xml:space="preserve">The purpose of this investigation is to examine the validity of self-reported BMI for measuring prevalence of overweight and obesity in Canada.  To accomplish this, we compare mean of BMI and prevalence rates of overweight and obesity derived from measured versus self-reported heights and weights in the Canadian population using the CCHS-2.2 dataset.   </w:t>
      </w:r>
    </w:p>
    <w:p>
      <w:pPr>
        <w:pStyle w:val="TextBody"/>
        <w:ind w:left="0" w:right="0" w:hanging="0"/>
        <w:jc w:val="left"/>
        <w:rPr>
          <w:rFonts w:cs="Arial" w:ascii="Palatino Linotype" w:hAnsi="Palatino Linotype"/>
          <w:b/>
          <w:bCs/>
          <w:caps/>
        </w:rPr>
      </w:pPr>
      <w:r>
        <w:rPr>
          <w:rFonts w:cs="Arial" w:ascii="Palatino Linotype" w:hAnsi="Palatino Linotype"/>
          <w:b/>
          <w:bCs/>
          <w:caps/>
        </w:rPr>
        <w:t>Methods</w:t>
      </w:r>
    </w:p>
    <w:p>
      <w:pPr>
        <w:pStyle w:val="TextBody"/>
        <w:spacing w:before="0" w:after="120"/>
        <w:ind w:left="0" w:right="0" w:hanging="0"/>
        <w:jc w:val="left"/>
        <w:rPr>
          <w:rFonts w:cs="Arial" w:ascii="Palatino Linotype" w:hAnsi="Palatino Linotype"/>
          <w:b/>
          <w:bCs/>
        </w:rPr>
      </w:pPr>
      <w:r>
        <w:rPr>
          <w:rFonts w:cs="Arial" w:ascii="Palatino Linotype" w:hAnsi="Palatino Linotype"/>
          <w:b/>
          <w:bCs/>
        </w:rPr>
        <w:t xml:space="preserve">Study population and sample size </w:t>
      </w:r>
    </w:p>
    <w:p>
      <w:pPr>
        <w:pStyle w:val="Normal"/>
        <w:spacing w:lineRule="auto" w:line="480"/>
        <w:rPr>
          <w:rFonts w:cs="Palatino Linotype" w:ascii="Palatino Linotype" w:hAnsi="Palatino Linotype"/>
        </w:rPr>
      </w:pPr>
      <w:r>
        <w:rPr>
          <w:rFonts w:cs="Palatino Linotype" w:ascii="Palatino Linotype" w:hAnsi="Palatino Linotype"/>
        </w:rPr>
        <w:t xml:space="preserve">We used the CCHS-2.2 dataset provided by Statistics Canada for analysis </w:t>
      </w:r>
      <w:r>
        <w:fldChar w:fldCharType="begin"/>
      </w:r>
      <w:r>
        <w:instrText> ADDIN REFMGR.CITE &lt;Refman&gt;&lt;Cite&gt;&lt;Author&gt;Statistics Canada&lt;/Author&gt;&lt;Year&gt;2005&lt;/Year&gt;&lt;RecNum&gt;38&lt;/RecNum&gt;&lt;IDText&gt;Canadian Community Health Survey, Cycle 2.2&lt;/IDText&gt;&lt;MDL Ref_Type="Data File"&gt;&lt;Ref_Type&gt;Data File&lt;/Ref_Type&gt;&lt;Ref_ID&gt;38&lt;/Ref_ID&gt;&lt;Title_Primary&gt;Canadian Community Health Survey, Cycle 2.2&lt;/Title_Primary&gt;&lt;Authors_Primary&gt;Statistics Canada&lt;/Authors_Primary&gt;&lt;Date_Primary&gt;2005&lt;/Date_Primary&gt;&lt;Reprint&gt;Not in File&lt;/Reprint&gt;&lt;Pub_Place&gt;Ottawa&lt;/Pub_Place&gt;&lt;Publisher&gt;Statistics Canada&lt;/Publisher&gt;&lt;Web_URL&gt;&lt;u&gt;http://www.statcan.ca/bsolc/english/bsolc?catno=82C0028&lt;/u&gt;&lt;/Web_URL&gt;&lt;ZZ_WorkformID&gt;13&lt;/ZZ_WorkformID&gt;&lt;/MDL&gt;&lt;/Cite&gt;&lt;/Refman&gt;</w:instrText>
      </w:r>
      <w:r>
        <w:fldChar w:fldCharType="separate"/>
      </w:r>
      <w:bookmarkStart w:id="18" w:name="__Fieldmark__78_1024893045"/>
      <w:r>
        <w:rPr>
          <w:rFonts w:cs="Palatino Linotype" w:ascii="Palatino Linotype" w:hAnsi="Palatino Linotype"/>
        </w:rPr>
        <w:t>(19)</w:t>
      </w:r>
      <w:r>
        <w:rPr>
          <w:rFonts w:cs="Palatino Linotype" w:ascii="Palatino Linotype" w:hAnsi="Palatino Linotype"/>
        </w:rPr>
      </w:r>
      <w:r>
        <w:fldChar w:fldCharType="end"/>
      </w:r>
      <w:bookmarkEnd w:id="18"/>
      <w:r>
        <w:rPr>
          <w:rFonts w:cs="Palatino Linotype" w:ascii="Palatino Linotype" w:hAnsi="Palatino Linotype"/>
        </w:rPr>
        <w:t>.  The CCHS-2.2 is a cross-sectional survey that contains information related to health status, health care utilization, and health determinants for the Canadian population.</w:t>
      </w:r>
      <w:r>
        <w:rPr>
          <w:rFonts w:cs="Palatino Linotype" w:ascii="Palatino Linotype" w:hAnsi="Palatino Linotype"/>
          <w:lang w:val="en-GB"/>
        </w:rPr>
        <w:t xml:space="preserve">  </w:t>
      </w:r>
      <w:r>
        <w:rPr>
          <w:rFonts w:cs="Palatino Linotype" w:ascii="Palatino Linotype" w:hAnsi="Palatino Linotype"/>
        </w:rPr>
        <w:t xml:space="preserve">The survey was conducted between January 2004 and January 2005 in 10 Canadian provinces and includes over 35000 individuals of all ages living in private dwellings, with 98% coverage of the target population.  It excluded persons living in the Territories or Crown Lands, institutional residents, full-time members of the Canadian Forces, and residents of certain remote regions.  </w:t>
      </w:r>
      <w:r>
        <w:rPr>
          <w:rFonts w:cs="Palatino Linotype" w:ascii="Palatino Linotype" w:hAnsi="Palatino Linotype"/>
          <w:lang w:val="en-GB"/>
        </w:rPr>
        <w:t xml:space="preserve">The CCHS-2.2 survey is based on a complex design with stratification and multiple stages of selection and unequal probabilities of selection of respondents.  </w:t>
      </w:r>
      <w:r>
        <w:rPr>
          <w:rFonts w:cs="Palatino Linotype" w:ascii="Palatino Linotype" w:hAnsi="Palatino Linotype"/>
        </w:rPr>
        <w:t>Selection of respondents was designed to ensure adequate representation of young persons (15 to 24) and seniors (65 and over).  One individual per household was randomly selected. These data include self-reported BMI for 7589 adult (18 years and over) individuals and measured BMI for 12428 adults with 1131 individuals who have both self-reported and measured BMI in the dataset.</w:t>
      </w:r>
    </w:p>
    <w:p>
      <w:pPr>
        <w:pStyle w:val="Normal"/>
        <w:tabs>
          <w:tab w:val="left" w:pos="1771" w:leader="none"/>
        </w:tabs>
        <w:spacing w:lineRule="auto" w:line="480"/>
        <w:rPr>
          <w:rFonts w:cs="Palatino Linotype" w:ascii="Palatino Linotype" w:hAnsi="Palatino Linotype"/>
        </w:rPr>
      </w:pPr>
      <w:r>
        <w:rPr>
          <w:rFonts w:cs="Palatino Linotype" w:ascii="Palatino Linotype" w:hAnsi="Palatino Linotype"/>
          <w:bCs/>
        </w:rPr>
        <w:t>We</w:t>
      </w:r>
      <w:r>
        <w:rPr>
          <w:rFonts w:cs="Palatino Linotype" w:ascii="Palatino Linotype" w:hAnsi="Palatino Linotype"/>
          <w:bCs/>
          <w:i/>
          <w:iCs/>
        </w:rPr>
        <w:t xml:space="preserve"> </w:t>
      </w:r>
      <w:r>
        <w:rPr>
          <w:rFonts w:cs="Palatino Linotype" w:ascii="Palatino Linotype" w:hAnsi="Palatino Linotype"/>
        </w:rPr>
        <w:t xml:space="preserve">used the Canadian body weight classification system for adults  to identify overweight and obese respondents </w:t>
      </w:r>
      <w:r>
        <w:fldChar w:fldCharType="begin"/>
      </w:r>
      <w:r>
        <w:instrText> ADDIN REFMGR.CITE &lt;Refman&gt;&lt;Cite&gt;&lt;Author&gt;Office of Nutrition Policy and Promotion&lt;/Author&gt;&lt;Year&gt;2003&lt;/Year&gt;&lt;RecNum&gt;45&lt;/RecNum&gt;&lt;IDText&gt;Canadian Guidelines for Body Weight Classification in Adults&lt;/IDText&gt;&lt;MDL Ref_Type="Journal"&gt;&lt;Ref_Type&gt;Journal&lt;/Ref_Type&gt;&lt;Ref_ID&gt;45&lt;/Ref_ID&gt;&lt;Title_Primary&gt;Canadian Guidelines for Body Weight Classification in Adults&lt;/Title_Primary&gt;&lt;Authors_Primary&gt;Office of Nutrition Policy and Promotion&lt;/Authors_Primary&gt;&lt;Date_Primary&gt;2003&lt;/Date_Primary&gt;&lt;Reprint&gt;Not in File&lt;/Reprint&gt;&lt;Periodical&gt;Health Canada&lt;/Periodical&gt;&lt;Web_URL_Link4&gt;&lt;f name="System"&gt;Health Canada&lt;/f&gt;&lt;/Web_URL_Link4&gt;&lt;ZZ_WorkformID&gt;1&lt;/ZZ_WorkformID&gt;&lt;/MDL&gt;&lt;/Cite&gt;&lt;/Refman&gt;</w:instrText>
      </w:r>
      <w:r>
        <w:fldChar w:fldCharType="separate"/>
      </w:r>
      <w:bookmarkStart w:id="19" w:name="__Fieldmark__79_1024893045"/>
      <w:r>
        <w:rPr>
          <w:rFonts w:cs="Palatino Linotype" w:ascii="Palatino Linotype" w:hAnsi="Palatino Linotype"/>
        </w:rPr>
        <w:t>(20)</w:t>
      </w:r>
      <w:r>
        <w:rPr>
          <w:rFonts w:cs="Palatino Linotype" w:ascii="Palatino Linotype" w:hAnsi="Palatino Linotype"/>
        </w:rPr>
      </w:r>
      <w:r>
        <w:fldChar w:fldCharType="end"/>
      </w:r>
      <w:bookmarkEnd w:id="19"/>
      <w:r>
        <w:rPr>
          <w:rFonts w:cs="Palatino Linotype" w:ascii="Palatino Linotype" w:hAnsi="Palatino Linotype"/>
        </w:rPr>
        <w:t xml:space="preserve">.  Using this system respondents are classified as </w:t>
      </w:r>
      <w:r>
        <w:rPr>
          <w:rFonts w:cs="Palatino Linotype" w:ascii="Palatino Linotype" w:hAnsi="Palatino Linotype"/>
          <w:i/>
          <w:iCs/>
        </w:rPr>
        <w:t>underweight</w:t>
      </w:r>
      <w:r>
        <w:rPr>
          <w:rFonts w:cs="Palatino Linotype" w:ascii="Palatino Linotype" w:hAnsi="Palatino Linotype"/>
        </w:rPr>
        <w:t xml:space="preserve"> with BMI less than 18.5, </w:t>
      </w:r>
      <w:r>
        <w:rPr>
          <w:rFonts w:cs="Palatino Linotype" w:ascii="Palatino Linotype" w:hAnsi="Palatino Linotype"/>
          <w:i/>
          <w:iCs/>
        </w:rPr>
        <w:t>normal weight</w:t>
      </w:r>
      <w:r>
        <w:rPr>
          <w:rFonts w:cs="Palatino Linotype" w:ascii="Palatino Linotype" w:hAnsi="Palatino Linotype"/>
        </w:rPr>
        <w:t xml:space="preserve"> with BMI of 18.5- 24.9, </w:t>
      </w:r>
      <w:r>
        <w:rPr>
          <w:rFonts w:cs="Palatino Linotype" w:ascii="Palatino Linotype" w:hAnsi="Palatino Linotype"/>
          <w:i/>
        </w:rPr>
        <w:t>overweight</w:t>
      </w:r>
      <w:r>
        <w:rPr>
          <w:rFonts w:cs="Palatino Linotype" w:ascii="Palatino Linotype" w:hAnsi="Palatino Linotype"/>
        </w:rPr>
        <w:t xml:space="preserve"> with BMI of 25.0-29.9, and </w:t>
      </w:r>
      <w:r>
        <w:rPr>
          <w:rFonts w:cs="Palatino Linotype" w:ascii="Palatino Linotype" w:hAnsi="Palatino Linotype"/>
          <w:i/>
        </w:rPr>
        <w:t>obese</w:t>
      </w:r>
      <w:r>
        <w:rPr>
          <w:rFonts w:cs="Palatino Linotype" w:ascii="Palatino Linotype" w:hAnsi="Palatino Linotype"/>
        </w:rPr>
        <w:t xml:space="preserve"> with BMI of 30 or more.  Due to unreliability of BMI during pregnancy pregnant women are excluded from this analysis.</w:t>
      </w:r>
    </w:p>
    <w:p>
      <w:pPr>
        <w:pStyle w:val="Normal"/>
        <w:spacing w:lineRule="auto" w:line="480" w:before="0" w:after="0"/>
        <w:rPr>
          <w:rFonts w:cs="Palatino Linotype" w:ascii="Palatino Linotype" w:hAnsi="Palatino Linotype"/>
          <w:b/>
          <w:bCs/>
        </w:rPr>
      </w:pPr>
      <w:r>
        <w:rPr>
          <w:rFonts w:cs="Palatino Linotype" w:ascii="Palatino Linotype" w:hAnsi="Palatino Linotype"/>
          <w:b/>
          <w:bCs/>
        </w:rPr>
        <w:t>Statistical Analysis</w:t>
      </w:r>
    </w:p>
    <w:p>
      <w:pPr>
        <w:pStyle w:val="Normal"/>
        <w:spacing w:lineRule="auto" w:line="480"/>
        <w:rPr>
          <w:rFonts w:cs="Palatino Linotype" w:ascii="Palatino Linotype" w:hAnsi="Palatino Linotype"/>
        </w:rPr>
      </w:pPr>
      <w:r>
        <w:rPr>
          <w:rFonts w:cs="Palatino Linotype" w:ascii="Palatino Linotype" w:hAnsi="Palatino Linotype"/>
        </w:rPr>
        <w:t xml:space="preserve">The sample weights provided by Statistics Canada were used in all tabulations and estimations.  First, the prevalence rates of overweight and obesity are reported based on both self-reported and measured BMI.  Then, mean and standard deviation (SD) of self-reported and measured BMI are provided based on the gender, age group, and actual weight classification.  For comparison purposes a cross-tabulation of discrepancies between self-reported and measured BMI is also provided.  Multiple regression technique was used to evaluate the relationship between the difference of self-reported and measured BMI and variables of age, gender, actual height, and actual weight.  In this analysis measured BMI minus self-reported BMI is used as the outcome variable.  The statistical packages of STATA/SE Version 8.0 and SPSS version 14.0 were used for analyses.  </w:t>
      </w:r>
    </w:p>
    <w:p>
      <w:pPr>
        <w:pStyle w:val="Normal"/>
        <w:spacing w:before="0" w:after="0"/>
        <w:rPr>
          <w:rFonts w:cs="Palatino Linotype" w:ascii="Palatino Linotype" w:hAnsi="Palatino Linotype"/>
          <w:b/>
          <w:bCs/>
          <w:caps/>
        </w:rPr>
      </w:pPr>
      <w:r>
        <w:rPr>
          <w:rFonts w:cs="Palatino Linotype" w:ascii="Palatino Linotype" w:hAnsi="Palatino Linotype"/>
          <w:b/>
          <w:bCs/>
          <w:caps/>
        </w:rPr>
        <w:t>Results</w:t>
      </w:r>
    </w:p>
    <w:p>
      <w:pPr>
        <w:pStyle w:val="Normal"/>
        <w:spacing w:lineRule="auto" w:line="480"/>
        <w:rPr>
          <w:rFonts w:cs="Palatino Linotype" w:ascii="Palatino Linotype" w:hAnsi="Palatino Linotype"/>
        </w:rPr>
      </w:pPr>
      <w:r>
        <w:rPr>
          <w:rFonts w:cs="Palatino Linotype" w:ascii="Palatino Linotype" w:hAnsi="Palatino Linotype"/>
        </w:rPr>
        <w:t>Age and gender distribution of the participants who were included in this analysis is shown in Table 1.  The overall estimated mean (SD) of the self-reported and measured BMI are 25.8 (4.8) and 26.9 (5.0), respectively.  These figures are 27.0 (4.7) and 27.2 (4.8) for males and 24.6 (4.7) and 27.0 (6.1) for females.  In general, the mean of BMI underreporting is 1.2 (0.8 for men and 1.5 for women).  The overall prevalence rates of overweight and obesity are 35.8% and 26.1% based on the measured BMI and 35.5% and 18.9% based on self-reported BMI.  These rates vary between males and females (see Table 2) with the largest difference in the prevalence of obesity among female respondents which is 12.2% for self-reported BMI and 23.2% for measured BMI.  Table 3 provides the estimated mean (SD) for self-reported and measured BMI based on gender, age group, and actual weight class.  For most age groups and weight categories measured BMI is larger than self-reported BMI.  Larger differences are noticed in women 41- 60 years old or overweight and obese women (Table 3).</w:t>
      </w:r>
    </w:p>
    <w:p>
      <w:pPr>
        <w:pStyle w:val="Normal"/>
        <w:spacing w:lineRule="auto" w:line="480"/>
        <w:rPr>
          <w:rFonts w:cs="Palatino Linotype" w:ascii="Palatino Linotype" w:hAnsi="Palatino Linotype"/>
          <w:bCs/>
          <w:shd w:fill="FFFF00" w:val="clear"/>
        </w:rPr>
      </w:pPr>
      <w:r>
        <w:rPr>
          <w:rFonts w:cs="Palatino Linotype" w:ascii="Palatino Linotype" w:hAnsi="Palatino Linotype"/>
          <w:bCs/>
        </w:rPr>
        <w:t>Percentages of obesity based on age group and gender from self-reported and measured BMI are provided in Table 4.  This percentage is always higher for measured BMI among women.  Extensive differences are seen for women aged 36-70; about 20% or more for age groups of 46 - 50 and 56 – 70 years old.</w:t>
      </w:r>
      <w:r>
        <w:rPr>
          <w:rFonts w:cs="Palatino Linotype" w:ascii="Palatino Linotype" w:hAnsi="Palatino Linotype"/>
          <w:bCs/>
          <w:shd w:fill="FFFF00" w:val="clear"/>
        </w:rPr>
        <w:t xml:space="preserve"> </w:t>
      </w:r>
    </w:p>
    <w:p>
      <w:pPr>
        <w:pStyle w:val="Normal"/>
        <w:spacing w:lineRule="auto" w:line="480"/>
        <w:rPr>
          <w:rFonts w:cs="Palatino Linotype" w:ascii="Palatino Linotype" w:hAnsi="Palatino Linotype"/>
          <w:bCs/>
        </w:rPr>
      </w:pPr>
      <w:r>
        <w:rPr>
          <w:rFonts w:cs="Palatino Linotype" w:ascii="Palatino Linotype" w:hAnsi="Palatino Linotype"/>
          <w:bCs/>
        </w:rPr>
        <w:t>Figure 1 depicts the differences between self-reported BMI and measured BMI based on actual weight class, gender, and actual height.  This graph indicates no specific pattern between BMI underreporting and height.  However, it is apparent that female respondents showed more BMI underreporting than men.  Also, heavier respondents showed more underreporting than others.</w:t>
      </w:r>
    </w:p>
    <w:p>
      <w:pPr>
        <w:pStyle w:val="Normal"/>
        <w:spacing w:lineRule="auto" w:line="480"/>
        <w:rPr>
          <w:rFonts w:cs="Palatino Linotype" w:ascii="Palatino Linotype" w:hAnsi="Palatino Linotype"/>
          <w:bCs/>
        </w:rPr>
      </w:pPr>
      <w:r>
        <w:rPr>
          <w:rFonts w:cs="Palatino Linotype" w:ascii="Palatino Linotype" w:hAnsi="Palatino Linotype"/>
          <w:bCs/>
        </w:rPr>
        <w:t>We also applied multiple regression analysis to evaluate the relationship between the BMI underreporting and variables of age, gender, actual height and actual weight.  The results indicate a highly significant difference (p &lt; 0.001) in underreporting of BMI between males and females.  It also indicates that older and taller participants reported lesser differences between measured and self-reported BMI.  On the other hand, heavier weight relates to more differences between self-reported and measured BMI (Table 5).  A sub-analysis confirmed the same results for each gender.</w:t>
      </w:r>
    </w:p>
    <w:p>
      <w:pPr>
        <w:pStyle w:val="Normal"/>
        <w:spacing w:before="0" w:after="0"/>
        <w:rPr>
          <w:rFonts w:cs="Palatino Linotype" w:ascii="Palatino Linotype" w:hAnsi="Palatino Linotype"/>
          <w:b/>
          <w:caps/>
        </w:rPr>
      </w:pPr>
      <w:r>
        <w:rPr>
          <w:rFonts w:cs="Palatino Linotype" w:ascii="Palatino Linotype" w:hAnsi="Palatino Linotype"/>
          <w:b/>
          <w:caps/>
        </w:rPr>
        <w:t>Discussion</w:t>
      </w:r>
    </w:p>
    <w:p>
      <w:pPr>
        <w:pStyle w:val="Normal"/>
        <w:spacing w:lineRule="auto" w:line="480"/>
        <w:rPr>
          <w:rFonts w:cs="Palatino Linotype" w:ascii="Palatino Linotype" w:hAnsi="Palatino Linotype"/>
          <w:bCs/>
        </w:rPr>
      </w:pPr>
      <w:r>
        <w:rPr>
          <w:rFonts w:cs="Palatino Linotype" w:ascii="Palatino Linotype" w:hAnsi="Palatino Linotype"/>
          <w:bCs/>
        </w:rPr>
        <w:t xml:space="preserve">We found an obesity prevalence of 15.6% based on self-reported BMI and 23.1% based on measured BMI, indicating a difference of 7.5% that cannot be overlooked for its impact on public health and etiologic research.  These results resemble findings from some other studies </w:t>
      </w:r>
      <w:r>
        <w:fldChar w:fldCharType="begin"/>
      </w:r>
      <w:r>
        <w:instrText> ADDIN REFMGR.CITE &lt;Refman&gt;&lt;Cite&gt;&lt;Author&gt;Gillum&lt;/Author&gt;&lt;Year&gt;2005&lt;/Year&gt;&lt;RecNum&gt;3&lt;/RecNum&gt;&lt;IDText&gt;Ethnic variation in validity of classification of overweight and obesity using self-reported weight and height in American women and men: the Third National Health and Nutrition Examination Survey&lt;/IDText&gt;&lt;MDL Ref_Type="Journal"&gt;&lt;Ref_Type&gt;Journal&lt;/Ref_Type&gt;&lt;Ref_ID&gt;3&lt;/Ref_ID&gt;&lt;Title_Primary&gt;Ethnic variation in validity of classification of overweight and obesity using self-reported weight and height in American women and men: the Third National Health and Nutrition Examination Survey&lt;/Title_Primary&gt;&lt;Authors_Primary&gt;Gillum,R.F.&lt;/Authors_Primary&gt;&lt;Authors_Primary&gt;Sempos,C.T.&lt;/Authors_Primary&gt;&lt;Date_Primary&gt;2005/10/6&lt;/Date_Primary&gt;&lt;Reprint&gt;Not in File&lt;/Reprint&gt;&lt;Start_Page&gt;27&lt;/Start_Page&gt;&lt;Periodical&gt;Nutr J&lt;/Periodical&gt;&lt;Volume&gt;4&lt;/Volume&gt;&lt;Issue&gt;1&lt;/Issue&gt;&lt;Address&gt;Centers for Disease Control and Prevention, 3311 Toledo Road, Hyattsville, Maryland 20782, USA. rfg2@cdc.gov&lt;/Address&gt;&lt;Web_URL&gt;PM:16209706&lt;/Web_URL&gt;&lt;ZZ_JournalStdAbbrev&gt;&lt;f name="System"&gt;Nutr J&lt;/f&gt;&lt;/ZZ_JournalStdAbbrev&gt;&lt;ZZ_WorkformID&gt;1&lt;/ZZ_WorkformID&gt;&lt;/MDL&gt;&lt;/Cite&gt;&lt;Cite&gt;&lt;Author&gt;Kuczmarski&lt;/Author&gt;&lt;Year&gt;2001&lt;/Year&gt;&lt;RecNum&gt;32&lt;/RecNum&gt;&lt;IDText&gt;Effects of age on validity of self-reported height, weight, and body mass index: Findings from the third national health and nutrition examination survey, 1988-1994.&lt;/IDText&gt;&lt;MDL Ref_Type="Journal"&gt;&lt;Ref_Type&gt;Journal&lt;/Ref_Type&gt;&lt;Ref_ID&gt;32&lt;/Ref_ID&gt;&lt;Title_Primary&gt;Effects of age on validity of self-reported height, weight, and body mass index: Findings from the third national health and nutrition examination survey, 1988-1994.&lt;/Title_Primary&gt;&lt;Authors_Primary&gt;Kuczmarski,M.F.&lt;/Authors_Primary&gt;&lt;Authors_Primary&gt;Kuczmarski,R.J.&lt;/Authors_Primary&gt;&lt;Authors_Primary&gt;Najjar,M.&lt;/Authors_Primary&gt;&lt;Date_Primary&gt;2001&lt;/Date_Primary&gt;&lt;Reprint&gt;Not in File&lt;/Reprint&gt;&lt;Start_Page&gt;28&lt;/Start_Page&gt;&lt;End_Page&gt;34&lt;/End_Page&gt;&lt;Periodical&gt;Journal of the American Dietary Association&lt;/Periodical&gt;&lt;Volume&gt;101&lt;/Volume&gt;&lt;ZZ_JournalFull&gt;&lt;f name="System"&gt;Journal of the American Dietary Association&lt;/f&gt;&lt;/ZZ_JournalFull&gt;&lt;ZZ_WorkformID&gt;1&lt;/ZZ_WorkformID&gt;&lt;/MDL&gt;&lt;/Cite&gt;&lt;/Refman&gt;</w:instrText>
      </w:r>
      <w:r>
        <w:fldChar w:fldCharType="separate"/>
      </w:r>
      <w:bookmarkStart w:id="20" w:name="__Fieldmark__80_1024893045"/>
      <w:r>
        <w:rPr>
          <w:rFonts w:cs="Palatino Linotype" w:ascii="Palatino Linotype" w:hAnsi="Palatino Linotype"/>
        </w:rPr>
        <w:t>(11;13)</w:t>
      </w:r>
      <w:r>
        <w:rPr>
          <w:rFonts w:cs="Palatino Linotype" w:ascii="Palatino Linotype" w:hAnsi="Palatino Linotype"/>
        </w:rPr>
      </w:r>
      <w:r>
        <w:fldChar w:fldCharType="end"/>
      </w:r>
      <w:bookmarkEnd w:id="20"/>
      <w:r>
        <w:rPr>
          <w:rFonts w:cs="Palatino Linotype" w:ascii="Palatino Linotype" w:hAnsi="Palatino Linotype"/>
          <w:bCs/>
        </w:rPr>
        <w:t xml:space="preserve">, however, the extent of the problem seems to be larger in this analysis.  </w:t>
      </w:r>
    </w:p>
    <w:p>
      <w:pPr>
        <w:pStyle w:val="Normal"/>
        <w:spacing w:lineRule="auto" w:line="480"/>
        <w:rPr>
          <w:rFonts w:cs="Palatino Linotype" w:ascii="Palatino Linotype" w:hAnsi="Palatino Linotype"/>
        </w:rPr>
      </w:pPr>
      <w:r>
        <w:rPr>
          <w:rFonts w:cs="Palatino Linotype" w:ascii="Palatino Linotype" w:hAnsi="Palatino Linotype"/>
          <w:bCs/>
        </w:rPr>
        <w:t xml:space="preserve">Although estimating overweight and obesity using self-reported height and weight might be a common practice, this analysis shows that it involves a great deal of underestimating.  </w:t>
      </w:r>
      <w:r>
        <w:rPr>
          <w:rFonts w:cs="Palatino Linotype" w:ascii="Palatino Linotype" w:hAnsi="Palatino Linotype"/>
        </w:rPr>
        <w:t xml:space="preserve">Some studies have attempted methods to correct self-reported BMI, for example, John et al. </w:t>
      </w:r>
      <w:r>
        <w:fldChar w:fldCharType="begin"/>
      </w:r>
      <w:r>
        <w:instrText> ADDIN REFMGR.CITE &lt;Refman&gt;&lt;Cite&gt;&lt;Author&gt;John&lt;/Author&gt;&lt;Year&gt;2006&lt;/Year&gt;&lt;RecNum&gt;31&lt;/RecNum&gt;&lt;IDText&gt;Validity of overweight and obesity in a nation based on self-report versus measurement device data&lt;/IDText&gt;&lt;MDL Ref_Type="Journal"&gt;&lt;Ref_Type&gt;Journal&lt;/Ref_Type&gt;&lt;Ref_ID&gt;31&lt;/Ref_ID&gt;&lt;Title_Primary&gt;Validity of overweight and obesity in a nation based on self-report versus measurement device data&lt;/Title_Primary&gt;&lt;Authors_Primary&gt;John,U.&lt;/Authors_Primary&gt;&lt;Authors_Primary&gt;Hanki,M.&lt;/Authors_Primary&gt;&lt;Authors_Primary&gt;Grothues,J.&lt;/Authors_Primary&gt;&lt;Authors_Primary&gt;Thyrian,J.R.&lt;/Authors_Primary&gt;&lt;Date_Primary&gt;2006&lt;/Date_Primary&gt;&lt;Reprint&gt;Not in File&lt;/Reprint&gt;&lt;Start_Page&gt;372&lt;/Start_Page&gt;&lt;End_Page&gt;377&lt;/End_Page&gt;&lt;Periodical&gt;European Journal of Clinical Nutrition&lt;/Periodical&gt;&lt;Volume&gt;60&lt;/Volume&gt;&lt;ZZ_JournalFull&gt;&lt;f name="System"&gt;European Journal of Clinical Nutrition&lt;/f&gt;&lt;/ZZ_JournalFull&gt;&lt;ZZ_WorkformID&gt;1&lt;/ZZ_WorkformID&gt;&lt;/MDL&gt;&lt;/Cite&gt;&lt;/Refman&gt;</w:instrText>
      </w:r>
      <w:r>
        <w:fldChar w:fldCharType="separate"/>
      </w:r>
      <w:bookmarkStart w:id="21" w:name="__Fieldmark__81_1024893045"/>
      <w:r>
        <w:rPr>
          <w:rFonts w:cs="Palatino Linotype" w:ascii="Palatino Linotype" w:hAnsi="Palatino Linotype"/>
        </w:rPr>
        <w:t>(6)</w:t>
      </w:r>
      <w:r>
        <w:rPr>
          <w:rFonts w:cs="Palatino Linotype" w:ascii="Palatino Linotype" w:hAnsi="Palatino Linotype"/>
        </w:rPr>
      </w:r>
      <w:r>
        <w:fldChar w:fldCharType="end"/>
      </w:r>
      <w:bookmarkEnd w:id="21"/>
      <w:r>
        <w:rPr>
          <w:rFonts w:cs="Palatino Linotype" w:ascii="Palatino Linotype" w:hAnsi="Palatino Linotype"/>
        </w:rPr>
        <w:t xml:space="preserve"> asked another member of the household to report the weight and height of the respondent which still resulted in underestimation of BMI.  Thus, with the reported error in self-reported BMI from various populations, it is important to examine whether this method is sufficient for monitoring overweight and obesity.  </w:t>
      </w:r>
    </w:p>
    <w:p>
      <w:pPr>
        <w:pStyle w:val="Normal"/>
        <w:spacing w:lineRule="auto" w:line="480"/>
        <w:rPr>
          <w:rFonts w:cs="Palatino Linotype" w:ascii="Palatino Linotype" w:hAnsi="Palatino Linotype"/>
        </w:rPr>
      </w:pPr>
      <w:r>
        <w:rPr>
          <w:rFonts w:cs="Palatino Linotype" w:ascii="Palatino Linotype" w:hAnsi="Palatino Linotype"/>
          <w:bCs/>
        </w:rPr>
        <w:t xml:space="preserve">This analysis confirms the finding by John et al. </w:t>
      </w:r>
      <w:r>
        <w:fldChar w:fldCharType="begin"/>
      </w:r>
      <w:r>
        <w:instrText> ADDIN REFMGR.CITE &lt;Refman&gt;&lt;Cite ExcludeAuth="1"&gt;&lt;Author&gt;John&lt;/Author&gt;&lt;Year&gt;2006&lt;/Year&gt;&lt;RecNum&gt;31&lt;/RecNum&gt;&lt;IDText&gt;Validity of overweight and obesity in a nation based on self-report versus measurement device data&lt;/IDText&gt;&lt;MDL Ref_Type="Journal"&gt;&lt;Ref_Type&gt;Journal&lt;/Ref_Type&gt;&lt;Ref_ID&gt;31&lt;/Ref_ID&gt;&lt;Title_Primary&gt;Validity of overweight and obesity in a nation based on self-report versus measurement device data&lt;/Title_Primary&gt;&lt;Authors_Primary&gt;John,U.&lt;/Authors_Primary&gt;&lt;Authors_Primary&gt;Hanki,M.&lt;/Authors_Primary&gt;&lt;Authors_Primary&gt;Grothues,J.&lt;/Authors_Primary&gt;&lt;Authors_Primary&gt;Thyrian,J.R.&lt;/Authors_Primary&gt;&lt;Date_Primary&gt;2006&lt;/Date_Primary&gt;&lt;Reprint&gt;Not in File&lt;/Reprint&gt;&lt;Start_Page&gt;372&lt;/Start_Page&gt;&lt;End_Page&gt;377&lt;/End_Page&gt;&lt;Periodical&gt;European Journal of Clinical Nutrition&lt;/Periodical&gt;&lt;Volume&gt;60&lt;/Volume&gt;&lt;ZZ_JournalFull&gt;&lt;f name="System"&gt;European Journal of Clinical Nutrition&lt;/f&gt;&lt;/ZZ_JournalFull&gt;&lt;ZZ_WorkformID&gt;1&lt;/ZZ_WorkformID&gt;&lt;/MDL&gt;&lt;/Cite&gt;&lt;/Refman&gt;</w:instrText>
      </w:r>
      <w:r>
        <w:fldChar w:fldCharType="separate"/>
      </w:r>
      <w:bookmarkStart w:id="22" w:name="__Fieldmark__82_1024893045"/>
      <w:r>
        <w:rPr>
          <w:rFonts w:cs="Palatino Linotype" w:ascii="Palatino Linotype" w:hAnsi="Palatino Linotype"/>
          <w:bCs/>
        </w:rPr>
        <w:t>(6)</w:t>
      </w:r>
      <w:r>
        <w:rPr>
          <w:rFonts w:cs="Palatino Linotype" w:ascii="Palatino Linotype" w:hAnsi="Palatino Linotype"/>
          <w:bCs/>
        </w:rPr>
      </w:r>
      <w:r>
        <w:fldChar w:fldCharType="end"/>
      </w:r>
      <w:bookmarkEnd w:id="22"/>
      <w:r>
        <w:rPr>
          <w:rFonts w:cs="Palatino Linotype" w:ascii="Palatino Linotype" w:hAnsi="Palatino Linotype"/>
          <w:bCs/>
        </w:rPr>
        <w:t xml:space="preserve"> that underreporting of BMI depends on height and weight of respondents: underreporting has direct relation with weight and inverse relation with height which means that shorter individuals over-report their heights and heavier individuals under-report their weights.  </w:t>
      </w:r>
      <w:r>
        <w:rPr>
          <w:rFonts w:cs="Palatino Linotype" w:ascii="Palatino Linotype" w:hAnsi="Palatino Linotype"/>
          <w:color w:val="000000"/>
        </w:rPr>
        <w:t xml:space="preserve">Several studies from the US </w:t>
      </w:r>
      <w:r>
        <w:fldChar w:fldCharType="begin"/>
      </w:r>
      <w:r>
        <w:instrText> ADDIN REFMGR.CITE &lt;Refman&gt;&lt;Cite&gt;&lt;Author&gt;Kuczmarski&lt;/Author&gt;&lt;Year&gt;2001&lt;/Year&gt;&lt;RecNum&gt;32&lt;/RecNum&gt;&lt;IDText&gt;Effects of age on validity of self-reported height, weight, and body mass index: Findings from the third national health and nutrition examination survey, 1988-1994.&lt;/IDText&gt;&lt;MDL Ref_Type="Journal"&gt;&lt;Ref_Type&gt;Journal&lt;/Ref_Type&gt;&lt;Ref_ID&gt;32&lt;/Ref_ID&gt;&lt;Title_Primary&gt;Effects of age on validity of self-reported height, weight, and body mass index: Findings from the third national health and nutrition examination survey, 1988-1994.&lt;/Title_Primary&gt;&lt;Authors_Primary&gt;Kuczmarski,M.F.&lt;/Authors_Primary&gt;&lt;Authors_Primary&gt;Kuczmarski,R.J.&lt;/Authors_Primary&gt;&lt;Authors_Primary&gt;Najjar,M.&lt;/Authors_Primary&gt;&lt;Date_Primary&gt;2001&lt;/Date_Primary&gt;&lt;Reprint&gt;Not in File&lt;/Reprint&gt;&lt;Start_Page&gt;28&lt;/Start_Page&gt;&lt;End_Page&gt;34&lt;/End_Page&gt;&lt;Periodical&gt;Journal of the American Dietary Association&lt;/Periodical&gt;&lt;Volume&gt;101&lt;/Volume&gt;&lt;ZZ_JournalFull&gt;&lt;f name="System"&gt;Journal of the American Dietary Association&lt;/f&gt;&lt;/ZZ_JournalFull&gt;&lt;ZZ_WorkformID&gt;1&lt;/ZZ_WorkformID&gt;&lt;/MDL&gt;&lt;/Cite&gt;&lt;Cite&gt;&lt;Author&gt;Villanueva&lt;/Author&gt;&lt;Year&gt;2001&lt;/Year&gt;&lt;RecNum&gt;7&lt;/RecNum&gt;&lt;IDText&gt;The validity of self-reported weight in US adults: a population based cross-sectional study&lt;/IDText&gt;&lt;MDL Ref_Type="Journal"&gt;&lt;Ref_Type&gt;Journal&lt;/Ref_Type&gt;&lt;Ref_ID&gt;7&lt;/Ref_ID&gt;&lt;Title_Primary&gt;The validity of self-reported weight in US adults: a population based cross-sectional study&lt;/Title_Primary&gt;&lt;Authors_Primary&gt;Villanueva,E.V.&lt;/Authors_Primary&gt;&lt;Date_Primary&gt;2001&lt;/Date_Primary&gt;&lt;Keywords&gt;Adult&lt;/Keywords&gt;&lt;Keywords&gt;Age Factors&lt;/Keywords&gt;&lt;Keywords&gt;Bias (Epidemiology)&lt;/Keywords&gt;&lt;Keywords&gt;Body Mass Index&lt;/Keywords&gt;&lt;Keywords&gt;Body Weight&lt;/Keywords&gt;&lt;Keywords&gt;ethnology&lt;/Keywords&gt;&lt;Keywords&gt;Female&lt;/Keywords&gt;&lt;Keywords&gt;Health Status&lt;/Keywords&gt;&lt;Keywords&gt;Humans&lt;/Keywords&gt;&lt;Keywords&gt;Income&lt;/Keywords&gt;&lt;Keywords&gt;statistics &amp;amp; numerical data&lt;/Keywords&gt;&lt;Keywords&gt;Logistic Models&lt;/Keywords&gt;&lt;Keywords&gt;Male&lt;/Keywords&gt;&lt;Keywords&gt;Nutrition Surveys&lt;/Keywords&gt;&lt;Keywords&gt;Questionnaires&lt;/Keywords&gt;&lt;Keywords&gt;Self Concept&lt;/Keywords&gt;&lt;Keywords&gt;Sex Factors&lt;/Keywords&gt;&lt;Keywords&gt;United States&lt;/Keywords&gt;&lt;Reprint&gt;Not in File&lt;/Reprint&gt;&lt;Start_Page&gt;11&lt;/Start_Page&gt;&lt;Periodical&gt;BMC.Public Health&lt;/Periodical&gt;&lt;Volume&gt;1&lt;/Volume&gt;&lt;Address&gt;Centre for Clinical Effectiveness, Monash Institute of Health Services Research, Monash University, Melbourne, Australia&lt;/Address&gt;&lt;Web_URL&gt;PM:11716792&lt;/Web_URL&gt;&lt;ZZ_JournalStdAbbrev&gt;&lt;f name="System"&gt;BMC.Public Health&lt;/f&gt;&lt;/ZZ_JournalStdAbbrev&gt;&lt;ZZ_WorkformID&gt;1&lt;/ZZ_WorkformID&gt;&lt;/MDL&gt;&lt;/Cite&gt;&lt;/Refman&gt;</w:instrText>
      </w:r>
      <w:r>
        <w:fldChar w:fldCharType="separate"/>
      </w:r>
      <w:bookmarkStart w:id="23" w:name="__Fieldmark__83_1024893045"/>
      <w:r>
        <w:rPr>
          <w:rFonts w:cs="Palatino Linotype" w:ascii="Palatino Linotype" w:hAnsi="Palatino Linotype"/>
          <w:color w:val="000000"/>
        </w:rPr>
        <w:t>(11;21)</w:t>
      </w:r>
      <w:r>
        <w:rPr>
          <w:rFonts w:cs="Palatino Linotype" w:ascii="Palatino Linotype" w:hAnsi="Palatino Linotype"/>
          <w:color w:val="000000"/>
        </w:rPr>
      </w:r>
      <w:r>
        <w:fldChar w:fldCharType="end"/>
      </w:r>
      <w:bookmarkEnd w:id="23"/>
      <w:r>
        <w:rPr>
          <w:rFonts w:cs="Palatino Linotype" w:ascii="Palatino Linotype" w:hAnsi="Palatino Linotype"/>
          <w:color w:val="000000"/>
        </w:rPr>
        <w:t xml:space="preserve"> and UK </w:t>
      </w:r>
      <w:r>
        <w:fldChar w:fldCharType="begin"/>
      </w:r>
      <w:r>
        <w:instrText> ADDIN REFMGR.CITE &lt;Refman&gt;&lt;Cite&gt;&lt;Author&gt;Hill&lt;/Author&gt;&lt;Year&gt;1998&lt;/Year&gt;&lt;RecNum&gt;41&lt;/RecNum&gt;&lt;IDText&gt;Body mass index: A comparison between self-reported and measured height and weight&lt;/IDText&gt;&lt;MDL Ref_Type="Journal"&gt;&lt;Ref_Type&gt;Journal&lt;/Ref_Type&gt;&lt;Ref_ID&gt;41&lt;/Ref_ID&gt;&lt;Title_Primary&gt;Body mass index: A comparison between self-reported and measured height and weight&lt;/Title_Primary&gt;&lt;Authors_Primary&gt;Hill,A.&lt;/Authors_Primary&gt;&lt;Authors_Primary&gt;Roberts,R&lt;/Authors_Primary&gt;&lt;Date_Primary&gt;1998&lt;/Date_Primary&gt;&lt;Keywords&gt;Body Mass Index&lt;/Keywords&gt;&lt;Reprint&gt;Not in File&lt;/Reprint&gt;&lt;Start_Page&gt;206&lt;/Start_Page&gt;&lt;End_Page&gt;210&lt;/End_Page&gt;&lt;Periodical&gt;Journal of Public Health Medicine&lt;/Periodical&gt;&lt;Volume&gt;20&lt;/Volume&gt;&lt;Issue&gt;2&lt;/Issue&gt;&lt;ZZ_JournalFull&gt;&lt;f name="System"&gt;Journal of Public Health Medicine&lt;/f&gt;&lt;/ZZ_JournalFull&gt;&lt;ZZ_WorkformID&gt;1&lt;/ZZ_WorkformID&gt;&lt;/MDL&gt;&lt;/Cite&gt;&lt;/Refman&gt;</w:instrText>
      </w:r>
      <w:r>
        <w:fldChar w:fldCharType="separate"/>
      </w:r>
      <w:bookmarkStart w:id="24" w:name="__Fieldmark__84_1024893045"/>
      <w:r>
        <w:rPr>
          <w:rFonts w:cs="Palatino Linotype" w:ascii="Palatino Linotype" w:hAnsi="Palatino Linotype"/>
          <w:color w:val="000000"/>
        </w:rPr>
        <w:t>(22)</w:t>
      </w:r>
      <w:r>
        <w:rPr>
          <w:rFonts w:cs="Palatino Linotype" w:ascii="Palatino Linotype" w:hAnsi="Palatino Linotype"/>
          <w:color w:val="000000"/>
        </w:rPr>
      </w:r>
      <w:r>
        <w:fldChar w:fldCharType="end"/>
      </w:r>
      <w:bookmarkEnd w:id="24"/>
      <w:r>
        <w:rPr>
          <w:rFonts w:cs="Palatino Linotype" w:ascii="Palatino Linotype" w:hAnsi="Palatino Linotype"/>
          <w:color w:val="000000"/>
        </w:rPr>
        <w:t xml:space="preserve"> showed an increased underreporting of BMI with age.  However the results of this analysis do not support such findings.  The reasons for this discrepancy are unclear.  This may be due to characteristics of the Canadian population as studies have shown that self-reporting of BMI is influenced by factors such as socioeconomic status which varies internationally </w:t>
      </w:r>
      <w:r>
        <w:fldChar w:fldCharType="begin"/>
      </w:r>
      <w:r>
        <w:instrText> ADDIN REFMGR.CITE &lt;Refman&gt;&lt;Cite&gt;&lt;Author&gt;Villanueva&lt;/Author&gt;&lt;Year&gt;2001&lt;/Year&gt;&lt;RecNum&gt;7&lt;/RecNum&gt;&lt;IDText&gt;The validity of self-reported weight in US adults: a population based cross-sectional study&lt;/IDText&gt;&lt;MDL Ref_Type="Journal"&gt;&lt;Ref_Type&gt;Journal&lt;/Ref_Type&gt;&lt;Ref_ID&gt;7&lt;/Ref_ID&gt;&lt;Title_Primary&gt;The validity of self-reported weight in US adults: a population based cross-sectional study&lt;/Title_Primary&gt;&lt;Authors_Primary&gt;Villanueva,E.V.&lt;/Authors_Primary&gt;&lt;Date_Primary&gt;2001&lt;/Date_Primary&gt;&lt;Keywords&gt;Adult&lt;/Keywords&gt;&lt;Keywords&gt;Age Factors&lt;/Keywords&gt;&lt;Keywords&gt;Bias (Epidemiology)&lt;/Keywords&gt;&lt;Keywords&gt;Body Mass Index&lt;/Keywords&gt;&lt;Keywords&gt;Body Weight&lt;/Keywords&gt;&lt;Keywords&gt;ethnology&lt;/Keywords&gt;&lt;Keywords&gt;Female&lt;/Keywords&gt;&lt;Keywords&gt;Health Status&lt;/Keywords&gt;&lt;Keywords&gt;Humans&lt;/Keywords&gt;&lt;Keywords&gt;Income&lt;/Keywords&gt;&lt;Keywords&gt;statistics &amp;amp; numerical data&lt;/Keywords&gt;&lt;Keywords&gt;Logistic Models&lt;/Keywords&gt;&lt;Keywords&gt;Male&lt;/Keywords&gt;&lt;Keywords&gt;Nutrition Surveys&lt;/Keywords&gt;&lt;Keywords&gt;Questionnaires&lt;/Keywords&gt;&lt;Keywords&gt;Self Concept&lt;/Keywords&gt;&lt;Keywords&gt;Sex Factors&lt;/Keywords&gt;&lt;Keywords&gt;United States&lt;/Keywords&gt;&lt;Reprint&gt;Not in File&lt;/Reprint&gt;&lt;Start_Page&gt;11&lt;/Start_Page&gt;&lt;Periodical&gt;BMC.Public Health&lt;/Periodical&gt;&lt;Volume&gt;1&lt;/Volume&gt;&lt;Address&gt;Centre for Clinical Effectiveness, Monash Institute of Health Services Research, Monash University, Melbourne, Australia&lt;/Address&gt;&lt;Web_URL&gt;PM:11716792&lt;/Web_URL&gt;&lt;ZZ_JournalStdAbbrev&gt;&lt;f name="System"&gt;BMC.Public Health&lt;/f&gt;&lt;/ZZ_JournalStdAbbrev&gt;&lt;ZZ_WorkformID&gt;1&lt;/ZZ_WorkformID&gt;&lt;/MDL&gt;&lt;/Cite&gt;&lt;/Refman&gt;</w:instrText>
      </w:r>
      <w:r>
        <w:fldChar w:fldCharType="separate"/>
      </w:r>
      <w:bookmarkStart w:id="25" w:name="__Fieldmark__85_1024893045"/>
      <w:r>
        <w:rPr>
          <w:rFonts w:cs="Palatino Linotype" w:ascii="Palatino Linotype" w:hAnsi="Palatino Linotype"/>
          <w:color w:val="000000"/>
        </w:rPr>
        <w:t>(21)</w:t>
      </w:r>
      <w:r>
        <w:rPr>
          <w:rFonts w:cs="Palatino Linotype" w:ascii="Palatino Linotype" w:hAnsi="Palatino Linotype"/>
          <w:color w:val="000000"/>
        </w:rPr>
      </w:r>
      <w:r>
        <w:fldChar w:fldCharType="end"/>
      </w:r>
      <w:bookmarkEnd w:id="25"/>
      <w:r>
        <w:rPr>
          <w:rFonts w:cs="Palatino Linotype" w:ascii="Palatino Linotype" w:hAnsi="Palatino Linotype"/>
          <w:color w:val="000000"/>
        </w:rPr>
        <w:t>.  This may also be b</w:t>
      </w:r>
      <w:r>
        <w:rPr>
          <w:rFonts w:cs="Palatino Linotype" w:ascii="Palatino Linotype" w:hAnsi="Palatino Linotype"/>
        </w:rPr>
        <w:t xml:space="preserve">ecause of different ethnicity distributions of population in Canada and US.  </w:t>
      </w:r>
    </w:p>
    <w:p>
      <w:pPr>
        <w:pStyle w:val="Normal"/>
        <w:spacing w:lineRule="auto" w:line="480"/>
        <w:rPr>
          <w:rFonts w:cs="Palatino Linotype" w:ascii="Palatino Linotype" w:hAnsi="Palatino Linotype"/>
        </w:rPr>
      </w:pPr>
      <w:r>
        <w:rPr>
          <w:rFonts w:cs="Palatino Linotype" w:ascii="Palatino Linotype" w:hAnsi="Palatino Linotype"/>
        </w:rPr>
        <w:t xml:space="preserve">In addition, we found that underweight individuals tend to over-report their BMI by over-reporting their weights which is in accordance with literature </w:t>
      </w:r>
      <w:r>
        <w:fldChar w:fldCharType="begin"/>
      </w:r>
      <w:r>
        <w:instrText> ADDIN REFMGR.CITE &lt;Refman&gt;&lt;Cite&gt;&lt;Author&gt;Gunnel&lt;/Author&gt;&lt;Year&gt;2000&lt;/Year&gt;&lt;RecNum&gt;29&lt;/RecNum&gt;&lt;IDText&gt;How accurately are height, weight and leg length reported by the elderly and how closely are they related to measurements recorded in childhood?&lt;/IDText&gt;&lt;MDL Ref_Type="Journal"&gt;&lt;Ref_Type&gt;Journal&lt;/Ref_Type&gt;&lt;Ref_ID&gt;29&lt;/Ref_ID&gt;&lt;Title_Primary&gt;How accurately are height, weight and leg length reported by the elderly and how closely are they related to measurements recorded in childhood?&lt;/Title_Primary&gt;&lt;Authors_Primary&gt;Gunnel,D.&lt;/Authors_Primary&gt;&lt;Authors_Primary&gt;Berney,L.&lt;/Authors_Primary&gt;&lt;Authors_Primary&gt;Holland,P.&lt;/Authors_Primary&gt;&lt;Authors_Primary&gt;Maynard,M.&lt;/Authors_Primary&gt;&lt;Authors_Primary&gt;Blane,D.&lt;/Authors_Primary&gt;&lt;Authors_Primary&gt;Frankel,S.et al&lt;/Authors_Primary&gt;&lt;Date_Primary&gt;2000&lt;/Date_Primary&gt;&lt;Reprint&gt;Not in File&lt;/Reprint&gt;&lt;Start_Page&gt;456&lt;/Start_Page&gt;&lt;End_Page&gt;464&lt;/End_Page&gt;&lt;Periodical&gt;International Journal of Epidemiology&lt;/Periodical&gt;&lt;Volume&gt;29&lt;/Volume&gt;&lt;ZZ_JournalFull&gt;&lt;f name="System"&gt;International Journal of Epidemiology&lt;/f&gt;&lt;/ZZ_JournalFull&gt;&lt;ZZ_WorkformID&gt;1&lt;/ZZ_WorkformID&gt;&lt;/MDL&gt;&lt;/Cite&gt;&lt;/Refman&gt;</w:instrText>
      </w:r>
      <w:r>
        <w:fldChar w:fldCharType="separate"/>
      </w:r>
      <w:bookmarkStart w:id="26" w:name="__Fieldmark__86_1024893045"/>
      <w:r>
        <w:rPr>
          <w:rFonts w:cs="Palatino Linotype" w:ascii="Palatino Linotype" w:hAnsi="Palatino Linotype"/>
        </w:rPr>
        <w:t>(10)</w:t>
      </w:r>
      <w:r>
        <w:rPr>
          <w:rFonts w:cs="Palatino Linotype" w:ascii="Palatino Linotype" w:hAnsi="Palatino Linotype"/>
        </w:rPr>
      </w:r>
      <w:r>
        <w:fldChar w:fldCharType="end"/>
      </w:r>
      <w:bookmarkEnd w:id="26"/>
      <w:r>
        <w:rPr>
          <w:rFonts w:cs="Palatino Linotype" w:ascii="Palatino Linotype" w:hAnsi="Palatino Linotype"/>
        </w:rPr>
        <w:t>.</w:t>
      </w:r>
    </w:p>
    <w:p>
      <w:pPr>
        <w:pStyle w:val="Normal"/>
        <w:spacing w:lineRule="auto" w:line="480"/>
        <w:rPr>
          <w:rFonts w:cs="Palatino Linotype" w:ascii="Palatino Linotype" w:hAnsi="Palatino Linotype"/>
        </w:rPr>
      </w:pPr>
      <w:r>
        <w:rPr>
          <w:rFonts w:cs="Palatino Linotype" w:ascii="Palatino Linotype" w:hAnsi="Palatino Linotype"/>
        </w:rPr>
        <w:t xml:space="preserve">The majority of studies have shown that obese participants are most likely to be misclassified and individuals with normal BMI are less likely to be incorrectly allocated to another category of BMI.  Based on the CCHS-2.2 dataset, about 12% of respondents misclassified their weight classes.  Most of the misclassification happened by the overweight and obese individuals; 25% of obese men and 37% of obese women misclassified themselves as overweight.  Furthermore, about 20% of overweight men and 37% of overweight women misclassified themselves as having normal weight.  Allocation of overweight and obese participants to a lower BMI category would underestimate the relative risks of diseases associated with increasing BMI.  Hence, results of studies calculated based on self-reported weight and height should be interpreted with caution. </w:t>
      </w:r>
    </w:p>
    <w:p>
      <w:pPr>
        <w:pStyle w:val="Normal"/>
        <w:spacing w:lineRule="auto" w:line="480"/>
        <w:rPr>
          <w:rFonts w:cs="Palatino Linotype" w:ascii="Palatino Linotype" w:hAnsi="Palatino Linotype"/>
        </w:rPr>
      </w:pPr>
      <w:r>
        <w:rPr>
          <w:rFonts w:cs="Palatino Linotype" w:ascii="Palatino Linotype" w:hAnsi="Palatino Linotype"/>
        </w:rPr>
        <w:t xml:space="preserve">Spencer et al. </w:t>
      </w:r>
      <w:r>
        <w:fldChar w:fldCharType="begin"/>
      </w:r>
      <w:r>
        <w:instrText> ADDIN REFMGR.CITE &lt;Refman&gt;&lt;Cite&gt;&lt;Author&gt;Spencer&lt;/Author&gt;&lt;Year&gt;2002&lt;/Year&gt;&lt;RecNum&gt;42&lt;/RecNum&gt;&lt;IDText&gt;Validity of self-reported height and weight in 4808 EPIC-Oxford participants&lt;/IDText&gt;&lt;MDL Ref_Type="Journal"&gt;&lt;Ref_Type&gt;Journal&lt;/Ref_Type&gt;&lt;Ref_ID&gt;42&lt;/Ref_ID&gt;&lt;Title_Primary&gt;Validity of self-reported height and weight in 4808 EPIC-Oxford participants&lt;/Title_Primary&gt;&lt;Authors_Primary&gt;Spencer,E.A.&lt;/Authors_Primary&gt;&lt;Authors_Primary&gt;Appleby,P.N.&lt;/Authors_Primary&gt;&lt;Authors_Primary&gt;Davey,G.K.&lt;/Authors_Primary&gt;&lt;Authors_Primary&gt;Key,T.J.&lt;/Authors_Primary&gt;&lt;Date_Primary&gt;2002/8&lt;/Date_Primary&gt;&lt;Keywords&gt;Adult&lt;/Keywords&gt;&lt;Keywords&gt;Aged&lt;/Keywords&gt;&lt;Keywords&gt;Body Height&lt;/Keywords&gt;&lt;Keywords&gt;Body Mass Index&lt;/Keywords&gt;&lt;Keywords&gt;Body Weight&lt;/Keywords&gt;&lt;Keywords&gt;classification&lt;/Keywords&gt;&lt;Keywords&gt;Cohort Studies&lt;/Keywords&gt;&lt;Keywords&gt;England&lt;/Keywords&gt;&lt;Keywords&gt;epidemiology&lt;/Keywords&gt;&lt;Keywords&gt;Female&lt;/Keywords&gt;&lt;Keywords&gt;Humans&lt;/Keywords&gt;&lt;Keywords&gt;Male&lt;/Keywords&gt;&lt;Keywords&gt;Middle Aged&lt;/Keywords&gt;&lt;Keywords&gt;Nutrition&lt;/Keywords&gt;&lt;Keywords&gt;Obesity&lt;/Keywords&gt;&lt;Keywords&gt;Prospective Studies&lt;/Keywords&gt;&lt;Keywords&gt;Reproducibility of Results&lt;/Keywords&gt;&lt;Keywords&gt;Research Support,Non-U.S.Gov&amp;apos;t&lt;/Keywords&gt;&lt;Keywords&gt;Self Concept&lt;/Keywords&gt;&lt;Keywords&gt;Self Disclosure&lt;/Keywords&gt;&lt;Keywords&gt;Sex Factors&lt;/Keywords&gt;&lt;Keywords&gt;Statistics,Nonparametric&lt;/Keywords&gt;&lt;Reprint&gt;Not in File&lt;/Reprint&gt;&lt;Start_Page&gt;561&lt;/Start_Page&gt;&lt;End_Page&gt;565&lt;/End_Page&gt;&lt;Periodical&gt;Public Health Nutr&lt;/Periodical&gt;&lt;Volume&gt;5&lt;/Volume&gt;&lt;Issue&gt;4&lt;/Issue&gt;&lt;Address&gt;Imperial Cancer Research Fund Cancer Epidemiology Unit, University of Oxford, Gibson Building, The Radcliffe Infirmary, UK. l.spencer@icrf.icnet.uk&lt;/Address&gt;&lt;Web_URL&gt;PM:12186665&lt;/Web_URL&gt;&lt;ZZ_JournalStdAbbrev&gt;&lt;f name="System"&gt;Public Health Nutr&lt;/f&gt;&lt;/ZZ_JournalStdAbbrev&gt;&lt;ZZ_WorkformID&gt;1&lt;/ZZ_WorkformID&gt;&lt;/MDL&gt;&lt;/Cite&gt;&lt;/Refman&gt;</w:instrText>
      </w:r>
      <w:r>
        <w:fldChar w:fldCharType="separate"/>
      </w:r>
      <w:bookmarkStart w:id="27" w:name="__Fieldmark__87_1024893045"/>
      <w:r>
        <w:rPr>
          <w:rFonts w:cs="Palatino Linotype" w:ascii="Palatino Linotype" w:hAnsi="Palatino Linotype"/>
        </w:rPr>
        <w:t>(9)</w:t>
      </w:r>
      <w:r>
        <w:rPr>
          <w:rFonts w:cs="Palatino Linotype" w:ascii="Palatino Linotype" w:hAnsi="Palatino Linotype"/>
        </w:rPr>
      </w:r>
      <w:r>
        <w:fldChar w:fldCharType="end"/>
      </w:r>
      <w:bookmarkEnd w:id="27"/>
      <w:r>
        <w:rPr>
          <w:rFonts w:cs="Palatino Linotype" w:ascii="Palatino Linotype" w:hAnsi="Palatino Linotype"/>
        </w:rPr>
        <w:t xml:space="preserve"> compared the self-reported and measured height and weight of 5140 participants of EPIC-Oxford study and found similar systematic error of over-estimation of height and under-estimation of weight among men and women. </w:t>
      </w:r>
    </w:p>
    <w:p>
      <w:pPr>
        <w:pStyle w:val="Normal"/>
        <w:spacing w:lineRule="auto" w:line="480"/>
        <w:rPr>
          <w:rFonts w:cs="Palatino Linotype" w:ascii="Palatino Linotype" w:hAnsi="Palatino Linotype"/>
          <w:bCs/>
        </w:rPr>
      </w:pPr>
      <w:r>
        <w:rPr>
          <w:rFonts w:cs="Palatino Linotype" w:ascii="Palatino Linotype" w:hAnsi="Palatino Linotype"/>
          <w:bCs/>
        </w:rPr>
        <w:t xml:space="preserve">Overweight and obesity have substantial effects on public health and public resources and underestimation of overweight and obesity could mislead policy makers to overlook the extent of the problem.  Most importantly, this misclassification can distort the results from etiological studies about the risk factors of overweight and obesity and underestimate the impact of the obesity related diseases. </w:t>
      </w:r>
    </w:p>
    <w:p>
      <w:pPr>
        <w:pStyle w:val="Normal"/>
        <w:spacing w:lineRule="auto" w:line="480"/>
        <w:rPr>
          <w:rFonts w:cs="Palatino Linotype" w:ascii="Palatino Linotype" w:hAnsi="Palatino Linotype"/>
        </w:rPr>
      </w:pPr>
      <w:r>
        <w:rPr>
          <w:rFonts w:cs="Palatino Linotype" w:ascii="Palatino Linotype" w:hAnsi="Palatino Linotype"/>
        </w:rPr>
        <w:t>A point worth mentioning in this analysis is that in the CCHS-2.2 survey respondents first reported their height and weight measurements and then were asked about their willingness to have their heights and weights being measured.  This technique could minimize the bias of self-report measurements.  Alternatively it could underestimate the problem if those persons who had knowingly misreported their heights and weights selectively refused to be measured.</w:t>
      </w:r>
    </w:p>
    <w:p>
      <w:pPr>
        <w:pStyle w:val="Normal"/>
        <w:spacing w:lineRule="auto" w:line="480"/>
        <w:rPr>
          <w:rFonts w:cs="Palatino Linotype" w:ascii="Palatino Linotype" w:hAnsi="Palatino Linotype"/>
        </w:rPr>
      </w:pPr>
      <w:r>
        <w:rPr>
          <w:rFonts w:cs="Palatino Linotype" w:ascii="Palatino Linotype" w:hAnsi="Palatino Linotype"/>
        </w:rPr>
        <w:t>In conclusion, to estimate overweight and obesity in etiological and disease relationship studies use of measured BMI is highly recommended instead of self-reported BMI.  Otherwise, the finding could be distorted and unreliable.  In population surveys if there is no access to the measured height and weight, then, one might expect a BMI underreporting of 1.2 and an underestimation of overweight and obesity prevalence by at least 4-5% among men and 10% among women.</w:t>
      </w:r>
    </w:p>
    <w:p>
      <w:pPr>
        <w:pStyle w:val="Normal"/>
        <w:pageBreakBefore/>
        <w:jc w:val="center"/>
        <w:rPr/>
      </w:pPr>
      <w:r>
        <w:fldChar w:fldCharType="begin"/>
      </w:r>
      <w:r>
        <w:instrText> ADDIN REFMGR.REFLIST </w:instrText>
      </w:r>
      <w:r>
        <w:fldChar w:fldCharType="separate"/>
      </w:r>
      <w:bookmarkStart w:id="28" w:name="__Fieldmark__88_1024893045"/>
      <w:r>
        <w:rPr/>
        <w:t>Reference List</w:t>
      </w:r>
    </w:p>
    <w:p>
      <w:pPr>
        <w:pStyle w:val="Normal"/>
        <w:jc w:val="center"/>
        <w:rPr/>
      </w:pPr>
      <w:r>
        <w:rPr/>
      </w:r>
    </w:p>
    <w:p>
      <w:pPr>
        <w:pStyle w:val="Normal"/>
        <w:tabs>
          <w:tab w:val="right" w:pos="540" w:leader="none"/>
          <w:tab w:val="left" w:pos="720" w:leader="none"/>
        </w:tabs>
        <w:spacing w:lineRule="auto" w:line="240" w:before="0" w:after="240"/>
        <w:ind w:left="720" w:right="0" w:hanging="720"/>
        <w:rPr/>
      </w:pPr>
      <w:r>
        <w:rPr/>
        <w:tab/>
        <w:t xml:space="preserve">1. </w:t>
        <w:tab/>
        <w:t>Yan LL, Daviglus ML, Liu K, et al. Midlife body mass index and hospitalization and mortality in older age. JAMA 2006;190-8.</w:t>
      </w:r>
    </w:p>
    <w:p>
      <w:pPr>
        <w:pStyle w:val="Normal"/>
        <w:tabs>
          <w:tab w:val="right" w:pos="540" w:leader="none"/>
          <w:tab w:val="left" w:pos="720" w:leader="none"/>
        </w:tabs>
        <w:spacing w:lineRule="auto" w:line="240" w:before="0" w:after="240"/>
        <w:ind w:left="720" w:right="0" w:hanging="720"/>
        <w:rPr/>
      </w:pPr>
      <w:r>
        <w:rPr/>
        <w:tab/>
        <w:t xml:space="preserve">2. </w:t>
        <w:tab/>
        <w:t>Calle EE, Rodriguez C, Walker-Thurmond K, Thun MJ. Overweight, obesity and mortality from cancer in a prospectively studied cohort of U.S. adults. New England Journal of Medicine 2003;1625-38.</w:t>
      </w:r>
    </w:p>
    <w:p>
      <w:pPr>
        <w:pStyle w:val="Normal"/>
        <w:tabs>
          <w:tab w:val="right" w:pos="540" w:leader="none"/>
          <w:tab w:val="left" w:pos="720" w:leader="none"/>
        </w:tabs>
        <w:spacing w:lineRule="auto" w:line="240" w:before="0" w:after="240"/>
        <w:ind w:left="720" w:right="0" w:hanging="720"/>
        <w:rPr/>
      </w:pPr>
      <w:r>
        <w:rPr/>
        <w:tab/>
        <w:t xml:space="preserve">3. </w:t>
        <w:tab/>
        <w:t>Birmingham CL, Muller JL, Palepu A, et al. The cost of obesity in Canada. Canadian Medical Association Journal 1999;483-4888.</w:t>
      </w:r>
    </w:p>
    <w:p>
      <w:pPr>
        <w:pStyle w:val="Normal"/>
        <w:tabs>
          <w:tab w:val="right" w:pos="540" w:leader="none"/>
          <w:tab w:val="left" w:pos="720" w:leader="none"/>
        </w:tabs>
        <w:spacing w:lineRule="auto" w:line="240" w:before="0" w:after="240"/>
        <w:ind w:left="720" w:right="0" w:hanging="720"/>
        <w:rPr/>
      </w:pPr>
      <w:r>
        <w:rPr/>
        <w:tab/>
        <w:t xml:space="preserve">4. </w:t>
        <w:tab/>
        <w:t>Deurenberg P, Weststrate JA, Seidell JC. Body mass index as a measure of body fatness: age- and sex-specific prediction formulas. Br.J Nutr 1991;105-14.</w:t>
      </w:r>
    </w:p>
    <w:p>
      <w:pPr>
        <w:pStyle w:val="Normal"/>
        <w:tabs>
          <w:tab w:val="right" w:pos="540" w:leader="none"/>
          <w:tab w:val="left" w:pos="720" w:leader="none"/>
        </w:tabs>
        <w:spacing w:lineRule="auto" w:line="240" w:before="0" w:after="240"/>
        <w:ind w:left="720" w:right="0" w:hanging="720"/>
        <w:rPr/>
      </w:pPr>
      <w:r>
        <w:rPr/>
        <w:tab/>
        <w:t xml:space="preserve">5. </w:t>
        <w:tab/>
        <w:t>Jee SH, Sull JW, Park J, et al. Body-mass index and mortality in Korean men and women. N.Engl.J Med. 2006;779-87.</w:t>
      </w:r>
    </w:p>
    <w:p>
      <w:pPr>
        <w:pStyle w:val="Normal"/>
        <w:tabs>
          <w:tab w:val="right" w:pos="540" w:leader="none"/>
          <w:tab w:val="left" w:pos="720" w:leader="none"/>
        </w:tabs>
        <w:spacing w:lineRule="auto" w:line="240" w:before="0" w:after="240"/>
        <w:ind w:left="720" w:right="0" w:hanging="720"/>
        <w:rPr/>
      </w:pPr>
      <w:r>
        <w:rPr/>
        <w:tab/>
        <w:t xml:space="preserve">6. </w:t>
        <w:tab/>
        <w:t>John U, Hanki M, Grothues J, Thyrian JR. Validity of overweight and obesity in a nation based on self-report versus measurement device data. European Journal of Clinical Nutrition 2006;372-7.</w:t>
      </w:r>
    </w:p>
    <w:p>
      <w:pPr>
        <w:pStyle w:val="Normal"/>
        <w:tabs>
          <w:tab w:val="right" w:pos="540" w:leader="none"/>
          <w:tab w:val="left" w:pos="720" w:leader="none"/>
        </w:tabs>
        <w:spacing w:lineRule="auto" w:line="240" w:before="0" w:after="240"/>
        <w:ind w:left="720" w:right="0" w:hanging="720"/>
        <w:rPr/>
      </w:pPr>
      <w:r>
        <w:rPr/>
        <w:tab/>
        <w:t xml:space="preserve">7. </w:t>
        <w:tab/>
        <w:t>Goodman E, Hinden BR, Khandelwal S. Accuracy of teen and parental reports of obesity and body mass index. Pediatrics 2000;52-8.</w:t>
      </w:r>
    </w:p>
    <w:p>
      <w:pPr>
        <w:pStyle w:val="Normal"/>
        <w:tabs>
          <w:tab w:val="right" w:pos="540" w:leader="none"/>
          <w:tab w:val="left" w:pos="720" w:leader="none"/>
        </w:tabs>
        <w:spacing w:lineRule="auto" w:line="240" w:before="0" w:after="240"/>
        <w:ind w:left="720" w:right="0" w:hanging="720"/>
        <w:rPr/>
      </w:pPr>
      <w:r>
        <w:rPr/>
        <w:tab/>
        <w:t xml:space="preserve">8. </w:t>
        <w:tab/>
        <w:t>Himes JH, Story M. Validity of self-reported weight and stature of American Indian youth. J Adolesc.Health 1992;118-20.</w:t>
      </w:r>
    </w:p>
    <w:p>
      <w:pPr>
        <w:pStyle w:val="Normal"/>
        <w:tabs>
          <w:tab w:val="right" w:pos="540" w:leader="none"/>
          <w:tab w:val="left" w:pos="720" w:leader="none"/>
        </w:tabs>
        <w:spacing w:lineRule="auto" w:line="240" w:before="0" w:after="240"/>
        <w:ind w:left="720" w:right="0" w:hanging="720"/>
        <w:rPr/>
      </w:pPr>
      <w:r>
        <w:rPr/>
        <w:tab/>
        <w:t xml:space="preserve">9. </w:t>
        <w:tab/>
        <w:t>Spencer EA, Appleby PN, Davey GK, Key TJ. Validity of self-reported height and weight in 4808 EPIC-Oxford participants. Public Health Nutr 2002;561-5.</w:t>
      </w:r>
    </w:p>
    <w:p>
      <w:pPr>
        <w:pStyle w:val="Normal"/>
        <w:tabs>
          <w:tab w:val="right" w:pos="540" w:leader="none"/>
          <w:tab w:val="left" w:pos="720" w:leader="none"/>
        </w:tabs>
        <w:spacing w:lineRule="auto" w:line="240" w:before="0" w:after="240"/>
        <w:ind w:left="720" w:right="0" w:hanging="720"/>
        <w:rPr/>
      </w:pPr>
      <w:r>
        <w:rPr/>
        <w:tab/>
        <w:t xml:space="preserve">10. </w:t>
        <w:tab/>
        <w:t>Gunnel D, Berney L, Holland P, et al. How accurately are height, weight and leg length reported by the elderly and how closely are they related to measurements recorded in childhood? International Journal of Epidemiology 2000;456-64.</w:t>
      </w:r>
    </w:p>
    <w:p>
      <w:pPr>
        <w:pStyle w:val="Normal"/>
        <w:tabs>
          <w:tab w:val="right" w:pos="540" w:leader="none"/>
          <w:tab w:val="left" w:pos="720" w:leader="none"/>
        </w:tabs>
        <w:spacing w:lineRule="auto" w:line="240" w:before="0" w:after="240"/>
        <w:ind w:left="720" w:right="0" w:hanging="720"/>
        <w:rPr/>
      </w:pPr>
      <w:r>
        <w:rPr/>
        <w:tab/>
        <w:t xml:space="preserve">11. </w:t>
        <w:tab/>
        <w:t>Kuczmarski MF, Kuczmarski RJ, Najjar M. Effects of age on validity of self-reported height, weight, and body mass index: Findings from the third national health and nutrition examination survey, 1988-1994. Journal of the American Dietary Association 2001;28-34.</w:t>
      </w:r>
    </w:p>
    <w:p>
      <w:pPr>
        <w:pStyle w:val="Normal"/>
        <w:tabs>
          <w:tab w:val="right" w:pos="540" w:leader="none"/>
          <w:tab w:val="left" w:pos="720" w:leader="none"/>
        </w:tabs>
        <w:spacing w:lineRule="auto" w:line="240" w:before="0" w:after="240"/>
        <w:ind w:left="720" w:right="0" w:hanging="720"/>
        <w:rPr/>
      </w:pPr>
      <w:r>
        <w:rPr/>
        <w:tab/>
        <w:t xml:space="preserve">12. </w:t>
        <w:tab/>
        <w:t>MacLellan D, Taylor J, Van Til L, Sweet L. Measured weights in PEI adults reveal higher than expected obesity rates. Canadian Journal of Public Health 2004;174-8.</w:t>
      </w:r>
    </w:p>
    <w:p>
      <w:pPr>
        <w:pStyle w:val="Normal"/>
        <w:tabs>
          <w:tab w:val="right" w:pos="540" w:leader="none"/>
          <w:tab w:val="left" w:pos="720" w:leader="none"/>
        </w:tabs>
        <w:spacing w:lineRule="auto" w:line="240" w:before="0" w:after="240"/>
        <w:ind w:left="720" w:right="0" w:hanging="720"/>
        <w:rPr/>
      </w:pPr>
      <w:r>
        <w:rPr/>
        <w:tab/>
        <w:t xml:space="preserve">13. </w:t>
        <w:tab/>
        <w:t>Gillum RF, Sempos CT. Ethnic variation in validity of classification of overweight and obesity using self-reported weight and height in American women and men: the Third National Health and Nutrition Examination Survey. Nutr J 2005;27.</w:t>
      </w:r>
    </w:p>
    <w:p>
      <w:pPr>
        <w:pStyle w:val="Normal"/>
        <w:tabs>
          <w:tab w:val="right" w:pos="540" w:leader="none"/>
          <w:tab w:val="left" w:pos="720" w:leader="none"/>
        </w:tabs>
        <w:spacing w:lineRule="auto" w:line="240" w:before="0" w:after="240"/>
        <w:ind w:left="720" w:right="0" w:hanging="720"/>
        <w:rPr/>
      </w:pPr>
      <w:r>
        <w:rPr/>
        <w:tab/>
        <w:t xml:space="preserve">14. </w:t>
        <w:tab/>
        <w:t>Masheb RM, Grilo CM. Accuracy of self-reported weight in patients with binge eating disorder. Int.J Eat.Disord. 2001;29-36.</w:t>
      </w:r>
    </w:p>
    <w:p>
      <w:pPr>
        <w:pStyle w:val="Normal"/>
        <w:tabs>
          <w:tab w:val="right" w:pos="540" w:leader="none"/>
          <w:tab w:val="left" w:pos="720" w:leader="none"/>
        </w:tabs>
        <w:spacing w:lineRule="auto" w:line="240" w:before="0" w:after="240"/>
        <w:ind w:left="720" w:right="0" w:hanging="720"/>
        <w:rPr/>
      </w:pPr>
      <w:r>
        <w:rPr/>
        <w:tab/>
        <w:t xml:space="preserve">15. </w:t>
        <w:tab/>
        <w:t>Mccabe RE, McFarlane T, Polivy J, Olmsted MP. Eating disorders, dieting, and the accuracy of self-reported weight. International Journal of Eating Disorders 2001;59-64.</w:t>
      </w:r>
    </w:p>
    <w:p>
      <w:pPr>
        <w:pStyle w:val="Normal"/>
        <w:tabs>
          <w:tab w:val="right" w:pos="540" w:leader="none"/>
          <w:tab w:val="left" w:pos="720" w:leader="none"/>
        </w:tabs>
        <w:spacing w:lineRule="auto" w:line="240" w:before="0" w:after="240"/>
        <w:ind w:left="720" w:right="0" w:hanging="720"/>
        <w:rPr/>
      </w:pPr>
      <w:r>
        <w:rPr/>
        <w:tab/>
        <w:t xml:space="preserve">16. </w:t>
        <w:tab/>
        <w:t>Elgar FJ, Roberts C, Tudor-Smith C, Moore L. Validity of self-reported height and weight and predictors of bias in adolescents. Journal of Adolescent Health 2005;371-5.</w:t>
      </w:r>
    </w:p>
    <w:p>
      <w:pPr>
        <w:pStyle w:val="Normal"/>
        <w:tabs>
          <w:tab w:val="right" w:pos="540" w:leader="none"/>
          <w:tab w:val="left" w:pos="720" w:leader="none"/>
        </w:tabs>
        <w:spacing w:lineRule="auto" w:line="240" w:before="0" w:after="0"/>
        <w:ind w:left="720" w:right="0" w:hanging="720"/>
        <w:rPr/>
      </w:pPr>
      <w:r>
        <w:rPr/>
        <w:tab/>
        <w:t xml:space="preserve">17. </w:t>
        <w:tab/>
        <w:t xml:space="preserve">Shields M. Nutrition: Findings from the Canadian community health survey: Measured obesity: Overweight Canadian children and adolescents. Components of Statistics Canada. Catalogue No: 82-620-MWE2005001. 2006. Ottawa, Ontario, Statistics Canada. </w:t>
      </w:r>
    </w:p>
    <w:p>
      <w:pPr>
        <w:pStyle w:val="Normal"/>
        <w:tabs>
          <w:tab w:val="right" w:pos="540" w:leader="none"/>
          <w:tab w:val="left" w:pos="720" w:leader="none"/>
        </w:tabs>
        <w:spacing w:lineRule="auto" w:line="240" w:before="0" w:after="240"/>
        <w:ind w:left="720" w:right="0" w:hanging="720"/>
        <w:rPr/>
      </w:pPr>
      <w:r>
        <w:rPr/>
        <w:t>Ref Type: Report</w:t>
      </w:r>
    </w:p>
    <w:p>
      <w:pPr>
        <w:pStyle w:val="Normal"/>
        <w:tabs>
          <w:tab w:val="right" w:pos="540" w:leader="none"/>
          <w:tab w:val="left" w:pos="720" w:leader="none"/>
        </w:tabs>
        <w:spacing w:lineRule="auto" w:line="240" w:before="0" w:after="0"/>
        <w:ind w:left="720" w:right="0" w:hanging="720"/>
        <w:rPr/>
      </w:pPr>
      <w:r>
        <w:rPr/>
        <w:tab/>
        <w:t xml:space="preserve">18. </w:t>
        <w:tab/>
        <w:t xml:space="preserve">Tjepkema M. Nutrition: Findings from the Canadian community health survey: Measured obesity: Adult obesity in Canada: Measured height and weight. Components of Statistics Canada. Catalogue No: 82-620-MWE2005001. 2005. Ottawa, Ontario, Statistics Canada. </w:t>
      </w:r>
    </w:p>
    <w:p>
      <w:pPr>
        <w:pStyle w:val="Normal"/>
        <w:tabs>
          <w:tab w:val="right" w:pos="540" w:leader="none"/>
          <w:tab w:val="left" w:pos="720" w:leader="none"/>
        </w:tabs>
        <w:spacing w:lineRule="auto" w:line="240" w:before="0" w:after="240"/>
        <w:ind w:left="720" w:right="0" w:hanging="720"/>
        <w:rPr/>
      </w:pPr>
      <w:r>
        <w:rPr/>
        <w:t>Ref Type: Report</w:t>
      </w:r>
    </w:p>
    <w:p>
      <w:pPr>
        <w:pStyle w:val="Normal"/>
        <w:tabs>
          <w:tab w:val="right" w:pos="540" w:leader="none"/>
          <w:tab w:val="left" w:pos="720" w:leader="none"/>
        </w:tabs>
        <w:spacing w:lineRule="auto" w:line="240" w:before="0" w:after="0"/>
        <w:ind w:left="720" w:right="0" w:hanging="720"/>
        <w:rPr/>
      </w:pPr>
      <w:r>
        <w:rPr/>
        <w:tab/>
        <w:t xml:space="preserve">19. </w:t>
        <w:tab/>
        <w:t xml:space="preserve">Statistics Canada. Canadian Community Health Survey, Cycle 2.2.  2005. Ottawa, Statistics Canada. </w:t>
      </w:r>
    </w:p>
    <w:p>
      <w:pPr>
        <w:pStyle w:val="Normal"/>
        <w:tabs>
          <w:tab w:val="right" w:pos="540" w:leader="none"/>
          <w:tab w:val="left" w:pos="720" w:leader="none"/>
        </w:tabs>
        <w:spacing w:lineRule="auto" w:line="240" w:before="0" w:after="240"/>
        <w:ind w:left="720" w:right="0" w:hanging="720"/>
        <w:rPr/>
      </w:pPr>
      <w:r>
        <w:rPr/>
        <w:t>Ref Type: Data File</w:t>
      </w:r>
    </w:p>
    <w:p>
      <w:pPr>
        <w:pStyle w:val="Normal"/>
        <w:tabs>
          <w:tab w:val="right" w:pos="540" w:leader="none"/>
          <w:tab w:val="left" w:pos="720" w:leader="none"/>
        </w:tabs>
        <w:spacing w:lineRule="auto" w:line="240" w:before="0" w:after="240"/>
        <w:ind w:left="720" w:right="0" w:hanging="720"/>
        <w:rPr/>
      </w:pPr>
      <w:r>
        <w:rPr/>
        <w:tab/>
        <w:t xml:space="preserve">20. </w:t>
        <w:tab/>
        <w:t>Office of Nutrition Policy and Promotion. Canadian guidelines for body weight classification in adults. Health Canada 2003.</w:t>
      </w:r>
    </w:p>
    <w:p>
      <w:pPr>
        <w:pStyle w:val="Normal"/>
        <w:tabs>
          <w:tab w:val="right" w:pos="540" w:leader="none"/>
          <w:tab w:val="left" w:pos="720" w:leader="none"/>
        </w:tabs>
        <w:spacing w:lineRule="auto" w:line="240" w:before="0" w:after="240"/>
        <w:ind w:left="720" w:right="0" w:hanging="720"/>
        <w:rPr/>
      </w:pPr>
      <w:r>
        <w:rPr/>
        <w:tab/>
        <w:t xml:space="preserve">21. </w:t>
        <w:tab/>
        <w:t>Villanueva EV. The validity of self-reported weight in US adults: a population based cross-sectional study. BMC.Public Health 2001;11.</w:t>
      </w:r>
    </w:p>
    <w:p>
      <w:pPr>
        <w:pStyle w:val="Normal"/>
        <w:tabs>
          <w:tab w:val="right" w:pos="540" w:leader="none"/>
          <w:tab w:val="left" w:pos="720" w:leader="none"/>
        </w:tabs>
        <w:spacing w:lineRule="auto" w:line="240" w:before="0" w:after="240"/>
        <w:ind w:left="720" w:right="0" w:hanging="720"/>
        <w:rPr/>
      </w:pPr>
      <w:r>
        <w:rPr/>
        <w:tab/>
        <w:t xml:space="preserve">22. </w:t>
        <w:tab/>
        <w:t>Hill A, Roberts R. Body mass index: A comparison between self-reported and measured height and weight. Journal of Public Health Medicine 1998;206-10.</w:t>
      </w:r>
    </w:p>
    <w:p>
      <w:pPr>
        <w:pStyle w:val="Normal"/>
        <w:tabs>
          <w:tab w:val="right" w:pos="540" w:leader="none"/>
          <w:tab w:val="left" w:pos="720" w:leader="none"/>
        </w:tabs>
        <w:spacing w:lineRule="auto" w:line="240" w:before="0" w:after="0"/>
        <w:ind w:left="720" w:right="0" w:hanging="720"/>
        <w:rPr/>
      </w:pPr>
      <w:r>
        <w:rPr/>
      </w:r>
    </w:p>
    <w:p>
      <w:pPr>
        <w:pStyle w:val="Normal"/>
        <w:rPr/>
      </w:pPr>
      <w:bookmarkStart w:id="29" w:name="__Fieldmark__88_1024893045"/>
      <w:bookmarkEnd w:id="29"/>
      <w:r>
        <w:rPr/>
      </w:r>
      <w:r>
        <w:fldChar w:fldCharType="end"/>
      </w:r>
    </w:p>
    <w:p>
      <w:pPr>
        <w:pStyle w:val="Normal"/>
        <w:pageBreakBefore/>
        <w:spacing w:before="0" w:after="0"/>
        <w:rPr>
          <w:b/>
          <w:bCs/>
        </w:rPr>
      </w:pPr>
      <w:r>
        <w:rPr>
          <w:b/>
        </w:rPr>
        <w:t xml:space="preserve">Table 1: </w:t>
      </w:r>
      <w:r>
        <w:rPr>
          <w:b/>
          <w:bCs/>
        </w:rPr>
        <w:t xml:space="preserve">Age distribution and gender distribution, number (%), of the participants </w:t>
      </w:r>
    </w:p>
    <w:tbl>
      <w:tblPr>
        <w:jc w:val="center"/>
        <w:tblInd w:w="0"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964"/>
        <w:gridCol w:w="1588"/>
        <w:gridCol w:w="1588"/>
        <w:gridCol w:w="1598"/>
      </w:tblGrid>
      <w:tr>
        <w:trPr>
          <w:cantSplit w:val="false"/>
        </w:trPr>
        <w:tc>
          <w:tcPr>
            <w:tcW w:w="9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rPr>
                <w:b/>
                <w:bCs/>
              </w:rPr>
            </w:pPr>
            <w:r>
              <w:rPr>
                <w:b/>
                <w:bCs/>
              </w:rPr>
              <w:t>Age group</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
                <w:bCs/>
              </w:rPr>
            </w:pPr>
            <w:r>
              <w:rPr>
                <w:b/>
                <w:bCs/>
              </w:rPr>
              <w:t>Male</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
                <w:bCs/>
              </w:rPr>
            </w:pPr>
            <w:r>
              <w:rPr>
                <w:b/>
                <w:bCs/>
              </w:rPr>
              <w:t>Female</w:t>
            </w:r>
          </w:p>
        </w:tc>
        <w:tc>
          <w:tcPr>
            <w:tcW w:w="15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pacing w:before="0" w:after="120"/>
              <w:jc w:val="center"/>
              <w:rPr>
                <w:b/>
                <w:bCs/>
              </w:rPr>
            </w:pPr>
            <w:r>
              <w:rPr>
                <w:b/>
                <w:bCs/>
              </w:rPr>
              <w:t>Total</w:t>
            </w:r>
          </w:p>
        </w:tc>
      </w:tr>
      <w:tr>
        <w:trPr>
          <w:cantSplit w:val="false"/>
        </w:trPr>
        <w:tc>
          <w:tcPr>
            <w:tcW w:w="9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rPr>
                <w:b/>
                <w:bCs/>
              </w:rPr>
            </w:pPr>
            <w:r>
              <w:rPr>
                <w:b/>
                <w:bCs/>
              </w:rPr>
              <w:t>18- 24</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1289 (15.4)</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1360(12.9)</w:t>
            </w:r>
          </w:p>
        </w:tc>
        <w:tc>
          <w:tcPr>
            <w:tcW w:w="15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pacing w:before="0" w:after="120"/>
              <w:jc w:val="center"/>
              <w:rPr>
                <w:bCs/>
              </w:rPr>
            </w:pPr>
            <w:r>
              <w:rPr>
                <w:bCs/>
              </w:rPr>
              <w:t>2649</w:t>
            </w:r>
          </w:p>
        </w:tc>
      </w:tr>
      <w:tr>
        <w:trPr>
          <w:cantSplit w:val="false"/>
        </w:trPr>
        <w:tc>
          <w:tcPr>
            <w:tcW w:w="9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rPr>
                <w:b/>
                <w:bCs/>
              </w:rPr>
            </w:pPr>
            <w:r>
              <w:rPr>
                <w:b/>
                <w:bCs/>
              </w:rPr>
              <w:t>25- 30</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766 (9.2)</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883 (8.4)</w:t>
            </w:r>
          </w:p>
        </w:tc>
        <w:tc>
          <w:tcPr>
            <w:tcW w:w="15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pacing w:before="0" w:after="120"/>
              <w:jc w:val="center"/>
              <w:rPr>
                <w:bCs/>
              </w:rPr>
            </w:pPr>
            <w:r>
              <w:rPr>
                <w:bCs/>
              </w:rPr>
              <w:t>1649</w:t>
            </w:r>
          </w:p>
        </w:tc>
      </w:tr>
      <w:tr>
        <w:trPr>
          <w:cantSplit w:val="false"/>
        </w:trPr>
        <w:tc>
          <w:tcPr>
            <w:tcW w:w="9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rPr>
                <w:b/>
                <w:bCs/>
              </w:rPr>
            </w:pPr>
            <w:r>
              <w:rPr>
                <w:b/>
                <w:bCs/>
              </w:rPr>
              <w:t>31- 35</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474 (5.7)</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486 (4.6)</w:t>
            </w:r>
          </w:p>
        </w:tc>
        <w:tc>
          <w:tcPr>
            <w:tcW w:w="15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pacing w:before="0" w:after="120"/>
              <w:jc w:val="center"/>
              <w:rPr>
                <w:bCs/>
              </w:rPr>
            </w:pPr>
            <w:r>
              <w:rPr>
                <w:bCs/>
              </w:rPr>
              <w:t>960</w:t>
            </w:r>
          </w:p>
        </w:tc>
      </w:tr>
      <w:tr>
        <w:trPr>
          <w:cantSplit w:val="false"/>
        </w:trPr>
        <w:tc>
          <w:tcPr>
            <w:tcW w:w="9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rPr>
                <w:b/>
                <w:bCs/>
              </w:rPr>
            </w:pPr>
            <w:r>
              <w:rPr>
                <w:b/>
                <w:bCs/>
              </w:rPr>
              <w:t>36- 40</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579 (6.9)</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565 (5.4)</w:t>
            </w:r>
          </w:p>
        </w:tc>
        <w:tc>
          <w:tcPr>
            <w:tcW w:w="15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pacing w:before="0" w:after="120"/>
              <w:jc w:val="center"/>
              <w:rPr>
                <w:bCs/>
              </w:rPr>
            </w:pPr>
            <w:r>
              <w:rPr>
                <w:bCs/>
              </w:rPr>
              <w:t>1144</w:t>
            </w:r>
          </w:p>
        </w:tc>
      </w:tr>
      <w:tr>
        <w:trPr>
          <w:cantSplit w:val="false"/>
        </w:trPr>
        <w:tc>
          <w:tcPr>
            <w:tcW w:w="9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rPr>
                <w:b/>
                <w:bCs/>
              </w:rPr>
            </w:pPr>
            <w:r>
              <w:rPr>
                <w:b/>
                <w:bCs/>
              </w:rPr>
              <w:t>41- 45</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647 (7.8)</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687 (6.5)</w:t>
            </w:r>
          </w:p>
        </w:tc>
        <w:tc>
          <w:tcPr>
            <w:tcW w:w="15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pacing w:before="0" w:after="120"/>
              <w:jc w:val="center"/>
              <w:rPr>
                <w:bCs/>
              </w:rPr>
            </w:pPr>
            <w:r>
              <w:rPr>
                <w:bCs/>
              </w:rPr>
              <w:t>1334</w:t>
            </w:r>
          </w:p>
        </w:tc>
      </w:tr>
      <w:tr>
        <w:trPr>
          <w:cantSplit w:val="false"/>
        </w:trPr>
        <w:tc>
          <w:tcPr>
            <w:tcW w:w="9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rPr>
                <w:b/>
                <w:bCs/>
              </w:rPr>
            </w:pPr>
            <w:r>
              <w:rPr>
                <w:b/>
                <w:bCs/>
              </w:rPr>
              <w:t>46- 50</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729 (8.7)</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840 (8.0)</w:t>
            </w:r>
          </w:p>
        </w:tc>
        <w:tc>
          <w:tcPr>
            <w:tcW w:w="15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pacing w:before="0" w:after="120"/>
              <w:jc w:val="center"/>
              <w:rPr>
                <w:bCs/>
              </w:rPr>
            </w:pPr>
            <w:r>
              <w:rPr>
                <w:bCs/>
              </w:rPr>
              <w:t>1569</w:t>
            </w:r>
          </w:p>
        </w:tc>
      </w:tr>
      <w:tr>
        <w:trPr>
          <w:cantSplit w:val="false"/>
        </w:trPr>
        <w:tc>
          <w:tcPr>
            <w:tcW w:w="9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rPr>
                <w:b/>
                <w:bCs/>
              </w:rPr>
            </w:pPr>
            <w:r>
              <w:rPr>
                <w:b/>
                <w:bCs/>
              </w:rPr>
              <w:t>51- 55</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747 (9.0)</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894 (8.5)</w:t>
            </w:r>
          </w:p>
        </w:tc>
        <w:tc>
          <w:tcPr>
            <w:tcW w:w="15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pacing w:before="0" w:after="120"/>
              <w:jc w:val="center"/>
              <w:rPr>
                <w:bCs/>
              </w:rPr>
            </w:pPr>
            <w:r>
              <w:rPr>
                <w:bCs/>
              </w:rPr>
              <w:t>1641</w:t>
            </w:r>
          </w:p>
        </w:tc>
      </w:tr>
      <w:tr>
        <w:trPr>
          <w:cantSplit w:val="false"/>
        </w:trPr>
        <w:tc>
          <w:tcPr>
            <w:tcW w:w="9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rPr>
                <w:b/>
                <w:bCs/>
              </w:rPr>
            </w:pPr>
            <w:r>
              <w:rPr>
                <w:b/>
                <w:bCs/>
              </w:rPr>
              <w:t>56- 60</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687 (8.2)</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834 (7.9)</w:t>
            </w:r>
          </w:p>
        </w:tc>
        <w:tc>
          <w:tcPr>
            <w:tcW w:w="15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pacing w:before="0" w:after="120"/>
              <w:jc w:val="center"/>
              <w:rPr>
                <w:bCs/>
              </w:rPr>
            </w:pPr>
            <w:r>
              <w:rPr>
                <w:bCs/>
              </w:rPr>
              <w:t>1521</w:t>
            </w:r>
          </w:p>
        </w:tc>
      </w:tr>
      <w:tr>
        <w:trPr>
          <w:cantSplit w:val="false"/>
        </w:trPr>
        <w:tc>
          <w:tcPr>
            <w:tcW w:w="9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rPr>
                <w:b/>
                <w:bCs/>
              </w:rPr>
            </w:pPr>
            <w:r>
              <w:rPr>
                <w:b/>
                <w:bCs/>
              </w:rPr>
              <w:t>61- 65</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497 (6.0)</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749 (7.1)</w:t>
            </w:r>
          </w:p>
        </w:tc>
        <w:tc>
          <w:tcPr>
            <w:tcW w:w="15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pacing w:before="0" w:after="120"/>
              <w:jc w:val="center"/>
              <w:rPr>
                <w:bCs/>
              </w:rPr>
            </w:pPr>
            <w:r>
              <w:rPr>
                <w:bCs/>
              </w:rPr>
              <w:t>1246</w:t>
            </w:r>
          </w:p>
        </w:tc>
      </w:tr>
      <w:tr>
        <w:trPr>
          <w:cantSplit w:val="false"/>
        </w:trPr>
        <w:tc>
          <w:tcPr>
            <w:tcW w:w="9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rPr>
                <w:b/>
                <w:bCs/>
              </w:rPr>
            </w:pPr>
            <w:r>
              <w:rPr>
                <w:b/>
                <w:bCs/>
              </w:rPr>
              <w:t>66- 70</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493 (5.9)</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651 (6.2)</w:t>
            </w:r>
          </w:p>
        </w:tc>
        <w:tc>
          <w:tcPr>
            <w:tcW w:w="15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pacing w:before="0" w:after="120"/>
              <w:jc w:val="center"/>
              <w:rPr>
                <w:bCs/>
              </w:rPr>
            </w:pPr>
            <w:r>
              <w:rPr>
                <w:bCs/>
              </w:rPr>
              <w:t>1144</w:t>
            </w:r>
          </w:p>
        </w:tc>
      </w:tr>
      <w:tr>
        <w:trPr>
          <w:cantSplit w:val="false"/>
        </w:trPr>
        <w:tc>
          <w:tcPr>
            <w:tcW w:w="9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widowControl/>
              <w:bidi w:val="0"/>
              <w:spacing w:lineRule="auto" w:line="360" w:before="0" w:after="120"/>
              <w:rPr>
                <w:b/>
                <w:bCs/>
              </w:rPr>
            </w:pPr>
            <w:r>
              <w:rPr>
                <w:b/>
                <w:bCs/>
              </w:rPr>
              <w:t xml:space="preserve">  </w:t>
            </w:r>
            <w:r>
              <w:rPr>
                <w:rFonts w:ascii="Symbol" w:hAnsi="Symbol"/>
                <w:b/>
                <w:bCs/>
              </w:rPr>
              <w:t></w:t>
            </w:r>
            <w:r>
              <w:rPr>
                <w:b/>
                <w:bCs/>
              </w:rPr>
              <w:t xml:space="preserve"> </w:t>
            </w:r>
            <w:r>
              <w:rPr>
                <w:b/>
                <w:bCs/>
              </w:rPr>
              <w:t>71</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1430 (17.2)</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2599 (24.6)</w:t>
            </w:r>
          </w:p>
        </w:tc>
        <w:tc>
          <w:tcPr>
            <w:tcW w:w="15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pacing w:before="0" w:after="120"/>
              <w:jc w:val="center"/>
              <w:rPr>
                <w:bCs/>
              </w:rPr>
            </w:pPr>
            <w:r>
              <w:rPr>
                <w:bCs/>
              </w:rPr>
              <w:t>4029</w:t>
            </w:r>
          </w:p>
        </w:tc>
      </w:tr>
      <w:tr>
        <w:trPr>
          <w:cantSplit w:val="false"/>
        </w:trPr>
        <w:tc>
          <w:tcPr>
            <w:tcW w:w="96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rPr>
                <w:b/>
                <w:bCs/>
              </w:rPr>
            </w:pPr>
            <w:r>
              <w:rPr>
                <w:b/>
                <w:bCs/>
              </w:rPr>
              <w:t>Total</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8338 (100.0)</w:t>
            </w:r>
          </w:p>
        </w:tc>
        <w:tc>
          <w:tcPr>
            <w:tcW w:w="158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vAlign w:val="center"/>
          </w:tcPr>
          <w:p>
            <w:pPr>
              <w:pStyle w:val="Normal"/>
              <w:spacing w:before="0" w:after="120"/>
              <w:jc w:val="center"/>
              <w:rPr>
                <w:bCs/>
              </w:rPr>
            </w:pPr>
            <w:r>
              <w:rPr>
                <w:bCs/>
              </w:rPr>
              <w:t>10548 (100.0)</w:t>
            </w:r>
          </w:p>
        </w:tc>
        <w:tc>
          <w:tcPr>
            <w:tcW w:w="1598"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vAlign w:val="center"/>
          </w:tcPr>
          <w:p>
            <w:pPr>
              <w:pStyle w:val="Normal"/>
              <w:spacing w:before="0" w:after="120"/>
              <w:jc w:val="center"/>
              <w:rPr>
                <w:bCs/>
              </w:rPr>
            </w:pPr>
            <w:r>
              <w:rPr>
                <w:bCs/>
              </w:rPr>
              <w:t>18886</w:t>
            </w:r>
          </w:p>
        </w:tc>
      </w:tr>
    </w:tbl>
    <w:p>
      <w:pPr>
        <w:pStyle w:val="Normal"/>
        <w:rPr>
          <w:b/>
          <w:bCs/>
        </w:rPr>
      </w:pPr>
      <w:r>
        <w:rPr>
          <w:b/>
          <w:bCs/>
        </w:rPr>
      </w:r>
    </w:p>
    <w:p>
      <w:pPr>
        <w:pStyle w:val="Normal"/>
        <w:pageBreakBefore/>
        <w:spacing w:before="0" w:after="0"/>
        <w:rPr>
          <w:b/>
          <w:bCs/>
          <w:vertAlign w:val="superscript"/>
        </w:rPr>
      </w:pPr>
      <w:r>
        <w:rPr>
          <w:b/>
          <w:bCs/>
        </w:rPr>
        <w:t>Table 2: Prevalence (%) of overweight and obesity based on self-reported and measured BMI in men and women</w:t>
      </w:r>
      <w:r>
        <w:rPr>
          <w:b/>
          <w:bCs/>
          <w:vertAlign w:val="superscript"/>
        </w:rPr>
        <w:t>*</w:t>
      </w:r>
    </w:p>
    <w:tbl>
      <w:tblPr>
        <w:jc w:val="center"/>
        <w:tblInd w:w="0"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728"/>
        <w:gridCol w:w="1134"/>
        <w:gridCol w:w="1134"/>
        <w:gridCol w:w="1134"/>
        <w:gridCol w:w="1144"/>
      </w:tblGrid>
      <w:tr>
        <w:trPr>
          <w:cantSplit w:val="true"/>
        </w:trPr>
        <w:tc>
          <w:tcPr>
            <w:tcW w:w="1728" w:type="dxa"/>
            <w:vMerge w:val="restart"/>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auto" w:line="480"/>
              <w:rPr>
                <w:b/>
                <w:bCs/>
              </w:rPr>
            </w:pPr>
            <w:r>
              <w:rPr>
                <w:b/>
                <w:bCs/>
              </w:rPr>
            </w:r>
          </w:p>
          <w:p>
            <w:pPr>
              <w:pStyle w:val="Normal"/>
              <w:spacing w:lineRule="auto" w:line="480" w:before="0" w:after="120"/>
              <w:rPr>
                <w:b/>
                <w:bCs/>
              </w:rPr>
            </w:pPr>
            <w:r>
              <w:rPr>
                <w:b/>
                <w:bCs/>
              </w:rPr>
              <w:t>Weight class</w:t>
            </w:r>
          </w:p>
        </w:tc>
        <w:tc>
          <w:tcPr>
            <w:tcW w:w="2268"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480" w:before="0" w:after="120"/>
              <w:jc w:val="center"/>
              <w:rPr>
                <w:b/>
                <w:bCs/>
              </w:rPr>
            </w:pPr>
            <w:r>
              <w:rPr>
                <w:b/>
                <w:bCs/>
              </w:rPr>
              <w:t xml:space="preserve">Self-reported  </w:t>
            </w:r>
          </w:p>
        </w:tc>
        <w:tc>
          <w:tcPr>
            <w:tcW w:w="2278" w:type="dxa"/>
            <w:gridSpan w:val="2"/>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480" w:before="0" w:after="120"/>
              <w:jc w:val="center"/>
              <w:rPr>
                <w:b/>
                <w:bCs/>
              </w:rPr>
            </w:pPr>
            <w:r>
              <w:rPr>
                <w:b/>
                <w:bCs/>
              </w:rPr>
              <w:t xml:space="preserve">Measured </w:t>
            </w:r>
          </w:p>
        </w:tc>
      </w:tr>
      <w:tr>
        <w:trPr>
          <w:cantSplit w:val="true"/>
        </w:trPr>
        <w:tc>
          <w:tcPr>
            <w:tcW w:w="1728" w:type="dxa"/>
            <w:vMerge w:val="continue"/>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napToGrid w:val="false"/>
              <w:spacing w:lineRule="auto" w:line="480" w:before="0" w:after="120"/>
              <w:rPr>
                <w:b/>
                <w:bCs/>
              </w:rPr>
            </w:pPr>
            <w:r>
              <w:rPr>
                <w:b/>
                <w:bCs/>
              </w:rPr>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480" w:before="0" w:after="120"/>
              <w:jc w:val="center"/>
              <w:rPr>
                <w:b/>
                <w:bCs/>
              </w:rPr>
            </w:pPr>
            <w:r>
              <w:rPr>
                <w:b/>
                <w:bCs/>
              </w:rPr>
              <w:t>Male</w:t>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480" w:before="0" w:after="120"/>
              <w:jc w:val="center"/>
              <w:rPr>
                <w:b/>
                <w:bCs/>
              </w:rPr>
            </w:pPr>
            <w:r>
              <w:rPr>
                <w:b/>
                <w:bCs/>
              </w:rPr>
              <w:t>Female</w:t>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480" w:before="0" w:after="120"/>
              <w:jc w:val="center"/>
              <w:rPr>
                <w:b/>
                <w:bCs/>
              </w:rPr>
            </w:pPr>
            <w:r>
              <w:rPr>
                <w:b/>
                <w:bCs/>
              </w:rPr>
              <w:t>Male</w:t>
            </w:r>
          </w:p>
        </w:tc>
        <w:tc>
          <w:tcPr>
            <w:tcW w:w="114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480" w:before="0" w:after="120"/>
              <w:jc w:val="center"/>
              <w:rPr>
                <w:b/>
                <w:bCs/>
              </w:rPr>
            </w:pPr>
            <w:r>
              <w:rPr>
                <w:b/>
                <w:bCs/>
              </w:rPr>
              <w:t>Female</w:t>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480" w:before="0" w:after="120"/>
              <w:rPr/>
            </w:pPr>
            <w:r>
              <w:rPr/>
              <w:t>Overweight</w:t>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480" w:before="0" w:after="120"/>
              <w:jc w:val="center"/>
              <w:rPr/>
            </w:pPr>
            <w:r>
              <w:rPr/>
              <w:t>42.1</w:t>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480" w:before="0" w:after="120"/>
              <w:jc w:val="center"/>
              <w:rPr/>
            </w:pPr>
            <w:r>
              <w:rPr/>
              <w:t>31.4</w:t>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480" w:before="0" w:after="120"/>
              <w:jc w:val="center"/>
              <w:rPr/>
            </w:pPr>
            <w:r>
              <w:rPr/>
              <w:t>42.0</w:t>
            </w:r>
          </w:p>
        </w:tc>
        <w:tc>
          <w:tcPr>
            <w:tcW w:w="114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480" w:before="0" w:after="120"/>
              <w:jc w:val="center"/>
              <w:rPr/>
            </w:pPr>
            <w:r>
              <w:rPr/>
              <w:t>30.2</w:t>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480" w:before="0" w:after="120"/>
              <w:rPr/>
            </w:pPr>
            <w:r>
              <w:rPr/>
              <w:t>Obesity</w:t>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480" w:before="0" w:after="120"/>
              <w:jc w:val="center"/>
              <w:rPr/>
            </w:pPr>
            <w:r>
              <w:rPr/>
              <w:t>19.1</w:t>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480" w:before="0" w:after="120"/>
              <w:jc w:val="center"/>
              <w:rPr/>
            </w:pPr>
            <w:r>
              <w:rPr/>
              <w:t>12.2</w:t>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480" w:before="0" w:after="120"/>
              <w:jc w:val="center"/>
              <w:rPr/>
            </w:pPr>
            <w:r>
              <w:rPr/>
              <w:t>22.9</w:t>
            </w:r>
          </w:p>
        </w:tc>
        <w:tc>
          <w:tcPr>
            <w:tcW w:w="114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480" w:before="0" w:after="120"/>
              <w:jc w:val="center"/>
              <w:rPr/>
            </w:pPr>
            <w:r>
              <w:rPr/>
              <w:t>23.2</w:t>
            </w:r>
          </w:p>
        </w:tc>
      </w:tr>
      <w:tr>
        <w:trPr>
          <w:cantSplit w:val="false"/>
        </w:trPr>
        <w:tc>
          <w:tcPr>
            <w:tcW w:w="1728"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480" w:before="0" w:after="120"/>
              <w:rPr/>
            </w:pPr>
            <w:r>
              <w:rPr/>
              <w:t>Total</w:t>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480" w:before="0" w:after="120"/>
              <w:jc w:val="center"/>
              <w:rPr/>
            </w:pPr>
            <w:r>
              <w:rPr/>
              <w:t>61.2</w:t>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480" w:before="0" w:after="120"/>
              <w:jc w:val="center"/>
              <w:rPr/>
            </w:pPr>
            <w:r>
              <w:rPr/>
              <w:t>43.5</w:t>
            </w:r>
          </w:p>
        </w:tc>
        <w:tc>
          <w:tcPr>
            <w:tcW w:w="1134"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480" w:before="0" w:after="120"/>
              <w:jc w:val="center"/>
              <w:rPr/>
            </w:pPr>
            <w:r>
              <w:rPr/>
              <w:t>64.9</w:t>
            </w:r>
          </w:p>
        </w:tc>
        <w:tc>
          <w:tcPr>
            <w:tcW w:w="1144"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lineRule="auto" w:line="480" w:before="0" w:after="120"/>
              <w:jc w:val="center"/>
              <w:rPr/>
            </w:pPr>
            <w:r>
              <w:rPr/>
              <w:t>53.4</w:t>
            </w:r>
          </w:p>
        </w:tc>
      </w:tr>
    </w:tbl>
    <w:p>
      <w:pPr>
        <w:pStyle w:val="Normal"/>
        <w:spacing w:lineRule="auto" w:line="480"/>
        <w:rPr/>
      </w:pPr>
      <w:r>
        <w:rPr/>
      </w:r>
    </w:p>
    <w:p>
      <w:pPr>
        <w:pStyle w:val="Normal"/>
        <w:pageBreakBefore/>
        <w:spacing w:before="0" w:after="0"/>
        <w:rPr>
          <w:b/>
          <w:bCs/>
          <w:vertAlign w:val="superscript"/>
        </w:rPr>
      </w:pPr>
      <w:r>
        <w:rPr>
          <w:b/>
          <w:bCs/>
        </w:rPr>
        <w:t>Table 3: Mean (SD) of self-reported and measured BMI based on gender, age, and actual weight class</w:t>
      </w:r>
      <w:r>
        <w:rPr>
          <w:b/>
          <w:bCs/>
          <w:vertAlign w:val="superscript"/>
        </w:rPr>
        <w:t>*</w:t>
      </w:r>
    </w:p>
    <w:tbl>
      <w:tblPr>
        <w:jc w:val="center"/>
        <w:tblInd w:w="0" w:type="dxa"/>
        <w:tblBorders>
          <w:top w:val="nil"/>
          <w:left w:val="nil"/>
          <w:bottom w:val="nil"/>
          <w:insideH w:val="nil"/>
          <w:right w:val="nil"/>
          <w:insideV w:val="nil"/>
        </w:tblBorders>
        <w:tblCellMar>
          <w:top w:w="0" w:type="dxa"/>
          <w:left w:w="108" w:type="dxa"/>
          <w:bottom w:w="0" w:type="dxa"/>
          <w:right w:w="108" w:type="dxa"/>
        </w:tblCellMar>
      </w:tblPr>
      <w:tblGrid>
        <w:gridCol w:w="2176"/>
        <w:gridCol w:w="1701"/>
        <w:gridCol w:w="1701"/>
        <w:gridCol w:w="1701"/>
        <w:gridCol w:w="1711"/>
      </w:tblGrid>
      <w:tr>
        <w:trPr>
          <w:cantSplit w:val="false"/>
        </w:trPr>
        <w:tc>
          <w:tcPr>
            <w:tcW w:w="2176" w:type="dxa"/>
            <w:tcBorders>
              <w:top w:val="nil"/>
              <w:left w:val="nil"/>
              <w:bottom w:val="nil"/>
              <w:insideH w:val="nil"/>
              <w:right w:val="nil"/>
              <w:insideV w:val="nil"/>
            </w:tcBorders>
            <w:shd w:fill="auto" w:val="clear"/>
          </w:tcPr>
          <w:p>
            <w:pPr>
              <w:pStyle w:val="Normal"/>
              <w:snapToGrid w:val="false"/>
              <w:spacing w:before="0" w:after="0"/>
              <w:jc w:val="center"/>
              <w:rPr>
                <w:b/>
              </w:rPr>
            </w:pPr>
            <w:r>
              <w:rPr>
                <w:b/>
              </w:rPr>
            </w:r>
          </w:p>
        </w:tc>
        <w:tc>
          <w:tcPr>
            <w:tcW w:w="6814" w:type="dxa"/>
            <w:gridSpan w:val="4"/>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tabs>
                <w:tab w:val="left" w:pos="1456" w:leader="none"/>
                <w:tab w:val="center" w:pos="3294" w:leader="none"/>
              </w:tabs>
              <w:spacing w:before="0" w:after="0"/>
              <w:rPr>
                <w:b/>
              </w:rPr>
            </w:pPr>
            <w:r>
              <w:rPr>
                <w:b/>
              </w:rPr>
              <w:tab/>
              <w:tab/>
              <w:t>Gender</w:t>
            </w:r>
          </w:p>
        </w:tc>
      </w:tr>
      <w:tr>
        <w:trPr>
          <w:cantSplit w:val="false"/>
        </w:trPr>
        <w:tc>
          <w:tcPr>
            <w:tcW w:w="2176" w:type="dxa"/>
            <w:tcBorders>
              <w:top w:val="nil"/>
              <w:left w:val="nil"/>
              <w:bottom w:val="single" w:sz="4" w:space="0" w:color="000000"/>
              <w:insideH w:val="single" w:sz="4" w:space="0" w:color="000000"/>
              <w:right w:val="nil"/>
              <w:insideV w:val="nil"/>
            </w:tcBorders>
            <w:shd w:fill="auto" w:val="clear"/>
          </w:tcPr>
          <w:p>
            <w:pPr>
              <w:pStyle w:val="Normal"/>
              <w:snapToGrid w:val="false"/>
              <w:spacing w:before="0" w:after="0"/>
              <w:jc w:val="center"/>
              <w:rPr>
                <w:b/>
                <w:bCs/>
                <w:u w:val="single"/>
              </w:rPr>
            </w:pPr>
            <w:r>
              <w:rPr>
                <w:b/>
                <w:bCs/>
                <w:u w:val="single"/>
              </w:rPr>
            </w:r>
          </w:p>
        </w:tc>
        <w:tc>
          <w:tcPr>
            <w:tcW w:w="3402" w:type="dxa"/>
            <w:gridSpan w:val="2"/>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pBdr>
                <w:top w:val="nil"/>
                <w:left w:val="nil"/>
                <w:bottom w:val="single" w:sz="6" w:space="1" w:color="000000"/>
                <w:right w:val="nil"/>
              </w:pBdr>
              <w:spacing w:before="0" w:after="0"/>
              <w:jc w:val="center"/>
              <w:rPr>
                <w:b/>
              </w:rPr>
            </w:pPr>
            <w:r>
              <w:rPr>
                <w:b/>
              </w:rPr>
              <w:t>Male</w:t>
            </w:r>
          </w:p>
          <w:p>
            <w:pPr>
              <w:pStyle w:val="Normal"/>
              <w:spacing w:before="0" w:after="0"/>
              <w:jc w:val="center"/>
              <w:rPr>
                <w:b/>
              </w:rPr>
            </w:pPr>
            <w:r>
              <w:rPr>
                <w:b/>
              </w:rPr>
              <w:t>SR                       MD</w:t>
            </w:r>
          </w:p>
        </w:tc>
        <w:tc>
          <w:tcPr>
            <w:tcW w:w="3412" w:type="dxa"/>
            <w:gridSpan w:val="2"/>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pBdr>
                <w:top w:val="nil"/>
                <w:left w:val="nil"/>
                <w:bottom w:val="single" w:sz="6" w:space="1" w:color="000000"/>
                <w:right w:val="nil"/>
              </w:pBdr>
              <w:spacing w:before="0" w:after="0"/>
              <w:jc w:val="center"/>
              <w:rPr>
                <w:b/>
              </w:rPr>
            </w:pPr>
            <w:r>
              <w:rPr>
                <w:b/>
              </w:rPr>
              <w:t>Female</w:t>
            </w:r>
          </w:p>
          <w:p>
            <w:pPr>
              <w:pStyle w:val="Normal"/>
              <w:spacing w:before="0" w:after="0"/>
              <w:jc w:val="center"/>
              <w:rPr>
                <w:b/>
              </w:rPr>
            </w:pPr>
            <w:r>
              <w:rPr>
                <w:b/>
              </w:rPr>
              <w:t>SR                       MD</w:t>
            </w:r>
          </w:p>
        </w:tc>
      </w:tr>
      <w:tr>
        <w:trPr>
          <w:cantSplit w:val="false"/>
        </w:trPr>
        <w:tc>
          <w:tcPr>
            <w:tcW w:w="2176" w:type="dxa"/>
            <w:tcBorders>
              <w:top w:val="single" w:sz="4" w:space="0" w:color="000000"/>
              <w:left w:val="single" w:sz="4" w:space="0" w:color="000000"/>
              <w:bottom w:val="nil"/>
              <w:insideH w:val="nil"/>
              <w:right w:val="nil"/>
              <w:insideV w:val="nil"/>
            </w:tcBorders>
            <w:shd w:fill="auto" w:val="clear"/>
            <w:tcMar>
              <w:left w:w="103" w:type="dxa"/>
            </w:tcMar>
          </w:tcPr>
          <w:p>
            <w:pPr>
              <w:pStyle w:val="Normal"/>
              <w:spacing w:before="0" w:after="0"/>
              <w:rPr>
                <w:b/>
              </w:rPr>
            </w:pPr>
            <w:r>
              <w:rPr>
                <w:b/>
              </w:rPr>
              <w:t>Age group (Year)</w:t>
            </w:r>
          </w:p>
          <w:p>
            <w:pPr>
              <w:pStyle w:val="Normal"/>
              <w:spacing w:before="0" w:after="0"/>
              <w:jc w:val="center"/>
              <w:rPr>
                <w:bCs/>
              </w:rPr>
            </w:pPr>
            <w:r>
              <w:rPr>
                <w:bCs/>
              </w:rPr>
              <w:t>18-24</w:t>
            </w:r>
          </w:p>
        </w:tc>
        <w:tc>
          <w:tcPr>
            <w:tcW w:w="1701" w:type="dxa"/>
            <w:tcBorders>
              <w:top w:val="single" w:sz="4" w:space="0" w:color="000000"/>
              <w:left w:val="single" w:sz="4" w:space="0" w:color="000000"/>
              <w:bottom w:val="nil"/>
              <w:insideH w:val="nil"/>
              <w:right w:val="nil"/>
              <w:insideV w:val="nil"/>
            </w:tcBorders>
            <w:shd w:fill="auto" w:val="clear"/>
            <w:tcMar>
              <w:left w:w="103" w:type="dxa"/>
            </w:tcMar>
          </w:tcPr>
          <w:p>
            <w:pPr>
              <w:pStyle w:val="Normal"/>
              <w:snapToGrid w:val="false"/>
              <w:spacing w:before="0" w:after="0"/>
              <w:jc w:val="center"/>
              <w:rPr>
                <w:bCs/>
              </w:rPr>
            </w:pPr>
            <w:r>
              <w:rPr>
                <w:bCs/>
              </w:rPr>
            </w:r>
          </w:p>
          <w:p>
            <w:pPr>
              <w:pStyle w:val="Normal"/>
              <w:spacing w:before="0" w:after="0"/>
              <w:jc w:val="center"/>
              <w:rPr>
                <w:bCs/>
              </w:rPr>
            </w:pPr>
            <w:r>
              <w:rPr>
                <w:bCs/>
              </w:rPr>
              <w:t>23.1   (3.0)</w:t>
            </w:r>
          </w:p>
        </w:tc>
        <w:tc>
          <w:tcPr>
            <w:tcW w:w="1701" w:type="dxa"/>
            <w:tcBorders>
              <w:top w:val="single" w:sz="4" w:space="0" w:color="000000"/>
              <w:left w:val="single" w:sz="4" w:space="0" w:color="000000"/>
              <w:bottom w:val="nil"/>
              <w:insideH w:val="nil"/>
              <w:right w:val="nil"/>
              <w:insideV w:val="nil"/>
            </w:tcBorders>
            <w:shd w:fill="auto" w:val="clear"/>
            <w:tcMar>
              <w:left w:w="103" w:type="dxa"/>
            </w:tcMar>
          </w:tcPr>
          <w:p>
            <w:pPr>
              <w:pStyle w:val="Normal"/>
              <w:snapToGrid w:val="false"/>
              <w:spacing w:before="0" w:after="0"/>
              <w:jc w:val="center"/>
              <w:rPr>
                <w:bCs/>
              </w:rPr>
            </w:pPr>
            <w:r>
              <w:rPr>
                <w:bCs/>
              </w:rPr>
            </w:r>
          </w:p>
          <w:p>
            <w:pPr>
              <w:pStyle w:val="Normal"/>
              <w:spacing w:before="0" w:after="0"/>
              <w:jc w:val="center"/>
              <w:rPr>
                <w:bCs/>
              </w:rPr>
            </w:pPr>
            <w:r>
              <w:rPr>
                <w:bCs/>
              </w:rPr>
              <w:t>24.6   (4.5)</w:t>
            </w:r>
          </w:p>
        </w:tc>
        <w:tc>
          <w:tcPr>
            <w:tcW w:w="1701" w:type="dxa"/>
            <w:tcBorders>
              <w:top w:val="single" w:sz="4" w:space="0" w:color="000000"/>
              <w:left w:val="single" w:sz="4" w:space="0" w:color="000000"/>
              <w:bottom w:val="nil"/>
              <w:insideH w:val="nil"/>
              <w:right w:val="nil"/>
              <w:insideV w:val="nil"/>
            </w:tcBorders>
            <w:shd w:fill="auto" w:val="clear"/>
            <w:tcMar>
              <w:left w:w="103" w:type="dxa"/>
            </w:tcMar>
          </w:tcPr>
          <w:p>
            <w:pPr>
              <w:pStyle w:val="Normal"/>
              <w:snapToGrid w:val="false"/>
              <w:spacing w:before="0" w:after="0"/>
              <w:jc w:val="center"/>
              <w:rPr>
                <w:bCs/>
              </w:rPr>
            </w:pPr>
            <w:r>
              <w:rPr>
                <w:bCs/>
              </w:rPr>
            </w:r>
          </w:p>
          <w:p>
            <w:pPr>
              <w:pStyle w:val="Normal"/>
              <w:spacing w:before="0" w:after="0"/>
              <w:jc w:val="center"/>
              <w:rPr>
                <w:bCs/>
              </w:rPr>
            </w:pPr>
            <w:r>
              <w:rPr>
                <w:bCs/>
              </w:rPr>
              <w:t>23.3   (3.7)</w:t>
            </w:r>
          </w:p>
        </w:tc>
        <w:tc>
          <w:tcPr>
            <w:tcW w:w="1711" w:type="dxa"/>
            <w:tcBorders>
              <w:top w:val="single" w:sz="4" w:space="0" w:color="000000"/>
              <w:left w:val="single" w:sz="4" w:space="0" w:color="000000"/>
              <w:bottom w:val="nil"/>
              <w:insideH w:val="nil"/>
              <w:right w:val="single" w:sz="4" w:space="0" w:color="000000"/>
              <w:insideV w:val="single" w:sz="4" w:space="0" w:color="000000"/>
            </w:tcBorders>
            <w:shd w:fill="auto" w:val="clear"/>
            <w:tcMar>
              <w:left w:w="103" w:type="dxa"/>
            </w:tcMar>
          </w:tcPr>
          <w:p>
            <w:pPr>
              <w:pStyle w:val="Normal"/>
              <w:snapToGrid w:val="false"/>
              <w:spacing w:before="0" w:after="0"/>
              <w:jc w:val="center"/>
              <w:rPr>
                <w:bCs/>
              </w:rPr>
            </w:pPr>
            <w:r>
              <w:rPr>
                <w:bCs/>
              </w:rPr>
            </w:r>
          </w:p>
          <w:p>
            <w:pPr>
              <w:pStyle w:val="Normal"/>
              <w:spacing w:before="0" w:after="0"/>
              <w:jc w:val="center"/>
              <w:rPr>
                <w:bCs/>
              </w:rPr>
            </w:pPr>
            <w:r>
              <w:rPr>
                <w:bCs/>
              </w:rPr>
              <w:t>24.2   (5.6)</w:t>
            </w:r>
          </w:p>
        </w:tc>
      </w:tr>
      <w:tr>
        <w:trPr>
          <w:cantSplit w:val="false"/>
        </w:trPr>
        <w:tc>
          <w:tcPr>
            <w:tcW w:w="2176"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25- 30</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28.1   (5.3)</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26.8   (4.9)</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25.1   (5.2)</w:t>
            </w:r>
          </w:p>
        </w:tc>
        <w:tc>
          <w:tcPr>
            <w:tcW w:w="1711"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25.4   (6.2)</w:t>
            </w:r>
          </w:p>
        </w:tc>
      </w:tr>
      <w:tr>
        <w:trPr>
          <w:cantSplit w:val="false"/>
        </w:trPr>
        <w:tc>
          <w:tcPr>
            <w:tcW w:w="2176"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31- 35</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27.4   (3.3)</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28.6   (4.0)</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21.6   (3.7)</w:t>
            </w:r>
          </w:p>
        </w:tc>
        <w:tc>
          <w:tcPr>
            <w:tcW w:w="1711"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26.3   (2.4)</w:t>
            </w:r>
          </w:p>
        </w:tc>
      </w:tr>
      <w:tr>
        <w:trPr>
          <w:cantSplit w:val="false"/>
        </w:trPr>
        <w:tc>
          <w:tcPr>
            <w:tcW w:w="2176"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36- 40</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27.9   (4.9)</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27.4   (5.1)</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26.1   (3.8)</w:t>
            </w:r>
          </w:p>
        </w:tc>
        <w:tc>
          <w:tcPr>
            <w:tcW w:w="1711"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26.7   (6.3)</w:t>
            </w:r>
          </w:p>
        </w:tc>
      </w:tr>
      <w:tr>
        <w:trPr>
          <w:cantSplit w:val="false"/>
        </w:trPr>
        <w:tc>
          <w:tcPr>
            <w:tcW w:w="2176"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41- 45</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25.8   (3.1)</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27.7   (4.7)</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22.3   (4.2)</w:t>
            </w:r>
          </w:p>
        </w:tc>
        <w:tc>
          <w:tcPr>
            <w:tcW w:w="1711"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26.4   (6.3)</w:t>
            </w:r>
          </w:p>
        </w:tc>
      </w:tr>
      <w:tr>
        <w:trPr>
          <w:cantSplit w:val="false"/>
        </w:trPr>
        <w:tc>
          <w:tcPr>
            <w:tcW w:w="2176"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46- 50</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27.5   (4.2)</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27.4   (4.2)</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25.4   (3.7)</w:t>
            </w:r>
          </w:p>
        </w:tc>
        <w:tc>
          <w:tcPr>
            <w:tcW w:w="1711"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28.4   (6.9)</w:t>
            </w:r>
          </w:p>
        </w:tc>
      </w:tr>
      <w:tr>
        <w:trPr>
          <w:cantSplit w:val="false"/>
        </w:trPr>
        <w:tc>
          <w:tcPr>
            <w:tcW w:w="2176"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51- 55</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29.5   (5.4)</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28.7   (4.8)</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26.4   (5.8)</w:t>
            </w:r>
          </w:p>
        </w:tc>
        <w:tc>
          <w:tcPr>
            <w:tcW w:w="1711"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27.9   (6.2)</w:t>
            </w:r>
          </w:p>
        </w:tc>
      </w:tr>
      <w:tr>
        <w:trPr>
          <w:cantSplit w:val="false"/>
        </w:trPr>
        <w:tc>
          <w:tcPr>
            <w:tcW w:w="2176"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56- 60</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27.3   (3.6)</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27.9   (4.7)</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24.4   (3.2)</w:t>
            </w:r>
          </w:p>
        </w:tc>
        <w:tc>
          <w:tcPr>
            <w:tcW w:w="1711"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28.3   (6.1)</w:t>
            </w:r>
          </w:p>
        </w:tc>
      </w:tr>
      <w:tr>
        <w:trPr>
          <w:cantSplit w:val="false"/>
        </w:trPr>
        <w:tc>
          <w:tcPr>
            <w:tcW w:w="2176"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61- 65</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28.5   (4.0)</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28.2   (4.8)</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26.2   (3.7)</w:t>
            </w:r>
          </w:p>
        </w:tc>
        <w:tc>
          <w:tcPr>
            <w:tcW w:w="1711"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27.3   (5.9)</w:t>
            </w:r>
          </w:p>
        </w:tc>
      </w:tr>
      <w:tr>
        <w:trPr>
          <w:cantSplit w:val="false"/>
        </w:trPr>
        <w:tc>
          <w:tcPr>
            <w:tcW w:w="2176"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66- 70</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25.5   (2.9)</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28.0   (4.5)</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26.2   (4.3)</w:t>
            </w:r>
          </w:p>
        </w:tc>
        <w:tc>
          <w:tcPr>
            <w:tcW w:w="1711"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27.5   (5.3)</w:t>
            </w:r>
          </w:p>
        </w:tc>
      </w:tr>
      <w:tr>
        <w:trPr>
          <w:cantSplit w:val="false"/>
        </w:trPr>
        <w:tc>
          <w:tcPr>
            <w:tcW w:w="2176"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&gt;= 71</w:t>
            </w:r>
          </w:p>
        </w:tc>
        <w:tc>
          <w:tcPr>
            <w:tcW w:w="17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27.2   (3.8)</w:t>
            </w:r>
          </w:p>
        </w:tc>
        <w:tc>
          <w:tcPr>
            <w:tcW w:w="17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27.1   (4.4)</w:t>
            </w:r>
          </w:p>
        </w:tc>
        <w:tc>
          <w:tcPr>
            <w:tcW w:w="17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26.0   (4.6)</w:t>
            </w:r>
          </w:p>
        </w:tc>
        <w:tc>
          <w:tcPr>
            <w:tcW w:w="1711"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0" w:after="0"/>
              <w:jc w:val="center"/>
              <w:rPr>
                <w:bCs/>
              </w:rPr>
            </w:pPr>
            <w:r>
              <w:rPr>
                <w:bCs/>
              </w:rPr>
              <w:t>27.2   (5.2)</w:t>
            </w:r>
          </w:p>
        </w:tc>
      </w:tr>
      <w:tr>
        <w:trPr>
          <w:cantSplit w:val="false"/>
        </w:trPr>
        <w:tc>
          <w:tcPr>
            <w:tcW w:w="2176" w:type="dxa"/>
            <w:tcBorders>
              <w:top w:val="single" w:sz="4" w:space="0" w:color="000000"/>
              <w:left w:val="single" w:sz="4" w:space="0" w:color="000000"/>
              <w:bottom w:val="nil"/>
              <w:insideH w:val="nil"/>
              <w:right w:val="nil"/>
              <w:insideV w:val="nil"/>
            </w:tcBorders>
            <w:shd w:fill="auto" w:val="clear"/>
            <w:tcMar>
              <w:left w:w="103" w:type="dxa"/>
            </w:tcMar>
          </w:tcPr>
          <w:p>
            <w:pPr>
              <w:pStyle w:val="Normal"/>
              <w:spacing w:before="0" w:after="0"/>
              <w:rPr>
                <w:b/>
              </w:rPr>
            </w:pPr>
            <w:r>
              <w:rPr>
                <w:b/>
              </w:rPr>
              <w:t>Weight group</w:t>
            </w:r>
          </w:p>
          <w:p>
            <w:pPr>
              <w:pStyle w:val="Normal"/>
              <w:spacing w:before="0" w:after="0"/>
              <w:rPr>
                <w:bCs/>
              </w:rPr>
            </w:pPr>
            <w:r>
              <w:rPr>
                <w:bCs/>
              </w:rPr>
              <w:t xml:space="preserve">   </w:t>
            </w:r>
            <w:r>
              <w:rPr>
                <w:bCs/>
              </w:rPr>
              <w:t>Underweight</w:t>
            </w:r>
          </w:p>
        </w:tc>
        <w:tc>
          <w:tcPr>
            <w:tcW w:w="1701" w:type="dxa"/>
            <w:tcBorders>
              <w:top w:val="single" w:sz="4" w:space="0" w:color="000000"/>
              <w:left w:val="single" w:sz="4" w:space="0" w:color="000000"/>
              <w:bottom w:val="nil"/>
              <w:insideH w:val="nil"/>
              <w:right w:val="nil"/>
              <w:insideV w:val="nil"/>
            </w:tcBorders>
            <w:shd w:fill="auto" w:val="clear"/>
            <w:tcMar>
              <w:left w:w="103" w:type="dxa"/>
            </w:tcMar>
          </w:tcPr>
          <w:p>
            <w:pPr>
              <w:pStyle w:val="Normal"/>
              <w:snapToGrid w:val="false"/>
              <w:spacing w:before="0" w:after="0"/>
              <w:jc w:val="center"/>
              <w:rPr>
                <w:bCs/>
              </w:rPr>
            </w:pPr>
            <w:r>
              <w:rPr>
                <w:bCs/>
              </w:rPr>
            </w:r>
          </w:p>
          <w:p>
            <w:pPr>
              <w:pStyle w:val="Normal"/>
              <w:spacing w:before="0" w:after="0"/>
              <w:jc w:val="center"/>
              <w:rPr>
                <w:bCs/>
              </w:rPr>
            </w:pPr>
            <w:r>
              <w:rPr>
                <w:bCs/>
              </w:rPr>
              <w:t>18.8   (0.8)</w:t>
            </w:r>
          </w:p>
        </w:tc>
        <w:tc>
          <w:tcPr>
            <w:tcW w:w="1701" w:type="dxa"/>
            <w:tcBorders>
              <w:top w:val="single" w:sz="4" w:space="0" w:color="000000"/>
              <w:left w:val="single" w:sz="4" w:space="0" w:color="000000"/>
              <w:bottom w:val="nil"/>
              <w:insideH w:val="nil"/>
              <w:right w:val="nil"/>
              <w:insideV w:val="nil"/>
            </w:tcBorders>
            <w:shd w:fill="auto" w:val="clear"/>
            <w:tcMar>
              <w:left w:w="103" w:type="dxa"/>
            </w:tcMar>
          </w:tcPr>
          <w:p>
            <w:pPr>
              <w:pStyle w:val="Normal"/>
              <w:snapToGrid w:val="false"/>
              <w:spacing w:before="0" w:after="0"/>
              <w:jc w:val="center"/>
              <w:rPr>
                <w:bCs/>
              </w:rPr>
            </w:pPr>
            <w:r>
              <w:rPr>
                <w:bCs/>
              </w:rPr>
            </w:r>
          </w:p>
          <w:p>
            <w:pPr>
              <w:pStyle w:val="Normal"/>
              <w:spacing w:before="0" w:after="0"/>
              <w:jc w:val="center"/>
              <w:rPr>
                <w:bCs/>
              </w:rPr>
            </w:pPr>
            <w:r>
              <w:rPr>
                <w:bCs/>
              </w:rPr>
              <w:t>18.3   (0.5)</w:t>
            </w:r>
          </w:p>
        </w:tc>
        <w:tc>
          <w:tcPr>
            <w:tcW w:w="1701" w:type="dxa"/>
            <w:tcBorders>
              <w:top w:val="single" w:sz="4" w:space="0" w:color="000000"/>
              <w:left w:val="single" w:sz="4" w:space="0" w:color="000000"/>
              <w:bottom w:val="nil"/>
              <w:insideH w:val="nil"/>
              <w:right w:val="nil"/>
              <w:insideV w:val="nil"/>
            </w:tcBorders>
            <w:shd w:fill="auto" w:val="clear"/>
            <w:tcMar>
              <w:left w:w="103" w:type="dxa"/>
            </w:tcMar>
          </w:tcPr>
          <w:p>
            <w:pPr>
              <w:pStyle w:val="Normal"/>
              <w:snapToGrid w:val="false"/>
              <w:spacing w:before="0" w:after="0"/>
              <w:jc w:val="center"/>
              <w:rPr>
                <w:bCs/>
              </w:rPr>
            </w:pPr>
            <w:r>
              <w:rPr>
                <w:bCs/>
              </w:rPr>
            </w:r>
          </w:p>
          <w:p>
            <w:pPr>
              <w:pStyle w:val="Normal"/>
              <w:spacing w:before="0" w:after="0"/>
              <w:jc w:val="center"/>
              <w:rPr>
                <w:bCs/>
              </w:rPr>
            </w:pPr>
            <w:r>
              <w:rPr>
                <w:bCs/>
              </w:rPr>
              <w:t>18.6   (1.5)</w:t>
            </w:r>
          </w:p>
        </w:tc>
        <w:tc>
          <w:tcPr>
            <w:tcW w:w="1711" w:type="dxa"/>
            <w:tcBorders>
              <w:top w:val="single" w:sz="4" w:space="0" w:color="000000"/>
              <w:left w:val="single" w:sz="4" w:space="0" w:color="000000"/>
              <w:bottom w:val="nil"/>
              <w:insideH w:val="nil"/>
              <w:right w:val="single" w:sz="4" w:space="0" w:color="000000"/>
              <w:insideV w:val="single" w:sz="4" w:space="0" w:color="000000"/>
            </w:tcBorders>
            <w:shd w:fill="auto" w:val="clear"/>
            <w:tcMar>
              <w:left w:w="103" w:type="dxa"/>
            </w:tcMar>
          </w:tcPr>
          <w:p>
            <w:pPr>
              <w:pStyle w:val="Normal"/>
              <w:snapToGrid w:val="false"/>
              <w:spacing w:before="0" w:after="0"/>
              <w:jc w:val="center"/>
              <w:rPr>
                <w:bCs/>
              </w:rPr>
            </w:pPr>
            <w:r>
              <w:rPr>
                <w:bCs/>
              </w:rPr>
            </w:r>
          </w:p>
          <w:p>
            <w:pPr>
              <w:pStyle w:val="Normal"/>
              <w:spacing w:before="0" w:after="0"/>
              <w:jc w:val="center"/>
              <w:rPr>
                <w:bCs/>
              </w:rPr>
            </w:pPr>
            <w:r>
              <w:rPr>
                <w:bCs/>
              </w:rPr>
              <w:t>17.8   (0.4)</w:t>
            </w:r>
          </w:p>
        </w:tc>
      </w:tr>
      <w:tr>
        <w:trPr>
          <w:cantSplit w:val="false"/>
        </w:trPr>
        <w:tc>
          <w:tcPr>
            <w:tcW w:w="2176"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Normal weight</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23.0   (1.7)</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22.7    (1.7)</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21.4   (2.0)</w:t>
            </w:r>
          </w:p>
        </w:tc>
        <w:tc>
          <w:tcPr>
            <w:tcW w:w="1711"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22.2   (1.8)</w:t>
            </w:r>
          </w:p>
        </w:tc>
      </w:tr>
      <w:tr>
        <w:trPr>
          <w:cantSplit w:val="false"/>
        </w:trPr>
        <w:tc>
          <w:tcPr>
            <w:tcW w:w="2176" w:type="dxa"/>
            <w:tcBorders>
              <w:top w:val="nil"/>
              <w:left w:val="single" w:sz="4" w:space="0" w:color="000000"/>
              <w:bottom w:val="nil"/>
              <w:insideH w:val="nil"/>
              <w:right w:val="nil"/>
              <w:insideV w:val="nil"/>
            </w:tcBorders>
            <w:shd w:fill="auto" w:val="clear"/>
            <w:tcMar>
              <w:left w:w="103" w:type="dxa"/>
            </w:tcMar>
          </w:tcPr>
          <w:p>
            <w:pPr>
              <w:pStyle w:val="Normal"/>
              <w:spacing w:before="0" w:after="0"/>
              <w:rPr>
                <w:bCs/>
              </w:rPr>
            </w:pPr>
            <w:r>
              <w:rPr>
                <w:bCs/>
              </w:rPr>
              <w:t xml:space="preserve">   </w:t>
            </w:r>
            <w:r>
              <w:rPr>
                <w:bCs/>
              </w:rPr>
              <w:t>Overweight</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26.5   (1.7)</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27.4   (1.4)</w:t>
            </w:r>
          </w:p>
        </w:tc>
        <w:tc>
          <w:tcPr>
            <w:tcW w:w="1701"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24.9   (3.0)</w:t>
            </w:r>
          </w:p>
        </w:tc>
        <w:tc>
          <w:tcPr>
            <w:tcW w:w="1711"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27.2   (1.3)</w:t>
            </w:r>
          </w:p>
        </w:tc>
      </w:tr>
      <w:tr>
        <w:trPr>
          <w:cantSplit w:val="false"/>
        </w:trPr>
        <w:tc>
          <w:tcPr>
            <w:tcW w:w="2176"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rPr>
                <w:bCs/>
              </w:rPr>
            </w:pPr>
            <w:r>
              <w:rPr>
                <w:bCs/>
              </w:rPr>
              <w:t xml:space="preserve">   </w:t>
            </w:r>
            <w:r>
              <w:rPr>
                <w:bCs/>
              </w:rPr>
              <w:t>Obese</w:t>
            </w:r>
          </w:p>
        </w:tc>
        <w:tc>
          <w:tcPr>
            <w:tcW w:w="17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33.1   (4.0)</w:t>
            </w:r>
          </w:p>
        </w:tc>
        <w:tc>
          <w:tcPr>
            <w:tcW w:w="17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33.9   (3.4)</w:t>
            </w:r>
          </w:p>
        </w:tc>
        <w:tc>
          <w:tcPr>
            <w:tcW w:w="1701"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31.0   (4.4)</w:t>
            </w:r>
          </w:p>
        </w:tc>
        <w:tc>
          <w:tcPr>
            <w:tcW w:w="1711"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0" w:after="0"/>
              <w:jc w:val="center"/>
              <w:rPr>
                <w:bCs/>
              </w:rPr>
            </w:pPr>
            <w:r>
              <w:rPr>
                <w:bCs/>
              </w:rPr>
              <w:t>35.5   (5.4)</w:t>
            </w:r>
          </w:p>
        </w:tc>
      </w:tr>
    </w:tbl>
    <w:p>
      <w:pPr>
        <w:pStyle w:val="Normal"/>
        <w:spacing w:lineRule="auto" w:line="480"/>
        <w:ind w:left="0" w:right="0" w:firstLine="720"/>
        <w:rPr>
          <w:bCs/>
        </w:rPr>
      </w:pPr>
      <w:r>
        <w:rPr>
          <w:bCs/>
        </w:rPr>
        <w:t>* SR= self-reported BMI, MD= measured BMI</w:t>
      </w:r>
    </w:p>
    <w:p>
      <w:pPr>
        <w:pStyle w:val="Normal"/>
        <w:pageBreakBefore/>
        <w:spacing w:before="0" w:after="0"/>
        <w:jc w:val="center"/>
        <w:rPr>
          <w:b/>
          <w:bCs/>
        </w:rPr>
      </w:pPr>
      <w:r>
        <w:rPr>
          <w:b/>
          <w:bCs/>
        </w:rPr>
        <w:t>Table 4: Distribution (%) of obesity based on gender and age group</w:t>
      </w:r>
    </w:p>
    <w:tbl>
      <w:tblPr>
        <w:jc w:val="center"/>
        <w:tblInd w:w="0" w:type="dxa"/>
        <w:tblBorders>
          <w:top w:val="single" w:sz="4" w:space="0" w:color="000000"/>
          <w:left w:val="single" w:sz="4" w:space="0" w:color="000000"/>
          <w:bottom w:val="nil"/>
          <w:insideH w:val="nil"/>
          <w:right w:val="nil"/>
          <w:insideV w:val="nil"/>
        </w:tblBorders>
        <w:tblCellMar>
          <w:top w:w="0" w:type="dxa"/>
          <w:left w:w="103" w:type="dxa"/>
          <w:bottom w:w="0" w:type="dxa"/>
          <w:right w:w="108" w:type="dxa"/>
        </w:tblCellMar>
      </w:tblPr>
      <w:tblGrid>
        <w:gridCol w:w="2140"/>
        <w:gridCol w:w="2828"/>
        <w:gridCol w:w="2710"/>
      </w:tblGrid>
      <w:tr>
        <w:trPr>
          <w:cantSplit w:val="false"/>
        </w:trPr>
        <w:tc>
          <w:tcPr>
            <w:tcW w:w="2140" w:type="dxa"/>
            <w:tcBorders>
              <w:top w:val="single" w:sz="4" w:space="0" w:color="000000"/>
              <w:left w:val="single" w:sz="4" w:space="0" w:color="000000"/>
              <w:bottom w:val="nil"/>
              <w:insideH w:val="nil"/>
              <w:right w:val="nil"/>
              <w:insideV w:val="nil"/>
            </w:tcBorders>
            <w:shd w:fill="auto" w:val="clear"/>
            <w:tcMar>
              <w:left w:w="103" w:type="dxa"/>
            </w:tcMar>
          </w:tcPr>
          <w:p>
            <w:pPr>
              <w:pStyle w:val="Normal"/>
              <w:snapToGrid w:val="false"/>
              <w:spacing w:before="0" w:after="0"/>
              <w:rPr>
                <w:bCs/>
              </w:rPr>
            </w:pPr>
            <w:r>
              <w:rPr>
                <w:bCs/>
              </w:rPr>
            </w:r>
          </w:p>
        </w:tc>
        <w:tc>
          <w:tcPr>
            <w:tcW w:w="2828" w:type="dxa"/>
            <w:tcBorders>
              <w:top w:val="single" w:sz="4" w:space="0" w:color="000000"/>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Male</w:t>
            </w:r>
          </w:p>
        </w:tc>
        <w:tc>
          <w:tcPr>
            <w:tcW w:w="2710" w:type="dxa"/>
            <w:tcBorders>
              <w:top w:val="single" w:sz="4" w:space="0" w:color="000000"/>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120"/>
              <w:jc w:val="center"/>
              <w:rPr>
                <w:bCs/>
              </w:rPr>
            </w:pPr>
            <w:r>
              <w:rPr>
                <w:bCs/>
              </w:rPr>
              <w:t>Female</w:t>
            </w:r>
          </w:p>
        </w:tc>
      </w:tr>
      <w:tr>
        <w:trPr>
          <w:cantSplit w:val="false"/>
        </w:trPr>
        <w:tc>
          <w:tcPr>
            <w:tcW w:w="2140" w:type="dxa"/>
            <w:tcBorders>
              <w:top w:val="single" w:sz="4" w:space="0" w:color="000000"/>
              <w:left w:val="single" w:sz="4" w:space="0" w:color="000000"/>
              <w:bottom w:val="nil"/>
              <w:insideH w:val="nil"/>
              <w:right w:val="nil"/>
              <w:insideV w:val="nil"/>
            </w:tcBorders>
            <w:shd w:fill="auto" w:val="clear"/>
            <w:tcMar>
              <w:left w:w="103" w:type="dxa"/>
            </w:tcMar>
          </w:tcPr>
          <w:p>
            <w:pPr>
              <w:pStyle w:val="Normal"/>
              <w:spacing w:before="0" w:after="0"/>
              <w:rPr>
                <w:b/>
              </w:rPr>
            </w:pPr>
            <w:r>
              <w:rPr>
                <w:b/>
              </w:rPr>
              <w:t>Age group (Year)</w:t>
            </w:r>
          </w:p>
        </w:tc>
        <w:tc>
          <w:tcPr>
            <w:tcW w:w="2828" w:type="dxa"/>
            <w:tcBorders>
              <w:top w:val="single" w:sz="4" w:space="0" w:color="000000"/>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 xml:space="preserve">   </w:t>
            </w:r>
            <w:r>
              <w:rPr>
                <w:bCs/>
              </w:rPr>
              <w:t>SR        MD        (Diff)</w:t>
            </w:r>
          </w:p>
        </w:tc>
        <w:tc>
          <w:tcPr>
            <w:tcW w:w="2710" w:type="dxa"/>
            <w:tcBorders>
              <w:top w:val="single" w:sz="4" w:space="0" w:color="000000"/>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120"/>
              <w:rPr>
                <w:bCs/>
              </w:rPr>
            </w:pPr>
            <w:r>
              <w:rPr>
                <w:bCs/>
              </w:rPr>
              <w:t xml:space="preserve">    </w:t>
            </w:r>
            <w:r>
              <w:rPr>
                <w:bCs/>
              </w:rPr>
              <w:t>SR       MD        Diff</w:t>
            </w:r>
          </w:p>
        </w:tc>
      </w:tr>
      <w:tr>
        <w:trPr>
          <w:cantSplit w:val="false"/>
        </w:trPr>
        <w:tc>
          <w:tcPr>
            <w:tcW w:w="2140" w:type="dxa"/>
            <w:tcBorders>
              <w:top w:val="single" w:sz="4" w:space="0" w:color="000000"/>
              <w:left w:val="single" w:sz="4" w:space="0" w:color="000000"/>
              <w:bottom w:val="nil"/>
              <w:insideH w:val="nil"/>
              <w:right w:val="nil"/>
              <w:insideV w:val="nil"/>
            </w:tcBorders>
            <w:shd w:fill="auto" w:val="clear"/>
            <w:tcMar>
              <w:left w:w="103" w:type="dxa"/>
            </w:tcMar>
          </w:tcPr>
          <w:p>
            <w:pPr>
              <w:pStyle w:val="Normal"/>
              <w:spacing w:before="0" w:after="0"/>
              <w:jc w:val="center"/>
              <w:rPr>
                <w:b/>
              </w:rPr>
            </w:pPr>
            <w:r>
              <w:rPr>
                <w:b/>
              </w:rPr>
              <w:t>18- 24</w:t>
            </w:r>
          </w:p>
        </w:tc>
        <w:tc>
          <w:tcPr>
            <w:tcW w:w="2828" w:type="dxa"/>
            <w:tcBorders>
              <w:top w:val="single" w:sz="4" w:space="0" w:color="000000"/>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3.1      10.7     (7.6)</w:t>
            </w:r>
          </w:p>
        </w:tc>
        <w:tc>
          <w:tcPr>
            <w:tcW w:w="2710" w:type="dxa"/>
            <w:tcBorders>
              <w:top w:val="single" w:sz="4" w:space="0" w:color="000000"/>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4.9      12.1      (7.2)</w:t>
            </w:r>
          </w:p>
        </w:tc>
      </w:tr>
      <w:tr>
        <w:trPr>
          <w:cantSplit w:val="false"/>
        </w:trPr>
        <w:tc>
          <w:tcPr>
            <w:tcW w:w="2140"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25- 30</w:t>
            </w:r>
          </w:p>
        </w:tc>
        <w:tc>
          <w:tcPr>
            <w:tcW w:w="2828"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26.3      19.8     (-6.5)</w:t>
            </w:r>
          </w:p>
        </w:tc>
        <w:tc>
          <w:tcPr>
            <w:tcW w:w="2710"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14.3      17.4      (3.1)</w:t>
            </w:r>
          </w:p>
        </w:tc>
      </w:tr>
      <w:tr>
        <w:trPr>
          <w:cantSplit w:val="false"/>
        </w:trPr>
        <w:tc>
          <w:tcPr>
            <w:tcW w:w="2140"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31- 35</w:t>
            </w:r>
          </w:p>
        </w:tc>
        <w:tc>
          <w:tcPr>
            <w:tcW w:w="2828"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25.6      25.5      (-0.1 )</w:t>
            </w:r>
          </w:p>
        </w:tc>
        <w:tc>
          <w:tcPr>
            <w:tcW w:w="2710"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7.2      15.4      (7.2)</w:t>
            </w:r>
          </w:p>
        </w:tc>
      </w:tr>
      <w:tr>
        <w:trPr>
          <w:cantSplit w:val="false"/>
        </w:trPr>
        <w:tc>
          <w:tcPr>
            <w:tcW w:w="2140"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36- 40</w:t>
            </w:r>
          </w:p>
        </w:tc>
        <w:tc>
          <w:tcPr>
            <w:tcW w:w="2828"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24.3      25.8      (-1.5)</w:t>
            </w:r>
          </w:p>
        </w:tc>
        <w:tc>
          <w:tcPr>
            <w:tcW w:w="2710"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6.0      22.7      (16.7)</w:t>
            </w:r>
          </w:p>
        </w:tc>
      </w:tr>
      <w:tr>
        <w:trPr>
          <w:cantSplit w:val="false"/>
        </w:trPr>
        <w:tc>
          <w:tcPr>
            <w:tcW w:w="2140"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41- 45</w:t>
            </w:r>
          </w:p>
        </w:tc>
        <w:tc>
          <w:tcPr>
            <w:tcW w:w="2828"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8.4      20.9      (12.5)</w:t>
            </w:r>
          </w:p>
        </w:tc>
        <w:tc>
          <w:tcPr>
            <w:tcW w:w="2710"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7.3      19.3      (12.0)</w:t>
            </w:r>
          </w:p>
        </w:tc>
      </w:tr>
      <w:tr>
        <w:trPr>
          <w:cantSplit w:val="false"/>
        </w:trPr>
        <w:tc>
          <w:tcPr>
            <w:tcW w:w="2140"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46- 50</w:t>
            </w:r>
          </w:p>
        </w:tc>
        <w:tc>
          <w:tcPr>
            <w:tcW w:w="2828"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10.2      21.7      (11.5)</w:t>
            </w:r>
          </w:p>
        </w:tc>
        <w:tc>
          <w:tcPr>
            <w:tcW w:w="2710"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9.7      31.6      (21.9)</w:t>
            </w:r>
          </w:p>
        </w:tc>
      </w:tr>
      <w:tr>
        <w:trPr>
          <w:cantSplit w:val="false"/>
        </w:trPr>
        <w:tc>
          <w:tcPr>
            <w:tcW w:w="2140"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51- 55</w:t>
            </w:r>
          </w:p>
        </w:tc>
        <w:tc>
          <w:tcPr>
            <w:tcW w:w="2828"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34.2      37.3      (3.1)</w:t>
            </w:r>
          </w:p>
        </w:tc>
        <w:tc>
          <w:tcPr>
            <w:tcW w:w="2710"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24.0      33.2      (9.2)</w:t>
            </w:r>
          </w:p>
        </w:tc>
      </w:tr>
      <w:tr>
        <w:trPr>
          <w:cantSplit w:val="false"/>
        </w:trPr>
        <w:tc>
          <w:tcPr>
            <w:tcW w:w="2140"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56- 60</w:t>
            </w:r>
          </w:p>
        </w:tc>
        <w:tc>
          <w:tcPr>
            <w:tcW w:w="2828"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24.0      26.2      (2.2)</w:t>
            </w:r>
          </w:p>
        </w:tc>
        <w:tc>
          <w:tcPr>
            <w:tcW w:w="2710"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8.8      29.7      (20.9)</w:t>
            </w:r>
          </w:p>
        </w:tc>
      </w:tr>
      <w:tr>
        <w:trPr>
          <w:cantSplit w:val="false"/>
        </w:trPr>
        <w:tc>
          <w:tcPr>
            <w:tcW w:w="2140"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61- 65</w:t>
            </w:r>
          </w:p>
        </w:tc>
        <w:tc>
          <w:tcPr>
            <w:tcW w:w="2828"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37.5      30.6      (-6.9)</w:t>
            </w:r>
          </w:p>
        </w:tc>
        <w:tc>
          <w:tcPr>
            <w:tcW w:w="2710"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8.1      28.1      (20.0)</w:t>
            </w:r>
          </w:p>
        </w:tc>
      </w:tr>
      <w:tr>
        <w:trPr>
          <w:cantSplit w:val="false"/>
        </w:trPr>
        <w:tc>
          <w:tcPr>
            <w:tcW w:w="2140" w:type="dxa"/>
            <w:tcBorders>
              <w:top w:val="nil"/>
              <w:left w:val="single" w:sz="4" w:space="0" w:color="000000"/>
              <w:bottom w:val="nil"/>
              <w:insideH w:val="nil"/>
              <w:right w:val="nil"/>
              <w:insideV w:val="nil"/>
            </w:tcBorders>
            <w:shd w:fill="auto" w:val="clear"/>
            <w:tcMar>
              <w:left w:w="103" w:type="dxa"/>
            </w:tcMar>
            <w:vAlign w:val="center"/>
          </w:tcPr>
          <w:p>
            <w:pPr>
              <w:pStyle w:val="Normal"/>
              <w:spacing w:before="0" w:after="120"/>
              <w:jc w:val="center"/>
              <w:rPr>
                <w:b/>
                <w:bCs/>
              </w:rPr>
            </w:pPr>
            <w:r>
              <w:rPr>
                <w:b/>
                <w:bCs/>
              </w:rPr>
              <w:t>66- 70</w:t>
            </w:r>
          </w:p>
        </w:tc>
        <w:tc>
          <w:tcPr>
            <w:tcW w:w="2828" w:type="dxa"/>
            <w:tcBorders>
              <w:top w:val="nil"/>
              <w:left w:val="single" w:sz="4" w:space="0" w:color="000000"/>
              <w:bottom w:val="nil"/>
              <w:insideH w:val="nil"/>
              <w:right w:val="nil"/>
              <w:insideV w:val="nil"/>
            </w:tcBorders>
            <w:shd w:fill="auto" w:val="clear"/>
            <w:tcMar>
              <w:left w:w="103" w:type="dxa"/>
            </w:tcMar>
          </w:tcPr>
          <w:p>
            <w:pPr>
              <w:pStyle w:val="Normal"/>
              <w:spacing w:before="0" w:after="0"/>
              <w:jc w:val="center"/>
              <w:rPr>
                <w:bCs/>
              </w:rPr>
            </w:pPr>
            <w:r>
              <w:rPr>
                <w:bCs/>
              </w:rPr>
              <w:t>3.7      26.9      (3.2)</w:t>
            </w:r>
          </w:p>
        </w:tc>
        <w:tc>
          <w:tcPr>
            <w:tcW w:w="2710" w:type="dxa"/>
            <w:tcBorders>
              <w:top w:val="nil"/>
              <w:left w:val="single" w:sz="4" w:space="0" w:color="000000"/>
              <w:bottom w:val="nil"/>
              <w:insideH w:val="nil"/>
              <w:right w:val="single" w:sz="4" w:space="0" w:color="000000"/>
              <w:insideV w:val="single" w:sz="4" w:space="0" w:color="000000"/>
            </w:tcBorders>
            <w:shd w:fill="auto" w:val="clear"/>
            <w:tcMar>
              <w:left w:w="103" w:type="dxa"/>
            </w:tcMar>
          </w:tcPr>
          <w:p>
            <w:pPr>
              <w:pStyle w:val="Normal"/>
              <w:spacing w:before="0" w:after="0"/>
              <w:jc w:val="center"/>
              <w:rPr>
                <w:bCs/>
              </w:rPr>
            </w:pPr>
            <w:r>
              <w:rPr>
                <w:bCs/>
              </w:rPr>
              <w:t>9.1      28.0      (18.9)</w:t>
            </w:r>
          </w:p>
        </w:tc>
      </w:tr>
      <w:tr>
        <w:trPr>
          <w:cantSplit w:val="false"/>
        </w:trPr>
        <w:tc>
          <w:tcPr>
            <w:tcW w:w="2140"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
              </w:rPr>
            </w:pPr>
            <w:r>
              <w:rPr>
                <w:b/>
              </w:rPr>
              <w:t>&gt;= 71</w:t>
            </w:r>
          </w:p>
        </w:tc>
        <w:tc>
          <w:tcPr>
            <w:tcW w:w="2828" w:type="dxa"/>
            <w:tcBorders>
              <w:top w:val="nil"/>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21.5      20.5      (-1.0)</w:t>
            </w:r>
          </w:p>
        </w:tc>
        <w:tc>
          <w:tcPr>
            <w:tcW w:w="2710" w:type="dxa"/>
            <w:tcBorders>
              <w:top w:val="nil"/>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0" w:after="0"/>
              <w:jc w:val="center"/>
              <w:rPr>
                <w:bCs/>
              </w:rPr>
            </w:pPr>
            <w:r>
              <w:rPr>
                <w:bCs/>
              </w:rPr>
              <w:t>22.2      26.0      (3.8)</w:t>
            </w:r>
          </w:p>
        </w:tc>
      </w:tr>
    </w:tbl>
    <w:p>
      <w:pPr>
        <w:pStyle w:val="Normal"/>
        <w:spacing w:lineRule="auto" w:line="480"/>
        <w:ind w:left="0" w:right="0" w:firstLine="720"/>
        <w:rPr>
          <w:bCs/>
        </w:rPr>
      </w:pPr>
      <w:r>
        <w:rPr>
          <w:bCs/>
        </w:rPr>
        <w:t>* SR= self-reported BMI, MD= measured BMI, Diff= MD-SR</w:t>
      </w:r>
    </w:p>
    <w:p>
      <w:pPr>
        <w:pStyle w:val="Normal"/>
        <w:rPr/>
      </w:pPr>
      <w:r>
        <w:rPr/>
      </w:r>
    </w:p>
    <w:p>
      <w:pPr>
        <w:pStyle w:val="Normal"/>
        <w:spacing w:before="0" w:after="0"/>
        <w:rPr>
          <w:b/>
        </w:rPr>
      </w:pPr>
      <w:r>
        <w:rPr>
          <w:b/>
        </w:rPr>
        <w:t>Table 5: Regression analysis of the relation between BMI underreporting and gender, age, measured weight, and measured height</w:t>
      </w:r>
    </w:p>
    <w:tbl>
      <w:tblPr>
        <w:jc w:val="center"/>
        <w:tblInd w:w="0" w:type="dxa"/>
        <w:tblBorders>
          <w:top w:val="single" w:sz="4" w:space="0" w:color="000000"/>
          <w:left w:val="single" w:sz="4" w:space="0" w:color="000000"/>
          <w:bottom w:val="single" w:sz="4" w:space="0" w:color="000000"/>
          <w:insideH w:val="single" w:sz="4" w:space="0" w:color="000000"/>
          <w:right w:val="nil"/>
          <w:insideV w:val="nil"/>
        </w:tblBorders>
        <w:tblCellMar>
          <w:top w:w="0" w:type="dxa"/>
          <w:left w:w="103" w:type="dxa"/>
          <w:bottom w:w="0" w:type="dxa"/>
          <w:right w:w="108" w:type="dxa"/>
        </w:tblCellMar>
      </w:tblPr>
      <w:tblGrid>
        <w:gridCol w:w="1603"/>
        <w:gridCol w:w="1385"/>
        <w:gridCol w:w="1080"/>
        <w:gridCol w:w="1260"/>
        <w:gridCol w:w="1270"/>
      </w:tblGrid>
      <w:tr>
        <w:trPr>
          <w:cantSplit w:val="false"/>
        </w:trPr>
        <w:tc>
          <w:tcPr>
            <w:tcW w:w="160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rPr>
                <w:bCs/>
              </w:rPr>
            </w:pPr>
            <w:r>
              <w:rPr>
                <w:bCs/>
              </w:rPr>
              <w:t>Variable</w:t>
            </w:r>
          </w:p>
        </w:tc>
        <w:tc>
          <w:tcPr>
            <w:tcW w:w="138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Coefficient</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SE</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t-value</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0" w:after="0"/>
              <w:jc w:val="center"/>
              <w:rPr>
                <w:bCs/>
              </w:rPr>
            </w:pPr>
            <w:r>
              <w:rPr>
                <w:bCs/>
              </w:rPr>
              <w:t>p-value</w:t>
            </w:r>
          </w:p>
        </w:tc>
      </w:tr>
      <w:tr>
        <w:trPr>
          <w:cantSplit w:val="false"/>
        </w:trPr>
        <w:tc>
          <w:tcPr>
            <w:tcW w:w="160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rPr>
                <w:bCs/>
              </w:rPr>
            </w:pPr>
            <w:r>
              <w:rPr>
                <w:bCs/>
              </w:rPr>
              <w:t>Constant</w:t>
            </w:r>
          </w:p>
        </w:tc>
        <w:tc>
          <w:tcPr>
            <w:tcW w:w="138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10.9343</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0.0347</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315.20</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0" w:after="0"/>
              <w:jc w:val="center"/>
              <w:rPr>
                <w:bCs/>
              </w:rPr>
            </w:pPr>
            <w:r>
              <w:rPr>
                <w:bCs/>
              </w:rPr>
              <w:t>&lt; 0.001</w:t>
            </w:r>
          </w:p>
        </w:tc>
      </w:tr>
      <w:tr>
        <w:trPr>
          <w:cantSplit w:val="false"/>
        </w:trPr>
        <w:tc>
          <w:tcPr>
            <w:tcW w:w="160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rPr>
                <w:bCs/>
              </w:rPr>
            </w:pPr>
            <w:r>
              <w:rPr>
                <w:bCs/>
              </w:rPr>
              <w:t>Gender</w:t>
            </w:r>
          </w:p>
        </w:tc>
        <w:tc>
          <w:tcPr>
            <w:tcW w:w="138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0.4911</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0.0034</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144.60</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0" w:after="0"/>
              <w:jc w:val="center"/>
              <w:rPr>
                <w:bCs/>
              </w:rPr>
            </w:pPr>
            <w:r>
              <w:rPr>
                <w:bCs/>
              </w:rPr>
              <w:t>&lt; 0.001</w:t>
            </w:r>
          </w:p>
        </w:tc>
      </w:tr>
      <w:tr>
        <w:trPr>
          <w:cantSplit w:val="false"/>
        </w:trPr>
        <w:tc>
          <w:tcPr>
            <w:tcW w:w="160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rPr>
                <w:bCs/>
              </w:rPr>
            </w:pPr>
            <w:r>
              <w:rPr>
                <w:bCs/>
              </w:rPr>
              <w:t>Age</w:t>
            </w:r>
          </w:p>
        </w:tc>
        <w:tc>
          <w:tcPr>
            <w:tcW w:w="138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-0.0828</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0.0004</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-198.95</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0" w:after="0"/>
              <w:jc w:val="center"/>
              <w:rPr>
                <w:bCs/>
              </w:rPr>
            </w:pPr>
            <w:r>
              <w:rPr>
                <w:bCs/>
              </w:rPr>
              <w:t>&lt; 0.001</w:t>
            </w:r>
          </w:p>
        </w:tc>
      </w:tr>
      <w:tr>
        <w:trPr>
          <w:cantSplit w:val="false"/>
        </w:trPr>
        <w:tc>
          <w:tcPr>
            <w:tcW w:w="160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240" w:before="0" w:after="0"/>
              <w:rPr>
                <w:bCs/>
              </w:rPr>
            </w:pPr>
            <w:r>
              <w:rPr>
                <w:bCs/>
              </w:rPr>
              <w:t>Measured weight</w:t>
            </w:r>
          </w:p>
        </w:tc>
        <w:tc>
          <w:tcPr>
            <w:tcW w:w="138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0.0487</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0.0001</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516.84</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0" w:after="0"/>
              <w:jc w:val="center"/>
              <w:rPr>
                <w:bCs/>
              </w:rPr>
            </w:pPr>
            <w:r>
              <w:rPr>
                <w:bCs/>
              </w:rPr>
              <w:t>&lt; 0.001</w:t>
            </w:r>
          </w:p>
        </w:tc>
      </w:tr>
      <w:tr>
        <w:trPr>
          <w:cantSplit w:val="false"/>
        </w:trPr>
        <w:tc>
          <w:tcPr>
            <w:tcW w:w="1603"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lineRule="auto" w:line="240" w:before="0" w:after="0"/>
              <w:rPr>
                <w:bCs/>
              </w:rPr>
            </w:pPr>
            <w:r>
              <w:rPr>
                <w:bCs/>
              </w:rPr>
              <w:t>Measured height</w:t>
            </w:r>
          </w:p>
        </w:tc>
        <w:tc>
          <w:tcPr>
            <w:tcW w:w="1385"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-7.9646</w:t>
            </w:r>
          </w:p>
        </w:tc>
        <w:tc>
          <w:tcPr>
            <w:tcW w:w="108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0.0190</w:t>
            </w:r>
          </w:p>
        </w:tc>
        <w:tc>
          <w:tcPr>
            <w:tcW w:w="1260" w:type="dxa"/>
            <w:tcBorders>
              <w:top w:val="single" w:sz="4" w:space="0" w:color="000000"/>
              <w:left w:val="single" w:sz="4" w:space="0" w:color="000000"/>
              <w:bottom w:val="single" w:sz="4" w:space="0" w:color="000000"/>
              <w:insideH w:val="single" w:sz="4" w:space="0" w:color="000000"/>
              <w:right w:val="nil"/>
              <w:insideV w:val="nil"/>
            </w:tcBorders>
            <w:shd w:fill="auto" w:val="clear"/>
            <w:tcMar>
              <w:left w:w="103" w:type="dxa"/>
            </w:tcMar>
          </w:tcPr>
          <w:p>
            <w:pPr>
              <w:pStyle w:val="Normal"/>
              <w:spacing w:before="0" w:after="0"/>
              <w:jc w:val="center"/>
              <w:rPr>
                <w:bCs/>
              </w:rPr>
            </w:pPr>
            <w:r>
              <w:rPr>
                <w:bCs/>
              </w:rPr>
              <w:t>-418.69</w:t>
            </w:r>
          </w:p>
        </w:tc>
        <w:tc>
          <w:tcPr>
            <w:tcW w:w="1270" w:type="dxa"/>
            <w:tcBorders>
              <w:top w:val="single" w:sz="4" w:space="0" w:color="000000"/>
              <w:left w:val="single" w:sz="4" w:space="0" w:color="000000"/>
              <w:bottom w:val="single" w:sz="4" w:space="0" w:color="000000"/>
              <w:insideH w:val="single" w:sz="4" w:space="0" w:color="000000"/>
              <w:right w:val="single" w:sz="4" w:space="0" w:color="000000"/>
              <w:insideV w:val="single" w:sz="4" w:space="0" w:color="000000"/>
            </w:tcBorders>
            <w:shd w:fill="auto" w:val="clear"/>
            <w:tcMar>
              <w:left w:w="103" w:type="dxa"/>
            </w:tcMar>
          </w:tcPr>
          <w:p>
            <w:pPr>
              <w:pStyle w:val="Normal"/>
              <w:spacing w:before="0" w:after="0"/>
              <w:jc w:val="center"/>
              <w:rPr>
                <w:bCs/>
              </w:rPr>
            </w:pPr>
            <w:r>
              <w:rPr>
                <w:bCs/>
              </w:rPr>
              <w:t>&lt; 0.001</w:t>
            </w:r>
          </w:p>
        </w:tc>
      </w:tr>
    </w:tbl>
    <w:p>
      <w:pPr>
        <w:pStyle w:val="Normal"/>
        <w:spacing w:lineRule="auto" w:line="480"/>
        <w:rPr/>
      </w:pPr>
      <w:r>
        <w:rPr/>
      </w:r>
    </w:p>
    <w:p>
      <w:pPr>
        <w:pStyle w:val="Normal"/>
        <w:spacing w:before="0" w:after="0"/>
        <w:jc w:val="center"/>
        <w:rPr/>
      </w:pPr>
      <w:r>
        <w:rPr/>
        <w:drawing>
          <wp:inline distT="0" distB="0" distL="0" distR="0">
            <wp:extent cx="5694680" cy="397129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3"/>
                    <a:stretch>
                      <a:fillRect/>
                    </a:stretch>
                  </pic:blipFill>
                  <pic:spPr bwMode="auto">
                    <a:xfrm>
                      <a:off x="0" y="0"/>
                      <a:ext cx="5694680" cy="3971290"/>
                    </a:xfrm>
                    <a:prstGeom prst="rect">
                      <a:avLst/>
                    </a:prstGeom>
                    <a:noFill/>
                    <a:ln w="9525">
                      <a:noFill/>
                      <a:miter lim="800000"/>
                      <a:headEnd/>
                      <a:tailEnd/>
                    </a:ln>
                  </pic:spPr>
                </pic:pic>
              </a:graphicData>
            </a:graphic>
          </wp:inline>
        </w:drawing>
      </w:r>
    </w:p>
    <w:p>
      <w:pPr>
        <w:pStyle w:val="Normal"/>
        <w:spacing w:before="0" w:after="0"/>
        <w:jc w:val="center"/>
        <w:rPr/>
      </w:pPr>
      <w:r>
        <w:rPr>
          <w:b/>
        </w:rPr>
        <w:t>Figure 1:</w:t>
      </w:r>
      <w:r>
        <w:rPr/>
        <w:t xml:space="preserve"> BMI difference based on gender, height, and weight class.</w:t>
      </w:r>
    </w:p>
    <w:sectPr>
      <w:footerReference w:type="default" r:id="rId4"/>
      <w:type w:val="nextPage"/>
      <w:pgSz w:w="12240" w:h="15840"/>
      <w:pgMar w:left="1418" w:right="1418" w:header="0" w:top="1418" w:footer="720" w:bottom="1418"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Palatino Linotype">
    <w:charset w:val="00"/>
    <w:family w:val="roman"/>
    <w:pitch w:val="variable"/>
  </w:font>
  <w:font w:name="Tahoma">
    <w:charset w:val="00"/>
    <w:family w:val="swiss"/>
    <w:pitch w:val="variable"/>
  </w:font>
  <w:font w:name="Courier New">
    <w:charset w:val="00"/>
    <w:family w:val="modern"/>
    <w:pitch w:val="default"/>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320" w:leader="none"/>
        <w:tab w:val="right" w:pos="8640" w:leader="none"/>
      </w:tabs>
      <w:spacing w:before="0" w:after="120"/>
      <w:rPr/>
    </w:pPr>
    <w:r>
      <w:rPr/>
    </w:r>
    <w:r>
      <w:pict>
        <v:rect fillcolor="#FFFFFF" style="position:absolute;width:12.05pt;height:40.5pt;margin-top:0.05pt;margin-left:229.1pt">
          <v:fill opacity="0f"/>
          <v:textbox>
            <w:txbxContent>
              <w:p>
                <w:pPr>
                  <w:pStyle w:val="Footer"/>
                  <w:rPr>
                    <w:rStyle w:val="PageNumber"/>
                  </w:rPr>
                </w:pPr>
                <w:r>
                  <w:rPr>
                    <w:rStyle w:val="PageNumber"/>
                  </w:rPr>
                  <w:fldChar w:fldCharType="begin"/>
                </w:r>
                <w:r>
                  <w:instrText> PAGE </w:instrText>
                </w:r>
                <w:r>
                  <w:fldChar w:fldCharType="separate"/>
                </w:r>
                <w:r>
                  <w:t>19</w:t>
                </w:r>
                <w:r>
                  <w:fldChar w:fldCharType="end"/>
                </w:r>
              </w:p>
              <w:p>
                <w:pPr>
                  <w:pStyle w:val="Footer"/>
                  <w:tabs>
                    <w:tab w:val="center" w:pos="4320" w:leader="none"/>
                    <w:tab w:val="right" w:pos="8640" w:leader="none"/>
                  </w:tabs>
                  <w:spacing w:before="0" w:after="120"/>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spacing w:lineRule="auto" w:line="360" w:before="0" w:after="120"/>
    </w:pPr>
    <w:rPr>
      <w:rFonts w:ascii="Times New Roman" w:hAnsi="Times New Roman" w:eastAsia="Times New Roman" w:cs="Times New Roman"/>
      <w:color w:val="auto"/>
      <w:sz w:val="24"/>
      <w:szCs w:val="24"/>
      <w:lang w:val="en-US" w:bidi="ar-SA" w:eastAsia="zh-CN"/>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DefaultParagraphFont">
    <w:name w:val="Default Paragraph Font"/>
    <w:rPr/>
  </w:style>
  <w:style w:type="character" w:styleId="PageNumber">
    <w:name w:val="Page Number"/>
    <w:basedOn w:val="DefaultParagraphFont"/>
    <w:rPr/>
  </w:style>
  <w:style w:type="character" w:styleId="CommentReference">
    <w:name w:val="Comment Reference"/>
    <w:basedOn w:val="DefaultParagraphFont"/>
    <w:rPr>
      <w:sz w:val="16"/>
      <w:szCs w:val="16"/>
    </w:rPr>
  </w:style>
  <w:style w:type="character" w:styleId="NooriAkhtarDanesh">
    <w:name w:val="Noori Akhtar-Danesh"/>
    <w:basedOn w:val="DefaultParagraphFont"/>
    <w:rPr>
      <w:rFonts w:ascii="Arial" w:hAnsi="Arial" w:cs="Arial"/>
      <w:color w:val="000000"/>
      <w:sz w:val="20"/>
      <w:szCs w:val="20"/>
    </w:rPr>
  </w:style>
  <w:style w:type="character" w:styleId="InternetLink">
    <w:name w:val="Internet Link"/>
    <w:basedOn w:val="DefaultParagraphFont"/>
    <w:rPr>
      <w:color w:val="0000FF"/>
      <w:u w:val="single"/>
    </w:rPr>
  </w:style>
  <w:style w:type="paragraph" w:styleId="Heading">
    <w:name w:val="Heading"/>
    <w:basedOn w:val="Normal"/>
    <w:next w:val="TextBody"/>
    <w:pPr>
      <w:jc w:val="center"/>
    </w:pPr>
    <w:rPr>
      <w:rFonts w:ascii="Palatino Linotype" w:hAnsi="Palatino Linotype" w:cs="Palatino Linotype"/>
      <w:b/>
      <w:u w:val="single"/>
    </w:rPr>
  </w:style>
  <w:style w:type="paragraph" w:styleId="TextBody">
    <w:name w:val="Text Body"/>
    <w:basedOn w:val="Normal"/>
    <w:pPr>
      <w:spacing w:lineRule="auto" w:line="480" w:before="0" w:after="0"/>
      <w:ind w:left="0" w:right="144" w:hanging="0"/>
      <w:jc w:val="both"/>
    </w:pPr>
    <w:rPr/>
  </w:style>
  <w:style w:type="paragraph" w:styleId="List">
    <w:name w:val="List"/>
    <w:basedOn w:val="TextBody"/>
    <w:pPr/>
    <w:rPr>
      <w:rFonts w:ascii="Garamond" w:hAnsi="Garamond" w:cs="FreeSans"/>
    </w:rPr>
  </w:style>
  <w:style w:type="paragraph" w:styleId="Caption">
    <w:name w:val="Caption"/>
    <w:basedOn w:val="Normal"/>
    <w:pPr>
      <w:suppressLineNumbers/>
      <w:spacing w:before="120" w:after="120"/>
    </w:pPr>
    <w:rPr>
      <w:rFonts w:ascii="Garamond" w:hAnsi="Garamond" w:cs="FreeSans"/>
      <w:i/>
      <w:iCs/>
      <w:sz w:val="21"/>
      <w:szCs w:val="24"/>
    </w:rPr>
  </w:style>
  <w:style w:type="paragraph" w:styleId="Index">
    <w:name w:val="Index"/>
    <w:basedOn w:val="Normal"/>
    <w:pPr>
      <w:suppressLineNumbers/>
    </w:pPr>
    <w:rPr>
      <w:rFonts w:ascii="Garamond" w:hAnsi="Garamond" w:cs="FreeSans"/>
    </w:rPr>
  </w:style>
  <w:style w:type="paragraph" w:styleId="Footer">
    <w:name w:val="Footer"/>
    <w:basedOn w:val="Normal"/>
    <w:pPr>
      <w:tabs>
        <w:tab w:val="center" w:pos="4320" w:leader="none"/>
        <w:tab w:val="right" w:pos="8640" w:leader="none"/>
      </w:tabs>
    </w:pPr>
    <w:rPr/>
  </w:style>
  <w:style w:type="paragraph" w:styleId="BalloonText">
    <w:name w:val="Balloon Text"/>
    <w:basedOn w:val="Normal"/>
    <w:pPr/>
    <w:rPr>
      <w:rFonts w:ascii="Tahoma" w:hAnsi="Tahoma" w:cs="Tahoma"/>
      <w:sz w:val="16"/>
      <w:szCs w:val="16"/>
    </w:rPr>
  </w:style>
  <w:style w:type="paragraph" w:styleId="CommentText">
    <w:name w:val="Comment Text"/>
    <w:basedOn w:val="Normal"/>
    <w:pPr/>
    <w:rPr>
      <w:sz w:val="20"/>
      <w:szCs w:val="20"/>
    </w:rPr>
  </w:style>
  <w:style w:type="paragraph" w:styleId="Header">
    <w:name w:val="Header"/>
    <w:basedOn w:val="Normal"/>
    <w:pPr>
      <w:tabs>
        <w:tab w:val="center" w:pos="4320" w:leader="none"/>
        <w:tab w:val="right" w:pos="8640" w:leader="none"/>
      </w:tabs>
    </w:pPr>
    <w:rPr/>
  </w:style>
  <w:style w:type="paragraph" w:styleId="PlainText">
    <w:name w:val="Plain Text"/>
    <w:basedOn w:val="Normal"/>
    <w:pPr>
      <w:spacing w:lineRule="auto" w:line="240" w:before="0" w:after="0"/>
    </w:pPr>
    <w:rPr>
      <w:rFonts w:ascii="Courier New" w:hAnsi="Courier New" w:cs="Courier New"/>
      <w:sz w:val="20"/>
      <w:szCs w:val="2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paragraph" w:styleId="FrameContents">
    <w:name w:val="Frame Contents"/>
    <w:basedOn w:val="Normal"/>
    <w:pPr/>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neshn@mcmaster.ca" TargetMode="External"/><Relationship Id="rId3" Type="http://schemas.openxmlformats.org/officeDocument/2006/relationships/image" Target="media/image2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9360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2007-04-23T07:49:00Z</dcterms:created>
  <dc:creator>Noori Akhtar-Danesh</dc:creator>
  <dc:language>en-CA</dc:language>
  <cp:lastModifiedBy>Noori Akhtar-Danesh</cp:lastModifiedBy>
  <cp:lastPrinted>2007-04-24T10:07:00Z</cp:lastPrinted>
  <dcterms:modified xsi:type="dcterms:W3CDTF">2007-04-24T20:43:00Z</dcterms:modified>
  <cp:revision>23</cp:revision>
  <dc:title>Draw a graph that shows the BMI, and perhaps weight and height discrepancy based on age groups for each gender</dc:title>
</cp:coreProperties>
</file>