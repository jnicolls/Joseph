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B805F" w14:textId="77777777" w:rsidR="00296207" w:rsidRDefault="00296207" w:rsidP="003F341A">
      <w:pPr>
        <w:jc w:val="center"/>
        <w:rPr>
          <w:rFonts w:ascii="Times New Roman" w:hAnsi="Times New Roman" w:cs="Times New Roman"/>
          <w:b/>
          <w:sz w:val="24"/>
          <w:szCs w:val="24"/>
        </w:rPr>
      </w:pPr>
      <w:r>
        <w:rPr>
          <w:rFonts w:ascii="Times New Roman" w:hAnsi="Times New Roman" w:cs="Times New Roman"/>
          <w:b/>
          <w:sz w:val="24"/>
          <w:szCs w:val="24"/>
        </w:rPr>
        <w:t xml:space="preserve">Prisons and Public Health: </w:t>
      </w:r>
      <w:del w:id="0" w:author="Claire Kendall" w:date="2011-04-11T22:35:00Z">
        <w:r w:rsidDel="00296207">
          <w:rPr>
            <w:rFonts w:ascii="Times New Roman" w:hAnsi="Times New Roman" w:cs="Times New Roman"/>
            <w:b/>
            <w:sz w:val="24"/>
            <w:szCs w:val="24"/>
          </w:rPr>
          <w:delText>R</w:delText>
        </w:r>
      </w:del>
      <w:del w:id="1" w:author="Claire Kendall" w:date="2011-04-11T22:31:00Z">
        <w:r w:rsidDel="00296207">
          <w:rPr>
            <w:rFonts w:ascii="Times New Roman" w:hAnsi="Times New Roman" w:cs="Times New Roman"/>
            <w:b/>
            <w:sz w:val="24"/>
            <w:szCs w:val="24"/>
          </w:rPr>
          <w:delText>E</w:delText>
        </w:r>
      </w:del>
      <w:del w:id="2" w:author="Claire Kendall" w:date="2011-04-11T22:35:00Z">
        <w:r w:rsidDel="00296207">
          <w:rPr>
            <w:rFonts w:ascii="Times New Roman" w:hAnsi="Times New Roman" w:cs="Times New Roman"/>
            <w:b/>
            <w:sz w:val="24"/>
            <w:szCs w:val="24"/>
          </w:rPr>
          <w:delText>concil</w:delText>
        </w:r>
      </w:del>
      <w:del w:id="3" w:author="Claire Kendall" w:date="2011-04-11T22:31:00Z">
        <w:r w:rsidDel="00296207">
          <w:rPr>
            <w:rFonts w:ascii="Times New Roman" w:hAnsi="Times New Roman" w:cs="Times New Roman"/>
            <w:b/>
            <w:sz w:val="24"/>
            <w:szCs w:val="24"/>
          </w:rPr>
          <w:delText>ing</w:delText>
        </w:r>
      </w:del>
      <w:del w:id="4" w:author="Claire Kendall" w:date="2011-04-11T22:35:00Z">
        <w:r w:rsidDel="00296207">
          <w:rPr>
            <w:rFonts w:ascii="Times New Roman" w:hAnsi="Times New Roman" w:cs="Times New Roman"/>
            <w:b/>
            <w:sz w:val="24"/>
            <w:szCs w:val="24"/>
          </w:rPr>
          <w:delText>paradox</w:delText>
        </w:r>
      </w:del>
      <w:ins w:id="5" w:author="Claire Kendall" w:date="2011-04-11T22:35:00Z">
        <w:r>
          <w:rPr>
            <w:rFonts w:ascii="Times New Roman" w:hAnsi="Times New Roman" w:cs="Times New Roman"/>
            <w:b/>
            <w:sz w:val="24"/>
            <w:szCs w:val="24"/>
          </w:rPr>
          <w:t>[title tba]</w:t>
        </w:r>
      </w:ins>
      <w:bookmarkStart w:id="6" w:name="_GoBack"/>
      <w:bookmarkEnd w:id="6"/>
    </w:p>
    <w:p w14:paraId="6FA87647" w14:textId="77777777" w:rsidR="008259F4" w:rsidRDefault="003F341A" w:rsidP="003F341A">
      <w:pPr>
        <w:jc w:val="center"/>
        <w:rPr>
          <w:rFonts w:ascii="Times New Roman" w:hAnsi="Times New Roman" w:cs="Times New Roman"/>
          <w:b/>
          <w:sz w:val="24"/>
          <w:szCs w:val="24"/>
        </w:rPr>
      </w:pPr>
      <w:r>
        <w:rPr>
          <w:rFonts w:ascii="Times New Roman" w:hAnsi="Times New Roman" w:cs="Times New Roman"/>
          <w:b/>
          <w:sz w:val="24"/>
          <w:szCs w:val="24"/>
        </w:rPr>
        <w:t>“</w:t>
      </w:r>
      <w:r w:rsidR="007C1E11">
        <w:rPr>
          <w:rFonts w:ascii="Times New Roman" w:hAnsi="Times New Roman" w:cs="Times New Roman"/>
          <w:b/>
          <w:sz w:val="24"/>
          <w:szCs w:val="24"/>
        </w:rPr>
        <w:t xml:space="preserve">Disease is not just going to stay in prison. We are all </w:t>
      </w:r>
      <w:r>
        <w:rPr>
          <w:rFonts w:ascii="Times New Roman" w:hAnsi="Times New Roman" w:cs="Times New Roman"/>
          <w:b/>
          <w:sz w:val="24"/>
          <w:szCs w:val="24"/>
        </w:rPr>
        <w:t>going home. We are going out to</w:t>
      </w:r>
      <w:r w:rsidR="007C1E11">
        <w:rPr>
          <w:rFonts w:ascii="Times New Roman" w:hAnsi="Times New Roman" w:cs="Times New Roman"/>
          <w:b/>
          <w:sz w:val="24"/>
          <w:szCs w:val="24"/>
        </w:rPr>
        <w:t xml:space="preserve"> our </w:t>
      </w:r>
      <w:r>
        <w:rPr>
          <w:rFonts w:ascii="Times New Roman" w:hAnsi="Times New Roman" w:cs="Times New Roman"/>
          <w:b/>
          <w:sz w:val="24"/>
          <w:szCs w:val="24"/>
        </w:rPr>
        <w:t>families. It affects society.”</w:t>
      </w:r>
    </w:p>
    <w:p w14:paraId="2CCE83B8" w14:textId="77777777" w:rsidR="007C1E11" w:rsidRDefault="00562736" w:rsidP="00072937">
      <w:pPr>
        <w:jc w:val="center"/>
        <w:rPr>
          <w:rFonts w:ascii="Times New Roman" w:hAnsi="Times New Roman" w:cs="Times New Roman"/>
          <w:sz w:val="20"/>
          <w:szCs w:val="20"/>
        </w:rPr>
      </w:pPr>
      <w:r>
        <w:rPr>
          <w:rFonts w:ascii="Times New Roman" w:hAnsi="Times New Roman" w:cs="Times New Roman"/>
          <w:sz w:val="20"/>
          <w:szCs w:val="20"/>
        </w:rPr>
        <w:t>Harold (“Buck”</w:t>
      </w:r>
      <w:r w:rsidR="007C1E11" w:rsidRPr="007C1E11">
        <w:rPr>
          <w:rFonts w:ascii="Times New Roman" w:hAnsi="Times New Roman" w:cs="Times New Roman"/>
          <w:sz w:val="20"/>
          <w:szCs w:val="20"/>
        </w:rPr>
        <w:t xml:space="preserve">) Griffin. La Macaza Institution, Quebec </w:t>
      </w:r>
    </w:p>
    <w:p w14:paraId="09A0027D" w14:textId="77777777" w:rsidR="00A44F7A" w:rsidRDefault="00A44F7A" w:rsidP="00072937">
      <w:pPr>
        <w:jc w:val="center"/>
        <w:rPr>
          <w:rFonts w:ascii="Times New Roman" w:hAnsi="Times New Roman" w:cs="Times New Roman"/>
          <w:sz w:val="20"/>
          <w:szCs w:val="20"/>
        </w:rPr>
      </w:pPr>
    </w:p>
    <w:p w14:paraId="5A8C2450" w14:textId="77777777" w:rsidR="00C7063E" w:rsidRDefault="00C7063E" w:rsidP="005A5E8E">
      <w:pPr>
        <w:rPr>
          <w:rFonts w:ascii="Times New Roman" w:hAnsi="Times New Roman" w:cs="Times New Roman"/>
          <w:sz w:val="20"/>
          <w:szCs w:val="20"/>
        </w:rPr>
      </w:pPr>
      <w:r>
        <w:rPr>
          <w:rFonts w:ascii="Times New Roman" w:hAnsi="Times New Roman" w:cs="Times New Roman"/>
          <w:sz w:val="20"/>
          <w:szCs w:val="20"/>
        </w:rPr>
        <w:t>Jessica Cow</w:t>
      </w:r>
      <w:r w:rsidR="005A5E8E">
        <w:rPr>
          <w:rFonts w:ascii="Times New Roman" w:hAnsi="Times New Roman" w:cs="Times New Roman"/>
          <w:sz w:val="20"/>
          <w:szCs w:val="20"/>
        </w:rPr>
        <w:t>a</w:t>
      </w:r>
      <w:r>
        <w:rPr>
          <w:rFonts w:ascii="Times New Roman" w:hAnsi="Times New Roman" w:cs="Times New Roman"/>
          <w:sz w:val="20"/>
          <w:szCs w:val="20"/>
        </w:rPr>
        <w:t>n-Dewar, Claire Kendall, Anita Palepu</w:t>
      </w:r>
    </w:p>
    <w:p w14:paraId="4D5A0606" w14:textId="77777777" w:rsidR="005D7E38" w:rsidRDefault="005D7E38" w:rsidP="00A75018">
      <w:pPr>
        <w:rPr>
          <w:rFonts w:ascii="Times New Roman" w:hAnsi="Times New Roman" w:cs="Times New Roman"/>
          <w:sz w:val="24"/>
          <w:szCs w:val="24"/>
        </w:rPr>
      </w:pPr>
    </w:p>
    <w:p w14:paraId="11A602C7" w14:textId="77777777" w:rsidR="00C92A1D" w:rsidRPr="00A06DA5" w:rsidRDefault="006D6A12" w:rsidP="00296207">
      <w:pPr>
        <w:jc w:val="both"/>
        <w:rPr>
          <w:rFonts w:ascii="Times New Roman" w:hAnsi="Times New Roman" w:cs="Times New Roman"/>
          <w:sz w:val="24"/>
          <w:szCs w:val="24"/>
        </w:rPr>
      </w:pPr>
      <w:r w:rsidRPr="00A06DA5">
        <w:rPr>
          <w:rFonts w:ascii="Times New Roman" w:hAnsi="Times New Roman" w:cs="Times New Roman"/>
          <w:sz w:val="24"/>
          <w:szCs w:val="24"/>
        </w:rPr>
        <w:t xml:space="preserve">Hepatitis C virus (HCV) is </w:t>
      </w:r>
      <w:r w:rsidR="00277C6B" w:rsidRPr="00A06DA5">
        <w:rPr>
          <w:rFonts w:ascii="Times New Roman" w:hAnsi="Times New Roman" w:cs="Times New Roman"/>
          <w:sz w:val="24"/>
          <w:szCs w:val="24"/>
        </w:rPr>
        <w:t>increasingly</w:t>
      </w:r>
      <w:r w:rsidR="008B39EB" w:rsidRPr="00A06DA5">
        <w:rPr>
          <w:rFonts w:ascii="Times New Roman" w:hAnsi="Times New Roman" w:cs="Times New Roman"/>
          <w:sz w:val="24"/>
          <w:szCs w:val="24"/>
        </w:rPr>
        <w:t xml:space="preserve"> a serious health issue for</w:t>
      </w:r>
      <w:r w:rsidRPr="00A06DA5">
        <w:rPr>
          <w:rFonts w:ascii="Times New Roman" w:hAnsi="Times New Roman" w:cs="Times New Roman"/>
          <w:sz w:val="24"/>
          <w:szCs w:val="24"/>
        </w:rPr>
        <w:t xml:space="preserve"> HIV-</w:t>
      </w:r>
      <w:r w:rsidR="00072937" w:rsidRPr="00A06DA5">
        <w:rPr>
          <w:rFonts w:ascii="Times New Roman" w:hAnsi="Times New Roman" w:cs="Times New Roman"/>
          <w:sz w:val="24"/>
          <w:szCs w:val="24"/>
        </w:rPr>
        <w:t>infected</w:t>
      </w:r>
      <w:r w:rsidRPr="00A06DA5">
        <w:rPr>
          <w:rFonts w:ascii="Times New Roman" w:hAnsi="Times New Roman" w:cs="Times New Roman"/>
          <w:sz w:val="24"/>
          <w:szCs w:val="24"/>
        </w:rPr>
        <w:t xml:space="preserve"> individuals in the developed world</w:t>
      </w:r>
      <w:r w:rsidR="00825C80" w:rsidRPr="00A06DA5">
        <w:rPr>
          <w:rFonts w:ascii="Times New Roman" w:hAnsi="Times New Roman" w:cs="Times New Roman"/>
          <w:sz w:val="24"/>
          <w:szCs w:val="24"/>
        </w:rPr>
        <w:t>,</w:t>
      </w:r>
      <w:r w:rsidR="00072937" w:rsidRPr="00A06DA5">
        <w:rPr>
          <w:rFonts w:ascii="Times New Roman" w:hAnsi="Times New Roman" w:cs="Times New Roman"/>
          <w:sz w:val="24"/>
          <w:szCs w:val="24"/>
        </w:rPr>
        <w:t xml:space="preserve"> where </w:t>
      </w:r>
      <w:r w:rsidR="003D22E4" w:rsidRPr="00A06DA5">
        <w:rPr>
          <w:rFonts w:ascii="Times New Roman" w:hAnsi="Times New Roman" w:cs="Times New Roman"/>
          <w:sz w:val="24"/>
          <w:szCs w:val="24"/>
        </w:rPr>
        <w:t xml:space="preserve">more than </w:t>
      </w:r>
      <w:r w:rsidRPr="00A06DA5">
        <w:rPr>
          <w:rFonts w:ascii="Times New Roman" w:hAnsi="Times New Roman" w:cs="Times New Roman"/>
          <w:sz w:val="24"/>
          <w:szCs w:val="24"/>
        </w:rPr>
        <w:t xml:space="preserve">30% of HIV-positive individuals </w:t>
      </w:r>
      <w:r w:rsidR="00072937" w:rsidRPr="00A06DA5">
        <w:rPr>
          <w:rFonts w:ascii="Times New Roman" w:hAnsi="Times New Roman" w:cs="Times New Roman"/>
          <w:sz w:val="24"/>
          <w:szCs w:val="24"/>
        </w:rPr>
        <w:t>are estimated</w:t>
      </w:r>
      <w:r w:rsidRPr="00A06DA5">
        <w:rPr>
          <w:rFonts w:ascii="Times New Roman" w:hAnsi="Times New Roman" w:cs="Times New Roman"/>
          <w:sz w:val="24"/>
          <w:szCs w:val="24"/>
        </w:rPr>
        <w:t xml:space="preserve"> </w:t>
      </w:r>
      <w:r w:rsidR="00072937" w:rsidRPr="00A06DA5">
        <w:rPr>
          <w:rFonts w:ascii="Times New Roman" w:hAnsi="Times New Roman" w:cs="Times New Roman"/>
          <w:sz w:val="24"/>
          <w:szCs w:val="24"/>
        </w:rPr>
        <w:t xml:space="preserve">to be infected </w:t>
      </w:r>
      <w:r w:rsidRPr="00A06DA5">
        <w:rPr>
          <w:rFonts w:ascii="Times New Roman" w:hAnsi="Times New Roman" w:cs="Times New Roman"/>
          <w:sz w:val="24"/>
          <w:szCs w:val="24"/>
        </w:rPr>
        <w:t>with HCV</w:t>
      </w:r>
      <w:r w:rsidR="00072937" w:rsidRPr="00A06DA5">
        <w:rPr>
          <w:rFonts w:ascii="Times New Roman" w:hAnsi="Times New Roman" w:cs="Times New Roman"/>
          <w:sz w:val="24"/>
          <w:szCs w:val="24"/>
        </w:rPr>
        <w:t xml:space="preserve"> (1)</w:t>
      </w:r>
      <w:r w:rsidR="006A2AD7">
        <w:rPr>
          <w:rFonts w:ascii="Times New Roman" w:hAnsi="Times New Roman" w:cs="Times New Roman"/>
          <w:sz w:val="24"/>
          <w:szCs w:val="24"/>
        </w:rPr>
        <w:t xml:space="preserve">. HIV/HCV co-infection </w:t>
      </w:r>
      <w:r w:rsidR="0093182A">
        <w:rPr>
          <w:rFonts w:ascii="Times New Roman" w:hAnsi="Times New Roman" w:cs="Times New Roman"/>
          <w:sz w:val="24"/>
          <w:szCs w:val="24"/>
        </w:rPr>
        <w:t>accelerates the progression to cirrhosis and its many complications</w:t>
      </w:r>
      <w:r w:rsidR="006A2AD7">
        <w:rPr>
          <w:rFonts w:ascii="Times New Roman" w:hAnsi="Times New Roman" w:cs="Times New Roman"/>
          <w:sz w:val="24"/>
          <w:szCs w:val="24"/>
        </w:rPr>
        <w:t xml:space="preserve"> if untreated</w:t>
      </w:r>
      <w:r w:rsidR="0093182A">
        <w:rPr>
          <w:rFonts w:ascii="Times New Roman" w:hAnsi="Times New Roman" w:cs="Times New Roman"/>
          <w:sz w:val="24"/>
          <w:szCs w:val="24"/>
        </w:rPr>
        <w:t>.</w:t>
      </w:r>
      <w:r w:rsidRPr="00A06DA5">
        <w:rPr>
          <w:rFonts w:ascii="Times New Roman" w:hAnsi="Times New Roman" w:cs="Times New Roman"/>
          <w:sz w:val="24"/>
          <w:szCs w:val="24"/>
        </w:rPr>
        <w:t xml:space="preserve"> </w:t>
      </w:r>
      <w:r w:rsidR="006A2AD7">
        <w:rPr>
          <w:rFonts w:ascii="Times New Roman" w:hAnsi="Times New Roman" w:cs="Times New Roman"/>
          <w:sz w:val="24"/>
          <w:szCs w:val="24"/>
        </w:rPr>
        <w:t xml:space="preserve"> </w:t>
      </w:r>
      <w:r w:rsidR="00C7063E">
        <w:rPr>
          <w:rFonts w:ascii="Times New Roman" w:hAnsi="Times New Roman" w:cs="Times New Roman"/>
          <w:sz w:val="24"/>
          <w:szCs w:val="24"/>
        </w:rPr>
        <w:t>(2)</w:t>
      </w:r>
      <w:r w:rsidR="00C7063E" w:rsidRPr="00A06DA5">
        <w:rPr>
          <w:rFonts w:ascii="Times New Roman" w:hAnsi="Times New Roman" w:cs="Times New Roman"/>
          <w:sz w:val="24"/>
          <w:szCs w:val="24"/>
        </w:rPr>
        <w:t xml:space="preserve">. </w:t>
      </w:r>
      <w:r w:rsidR="00D86A2B">
        <w:rPr>
          <w:rFonts w:ascii="Times New Roman" w:hAnsi="Times New Roman" w:cs="Times New Roman"/>
          <w:sz w:val="24"/>
          <w:szCs w:val="24"/>
        </w:rPr>
        <w:t>Unfortunately</w:t>
      </w:r>
      <w:r w:rsidR="006A2AD7">
        <w:rPr>
          <w:rFonts w:ascii="Times New Roman" w:hAnsi="Times New Roman" w:cs="Times New Roman"/>
          <w:sz w:val="24"/>
          <w:szCs w:val="24"/>
        </w:rPr>
        <w:t xml:space="preserve">, treatment of HCV in the setting of HIV is </w:t>
      </w:r>
      <w:r w:rsidR="00D86A2B">
        <w:rPr>
          <w:rFonts w:ascii="Times New Roman" w:hAnsi="Times New Roman" w:cs="Times New Roman"/>
          <w:sz w:val="24"/>
          <w:szCs w:val="24"/>
        </w:rPr>
        <w:t xml:space="preserve">also </w:t>
      </w:r>
      <w:r w:rsidR="006A2AD7">
        <w:rPr>
          <w:rFonts w:ascii="Times New Roman" w:hAnsi="Times New Roman" w:cs="Times New Roman"/>
          <w:sz w:val="24"/>
          <w:szCs w:val="24"/>
        </w:rPr>
        <w:t>associated with lower response rates and complicated by drug interactions and toxicity</w:t>
      </w:r>
      <w:r w:rsidR="005A5E8E">
        <w:rPr>
          <w:rFonts w:ascii="Times New Roman" w:hAnsi="Times New Roman" w:cs="Times New Roman"/>
          <w:sz w:val="24"/>
          <w:szCs w:val="24"/>
        </w:rPr>
        <w:t xml:space="preserve"> (3). </w:t>
      </w:r>
      <w:r w:rsidR="00C7063E">
        <w:rPr>
          <w:rFonts w:ascii="Times New Roman" w:hAnsi="Times New Roman" w:cs="Times New Roman"/>
          <w:sz w:val="24"/>
          <w:szCs w:val="24"/>
        </w:rPr>
        <w:t xml:space="preserve"> </w:t>
      </w:r>
      <w:r w:rsidR="00D874BF" w:rsidRPr="00A06DA5">
        <w:rPr>
          <w:rFonts w:ascii="Times New Roman" w:hAnsi="Times New Roman" w:cs="Times New Roman"/>
          <w:sz w:val="24"/>
          <w:szCs w:val="24"/>
        </w:rPr>
        <w:t xml:space="preserve">In this issue of </w:t>
      </w:r>
      <w:r w:rsidR="00D874BF" w:rsidRPr="00C7063E">
        <w:rPr>
          <w:rFonts w:ascii="Times New Roman" w:hAnsi="Times New Roman" w:cs="Times New Roman"/>
          <w:i/>
          <w:sz w:val="24"/>
          <w:szCs w:val="24"/>
        </w:rPr>
        <w:t>Open Medicine</w:t>
      </w:r>
      <w:r w:rsidR="00D874BF" w:rsidRPr="00A06DA5">
        <w:rPr>
          <w:rFonts w:ascii="Times New Roman" w:hAnsi="Times New Roman" w:cs="Times New Roman"/>
          <w:sz w:val="24"/>
          <w:szCs w:val="24"/>
        </w:rPr>
        <w:t>, Rourke et al</w:t>
      </w:r>
      <w:r w:rsidR="00C7063E">
        <w:rPr>
          <w:rFonts w:ascii="Times New Roman" w:hAnsi="Times New Roman" w:cs="Times New Roman"/>
          <w:sz w:val="24"/>
          <w:szCs w:val="24"/>
        </w:rPr>
        <w:t xml:space="preserve"> (</w:t>
      </w:r>
      <w:r w:rsidR="005A5E8E">
        <w:rPr>
          <w:rFonts w:ascii="Times New Roman" w:hAnsi="Times New Roman" w:cs="Times New Roman"/>
          <w:sz w:val="24"/>
          <w:szCs w:val="24"/>
        </w:rPr>
        <w:t>4</w:t>
      </w:r>
      <w:r w:rsidR="00C7063E">
        <w:rPr>
          <w:rFonts w:ascii="Times New Roman" w:hAnsi="Times New Roman" w:cs="Times New Roman"/>
          <w:sz w:val="24"/>
          <w:szCs w:val="24"/>
        </w:rPr>
        <w:t>)</w:t>
      </w:r>
      <w:r w:rsidR="00D874BF" w:rsidRPr="00A06DA5">
        <w:rPr>
          <w:rFonts w:ascii="Times New Roman" w:hAnsi="Times New Roman" w:cs="Times New Roman"/>
          <w:sz w:val="24"/>
          <w:szCs w:val="24"/>
        </w:rPr>
        <w:t xml:space="preserve"> present the findings of </w:t>
      </w:r>
      <w:r w:rsidR="00A06DA5">
        <w:rPr>
          <w:rFonts w:ascii="Times New Roman" w:hAnsi="Times New Roman" w:cs="Times New Roman"/>
          <w:sz w:val="24"/>
          <w:szCs w:val="24"/>
        </w:rPr>
        <w:t>their research</w:t>
      </w:r>
      <w:r w:rsidR="00E03DB4" w:rsidRPr="00A06DA5">
        <w:rPr>
          <w:rFonts w:ascii="Times New Roman" w:hAnsi="Times New Roman" w:cs="Times New Roman"/>
          <w:sz w:val="24"/>
          <w:szCs w:val="24"/>
        </w:rPr>
        <w:t xml:space="preserve"> </w:t>
      </w:r>
      <w:r w:rsidR="00A06DA5">
        <w:rPr>
          <w:rFonts w:ascii="Times New Roman" w:hAnsi="Times New Roman" w:cs="Times New Roman"/>
          <w:sz w:val="24"/>
          <w:szCs w:val="24"/>
        </w:rPr>
        <w:t>on</w:t>
      </w:r>
      <w:r w:rsidR="00E03DB4" w:rsidRPr="00A06DA5">
        <w:rPr>
          <w:rFonts w:ascii="Times New Roman" w:hAnsi="Times New Roman" w:cs="Times New Roman"/>
          <w:sz w:val="24"/>
          <w:szCs w:val="24"/>
        </w:rPr>
        <w:t xml:space="preserve"> the social determinants of health associated with HIV/HCV co-infection.</w:t>
      </w:r>
      <w:r w:rsidR="00825C80" w:rsidRPr="00A06DA5">
        <w:rPr>
          <w:rFonts w:ascii="Times New Roman" w:hAnsi="Times New Roman" w:cs="Times New Roman"/>
          <w:sz w:val="24"/>
          <w:szCs w:val="24"/>
        </w:rPr>
        <w:t xml:space="preserve"> In this cohort study, c</w:t>
      </w:r>
      <w:r w:rsidR="00E03DB4" w:rsidRPr="00A06DA5">
        <w:rPr>
          <w:rFonts w:ascii="Times New Roman" w:hAnsi="Times New Roman" w:cs="Times New Roman"/>
          <w:sz w:val="24"/>
          <w:szCs w:val="24"/>
        </w:rPr>
        <w:t xml:space="preserve">o-infected individuals were more likely to </w:t>
      </w:r>
      <w:r w:rsidR="00BF3FCE" w:rsidRPr="00A06DA5">
        <w:rPr>
          <w:rFonts w:ascii="Times New Roman" w:hAnsi="Times New Roman" w:cs="Times New Roman"/>
          <w:sz w:val="24"/>
          <w:szCs w:val="24"/>
        </w:rPr>
        <w:t xml:space="preserve">report illicit drug use, </w:t>
      </w:r>
      <w:r w:rsidR="00E03DB4" w:rsidRPr="00A06DA5">
        <w:rPr>
          <w:rFonts w:ascii="Times New Roman" w:hAnsi="Times New Roman" w:cs="Times New Roman"/>
          <w:sz w:val="24"/>
          <w:szCs w:val="24"/>
        </w:rPr>
        <w:t xml:space="preserve">a </w:t>
      </w:r>
      <w:r w:rsidR="00BF3FCE" w:rsidRPr="00A06DA5">
        <w:rPr>
          <w:rFonts w:ascii="Times New Roman" w:hAnsi="Times New Roman" w:cs="Times New Roman"/>
          <w:sz w:val="24"/>
          <w:szCs w:val="24"/>
        </w:rPr>
        <w:t xml:space="preserve">history of homelessness and a </w:t>
      </w:r>
      <w:r w:rsidR="00E03DB4" w:rsidRPr="00A06DA5">
        <w:rPr>
          <w:rFonts w:ascii="Times New Roman" w:hAnsi="Times New Roman" w:cs="Times New Roman"/>
          <w:sz w:val="24"/>
          <w:szCs w:val="24"/>
        </w:rPr>
        <w:t>history of incarceration than those infected with HIV alone.</w:t>
      </w:r>
    </w:p>
    <w:p w14:paraId="28C543AB" w14:textId="77777777" w:rsidR="0000758C" w:rsidRDefault="000A2AB2" w:rsidP="00A75018">
      <w:pPr>
        <w:spacing w:after="0"/>
        <w:rPr>
          <w:rFonts w:ascii="Times New Roman" w:hAnsi="Times New Roman" w:cs="Times New Roman"/>
          <w:sz w:val="24"/>
          <w:szCs w:val="24"/>
        </w:rPr>
      </w:pPr>
      <w:r>
        <w:rPr>
          <w:rFonts w:ascii="Times New Roman" w:hAnsi="Times New Roman" w:cs="Times New Roman"/>
          <w:sz w:val="24"/>
          <w:szCs w:val="24"/>
        </w:rPr>
        <w:t xml:space="preserve">These may not be novel findings with respect to </w:t>
      </w:r>
      <w:r w:rsidR="00C92A1D">
        <w:rPr>
          <w:rFonts w:ascii="Times New Roman" w:hAnsi="Times New Roman" w:cs="Times New Roman"/>
          <w:sz w:val="24"/>
          <w:szCs w:val="24"/>
        </w:rPr>
        <w:t>HCV</w:t>
      </w:r>
      <w:r w:rsidR="00C36D57">
        <w:rPr>
          <w:rFonts w:ascii="Times New Roman" w:hAnsi="Times New Roman" w:cs="Times New Roman"/>
          <w:sz w:val="24"/>
          <w:szCs w:val="24"/>
        </w:rPr>
        <w:t xml:space="preserve"> and HIV</w:t>
      </w:r>
      <w:r w:rsidR="00C92A1D">
        <w:rPr>
          <w:rFonts w:ascii="Times New Roman" w:hAnsi="Times New Roman" w:cs="Times New Roman"/>
          <w:sz w:val="24"/>
          <w:szCs w:val="24"/>
        </w:rPr>
        <w:t xml:space="preserve"> demography</w:t>
      </w:r>
      <w:r w:rsidR="00C36D57">
        <w:rPr>
          <w:rFonts w:ascii="Times New Roman" w:hAnsi="Times New Roman" w:cs="Times New Roman"/>
          <w:sz w:val="24"/>
          <w:szCs w:val="24"/>
        </w:rPr>
        <w:t>. Previous studies have identified</w:t>
      </w:r>
      <w:r w:rsidR="0093182A">
        <w:rPr>
          <w:rFonts w:ascii="Times New Roman" w:hAnsi="Times New Roman" w:cs="Times New Roman"/>
          <w:sz w:val="24"/>
          <w:szCs w:val="24"/>
        </w:rPr>
        <w:t xml:space="preserve"> injection drug use</w:t>
      </w:r>
      <w:r w:rsidR="00C36D57">
        <w:rPr>
          <w:rFonts w:ascii="Times New Roman" w:hAnsi="Times New Roman" w:cs="Times New Roman"/>
          <w:sz w:val="24"/>
          <w:szCs w:val="24"/>
        </w:rPr>
        <w:t xml:space="preserve"> </w:t>
      </w:r>
      <w:r w:rsidR="0093182A">
        <w:rPr>
          <w:rFonts w:ascii="Times New Roman" w:hAnsi="Times New Roman" w:cs="Times New Roman"/>
          <w:sz w:val="24"/>
          <w:szCs w:val="24"/>
        </w:rPr>
        <w:t>(</w:t>
      </w:r>
      <w:r w:rsidR="00C36D57">
        <w:rPr>
          <w:rFonts w:ascii="Times New Roman" w:hAnsi="Times New Roman" w:cs="Times New Roman"/>
          <w:sz w:val="24"/>
          <w:szCs w:val="24"/>
        </w:rPr>
        <w:t>IDU</w:t>
      </w:r>
      <w:r w:rsidR="0093182A">
        <w:rPr>
          <w:rFonts w:ascii="Times New Roman" w:hAnsi="Times New Roman" w:cs="Times New Roman"/>
          <w:sz w:val="24"/>
          <w:szCs w:val="24"/>
        </w:rPr>
        <w:t>)</w:t>
      </w:r>
      <w:r w:rsidR="00C36D57">
        <w:rPr>
          <w:rFonts w:ascii="Times New Roman" w:hAnsi="Times New Roman" w:cs="Times New Roman"/>
          <w:sz w:val="24"/>
          <w:szCs w:val="24"/>
        </w:rPr>
        <w:t xml:space="preserve"> as the major risk factor for acute HCV infection and a major risk factor for HIV infection (</w:t>
      </w:r>
      <w:r w:rsidR="005A5E8E">
        <w:rPr>
          <w:rFonts w:ascii="Times New Roman" w:hAnsi="Times New Roman" w:cs="Times New Roman"/>
          <w:sz w:val="24"/>
          <w:szCs w:val="24"/>
        </w:rPr>
        <w:t>5,6</w:t>
      </w:r>
      <w:r w:rsidR="00C36D57">
        <w:rPr>
          <w:rFonts w:ascii="Times New Roman" w:hAnsi="Times New Roman" w:cs="Times New Roman"/>
          <w:sz w:val="24"/>
          <w:szCs w:val="24"/>
        </w:rPr>
        <w:t xml:space="preserve">). </w:t>
      </w:r>
      <w:r w:rsidR="00C92A1D">
        <w:rPr>
          <w:rFonts w:ascii="Times New Roman" w:hAnsi="Times New Roman" w:cs="Times New Roman"/>
          <w:sz w:val="24"/>
          <w:szCs w:val="24"/>
        </w:rPr>
        <w:t xml:space="preserve">IDU </w:t>
      </w:r>
      <w:r w:rsidR="00AA7AC3">
        <w:rPr>
          <w:rFonts w:ascii="Times New Roman" w:hAnsi="Times New Roman" w:cs="Times New Roman"/>
          <w:sz w:val="24"/>
          <w:szCs w:val="24"/>
        </w:rPr>
        <w:t xml:space="preserve">- </w:t>
      </w:r>
      <w:r w:rsidR="00C92A1D">
        <w:rPr>
          <w:rFonts w:ascii="Times New Roman" w:hAnsi="Times New Roman" w:cs="Times New Roman"/>
          <w:sz w:val="24"/>
          <w:szCs w:val="24"/>
        </w:rPr>
        <w:t xml:space="preserve">in combination with </w:t>
      </w:r>
      <w:r w:rsidR="00A75018">
        <w:rPr>
          <w:rFonts w:ascii="Times New Roman" w:hAnsi="Times New Roman" w:cs="Times New Roman"/>
          <w:sz w:val="24"/>
          <w:szCs w:val="24"/>
        </w:rPr>
        <w:t>lack of unsterilized needles and rigs,</w:t>
      </w:r>
      <w:r w:rsidR="00C92A1D">
        <w:rPr>
          <w:rFonts w:ascii="Times New Roman" w:hAnsi="Times New Roman" w:cs="Times New Roman"/>
          <w:sz w:val="24"/>
          <w:szCs w:val="24"/>
        </w:rPr>
        <w:t xml:space="preserve"> previous incarceration, tattooing and high-risk sexual behaviours</w:t>
      </w:r>
      <w:r w:rsidR="00A75018">
        <w:rPr>
          <w:rFonts w:ascii="Times New Roman" w:hAnsi="Times New Roman" w:cs="Times New Roman"/>
          <w:sz w:val="24"/>
          <w:szCs w:val="24"/>
        </w:rPr>
        <w:t xml:space="preserve"> </w:t>
      </w:r>
      <w:r w:rsidR="0093182A">
        <w:rPr>
          <w:rFonts w:ascii="Times New Roman" w:hAnsi="Times New Roman" w:cs="Times New Roman"/>
          <w:sz w:val="24"/>
          <w:szCs w:val="24"/>
        </w:rPr>
        <w:t xml:space="preserve">are </w:t>
      </w:r>
      <w:r w:rsidR="00C92A1D">
        <w:rPr>
          <w:rFonts w:ascii="Times New Roman" w:hAnsi="Times New Roman" w:cs="Times New Roman"/>
          <w:sz w:val="24"/>
          <w:szCs w:val="24"/>
        </w:rPr>
        <w:t xml:space="preserve">responsible for most </w:t>
      </w:r>
      <w:r w:rsidR="00A75018">
        <w:rPr>
          <w:rFonts w:ascii="Times New Roman" w:hAnsi="Times New Roman" w:cs="Times New Roman"/>
          <w:sz w:val="24"/>
          <w:szCs w:val="24"/>
        </w:rPr>
        <w:t xml:space="preserve">of </w:t>
      </w:r>
      <w:r w:rsidR="00C92A1D">
        <w:rPr>
          <w:rFonts w:ascii="Times New Roman" w:hAnsi="Times New Roman" w:cs="Times New Roman"/>
          <w:sz w:val="24"/>
          <w:szCs w:val="24"/>
        </w:rPr>
        <w:t xml:space="preserve">the new </w:t>
      </w:r>
      <w:r w:rsidR="00A75018">
        <w:rPr>
          <w:rFonts w:ascii="Times New Roman" w:hAnsi="Times New Roman" w:cs="Times New Roman"/>
          <w:sz w:val="24"/>
          <w:szCs w:val="24"/>
        </w:rPr>
        <w:t xml:space="preserve">HCV </w:t>
      </w:r>
      <w:r w:rsidR="00C92A1D">
        <w:rPr>
          <w:rFonts w:ascii="Times New Roman" w:hAnsi="Times New Roman" w:cs="Times New Roman"/>
          <w:sz w:val="24"/>
          <w:szCs w:val="24"/>
        </w:rPr>
        <w:t>infections in prisons (</w:t>
      </w:r>
      <w:r w:rsidR="005A5E8E">
        <w:rPr>
          <w:rFonts w:ascii="Times New Roman" w:hAnsi="Times New Roman" w:cs="Times New Roman"/>
          <w:sz w:val="24"/>
          <w:szCs w:val="24"/>
        </w:rPr>
        <w:t>7</w:t>
      </w:r>
      <w:r w:rsidR="00C92A1D">
        <w:rPr>
          <w:rFonts w:ascii="Times New Roman" w:hAnsi="Times New Roman" w:cs="Times New Roman"/>
          <w:sz w:val="24"/>
          <w:szCs w:val="24"/>
        </w:rPr>
        <w:t xml:space="preserve">). </w:t>
      </w:r>
      <w:r w:rsidR="0093182A">
        <w:rPr>
          <w:rFonts w:ascii="Times New Roman" w:hAnsi="Times New Roman" w:cs="Times New Roman"/>
          <w:sz w:val="24"/>
          <w:szCs w:val="24"/>
        </w:rPr>
        <w:t xml:space="preserve">Both </w:t>
      </w:r>
      <w:r w:rsidR="00452671">
        <w:rPr>
          <w:rFonts w:ascii="Times New Roman" w:hAnsi="Times New Roman" w:cs="Times New Roman"/>
          <w:sz w:val="24"/>
          <w:szCs w:val="24"/>
        </w:rPr>
        <w:t xml:space="preserve">HIV and </w:t>
      </w:r>
      <w:r w:rsidR="008100B0">
        <w:rPr>
          <w:rFonts w:ascii="Times New Roman" w:hAnsi="Times New Roman" w:cs="Times New Roman"/>
          <w:sz w:val="24"/>
          <w:szCs w:val="24"/>
        </w:rPr>
        <w:t xml:space="preserve">HCV </w:t>
      </w:r>
      <w:r w:rsidR="00452671">
        <w:rPr>
          <w:rFonts w:ascii="Times New Roman" w:hAnsi="Times New Roman" w:cs="Times New Roman"/>
          <w:sz w:val="24"/>
          <w:szCs w:val="24"/>
        </w:rPr>
        <w:t>flourish</w:t>
      </w:r>
      <w:r w:rsidR="008100B0">
        <w:rPr>
          <w:rFonts w:ascii="Times New Roman" w:hAnsi="Times New Roman" w:cs="Times New Roman"/>
          <w:sz w:val="24"/>
          <w:szCs w:val="24"/>
        </w:rPr>
        <w:t xml:space="preserve"> in prisons: w</w:t>
      </w:r>
      <w:r w:rsidR="0000758C">
        <w:rPr>
          <w:rFonts w:ascii="Times New Roman" w:hAnsi="Times New Roman" w:cs="Times New Roman"/>
          <w:sz w:val="24"/>
          <w:szCs w:val="24"/>
        </w:rPr>
        <w:t>e already know that the e</w:t>
      </w:r>
      <w:r w:rsidR="0000758C" w:rsidRPr="00942177">
        <w:rPr>
          <w:rFonts w:ascii="Times New Roman" w:hAnsi="Times New Roman" w:cs="Times New Roman"/>
          <w:sz w:val="24"/>
          <w:szCs w:val="24"/>
        </w:rPr>
        <w:t xml:space="preserve">stimates of HIV and HCV prevalence in Canadian prisons are ten and twenty times the estimated prevalence in </w:t>
      </w:r>
      <w:r w:rsidR="0093182A">
        <w:rPr>
          <w:rFonts w:ascii="Times New Roman" w:hAnsi="Times New Roman" w:cs="Times New Roman"/>
          <w:sz w:val="24"/>
          <w:szCs w:val="24"/>
        </w:rPr>
        <w:t xml:space="preserve">the general </w:t>
      </w:r>
      <w:r w:rsidR="0000758C" w:rsidRPr="00942177">
        <w:rPr>
          <w:rFonts w:ascii="Times New Roman" w:hAnsi="Times New Roman" w:cs="Times New Roman"/>
          <w:sz w:val="24"/>
          <w:szCs w:val="24"/>
        </w:rPr>
        <w:t>Canad</w:t>
      </w:r>
      <w:r w:rsidR="0093182A">
        <w:rPr>
          <w:rFonts w:ascii="Times New Roman" w:hAnsi="Times New Roman" w:cs="Times New Roman"/>
          <w:sz w:val="24"/>
          <w:szCs w:val="24"/>
        </w:rPr>
        <w:t>i</w:t>
      </w:r>
      <w:r w:rsidR="0000758C" w:rsidRPr="00942177">
        <w:rPr>
          <w:rFonts w:ascii="Times New Roman" w:hAnsi="Times New Roman" w:cs="Times New Roman"/>
          <w:sz w:val="24"/>
          <w:szCs w:val="24"/>
        </w:rPr>
        <w:t>a</w:t>
      </w:r>
      <w:r w:rsidR="0093182A">
        <w:rPr>
          <w:rFonts w:ascii="Times New Roman" w:hAnsi="Times New Roman" w:cs="Times New Roman"/>
          <w:sz w:val="24"/>
          <w:szCs w:val="24"/>
        </w:rPr>
        <w:t>n population</w:t>
      </w:r>
      <w:r w:rsidR="0000758C">
        <w:rPr>
          <w:rFonts w:ascii="Times New Roman" w:hAnsi="Times New Roman" w:cs="Times New Roman"/>
          <w:sz w:val="24"/>
          <w:szCs w:val="24"/>
        </w:rPr>
        <w:t xml:space="preserve"> (</w:t>
      </w:r>
      <w:r w:rsidR="005A5E8E">
        <w:rPr>
          <w:rFonts w:ascii="Times New Roman" w:hAnsi="Times New Roman" w:cs="Times New Roman"/>
          <w:sz w:val="24"/>
          <w:szCs w:val="24"/>
        </w:rPr>
        <w:t>8</w:t>
      </w:r>
      <w:r w:rsidR="0000758C">
        <w:rPr>
          <w:rFonts w:ascii="Times New Roman" w:hAnsi="Times New Roman" w:cs="Times New Roman"/>
          <w:sz w:val="24"/>
          <w:szCs w:val="24"/>
        </w:rPr>
        <w:t>)</w:t>
      </w:r>
      <w:r w:rsidR="0000758C" w:rsidRPr="00942177">
        <w:rPr>
          <w:rFonts w:ascii="Times New Roman" w:hAnsi="Times New Roman" w:cs="Times New Roman"/>
          <w:sz w:val="24"/>
          <w:szCs w:val="24"/>
        </w:rPr>
        <w:t>.</w:t>
      </w:r>
      <w:r w:rsidR="0000758C">
        <w:rPr>
          <w:rFonts w:ascii="Times New Roman" w:hAnsi="Times New Roman" w:cs="Times New Roman"/>
          <w:sz w:val="24"/>
          <w:szCs w:val="24"/>
        </w:rPr>
        <w:t xml:space="preserve"> </w:t>
      </w:r>
      <w:r w:rsidR="008100B0">
        <w:rPr>
          <w:rFonts w:ascii="Times New Roman" w:hAnsi="Times New Roman" w:cs="Times New Roman"/>
          <w:sz w:val="24"/>
          <w:szCs w:val="24"/>
        </w:rPr>
        <w:t xml:space="preserve">Thus, all said, it isn’t surprising that the most marginalized among those living with HIV are also the most likely to be co-infected with </w:t>
      </w:r>
      <w:r w:rsidR="0093182A">
        <w:rPr>
          <w:rFonts w:ascii="Times New Roman" w:hAnsi="Times New Roman" w:cs="Times New Roman"/>
          <w:sz w:val="24"/>
          <w:szCs w:val="24"/>
        </w:rPr>
        <w:t>HCV</w:t>
      </w:r>
      <w:r w:rsidR="0000758C">
        <w:rPr>
          <w:rFonts w:ascii="Times New Roman" w:hAnsi="Times New Roman" w:cs="Times New Roman"/>
          <w:sz w:val="24"/>
          <w:szCs w:val="24"/>
        </w:rPr>
        <w:t xml:space="preserve">.  </w:t>
      </w:r>
    </w:p>
    <w:p w14:paraId="32C1B384" w14:textId="77777777" w:rsidR="0000758C" w:rsidRDefault="0000758C" w:rsidP="00A75018">
      <w:pPr>
        <w:spacing w:after="0"/>
        <w:rPr>
          <w:rFonts w:ascii="Times New Roman" w:hAnsi="Times New Roman" w:cs="Times New Roman"/>
          <w:sz w:val="24"/>
          <w:szCs w:val="24"/>
        </w:rPr>
      </w:pPr>
    </w:p>
    <w:p w14:paraId="4C1091DD" w14:textId="77777777" w:rsidR="008100B0" w:rsidRDefault="0000758C" w:rsidP="00BA6BE9">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E8694A">
        <w:rPr>
          <w:rFonts w:ascii="Times New Roman" w:hAnsi="Times New Roman" w:cs="Times New Roman"/>
          <w:sz w:val="24"/>
          <w:szCs w:val="24"/>
        </w:rPr>
        <w:t xml:space="preserve">more challenging </w:t>
      </w:r>
      <w:r>
        <w:rPr>
          <w:rFonts w:ascii="Times New Roman" w:hAnsi="Times New Roman" w:cs="Times New Roman"/>
          <w:sz w:val="24"/>
          <w:szCs w:val="24"/>
        </w:rPr>
        <w:t xml:space="preserve">ethical dilemma </w:t>
      </w:r>
      <w:r w:rsidR="00452671">
        <w:rPr>
          <w:rFonts w:ascii="Times New Roman" w:hAnsi="Times New Roman" w:cs="Times New Roman"/>
          <w:sz w:val="24"/>
          <w:szCs w:val="24"/>
        </w:rPr>
        <w:t>arising</w:t>
      </w:r>
      <w:r w:rsidR="00BA6BE9">
        <w:rPr>
          <w:rFonts w:ascii="Times New Roman" w:hAnsi="Times New Roman" w:cs="Times New Roman"/>
          <w:sz w:val="24"/>
          <w:szCs w:val="24"/>
        </w:rPr>
        <w:t xml:space="preserve"> from this work </w:t>
      </w:r>
      <w:r w:rsidR="008100B0">
        <w:rPr>
          <w:rFonts w:ascii="Times New Roman" w:hAnsi="Times New Roman" w:cs="Times New Roman"/>
          <w:sz w:val="24"/>
          <w:szCs w:val="24"/>
        </w:rPr>
        <w:t>is two-fold.  First, this study reinforces</w:t>
      </w:r>
      <w:r w:rsidR="00FA1A50">
        <w:rPr>
          <w:rFonts w:ascii="Times New Roman" w:hAnsi="Times New Roman" w:cs="Times New Roman"/>
          <w:sz w:val="24"/>
          <w:szCs w:val="24"/>
        </w:rPr>
        <w:t xml:space="preserve"> the </w:t>
      </w:r>
      <w:r w:rsidR="008100B0">
        <w:rPr>
          <w:rFonts w:ascii="Times New Roman" w:hAnsi="Times New Roman" w:cs="Times New Roman"/>
          <w:sz w:val="24"/>
          <w:szCs w:val="24"/>
        </w:rPr>
        <w:t>fact</w:t>
      </w:r>
      <w:r w:rsidR="00BA6BE9">
        <w:rPr>
          <w:rFonts w:ascii="Times New Roman" w:hAnsi="Times New Roman" w:cs="Times New Roman"/>
          <w:sz w:val="24"/>
          <w:szCs w:val="24"/>
        </w:rPr>
        <w:t xml:space="preserve"> that when we </w:t>
      </w:r>
      <w:r w:rsidRPr="00A06DA5">
        <w:rPr>
          <w:rFonts w:ascii="Times New Roman" w:hAnsi="Times New Roman" w:cs="Times New Roman"/>
          <w:sz w:val="24"/>
          <w:szCs w:val="24"/>
        </w:rPr>
        <w:t xml:space="preserve">incarcerate an individual, we deprive them of their civil rights and </w:t>
      </w:r>
      <w:r w:rsidR="00BA6BE9">
        <w:rPr>
          <w:rFonts w:ascii="Times New Roman" w:hAnsi="Times New Roman" w:cs="Times New Roman"/>
          <w:sz w:val="24"/>
          <w:szCs w:val="24"/>
        </w:rPr>
        <w:t>knowingly</w:t>
      </w:r>
      <w:r w:rsidRPr="00A06DA5">
        <w:rPr>
          <w:rFonts w:ascii="Times New Roman" w:hAnsi="Times New Roman" w:cs="Times New Roman"/>
          <w:sz w:val="24"/>
          <w:szCs w:val="24"/>
        </w:rPr>
        <w:t xml:space="preserve"> – as this study and others demonstrate – place them at</w:t>
      </w:r>
      <w:r w:rsidR="00BA6BE9">
        <w:rPr>
          <w:rFonts w:ascii="Times New Roman" w:hAnsi="Times New Roman" w:cs="Times New Roman"/>
          <w:sz w:val="24"/>
          <w:szCs w:val="24"/>
        </w:rPr>
        <w:t xml:space="preserve"> high</w:t>
      </w:r>
      <w:r w:rsidRPr="00A06DA5">
        <w:rPr>
          <w:rFonts w:ascii="Times New Roman" w:hAnsi="Times New Roman" w:cs="Times New Roman"/>
          <w:sz w:val="24"/>
          <w:szCs w:val="24"/>
        </w:rPr>
        <w:t xml:space="preserve"> risk of </w:t>
      </w:r>
      <w:r>
        <w:rPr>
          <w:rFonts w:ascii="Times New Roman" w:hAnsi="Times New Roman" w:cs="Times New Roman"/>
          <w:sz w:val="24"/>
          <w:szCs w:val="24"/>
        </w:rPr>
        <w:t>infection and disease</w:t>
      </w:r>
      <w:r w:rsidR="008100B0">
        <w:rPr>
          <w:rFonts w:ascii="Times New Roman" w:hAnsi="Times New Roman" w:cs="Times New Roman"/>
          <w:sz w:val="24"/>
          <w:szCs w:val="24"/>
        </w:rPr>
        <w:t xml:space="preserve">.  Second, </w:t>
      </w:r>
      <w:r w:rsidR="00E8694A">
        <w:rPr>
          <w:rFonts w:ascii="Times New Roman" w:hAnsi="Times New Roman" w:cs="Times New Roman"/>
          <w:sz w:val="24"/>
          <w:szCs w:val="24"/>
        </w:rPr>
        <w:t>i</w:t>
      </w:r>
      <w:r w:rsidR="008100B0" w:rsidRPr="00A06DA5">
        <w:rPr>
          <w:rFonts w:ascii="Times New Roman" w:hAnsi="Times New Roman" w:cs="Times New Roman"/>
          <w:sz w:val="24"/>
          <w:szCs w:val="24"/>
        </w:rPr>
        <w:t>nmates do not remain in jail indefinitel</w:t>
      </w:r>
      <w:r w:rsidR="00E8694A">
        <w:rPr>
          <w:rFonts w:ascii="Times New Roman" w:hAnsi="Times New Roman" w:cs="Times New Roman"/>
          <w:sz w:val="24"/>
          <w:szCs w:val="24"/>
        </w:rPr>
        <w:t>y.  After</w:t>
      </w:r>
      <w:r w:rsidR="008100B0">
        <w:rPr>
          <w:rFonts w:ascii="Times New Roman" w:hAnsi="Times New Roman" w:cs="Times New Roman"/>
          <w:sz w:val="24"/>
          <w:szCs w:val="24"/>
        </w:rPr>
        <w:t xml:space="preserve"> knowingly exposing inmates to potential infection, we then </w:t>
      </w:r>
      <w:r w:rsidR="0093182A">
        <w:rPr>
          <w:rFonts w:ascii="Times New Roman" w:hAnsi="Times New Roman" w:cs="Times New Roman"/>
          <w:sz w:val="24"/>
          <w:szCs w:val="24"/>
        </w:rPr>
        <w:t xml:space="preserve">wittingly </w:t>
      </w:r>
      <w:r w:rsidR="008100B0">
        <w:rPr>
          <w:rFonts w:ascii="Times New Roman" w:hAnsi="Times New Roman" w:cs="Times New Roman"/>
          <w:sz w:val="24"/>
          <w:szCs w:val="24"/>
        </w:rPr>
        <w:t xml:space="preserve">expose the population at large when prisoners return to the community. </w:t>
      </w:r>
      <w:r w:rsidR="008100B0" w:rsidRPr="00A06DA5">
        <w:rPr>
          <w:rFonts w:ascii="Times New Roman" w:hAnsi="Times New Roman" w:cs="Times New Roman"/>
          <w:sz w:val="24"/>
          <w:szCs w:val="24"/>
        </w:rPr>
        <w:t xml:space="preserve"> </w:t>
      </w:r>
      <w:r w:rsidR="003F6B80" w:rsidRPr="003F6B80">
        <w:rPr>
          <w:rFonts w:ascii="Times New Roman" w:hAnsi="Times New Roman" w:cs="Times New Roman"/>
          <w:sz w:val="24"/>
          <w:szCs w:val="24"/>
        </w:rPr>
        <w:t xml:space="preserve"> </w:t>
      </w:r>
      <w:r w:rsidR="003F6B80">
        <w:rPr>
          <w:rFonts w:ascii="Times New Roman" w:hAnsi="Times New Roman" w:cs="Times New Roman"/>
          <w:sz w:val="24"/>
          <w:szCs w:val="24"/>
        </w:rPr>
        <w:t xml:space="preserve">It is time to stop being polite about the facts: Above and beyond citing IDU and history of incarceration as risk factors for HIV and HCV infection, we need to be explicit that </w:t>
      </w:r>
      <w:r w:rsidR="0093182A">
        <w:rPr>
          <w:rFonts w:ascii="Times New Roman" w:hAnsi="Times New Roman" w:cs="Times New Roman"/>
          <w:sz w:val="24"/>
          <w:szCs w:val="24"/>
        </w:rPr>
        <w:t xml:space="preserve">the experiences of being </w:t>
      </w:r>
      <w:r w:rsidR="003F6B80">
        <w:rPr>
          <w:rFonts w:ascii="Times New Roman" w:hAnsi="Times New Roman" w:cs="Times New Roman"/>
          <w:sz w:val="24"/>
          <w:szCs w:val="24"/>
        </w:rPr>
        <w:t>incarcerat</w:t>
      </w:r>
      <w:r w:rsidR="0093182A">
        <w:rPr>
          <w:rFonts w:ascii="Times New Roman" w:hAnsi="Times New Roman" w:cs="Times New Roman"/>
          <w:sz w:val="24"/>
          <w:szCs w:val="24"/>
        </w:rPr>
        <w:t>ed</w:t>
      </w:r>
      <w:r w:rsidR="003F6B80">
        <w:rPr>
          <w:rFonts w:ascii="Times New Roman" w:hAnsi="Times New Roman" w:cs="Times New Roman"/>
          <w:sz w:val="24"/>
          <w:szCs w:val="24"/>
        </w:rPr>
        <w:t xml:space="preserve"> itself is likely a </w:t>
      </w:r>
      <w:r w:rsidR="003F6B80" w:rsidRPr="00F3343C">
        <w:rPr>
          <w:rFonts w:ascii="Times New Roman" w:hAnsi="Times New Roman" w:cs="Times New Roman"/>
          <w:i/>
          <w:sz w:val="24"/>
          <w:szCs w:val="24"/>
        </w:rPr>
        <w:t>mode</w:t>
      </w:r>
      <w:r w:rsidR="003F6B80">
        <w:rPr>
          <w:rFonts w:ascii="Times New Roman" w:hAnsi="Times New Roman" w:cs="Times New Roman"/>
          <w:sz w:val="24"/>
          <w:szCs w:val="24"/>
        </w:rPr>
        <w:t xml:space="preserve"> of infection. A recent systematic review regarding tuberculosis (TB) rates in prisons highlighted that, internationally, there is a paucity of reliable data on the</w:t>
      </w:r>
      <w:r w:rsidR="00E8694A">
        <w:rPr>
          <w:rFonts w:ascii="Times New Roman" w:hAnsi="Times New Roman" w:cs="Times New Roman"/>
          <w:sz w:val="24"/>
          <w:szCs w:val="24"/>
        </w:rPr>
        <w:t xml:space="preserve"> subject</w:t>
      </w:r>
      <w:r w:rsidR="00452671">
        <w:rPr>
          <w:rFonts w:ascii="Times New Roman" w:hAnsi="Times New Roman" w:cs="Times New Roman"/>
          <w:sz w:val="24"/>
          <w:szCs w:val="24"/>
        </w:rPr>
        <w:t xml:space="preserve"> but that an estimated </w:t>
      </w:r>
      <w:r w:rsidR="003F6B80">
        <w:rPr>
          <w:rFonts w:ascii="Times New Roman" w:hAnsi="Times New Roman" w:cs="Times New Roman"/>
          <w:color w:val="000000"/>
          <w:sz w:val="24"/>
          <w:szCs w:val="24"/>
          <w:lang w:val="en-US"/>
        </w:rPr>
        <w:t xml:space="preserve">8.5% </w:t>
      </w:r>
      <w:r w:rsidR="003F6B80" w:rsidRPr="00BD3BC8">
        <w:rPr>
          <w:rFonts w:ascii="Times New Roman" w:hAnsi="Times New Roman" w:cs="Times New Roman"/>
          <w:color w:val="000000"/>
          <w:sz w:val="24"/>
          <w:szCs w:val="24"/>
          <w:lang w:val="en-US"/>
        </w:rPr>
        <w:t xml:space="preserve">of tuberculosis in the general population </w:t>
      </w:r>
      <w:r w:rsidR="003F6B80">
        <w:rPr>
          <w:rFonts w:ascii="Times New Roman" w:hAnsi="Times New Roman" w:cs="Times New Roman"/>
          <w:color w:val="000000"/>
          <w:sz w:val="24"/>
          <w:szCs w:val="24"/>
          <w:lang w:val="en-US"/>
        </w:rPr>
        <w:t xml:space="preserve">of high-income countries (mostly US data) is </w:t>
      </w:r>
      <w:r w:rsidR="003F6B80" w:rsidRPr="00BD3BC8">
        <w:rPr>
          <w:rFonts w:ascii="Times New Roman" w:hAnsi="Times New Roman" w:cs="Times New Roman"/>
          <w:color w:val="000000"/>
          <w:sz w:val="24"/>
          <w:szCs w:val="24"/>
          <w:lang w:val="en-US"/>
        </w:rPr>
        <w:t xml:space="preserve">attributable to the exposure </w:t>
      </w:r>
      <w:r w:rsidR="003F6B80">
        <w:rPr>
          <w:rFonts w:ascii="Times New Roman" w:hAnsi="Times New Roman" w:cs="Times New Roman"/>
          <w:color w:val="000000"/>
          <w:sz w:val="24"/>
          <w:szCs w:val="24"/>
          <w:lang w:val="en-US"/>
        </w:rPr>
        <w:t>to TB in</w:t>
      </w:r>
      <w:r w:rsidR="003F6B80" w:rsidRPr="00BD3BC8">
        <w:rPr>
          <w:rFonts w:ascii="Times New Roman" w:hAnsi="Times New Roman" w:cs="Times New Roman"/>
          <w:color w:val="000000"/>
          <w:sz w:val="24"/>
          <w:szCs w:val="24"/>
          <w:lang w:val="en-US"/>
        </w:rPr>
        <w:t xml:space="preserve"> prisons</w:t>
      </w:r>
      <w:r w:rsidR="00130562">
        <w:rPr>
          <w:rFonts w:ascii="Times New Roman" w:hAnsi="Times New Roman" w:cs="Times New Roman"/>
          <w:color w:val="000000"/>
          <w:sz w:val="24"/>
          <w:szCs w:val="24"/>
          <w:lang w:val="en-US"/>
        </w:rPr>
        <w:t xml:space="preserve"> (</w:t>
      </w:r>
      <w:r w:rsidR="005A5E8E">
        <w:rPr>
          <w:rFonts w:ascii="Times New Roman" w:hAnsi="Times New Roman" w:cs="Times New Roman"/>
          <w:color w:val="000000"/>
          <w:sz w:val="24"/>
          <w:szCs w:val="24"/>
          <w:lang w:val="en-US"/>
        </w:rPr>
        <w:t>9</w:t>
      </w:r>
      <w:r w:rsidR="00130562">
        <w:rPr>
          <w:rFonts w:ascii="Times New Roman" w:hAnsi="Times New Roman" w:cs="Times New Roman"/>
          <w:color w:val="000000"/>
          <w:sz w:val="24"/>
          <w:szCs w:val="24"/>
          <w:lang w:val="en-US"/>
        </w:rPr>
        <w:t>)</w:t>
      </w:r>
      <w:r w:rsidR="003F6B80">
        <w:rPr>
          <w:rFonts w:ascii="Times New Roman" w:hAnsi="Times New Roman" w:cs="Times New Roman"/>
          <w:color w:val="000000"/>
          <w:sz w:val="24"/>
          <w:szCs w:val="24"/>
          <w:lang w:val="en-US"/>
        </w:rPr>
        <w:t>.</w:t>
      </w:r>
      <w:r w:rsidR="00452671" w:rsidRPr="00452671">
        <w:rPr>
          <w:rFonts w:ascii="Times New Roman" w:hAnsi="Times New Roman" w:cs="Times New Roman"/>
          <w:sz w:val="24"/>
          <w:szCs w:val="24"/>
        </w:rPr>
        <w:t xml:space="preserve"> </w:t>
      </w:r>
      <w:r w:rsidR="00452671">
        <w:rPr>
          <w:rFonts w:ascii="Times New Roman" w:hAnsi="Times New Roman" w:cs="Times New Roman"/>
          <w:sz w:val="24"/>
          <w:szCs w:val="24"/>
        </w:rPr>
        <w:lastRenderedPageBreak/>
        <w:t>Pr</w:t>
      </w:r>
      <w:r w:rsidR="00452671" w:rsidRPr="00942177">
        <w:rPr>
          <w:rFonts w:ascii="Times New Roman" w:hAnsi="Times New Roman" w:cs="Times New Roman"/>
          <w:sz w:val="24"/>
          <w:szCs w:val="24"/>
        </w:rPr>
        <w:t xml:space="preserve">isons </w:t>
      </w:r>
      <w:r w:rsidR="00452671">
        <w:rPr>
          <w:rFonts w:ascii="Times New Roman" w:hAnsi="Times New Roman" w:cs="Times New Roman"/>
          <w:sz w:val="24"/>
          <w:szCs w:val="24"/>
        </w:rPr>
        <w:t xml:space="preserve">very specifically </w:t>
      </w:r>
      <w:r w:rsidR="0093182A">
        <w:rPr>
          <w:rFonts w:ascii="Times New Roman" w:hAnsi="Times New Roman" w:cs="Times New Roman"/>
          <w:sz w:val="24"/>
          <w:szCs w:val="24"/>
        </w:rPr>
        <w:t>function</w:t>
      </w:r>
      <w:r w:rsidR="00452671">
        <w:rPr>
          <w:rFonts w:ascii="Times New Roman" w:hAnsi="Times New Roman" w:cs="Times New Roman"/>
          <w:sz w:val="24"/>
          <w:szCs w:val="24"/>
        </w:rPr>
        <w:t xml:space="preserve"> as</w:t>
      </w:r>
      <w:r w:rsidR="00452671" w:rsidRPr="00942177">
        <w:rPr>
          <w:rFonts w:ascii="Times New Roman" w:hAnsi="Times New Roman" w:cs="Times New Roman"/>
          <w:sz w:val="24"/>
          <w:szCs w:val="24"/>
        </w:rPr>
        <w:t xml:space="preserve"> a nidus</w:t>
      </w:r>
      <w:r w:rsidR="00452671">
        <w:rPr>
          <w:rFonts w:ascii="Times New Roman" w:hAnsi="Times New Roman" w:cs="Times New Roman"/>
          <w:sz w:val="24"/>
          <w:szCs w:val="24"/>
        </w:rPr>
        <w:t xml:space="preserve"> </w:t>
      </w:r>
      <w:ins w:id="7" w:author="Claire Kendall" w:date="2011-04-11T21:56:00Z">
        <w:r w:rsidR="00C7063E">
          <w:rPr>
            <w:rFonts w:ascii="Times New Roman" w:hAnsi="Times New Roman" w:cs="Times New Roman"/>
            <w:sz w:val="24"/>
            <w:szCs w:val="24"/>
          </w:rPr>
          <w:t xml:space="preserve">[phrasing suggestions AMT?  niduses sounds </w:t>
        </w:r>
      </w:ins>
      <w:ins w:id="8" w:author="Claire Kendall" w:date="2011-04-11T22:09:00Z">
        <w:r w:rsidR="005A5E8E">
          <w:rPr>
            <w:rFonts w:ascii="Times New Roman" w:hAnsi="Times New Roman" w:cs="Times New Roman"/>
            <w:sz w:val="24"/>
            <w:szCs w:val="24"/>
          </w:rPr>
          <w:t xml:space="preserve">accurate but </w:t>
        </w:r>
      </w:ins>
      <w:ins w:id="9" w:author="Claire Kendall" w:date="2011-04-11T21:56:00Z">
        <w:r w:rsidR="00C7063E">
          <w:rPr>
            <w:rFonts w:ascii="Times New Roman" w:hAnsi="Times New Roman" w:cs="Times New Roman"/>
            <w:sz w:val="24"/>
            <w:szCs w:val="24"/>
          </w:rPr>
          <w:t xml:space="preserve">wacky…] </w:t>
        </w:r>
      </w:ins>
      <w:r w:rsidR="00452671">
        <w:rPr>
          <w:rFonts w:ascii="Times New Roman" w:hAnsi="Times New Roman" w:cs="Times New Roman"/>
          <w:sz w:val="24"/>
          <w:szCs w:val="24"/>
        </w:rPr>
        <w:t>of disease transmission.</w:t>
      </w:r>
    </w:p>
    <w:p w14:paraId="32B8ACFE" w14:textId="77777777" w:rsidR="008100B0" w:rsidRDefault="008100B0" w:rsidP="00BA6BE9">
      <w:pPr>
        <w:spacing w:after="0"/>
        <w:rPr>
          <w:ins w:id="10" w:author="Claire Kendall" w:date="2011-04-11T17:10:00Z"/>
          <w:rFonts w:ascii="Times New Roman" w:hAnsi="Times New Roman" w:cs="Times New Roman"/>
          <w:sz w:val="24"/>
          <w:szCs w:val="24"/>
        </w:rPr>
      </w:pPr>
    </w:p>
    <w:p w14:paraId="71D160B7" w14:textId="77777777" w:rsidR="003F6B80" w:rsidRDefault="00BA6BE9" w:rsidP="00BA6BE9">
      <w:pPr>
        <w:spacing w:after="0"/>
        <w:rPr>
          <w:rFonts w:ascii="Times New Roman" w:hAnsi="Times New Roman" w:cs="Times New Roman"/>
          <w:sz w:val="24"/>
          <w:szCs w:val="24"/>
        </w:rPr>
      </w:pPr>
      <w:r>
        <w:rPr>
          <w:rFonts w:ascii="Times New Roman" w:hAnsi="Times New Roman" w:cs="Times New Roman"/>
          <w:sz w:val="24"/>
          <w:szCs w:val="24"/>
        </w:rPr>
        <w:t>Where do we assume responsibility in this regard</w:t>
      </w:r>
      <w:r w:rsidR="0000758C" w:rsidRPr="00A06DA5">
        <w:rPr>
          <w:rFonts w:ascii="Times New Roman" w:hAnsi="Times New Roman" w:cs="Times New Roman"/>
          <w:sz w:val="24"/>
          <w:szCs w:val="24"/>
        </w:rPr>
        <w:t xml:space="preserve">? </w:t>
      </w:r>
      <w:r w:rsidR="003F6B80">
        <w:rPr>
          <w:rFonts w:ascii="Times New Roman" w:hAnsi="Times New Roman" w:cs="Times New Roman"/>
          <w:sz w:val="24"/>
          <w:szCs w:val="24"/>
        </w:rPr>
        <w:t xml:space="preserve"> </w:t>
      </w:r>
      <w:r w:rsidR="00F3343C" w:rsidRPr="00827F3D">
        <w:rPr>
          <w:rStyle w:val="apple-style-span"/>
          <w:rFonts w:ascii="Times New Roman" w:hAnsi="Times New Roman" w:cs="Times New Roman"/>
          <w:color w:val="000000"/>
          <w:sz w:val="24"/>
          <w:szCs w:val="24"/>
        </w:rPr>
        <w:t xml:space="preserve">In 2008/2009, a total of 39,098 people were incarcerated in Canada </w:t>
      </w:r>
      <w:r w:rsidR="00F3343C">
        <w:rPr>
          <w:rStyle w:val="apple-style-span"/>
          <w:rFonts w:ascii="Times New Roman" w:hAnsi="Times New Roman" w:cs="Times New Roman"/>
          <w:color w:val="000000"/>
          <w:sz w:val="24"/>
          <w:szCs w:val="24"/>
        </w:rPr>
        <w:t>with an incarceration rate of</w:t>
      </w:r>
      <w:r w:rsidR="00F3343C" w:rsidRPr="00827F3D">
        <w:rPr>
          <w:rStyle w:val="apple-style-span"/>
          <w:rFonts w:ascii="Times New Roman" w:hAnsi="Times New Roman" w:cs="Times New Roman"/>
          <w:color w:val="000000"/>
          <w:sz w:val="24"/>
          <w:szCs w:val="24"/>
        </w:rPr>
        <w:t xml:space="preserve"> 117 for every 100,000 persons</w:t>
      </w:r>
      <w:r w:rsidR="0064036C">
        <w:rPr>
          <w:rStyle w:val="apple-style-span"/>
          <w:rFonts w:ascii="Times New Roman" w:hAnsi="Times New Roman" w:cs="Times New Roman"/>
          <w:color w:val="000000"/>
          <w:sz w:val="24"/>
          <w:szCs w:val="24"/>
        </w:rPr>
        <w:t>(10)</w:t>
      </w:r>
      <w:r w:rsidR="00F3343C" w:rsidRPr="00827F3D">
        <w:rPr>
          <w:rStyle w:val="apple-style-span"/>
          <w:rFonts w:ascii="Times New Roman" w:hAnsi="Times New Roman" w:cs="Times New Roman"/>
          <w:color w:val="000000"/>
          <w:sz w:val="24"/>
          <w:szCs w:val="24"/>
        </w:rPr>
        <w:t xml:space="preserve">. Although lower than the U.S., Canada`s incarceration rate remains </w:t>
      </w:r>
      <w:r w:rsidR="00F3343C" w:rsidRPr="00827F3D">
        <w:rPr>
          <w:rFonts w:ascii="Times New Roman" w:hAnsi="Times New Roman" w:cs="Times New Roman"/>
          <w:sz w:val="24"/>
          <w:szCs w:val="24"/>
        </w:rPr>
        <w:t>higher than most Western European countries (</w:t>
      </w:r>
      <w:r w:rsidR="0064036C">
        <w:rPr>
          <w:rFonts w:ascii="Times New Roman" w:hAnsi="Times New Roman" w:cs="Times New Roman"/>
          <w:sz w:val="24"/>
          <w:szCs w:val="24"/>
        </w:rPr>
        <w:t>10</w:t>
      </w:r>
      <w:r w:rsidR="00F3343C" w:rsidRPr="00827F3D">
        <w:rPr>
          <w:rFonts w:ascii="Times New Roman" w:hAnsi="Times New Roman" w:cs="Times New Roman"/>
          <w:sz w:val="24"/>
          <w:szCs w:val="24"/>
        </w:rPr>
        <w:t xml:space="preserve">). </w:t>
      </w:r>
      <w:r w:rsidR="003F6B80">
        <w:rPr>
          <w:rFonts w:ascii="Times New Roman" w:hAnsi="Times New Roman" w:cs="Times New Roman"/>
          <w:sz w:val="24"/>
          <w:szCs w:val="24"/>
        </w:rPr>
        <w:t xml:space="preserve">The current </w:t>
      </w:r>
      <w:r w:rsidR="00BD4E6A">
        <w:rPr>
          <w:rFonts w:ascii="Times New Roman" w:hAnsi="Times New Roman" w:cs="Times New Roman"/>
          <w:sz w:val="24"/>
          <w:szCs w:val="24"/>
        </w:rPr>
        <w:t>Canadian government</w:t>
      </w:r>
      <w:r w:rsidR="003F6B80">
        <w:rPr>
          <w:rFonts w:ascii="Times New Roman" w:hAnsi="Times New Roman" w:cs="Times New Roman"/>
          <w:sz w:val="24"/>
          <w:szCs w:val="24"/>
        </w:rPr>
        <w:t xml:space="preserve"> has called for</w:t>
      </w:r>
      <w:r w:rsidR="00BD4E6A">
        <w:rPr>
          <w:rFonts w:ascii="Times New Roman" w:hAnsi="Times New Roman" w:cs="Times New Roman"/>
          <w:sz w:val="24"/>
          <w:szCs w:val="24"/>
        </w:rPr>
        <w:t xml:space="preserve"> and implemented</w:t>
      </w:r>
      <w:r w:rsidR="003F6B80">
        <w:rPr>
          <w:rFonts w:ascii="Times New Roman" w:hAnsi="Times New Roman" w:cs="Times New Roman"/>
          <w:sz w:val="24"/>
          <w:szCs w:val="24"/>
        </w:rPr>
        <w:t xml:space="preserve"> </w:t>
      </w:r>
      <w:r w:rsidR="00BD4E6A">
        <w:rPr>
          <w:rFonts w:ascii="Times New Roman" w:hAnsi="Times New Roman" w:cs="Times New Roman"/>
          <w:sz w:val="24"/>
          <w:szCs w:val="24"/>
        </w:rPr>
        <w:t xml:space="preserve">“tough on crime” laws which will see more people in prison for longer periods of time </w:t>
      </w:r>
      <w:r w:rsidR="0064036C">
        <w:rPr>
          <w:rFonts w:ascii="Times New Roman" w:hAnsi="Times New Roman" w:cs="Times New Roman"/>
          <w:sz w:val="24"/>
          <w:szCs w:val="24"/>
        </w:rPr>
        <w:t>(11</w:t>
      </w:r>
      <w:r w:rsidR="00C7063E">
        <w:rPr>
          <w:rFonts w:ascii="Times New Roman" w:hAnsi="Times New Roman" w:cs="Times New Roman"/>
          <w:sz w:val="24"/>
          <w:szCs w:val="24"/>
        </w:rPr>
        <w:t>).</w:t>
      </w:r>
      <w:r w:rsidR="003F6B80">
        <w:rPr>
          <w:rFonts w:ascii="Times New Roman" w:hAnsi="Times New Roman" w:cs="Times New Roman"/>
          <w:sz w:val="24"/>
          <w:szCs w:val="24"/>
        </w:rPr>
        <w:t xml:space="preserve">  We </w:t>
      </w:r>
      <w:r w:rsidR="000F3836">
        <w:rPr>
          <w:rFonts w:ascii="Times New Roman" w:hAnsi="Times New Roman" w:cs="Times New Roman"/>
          <w:sz w:val="24"/>
          <w:szCs w:val="24"/>
        </w:rPr>
        <w:t>must</w:t>
      </w:r>
      <w:r w:rsidR="003F6B80">
        <w:rPr>
          <w:rFonts w:ascii="Times New Roman" w:hAnsi="Times New Roman" w:cs="Times New Roman"/>
          <w:sz w:val="24"/>
          <w:szCs w:val="24"/>
        </w:rPr>
        <w:t xml:space="preserve"> examine the public health impact of intensifying incarceration legislation with within and beyond the prison walls.  </w:t>
      </w:r>
      <w:r w:rsidR="00452671">
        <w:rPr>
          <w:rFonts w:ascii="Times New Roman" w:hAnsi="Times New Roman" w:cs="Times New Roman"/>
          <w:sz w:val="24"/>
          <w:szCs w:val="24"/>
        </w:rPr>
        <w:t xml:space="preserve">We need </w:t>
      </w:r>
      <w:r w:rsidR="000F3836">
        <w:rPr>
          <w:rFonts w:ascii="Times New Roman" w:hAnsi="Times New Roman" w:cs="Times New Roman"/>
          <w:sz w:val="24"/>
          <w:szCs w:val="24"/>
        </w:rPr>
        <w:t>to amplify</w:t>
      </w:r>
      <w:r w:rsidR="00452671">
        <w:rPr>
          <w:rFonts w:ascii="Times New Roman" w:hAnsi="Times New Roman" w:cs="Times New Roman"/>
          <w:sz w:val="24"/>
          <w:szCs w:val="24"/>
        </w:rPr>
        <w:t xml:space="preserve"> surveillance and treatment of infectious diseases in prison settings and implement strategies, such as prison-based needle</w:t>
      </w:r>
      <w:r w:rsidR="0064036C">
        <w:rPr>
          <w:rFonts w:ascii="Times New Roman" w:hAnsi="Times New Roman" w:cs="Times New Roman"/>
          <w:sz w:val="24"/>
          <w:szCs w:val="24"/>
        </w:rPr>
        <w:t xml:space="preserve"> and</w:t>
      </w:r>
      <w:r w:rsidR="00452671">
        <w:rPr>
          <w:rFonts w:ascii="Times New Roman" w:hAnsi="Times New Roman" w:cs="Times New Roman"/>
          <w:sz w:val="24"/>
          <w:szCs w:val="24"/>
        </w:rPr>
        <w:t xml:space="preserve"> syringe programs</w:t>
      </w:r>
      <w:r w:rsidR="0064036C">
        <w:rPr>
          <w:rFonts w:ascii="Times New Roman" w:hAnsi="Times New Roman" w:cs="Times New Roman"/>
          <w:sz w:val="24"/>
          <w:szCs w:val="24"/>
        </w:rPr>
        <w:t xml:space="preserve"> (12)</w:t>
      </w:r>
      <w:r w:rsidR="0093182A">
        <w:rPr>
          <w:rFonts w:ascii="Times New Roman" w:hAnsi="Times New Roman" w:cs="Times New Roman"/>
          <w:sz w:val="24"/>
          <w:szCs w:val="24"/>
        </w:rPr>
        <w:t xml:space="preserve"> and addiction treatment</w:t>
      </w:r>
      <w:r w:rsidR="0064036C">
        <w:rPr>
          <w:rFonts w:ascii="Times New Roman" w:hAnsi="Times New Roman" w:cs="Times New Roman"/>
          <w:sz w:val="24"/>
          <w:szCs w:val="24"/>
        </w:rPr>
        <w:t xml:space="preserve"> (13)</w:t>
      </w:r>
      <w:r w:rsidR="00452671">
        <w:rPr>
          <w:rFonts w:ascii="Times New Roman" w:hAnsi="Times New Roman" w:cs="Times New Roman"/>
          <w:sz w:val="24"/>
          <w:szCs w:val="24"/>
        </w:rPr>
        <w:t>, that improve and protect the health of prisoners and those working with them.</w:t>
      </w:r>
      <w:r w:rsidR="000F3836">
        <w:rPr>
          <w:rFonts w:ascii="Times New Roman" w:hAnsi="Times New Roman" w:cs="Times New Roman"/>
          <w:sz w:val="24"/>
          <w:szCs w:val="24"/>
        </w:rPr>
        <w:t xml:space="preserve"> And while confirming associations between marginalization and disease is important, we equally and urgently need to improve the health and health care of those most at risk with the hopes of reducing the burden of HIV and HCV in the community. </w:t>
      </w:r>
    </w:p>
    <w:p w14:paraId="08784186" w14:textId="77777777" w:rsidR="00BA6BE9" w:rsidRDefault="00BA6BE9" w:rsidP="00BA6BE9">
      <w:pPr>
        <w:spacing w:after="0"/>
        <w:rPr>
          <w:rFonts w:ascii="Times New Roman" w:hAnsi="Times New Roman" w:cs="Times New Roman"/>
          <w:sz w:val="24"/>
          <w:szCs w:val="24"/>
        </w:rPr>
      </w:pPr>
    </w:p>
    <w:p w14:paraId="08765AAB" w14:textId="77777777" w:rsidR="005E3D07" w:rsidRPr="00A06DA5" w:rsidRDefault="005E3D07" w:rsidP="006D6A12">
      <w:pPr>
        <w:rPr>
          <w:rFonts w:ascii="Times New Roman" w:hAnsi="Times New Roman" w:cs="Times New Roman"/>
          <w:bCs/>
          <w:sz w:val="24"/>
          <w:szCs w:val="24"/>
        </w:rPr>
      </w:pPr>
    </w:p>
    <w:p w14:paraId="3F81134F" w14:textId="77777777" w:rsidR="00174FA8" w:rsidRPr="00C7063E" w:rsidRDefault="006D6A12" w:rsidP="00C7063E">
      <w:pPr>
        <w:pStyle w:val="ListParagraph"/>
        <w:numPr>
          <w:ilvl w:val="0"/>
          <w:numId w:val="1"/>
        </w:numPr>
        <w:rPr>
          <w:rFonts w:ascii="Times New Roman" w:hAnsi="Times New Roman" w:cs="Times New Roman"/>
          <w:bCs/>
          <w:sz w:val="24"/>
          <w:szCs w:val="24"/>
        </w:rPr>
      </w:pPr>
      <w:r w:rsidRPr="00C7063E">
        <w:rPr>
          <w:rFonts w:ascii="Times New Roman" w:hAnsi="Times New Roman" w:cs="Times New Roman"/>
          <w:bCs/>
          <w:sz w:val="24"/>
          <w:szCs w:val="24"/>
        </w:rPr>
        <w:t xml:space="preserve">Rockstroh JK, Spengler U. HIV and hepatitis C virus co-infection. </w:t>
      </w:r>
      <w:r w:rsidRPr="00C7063E">
        <w:rPr>
          <w:rFonts w:ascii="Times New Roman" w:hAnsi="Times New Roman" w:cs="Times New Roman"/>
          <w:bCs/>
          <w:i/>
          <w:sz w:val="24"/>
          <w:szCs w:val="24"/>
        </w:rPr>
        <w:t xml:space="preserve">Lancet Infect Dis. </w:t>
      </w:r>
      <w:r w:rsidRPr="00C7063E">
        <w:rPr>
          <w:rFonts w:ascii="Times New Roman" w:hAnsi="Times New Roman" w:cs="Times New Roman"/>
          <w:bCs/>
          <w:sz w:val="24"/>
          <w:szCs w:val="24"/>
        </w:rPr>
        <w:t>2004; 4: 437-444.</w:t>
      </w:r>
    </w:p>
    <w:p w14:paraId="55CE9896" w14:textId="77777777" w:rsidR="00C7063E" w:rsidRDefault="00C7063E" w:rsidP="00C7063E">
      <w:pPr>
        <w:pStyle w:val="ListParagraph"/>
        <w:rPr>
          <w:rFonts w:ascii="Times New Roman" w:hAnsi="Times New Roman" w:cs="Times New Roman"/>
          <w:sz w:val="24"/>
          <w:szCs w:val="24"/>
        </w:rPr>
      </w:pPr>
    </w:p>
    <w:p w14:paraId="71C098FE" w14:textId="77777777" w:rsidR="00C7063E" w:rsidRPr="006A2AD7" w:rsidRDefault="00C7063E" w:rsidP="00C7063E">
      <w:pPr>
        <w:pStyle w:val="desc"/>
        <w:spacing w:before="2" w:after="2"/>
        <w:rPr>
          <w:rFonts w:cs="Times New Roman"/>
        </w:rPr>
      </w:pPr>
      <w:r>
        <w:rPr>
          <w:rFonts w:cs="Times New Roman"/>
        </w:rPr>
        <w:t xml:space="preserve">2. </w:t>
      </w:r>
      <w:r w:rsidRPr="006A2AD7">
        <w:rPr>
          <w:rFonts w:cs="Times New Roman"/>
        </w:rPr>
        <w:t>Tuma P, Medrano J, Resino S, Vispo E, Madejón A, Sánchez-Piedra C, Rivas P, Labarga P, Martín-Carbonero L, Barreiro P, Soriano V.</w:t>
      </w:r>
    </w:p>
    <w:p w14:paraId="04BA34B3" w14:textId="77777777" w:rsidR="00C7063E" w:rsidRDefault="00C7063E" w:rsidP="00C7063E">
      <w:pPr>
        <w:spacing w:beforeLines="1" w:before="2" w:afterLines="1" w:after="2" w:line="240" w:lineRule="auto"/>
      </w:pPr>
      <w:r>
        <w:rPr>
          <w:rFonts w:ascii="Times" w:hAnsi="Times" w:cs="Times New Roman"/>
          <w:sz w:val="20"/>
          <w:szCs w:val="20"/>
          <w:lang w:val="en-US"/>
        </w:rPr>
        <w:t xml:space="preserve"> </w:t>
      </w:r>
      <w:hyperlink r:id="rId9" w:history="1">
        <w:r>
          <w:rPr>
            <w:rStyle w:val="Hyperlink"/>
          </w:rPr>
          <w:t>Incidence of liver cirrhosis in HIV-infected patients with chronic hepatitis B or C in the era of highly active antiretroviral therapy.</w:t>
        </w:r>
      </w:hyperlink>
    </w:p>
    <w:p w14:paraId="76846435" w14:textId="77777777" w:rsidR="00C7063E" w:rsidRPr="006A2AD7" w:rsidRDefault="00C7063E" w:rsidP="00C7063E">
      <w:pPr>
        <w:spacing w:beforeLines="1" w:before="2" w:afterLines="1" w:after="2" w:line="240" w:lineRule="auto"/>
        <w:rPr>
          <w:rFonts w:ascii="Times" w:hAnsi="Times" w:cs="Times New Roman"/>
          <w:sz w:val="20"/>
          <w:szCs w:val="20"/>
          <w:lang w:val="en-US"/>
        </w:rPr>
      </w:pPr>
      <w:r w:rsidRPr="006A2AD7">
        <w:rPr>
          <w:rFonts w:ascii="Times" w:hAnsi="Times" w:cs="Times New Roman"/>
          <w:sz w:val="20"/>
          <w:szCs w:val="20"/>
          <w:lang w:val="en-US"/>
        </w:rPr>
        <w:t>Antivir Ther. 2010;15(6):881-6.</w:t>
      </w:r>
    </w:p>
    <w:p w14:paraId="50053366" w14:textId="77777777" w:rsidR="00C7063E" w:rsidRPr="006A2AD7" w:rsidRDefault="00C7063E" w:rsidP="00C7063E">
      <w:pPr>
        <w:spacing w:after="0"/>
        <w:rPr>
          <w:rFonts w:ascii="Times" w:hAnsi="Times"/>
          <w:sz w:val="20"/>
          <w:szCs w:val="20"/>
          <w:lang w:val="en-US"/>
        </w:rPr>
      </w:pPr>
      <w:r w:rsidRPr="006A2AD7">
        <w:rPr>
          <w:rFonts w:ascii="Times" w:hAnsi="Times"/>
          <w:sz w:val="20"/>
          <w:szCs w:val="20"/>
          <w:lang w:val="en-US"/>
        </w:rPr>
        <w:t>PMID:</w:t>
      </w:r>
    </w:p>
    <w:p w14:paraId="7291AA7E" w14:textId="77777777" w:rsidR="00C7063E" w:rsidRDefault="00C7063E" w:rsidP="00C7063E">
      <w:pPr>
        <w:spacing w:after="0"/>
        <w:rPr>
          <w:rFonts w:ascii="Times New Roman" w:hAnsi="Times New Roman" w:cs="Times New Roman"/>
          <w:sz w:val="24"/>
          <w:szCs w:val="24"/>
        </w:rPr>
      </w:pPr>
    </w:p>
    <w:p w14:paraId="594686D4" w14:textId="77777777" w:rsidR="00C7063E" w:rsidRPr="006A2AD7" w:rsidRDefault="00C7063E" w:rsidP="00C7063E">
      <w:pPr>
        <w:pStyle w:val="desc"/>
        <w:spacing w:before="2" w:after="2"/>
        <w:rPr>
          <w:rFonts w:cs="Times New Roman"/>
        </w:rPr>
      </w:pPr>
      <w:r>
        <w:t xml:space="preserve">3.  </w:t>
      </w:r>
      <w:r w:rsidRPr="006A2AD7">
        <w:rPr>
          <w:rFonts w:cs="Times New Roman"/>
        </w:rPr>
        <w:t>Matthews GV, Dore GJ.</w:t>
      </w:r>
      <w:r>
        <w:rPr>
          <w:rFonts w:cs="Times New Roman"/>
        </w:rPr>
        <w:t xml:space="preserve"> </w:t>
      </w:r>
      <w:hyperlink r:id="rId10" w:history="1">
        <w:r>
          <w:rPr>
            <w:rStyle w:val="Hyperlink"/>
          </w:rPr>
          <w:t>HIV and hepatitis C coinfection</w:t>
        </w:r>
      </w:hyperlink>
    </w:p>
    <w:p w14:paraId="01AF51F4" w14:textId="77777777" w:rsidR="00C7063E" w:rsidRDefault="00C7063E" w:rsidP="00C7063E">
      <w:pPr>
        <w:spacing w:beforeLines="1" w:before="2" w:afterLines="1" w:after="2" w:line="240" w:lineRule="auto"/>
        <w:rPr>
          <w:rFonts w:ascii="Times" w:hAnsi="Times" w:cs="Times New Roman"/>
          <w:sz w:val="20"/>
          <w:szCs w:val="20"/>
          <w:lang w:val="en-US"/>
        </w:rPr>
      </w:pPr>
      <w:r w:rsidRPr="006A2AD7">
        <w:rPr>
          <w:rFonts w:ascii="Times" w:hAnsi="Times" w:cs="Times New Roman"/>
          <w:sz w:val="20"/>
          <w:szCs w:val="20"/>
          <w:lang w:val="en-US"/>
        </w:rPr>
        <w:t>J Gastroenterol Hepatol. 2008 Jul;23(7 Pt 1):1000-8. Review.</w:t>
      </w:r>
    </w:p>
    <w:p w14:paraId="3DE7B670" w14:textId="77777777" w:rsidR="005A5E8E" w:rsidRDefault="005A5E8E" w:rsidP="00C7063E">
      <w:pPr>
        <w:spacing w:beforeLines="1" w:before="2" w:afterLines="1" w:after="2" w:line="240" w:lineRule="auto"/>
        <w:rPr>
          <w:rFonts w:ascii="Times" w:hAnsi="Times" w:cs="Times New Roman"/>
          <w:sz w:val="20"/>
          <w:szCs w:val="20"/>
          <w:lang w:val="en-US"/>
        </w:rPr>
      </w:pPr>
    </w:p>
    <w:p w14:paraId="7D4EB463" w14:textId="77777777" w:rsidR="005A5E8E" w:rsidRPr="006A2AD7" w:rsidRDefault="005A5E8E" w:rsidP="00C7063E">
      <w:pPr>
        <w:spacing w:beforeLines="1" w:before="2" w:afterLines="1" w:after="2" w:line="240" w:lineRule="auto"/>
        <w:rPr>
          <w:rFonts w:ascii="Times" w:hAnsi="Times" w:cs="Times New Roman"/>
          <w:sz w:val="20"/>
          <w:szCs w:val="20"/>
          <w:lang w:val="en-US"/>
        </w:rPr>
      </w:pPr>
      <w:r>
        <w:rPr>
          <w:rFonts w:ascii="Times" w:hAnsi="Times" w:cs="Times New Roman"/>
          <w:sz w:val="20"/>
          <w:szCs w:val="20"/>
          <w:lang w:val="en-US"/>
        </w:rPr>
        <w:t>4. Rourke</w:t>
      </w:r>
    </w:p>
    <w:p w14:paraId="4F6B38AB" w14:textId="77777777" w:rsidR="00C7063E" w:rsidRPr="00C7063E" w:rsidRDefault="00C7063E" w:rsidP="00C7063E">
      <w:pPr>
        <w:spacing w:after="0"/>
        <w:rPr>
          <w:rFonts w:ascii="Times" w:hAnsi="Times"/>
          <w:sz w:val="20"/>
          <w:szCs w:val="20"/>
          <w:lang w:val="en-US"/>
        </w:rPr>
      </w:pPr>
    </w:p>
    <w:p w14:paraId="5F69D7F4" w14:textId="77777777" w:rsidR="00B96B5C" w:rsidRPr="00A06DA5" w:rsidRDefault="005A5E8E" w:rsidP="00174FA8">
      <w:pPr>
        <w:rPr>
          <w:rFonts w:ascii="Times New Roman" w:hAnsi="Times New Roman" w:cs="Times New Roman"/>
          <w:sz w:val="24"/>
          <w:szCs w:val="24"/>
        </w:rPr>
      </w:pPr>
      <w:r>
        <w:rPr>
          <w:rFonts w:ascii="Times New Roman" w:eastAsia="Times New Roman" w:hAnsi="Times New Roman" w:cs="Times New Roman"/>
          <w:sz w:val="24"/>
          <w:szCs w:val="24"/>
          <w:lang w:eastAsia="en-CA"/>
        </w:rPr>
        <w:t>5</w:t>
      </w:r>
      <w:r w:rsidR="00B96B5C" w:rsidRPr="00A06DA5">
        <w:rPr>
          <w:rFonts w:ascii="Times New Roman" w:eastAsia="Times New Roman" w:hAnsi="Times New Roman" w:cs="Times New Roman"/>
          <w:sz w:val="24"/>
          <w:szCs w:val="24"/>
          <w:lang w:eastAsia="en-CA"/>
        </w:rPr>
        <w:t>.  Prevention and control of hepatitis C Guidelines and recommendations. </w:t>
      </w:r>
      <w:r w:rsidR="00B96B5C" w:rsidRPr="00A06DA5">
        <w:rPr>
          <w:rFonts w:ascii="Times New Roman" w:eastAsia="Times New Roman" w:hAnsi="Times New Roman" w:cs="Times New Roman"/>
          <w:i/>
          <w:iCs/>
          <w:sz w:val="24"/>
          <w:szCs w:val="24"/>
          <w:lang w:eastAsia="en-CA"/>
        </w:rPr>
        <w:t>Can Commun Dis Rep.</w:t>
      </w:r>
      <w:r w:rsidR="00B96B5C" w:rsidRPr="00A06DA5">
        <w:rPr>
          <w:rFonts w:ascii="Times New Roman" w:eastAsia="Times New Roman" w:hAnsi="Times New Roman" w:cs="Times New Roman"/>
          <w:sz w:val="24"/>
          <w:szCs w:val="24"/>
          <w:lang w:eastAsia="en-CA"/>
        </w:rPr>
        <w:t>1995;21(Suppl 2):1–18.</w:t>
      </w:r>
    </w:p>
    <w:p w14:paraId="7A8E91B1" w14:textId="77777777" w:rsidR="00B96B5C" w:rsidRPr="00A06DA5" w:rsidRDefault="005A5E8E" w:rsidP="00B96B5C">
      <w:pPr>
        <w:spacing w:after="0" w:line="336" w:lineRule="atLeast"/>
        <w:rPr>
          <w:rFonts w:ascii="Times New Roman" w:eastAsia="Times New Roman" w:hAnsi="Times New Roman" w:cs="Times New Roman"/>
          <w:sz w:val="24"/>
          <w:szCs w:val="24"/>
          <w:lang w:eastAsia="en-CA"/>
        </w:rPr>
      </w:pPr>
      <w:r>
        <w:rPr>
          <w:rFonts w:ascii="Times New Roman" w:eastAsia="Times New Roman" w:hAnsi="Times New Roman" w:cs="Times New Roman"/>
          <w:iCs/>
          <w:sz w:val="24"/>
          <w:szCs w:val="24"/>
          <w:lang w:eastAsia="en-CA"/>
        </w:rPr>
        <w:t>6</w:t>
      </w:r>
      <w:r w:rsidR="00B96B5C" w:rsidRPr="00A06DA5">
        <w:rPr>
          <w:rFonts w:ascii="Times New Roman" w:eastAsia="Times New Roman" w:hAnsi="Times New Roman" w:cs="Times New Roman"/>
          <w:i/>
          <w:iCs/>
          <w:sz w:val="24"/>
          <w:szCs w:val="24"/>
          <w:lang w:eastAsia="en-CA"/>
        </w:rPr>
        <w:t xml:space="preserve">. </w:t>
      </w:r>
      <w:r w:rsidR="00B96B5C" w:rsidRPr="00A06DA5">
        <w:rPr>
          <w:rFonts w:ascii="Times New Roman" w:eastAsia="Times New Roman" w:hAnsi="Times New Roman" w:cs="Times New Roman"/>
          <w:sz w:val="24"/>
          <w:szCs w:val="24"/>
          <w:lang w:eastAsia="en-CA"/>
        </w:rPr>
        <w:t> Alter MJ, Hadler SC, Judson FN, et al. Risk factors for acute non-A, non-B hepatitis in the United States and association with hepatitis C virus infection. </w:t>
      </w:r>
      <w:r w:rsidR="00B96B5C" w:rsidRPr="00A06DA5">
        <w:rPr>
          <w:rFonts w:ascii="Times New Roman" w:eastAsia="Times New Roman" w:hAnsi="Times New Roman" w:cs="Times New Roman"/>
          <w:i/>
          <w:iCs/>
          <w:sz w:val="24"/>
          <w:szCs w:val="24"/>
          <w:lang w:eastAsia="en-CA"/>
        </w:rPr>
        <w:t>JAMA. </w:t>
      </w:r>
      <w:r w:rsidR="00B96B5C" w:rsidRPr="00A06DA5">
        <w:rPr>
          <w:rFonts w:ascii="Times New Roman" w:eastAsia="Times New Roman" w:hAnsi="Times New Roman" w:cs="Times New Roman"/>
          <w:sz w:val="24"/>
          <w:szCs w:val="24"/>
          <w:lang w:eastAsia="en-CA"/>
        </w:rPr>
        <w:t>1990;264:2231–5.</w:t>
      </w:r>
    </w:p>
    <w:p w14:paraId="4A781C46" w14:textId="77777777" w:rsidR="00174FA8" w:rsidRPr="00A06DA5" w:rsidRDefault="00174FA8" w:rsidP="00B96B5C">
      <w:pPr>
        <w:spacing w:after="0" w:line="336" w:lineRule="atLeast"/>
        <w:rPr>
          <w:rFonts w:ascii="Times New Roman" w:eastAsia="Times New Roman" w:hAnsi="Times New Roman" w:cs="Times New Roman"/>
          <w:sz w:val="24"/>
          <w:szCs w:val="24"/>
          <w:lang w:eastAsia="en-CA"/>
        </w:rPr>
      </w:pPr>
    </w:p>
    <w:p w14:paraId="7CE195B3" w14:textId="77777777" w:rsidR="00457439" w:rsidRPr="00A06DA5" w:rsidRDefault="005A5E8E" w:rsidP="00B96B5C">
      <w:pPr>
        <w:spacing w:after="0" w:line="336" w:lineRule="atLeas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7</w:t>
      </w:r>
      <w:r w:rsidR="00457439" w:rsidRPr="00A06DA5">
        <w:rPr>
          <w:rFonts w:ascii="Times New Roman" w:eastAsia="Times New Roman" w:hAnsi="Times New Roman" w:cs="Times New Roman"/>
          <w:sz w:val="24"/>
          <w:szCs w:val="24"/>
          <w:lang w:eastAsia="en-CA"/>
        </w:rPr>
        <w:t xml:space="preserve">. Public Health Agency of Canada. Hepatitis C Virus Transmission in the Prison/Inmate Population. </w:t>
      </w:r>
      <w:r w:rsidR="00457439" w:rsidRPr="00A06DA5">
        <w:rPr>
          <w:rFonts w:ascii="Times New Roman" w:eastAsia="Times New Roman" w:hAnsi="Times New Roman" w:cs="Times New Roman"/>
          <w:i/>
          <w:sz w:val="24"/>
          <w:szCs w:val="24"/>
          <w:lang w:eastAsia="en-CA"/>
        </w:rPr>
        <w:t>Canada Communicable Disease Report</w:t>
      </w:r>
      <w:r w:rsidR="00457439" w:rsidRPr="00A06DA5">
        <w:rPr>
          <w:rFonts w:ascii="Times New Roman" w:eastAsia="Times New Roman" w:hAnsi="Times New Roman" w:cs="Times New Roman"/>
          <w:sz w:val="24"/>
          <w:szCs w:val="24"/>
          <w:lang w:eastAsia="en-CA"/>
        </w:rPr>
        <w:t xml:space="preserve">. 2004; 30 </w:t>
      </w:r>
      <w:hyperlink r:id="rId11" w:history="1">
        <w:r w:rsidR="00457439" w:rsidRPr="00A06DA5">
          <w:rPr>
            <w:rStyle w:val="Hyperlink"/>
            <w:rFonts w:ascii="Times New Roman" w:hAnsi="Times New Roman" w:cs="Times New Roman"/>
            <w:color w:val="auto"/>
            <w:sz w:val="24"/>
            <w:szCs w:val="24"/>
          </w:rPr>
          <w:t>http://www.phac-aspc.gc.ca/publicat/ccdr-rmtc/04vol30/dr3016c-eng.php</w:t>
        </w:r>
        <w:r w:rsidR="00457439" w:rsidRPr="00A06DA5">
          <w:rPr>
            <w:rStyle w:val="Hyperlink"/>
            <w:rFonts w:ascii="Times New Roman" w:eastAsia="Times New Roman" w:hAnsi="Times New Roman" w:cs="Times New Roman"/>
            <w:color w:val="auto"/>
            <w:sz w:val="24"/>
            <w:szCs w:val="24"/>
            <w:lang w:eastAsia="en-CA"/>
          </w:rPr>
          <w:t xml:space="preserve"> </w:t>
        </w:r>
      </w:hyperlink>
      <w:r w:rsidR="00457439" w:rsidRPr="00A06DA5">
        <w:rPr>
          <w:rFonts w:ascii="Times New Roman" w:eastAsia="Times New Roman" w:hAnsi="Times New Roman" w:cs="Times New Roman"/>
          <w:sz w:val="24"/>
          <w:szCs w:val="24"/>
          <w:lang w:eastAsia="en-CA"/>
        </w:rPr>
        <w:t xml:space="preserve"> Accessed on 11 November, 2010.</w:t>
      </w:r>
    </w:p>
    <w:p w14:paraId="7538DFEC" w14:textId="77777777" w:rsidR="00174FA8" w:rsidRPr="00A06DA5" w:rsidRDefault="00174FA8" w:rsidP="00B96B5C">
      <w:pPr>
        <w:rPr>
          <w:rFonts w:ascii="Times New Roman" w:hAnsi="Times New Roman" w:cs="Times New Roman"/>
          <w:sz w:val="24"/>
          <w:szCs w:val="24"/>
        </w:rPr>
      </w:pPr>
    </w:p>
    <w:p w14:paraId="21F35028" w14:textId="77777777" w:rsidR="005A5E8E" w:rsidRDefault="005A5E8E" w:rsidP="005A5E8E">
      <w:pPr>
        <w:tabs>
          <w:tab w:val="right" w:pos="360"/>
          <w:tab w:val="left" w:pos="540"/>
        </w:tabs>
        <w:spacing w:after="0" w:line="240" w:lineRule="auto"/>
        <w:ind w:left="540" w:hanging="540"/>
        <w:rPr>
          <w:rFonts w:ascii="Times New Roman" w:hAnsi="Times New Roman" w:cs="Times New Roman"/>
          <w:sz w:val="24"/>
          <w:szCs w:val="24"/>
        </w:rPr>
      </w:pPr>
      <w:r>
        <w:rPr>
          <w:rFonts w:ascii="Times New Roman" w:eastAsia="Calibri" w:hAnsi="Times New Roman" w:cs="Times New Roman"/>
          <w:sz w:val="24"/>
          <w:szCs w:val="24"/>
        </w:rPr>
        <w:t>8</w:t>
      </w:r>
      <w:r w:rsidRPr="00942177">
        <w:rPr>
          <w:rFonts w:ascii="Times New Roman" w:eastAsia="Calibri" w:hAnsi="Times New Roman" w:cs="Times New Roman"/>
          <w:sz w:val="24"/>
          <w:szCs w:val="24"/>
        </w:rPr>
        <w:t xml:space="preserve">. Canadian HIV/AIDS Legal Network. Under the Skin: A People’s Case for Prison Needle and Syringe Programs. 2010. Available at </w:t>
      </w:r>
      <w:hyperlink r:id="rId12" w:history="1">
        <w:r w:rsidRPr="00942177">
          <w:rPr>
            <w:rStyle w:val="Hyperlink"/>
            <w:rFonts w:ascii="Times New Roman" w:hAnsi="Times New Roman" w:cs="Times New Roman"/>
            <w:sz w:val="24"/>
            <w:szCs w:val="24"/>
          </w:rPr>
          <w:t>http://www.aidslaw.ca/publications/interfaces/downloadFile.php?ref=1592</w:t>
        </w:r>
      </w:hyperlink>
      <w:r w:rsidRPr="00942177">
        <w:rPr>
          <w:rFonts w:ascii="Times New Roman" w:hAnsi="Times New Roman" w:cs="Times New Roman"/>
          <w:sz w:val="24"/>
          <w:szCs w:val="24"/>
        </w:rPr>
        <w:t xml:space="preserve"> Accessed on 14 November, 2010.</w:t>
      </w:r>
    </w:p>
    <w:p w14:paraId="0E56C5E8" w14:textId="77777777" w:rsidR="005A5E8E" w:rsidRDefault="005A5E8E" w:rsidP="005A5E8E">
      <w:pPr>
        <w:tabs>
          <w:tab w:val="right" w:pos="360"/>
          <w:tab w:val="left" w:pos="540"/>
        </w:tabs>
        <w:spacing w:after="0" w:line="240" w:lineRule="auto"/>
        <w:ind w:left="540" w:hanging="540"/>
        <w:rPr>
          <w:rFonts w:ascii="Times New Roman" w:hAnsi="Times New Roman" w:cs="Times New Roman"/>
          <w:sz w:val="24"/>
          <w:szCs w:val="24"/>
        </w:rPr>
      </w:pPr>
    </w:p>
    <w:p w14:paraId="31F311AD" w14:textId="77777777" w:rsidR="005A5E8E" w:rsidRDefault="005A5E8E" w:rsidP="005A5E8E">
      <w:pPr>
        <w:pBdr>
          <w:bottom w:val="single" w:sz="12" w:space="1" w:color="auto"/>
        </w:pBdr>
        <w:spacing w:after="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9. </w:t>
      </w:r>
      <w:r w:rsidRPr="00BD3BC8">
        <w:rPr>
          <w:rFonts w:ascii="Times New Roman" w:hAnsi="Times New Roman" w:cs="Times New Roman"/>
          <w:color w:val="000000"/>
          <w:sz w:val="24"/>
          <w:szCs w:val="24"/>
          <w:lang w:val="en-US"/>
        </w:rPr>
        <w:t>Baussano I, Williams BG, Nunn P, Beggiato M, Fedeli U, et al. (2010) Tuberculosis Incidence in Prisons: A Systematic Review. PLoS Med 7(12): e1000381. doi:10.1371/journal.pmed.1000381</w:t>
      </w:r>
    </w:p>
    <w:p w14:paraId="54F9DCC2" w14:textId="77777777" w:rsidR="005A5E8E" w:rsidRDefault="005A5E8E" w:rsidP="005A5E8E">
      <w:pPr>
        <w:tabs>
          <w:tab w:val="right" w:pos="360"/>
          <w:tab w:val="left" w:pos="540"/>
        </w:tabs>
        <w:spacing w:after="0" w:line="240" w:lineRule="auto"/>
        <w:ind w:left="540" w:hanging="540"/>
        <w:rPr>
          <w:rFonts w:ascii="Times New Roman" w:hAnsi="Times New Roman" w:cs="Times New Roman"/>
          <w:sz w:val="24"/>
          <w:szCs w:val="24"/>
        </w:rPr>
      </w:pPr>
    </w:p>
    <w:p w14:paraId="1096E030" w14:textId="77777777" w:rsidR="0064036C" w:rsidRDefault="0064036C" w:rsidP="005A5E8E">
      <w:pPr>
        <w:tabs>
          <w:tab w:val="right" w:pos="360"/>
          <w:tab w:val="left" w:pos="540"/>
        </w:tabs>
        <w:spacing w:after="0" w:line="240" w:lineRule="auto"/>
        <w:ind w:left="540" w:hanging="540"/>
        <w:rPr>
          <w:rFonts w:ascii="Times New Roman" w:hAnsi="Times New Roman" w:cs="Times New Roman"/>
          <w:sz w:val="24"/>
          <w:szCs w:val="24"/>
        </w:rPr>
      </w:pPr>
      <w:r>
        <w:rPr>
          <w:rFonts w:ascii="Times New Roman" w:eastAsia="Calibri" w:hAnsi="Times New Roman" w:cs="Times New Roman"/>
          <w:sz w:val="24"/>
          <w:szCs w:val="24"/>
        </w:rPr>
        <w:t xml:space="preserve">10. </w:t>
      </w:r>
      <w:r w:rsidRPr="00A06DA5">
        <w:rPr>
          <w:rFonts w:ascii="Times New Roman" w:eastAsia="Calibri" w:hAnsi="Times New Roman" w:cs="Times New Roman"/>
          <w:sz w:val="24"/>
          <w:szCs w:val="24"/>
        </w:rPr>
        <w:t xml:space="preserve">Statistics Canada. Adult and Youth Correctional Services: Key Indicators (2008/2009 </w:t>
      </w:r>
      <w:r w:rsidRPr="00942177">
        <w:rPr>
          <w:rFonts w:ascii="Times New Roman" w:eastAsia="Calibri" w:hAnsi="Times New Roman" w:cs="Times New Roman"/>
          <w:sz w:val="24"/>
          <w:szCs w:val="24"/>
        </w:rPr>
        <w:t>correction). &lt;</w:t>
      </w:r>
      <w:r w:rsidRPr="00942177">
        <w:rPr>
          <w:rFonts w:ascii="Times New Roman" w:hAnsi="Times New Roman" w:cs="Times New Roman"/>
          <w:sz w:val="24"/>
          <w:szCs w:val="24"/>
        </w:rPr>
        <w:t xml:space="preserve"> </w:t>
      </w:r>
      <w:hyperlink r:id="rId13" w:history="1">
        <w:r w:rsidRPr="00942177">
          <w:rPr>
            <w:rStyle w:val="Hyperlink"/>
            <w:rFonts w:ascii="Times New Roman" w:hAnsi="Times New Roman" w:cs="Times New Roman"/>
            <w:sz w:val="24"/>
            <w:szCs w:val="24"/>
          </w:rPr>
          <w:t>http://www.statcan.gc.ca/daily-quotidien/091208/dq091208a-eng.htm</w:t>
        </w:r>
      </w:hyperlink>
      <w:r w:rsidRPr="00942177">
        <w:rPr>
          <w:rFonts w:ascii="Times New Roman" w:hAnsi="Times New Roman" w:cs="Times New Roman"/>
          <w:sz w:val="24"/>
          <w:szCs w:val="24"/>
        </w:rPr>
        <w:t xml:space="preserve"> &gt; Accessed on 11 November 2010</w:t>
      </w:r>
    </w:p>
    <w:p w14:paraId="07233F86" w14:textId="77777777" w:rsidR="0064036C" w:rsidRDefault="0064036C" w:rsidP="005A5E8E">
      <w:pPr>
        <w:tabs>
          <w:tab w:val="right" w:pos="360"/>
          <w:tab w:val="left" w:pos="540"/>
        </w:tabs>
        <w:spacing w:after="0" w:line="240" w:lineRule="auto"/>
        <w:ind w:left="540" w:hanging="540"/>
        <w:rPr>
          <w:rFonts w:ascii="Times New Roman" w:hAnsi="Times New Roman" w:cs="Times New Roman"/>
          <w:sz w:val="24"/>
          <w:szCs w:val="24"/>
        </w:rPr>
      </w:pPr>
    </w:p>
    <w:p w14:paraId="6E489FFD" w14:textId="77777777" w:rsidR="0064036C" w:rsidRDefault="0064036C" w:rsidP="0064036C">
      <w:pPr>
        <w:tabs>
          <w:tab w:val="right" w:pos="360"/>
          <w:tab w:val="left" w:pos="540"/>
        </w:tabs>
        <w:spacing w:after="0" w:line="240" w:lineRule="auto"/>
        <w:ind w:left="540" w:hanging="540"/>
        <w:rPr>
          <w:rFonts w:ascii="Times New Roman" w:hAnsi="Times New Roman" w:cs="Times New Roman"/>
          <w:sz w:val="24"/>
          <w:szCs w:val="24"/>
        </w:rPr>
      </w:pPr>
      <w:r>
        <w:rPr>
          <w:rFonts w:ascii="Times New Roman" w:hAnsi="Times New Roman" w:cs="Times New Roman"/>
          <w:sz w:val="24"/>
          <w:szCs w:val="24"/>
        </w:rPr>
        <w:t>11. (</w:t>
      </w:r>
      <w:r w:rsidRPr="00BD4E6A">
        <w:rPr>
          <w:rFonts w:ascii="Times New Roman" w:hAnsi="Times New Roman" w:cs="Times New Roman"/>
          <w:sz w:val="24"/>
          <w:szCs w:val="24"/>
        </w:rPr>
        <w:t>http://www.cbc.ca/news/canada/montreal/story/2011/02/16/bloc-quebecois-supports-conservative-crime-bill-cp.html</w:t>
      </w:r>
      <w:r>
        <w:rPr>
          <w:rFonts w:ascii="Times New Roman" w:hAnsi="Times New Roman" w:cs="Times New Roman"/>
          <w:sz w:val="24"/>
          <w:szCs w:val="24"/>
        </w:rPr>
        <w:t xml:space="preserve">).  </w:t>
      </w:r>
    </w:p>
    <w:p w14:paraId="732EA278" w14:textId="77777777" w:rsidR="0064036C" w:rsidRDefault="0064036C" w:rsidP="005A5E8E">
      <w:pPr>
        <w:tabs>
          <w:tab w:val="right" w:pos="360"/>
          <w:tab w:val="left" w:pos="540"/>
        </w:tabs>
        <w:spacing w:after="0" w:line="240" w:lineRule="auto"/>
        <w:ind w:left="540" w:hanging="540"/>
        <w:rPr>
          <w:rFonts w:ascii="Times New Roman" w:hAnsi="Times New Roman" w:cs="Times New Roman"/>
          <w:sz w:val="24"/>
          <w:szCs w:val="24"/>
        </w:rPr>
      </w:pPr>
    </w:p>
    <w:p w14:paraId="5F1BD5A5" w14:textId="77777777" w:rsidR="0064036C" w:rsidRDefault="0064036C" w:rsidP="0064036C">
      <w:pPr>
        <w:tabs>
          <w:tab w:val="right" w:pos="360"/>
          <w:tab w:val="left" w:pos="540"/>
        </w:tabs>
        <w:spacing w:after="0" w:line="240" w:lineRule="auto"/>
        <w:ind w:left="540" w:hanging="540"/>
        <w:rPr>
          <w:rFonts w:ascii="Times New Roman" w:hAnsi="Times New Roman" w:cs="Times New Roman"/>
          <w:sz w:val="24"/>
          <w:szCs w:val="24"/>
        </w:rPr>
      </w:pPr>
      <w:r>
        <w:rPr>
          <w:rFonts w:ascii="Times New Roman" w:hAnsi="Times New Roman" w:cs="Times New Roman"/>
          <w:sz w:val="24"/>
          <w:szCs w:val="24"/>
        </w:rPr>
        <w:t>12. PHAC. Prison Needle Exchange: Review of the Evidence, Report for Correctional Service of Canada. April 2006.</w:t>
      </w:r>
    </w:p>
    <w:p w14:paraId="49E0051D" w14:textId="77777777" w:rsidR="0064036C" w:rsidRDefault="0064036C" w:rsidP="005A5E8E">
      <w:pPr>
        <w:tabs>
          <w:tab w:val="right" w:pos="360"/>
          <w:tab w:val="left" w:pos="540"/>
        </w:tabs>
        <w:spacing w:after="0" w:line="240" w:lineRule="auto"/>
        <w:ind w:left="540" w:hanging="540"/>
        <w:rPr>
          <w:rFonts w:ascii="Times New Roman" w:hAnsi="Times New Roman" w:cs="Times New Roman"/>
          <w:sz w:val="24"/>
          <w:szCs w:val="24"/>
        </w:rPr>
      </w:pPr>
    </w:p>
    <w:p w14:paraId="32311223" w14:textId="77777777" w:rsidR="00B96B5C" w:rsidRPr="00A06DA5" w:rsidRDefault="0064036C" w:rsidP="00296207">
      <w:pPr>
        <w:tabs>
          <w:tab w:val="right" w:pos="360"/>
          <w:tab w:val="left" w:pos="540"/>
        </w:tabs>
        <w:spacing w:after="0" w:line="240" w:lineRule="auto"/>
        <w:ind w:left="540" w:hanging="540"/>
        <w:rPr>
          <w:rStyle w:val="apple-style-span"/>
        </w:rPr>
      </w:pPr>
      <w:r>
        <w:rPr>
          <w:rFonts w:ascii="Times New Roman" w:hAnsi="Times New Roman" w:cs="Times New Roman"/>
          <w:sz w:val="24"/>
          <w:szCs w:val="24"/>
        </w:rPr>
        <w:t>13</w:t>
      </w:r>
      <w:r w:rsidR="00457439" w:rsidRPr="00A06DA5">
        <w:rPr>
          <w:rFonts w:ascii="Times New Roman" w:hAnsi="Times New Roman" w:cs="Times New Roman"/>
          <w:sz w:val="24"/>
          <w:szCs w:val="24"/>
        </w:rPr>
        <w:t xml:space="preserve">. </w:t>
      </w:r>
      <w:r w:rsidR="00457439" w:rsidRPr="00A06DA5">
        <w:rPr>
          <w:rStyle w:val="apple-style-span"/>
          <w:rFonts w:ascii="Times New Roman" w:hAnsi="Times New Roman" w:cs="Times New Roman"/>
          <w:sz w:val="24"/>
          <w:szCs w:val="24"/>
        </w:rPr>
        <w:t>Stark K, Bienzle U, Vonk R, et al.</w:t>
      </w:r>
      <w:r w:rsidR="00457439" w:rsidRPr="00A06DA5">
        <w:rPr>
          <w:rStyle w:val="apple-converted-space"/>
          <w:rFonts w:ascii="Times New Roman" w:hAnsi="Times New Roman" w:cs="Times New Roman"/>
          <w:sz w:val="24"/>
          <w:szCs w:val="24"/>
        </w:rPr>
        <w:t> </w:t>
      </w:r>
      <w:r w:rsidR="00457439" w:rsidRPr="00A06DA5">
        <w:rPr>
          <w:rStyle w:val="Emphasis"/>
          <w:rFonts w:ascii="Times New Roman" w:hAnsi="Times New Roman" w:cs="Times New Roman"/>
          <w:sz w:val="24"/>
          <w:szCs w:val="24"/>
        </w:rPr>
        <w:t>History of syringe sharing in prison and risk of hepatitis B virus, hepatitis C virus, and human immunodeficiency virus infection among injecting drug users in Berlin</w:t>
      </w:r>
      <w:r w:rsidR="00457439" w:rsidRPr="00A06DA5">
        <w:rPr>
          <w:rStyle w:val="apple-style-span"/>
          <w:rFonts w:ascii="Times New Roman" w:hAnsi="Times New Roman" w:cs="Times New Roman"/>
          <w:sz w:val="24"/>
          <w:szCs w:val="24"/>
        </w:rPr>
        <w:t>. Int J Epidemiol 1997;26(6):1359-1366.</w:t>
      </w:r>
    </w:p>
    <w:p w14:paraId="1F919212" w14:textId="77777777" w:rsidR="00694A8D" w:rsidRDefault="00694A8D" w:rsidP="00694A8D">
      <w:pPr>
        <w:rPr>
          <w:rFonts w:ascii="Times New Roman" w:hAnsi="Times New Roman" w:cs="Times New Roman"/>
          <w:b/>
          <w:sz w:val="24"/>
          <w:szCs w:val="24"/>
        </w:rPr>
      </w:pPr>
    </w:p>
    <w:sectPr w:rsidR="00694A8D" w:rsidSect="008971A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02621" w14:textId="77777777" w:rsidR="005A5E8E" w:rsidRDefault="005A5E8E" w:rsidP="00B96B5C">
      <w:pPr>
        <w:spacing w:after="0" w:line="240" w:lineRule="auto"/>
      </w:pPr>
      <w:r>
        <w:separator/>
      </w:r>
    </w:p>
  </w:endnote>
  <w:endnote w:type="continuationSeparator" w:id="0">
    <w:p w14:paraId="6F525434" w14:textId="77777777" w:rsidR="005A5E8E" w:rsidRDefault="005A5E8E" w:rsidP="00B96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AAE8B" w14:textId="77777777" w:rsidR="0064036C" w:rsidRDefault="006403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1467"/>
      <w:docPartObj>
        <w:docPartGallery w:val="Page Numbers (Bottom of Page)"/>
        <w:docPartUnique/>
      </w:docPartObj>
    </w:sdtPr>
    <w:sdtContent>
      <w:p w14:paraId="2721799A" w14:textId="77777777" w:rsidR="005A5E8E" w:rsidRDefault="005A5E8E">
        <w:pPr>
          <w:pStyle w:val="Footer"/>
          <w:jc w:val="right"/>
        </w:pPr>
        <w:r>
          <w:fldChar w:fldCharType="begin"/>
        </w:r>
        <w:r>
          <w:instrText xml:space="preserve"> PAGE   \* MERGEFORMAT </w:instrText>
        </w:r>
        <w:r>
          <w:fldChar w:fldCharType="separate"/>
        </w:r>
        <w:r w:rsidR="00296207">
          <w:rPr>
            <w:noProof/>
          </w:rPr>
          <w:t>1</w:t>
        </w:r>
        <w:r>
          <w:rPr>
            <w:noProof/>
          </w:rPr>
          <w:fldChar w:fldCharType="end"/>
        </w:r>
      </w:p>
    </w:sdtContent>
  </w:sdt>
  <w:p w14:paraId="4A42E003" w14:textId="77777777" w:rsidR="005A5E8E" w:rsidRDefault="005A5E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F4A25" w14:textId="77777777" w:rsidR="0064036C" w:rsidRDefault="006403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F046B" w14:textId="77777777" w:rsidR="005A5E8E" w:rsidRDefault="005A5E8E" w:rsidP="00B96B5C">
      <w:pPr>
        <w:spacing w:after="0" w:line="240" w:lineRule="auto"/>
      </w:pPr>
      <w:r>
        <w:separator/>
      </w:r>
    </w:p>
  </w:footnote>
  <w:footnote w:type="continuationSeparator" w:id="0">
    <w:p w14:paraId="35281173" w14:textId="77777777" w:rsidR="005A5E8E" w:rsidRDefault="005A5E8E" w:rsidP="00B96B5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43E0" w14:textId="77777777" w:rsidR="0064036C" w:rsidRDefault="006403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C00EA" w14:textId="77777777" w:rsidR="005A5E8E" w:rsidRDefault="005A5E8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0B3BD" w14:textId="77777777" w:rsidR="0064036C" w:rsidRDefault="006403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C0B04"/>
    <w:multiLevelType w:val="hybridMultilevel"/>
    <w:tmpl w:val="D7E6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C00"/>
    <w:rsid w:val="0000758C"/>
    <w:rsid w:val="00072937"/>
    <w:rsid w:val="000A2AB2"/>
    <w:rsid w:val="000F3836"/>
    <w:rsid w:val="000F4709"/>
    <w:rsid w:val="00130562"/>
    <w:rsid w:val="00174FA8"/>
    <w:rsid w:val="001D367F"/>
    <w:rsid w:val="002442ED"/>
    <w:rsid w:val="00277C6B"/>
    <w:rsid w:val="00293F6C"/>
    <w:rsid w:val="00296207"/>
    <w:rsid w:val="0036383A"/>
    <w:rsid w:val="003D22E4"/>
    <w:rsid w:val="003F341A"/>
    <w:rsid w:val="003F6B80"/>
    <w:rsid w:val="00452671"/>
    <w:rsid w:val="00456CCB"/>
    <w:rsid w:val="00457439"/>
    <w:rsid w:val="00470623"/>
    <w:rsid w:val="004A34B3"/>
    <w:rsid w:val="004A63EC"/>
    <w:rsid w:val="004F2CAA"/>
    <w:rsid w:val="00562736"/>
    <w:rsid w:val="005A5E8E"/>
    <w:rsid w:val="005D38D6"/>
    <w:rsid w:val="005D7E38"/>
    <w:rsid w:val="005E3D07"/>
    <w:rsid w:val="0064036C"/>
    <w:rsid w:val="00694A8D"/>
    <w:rsid w:val="006A056B"/>
    <w:rsid w:val="006A2AD7"/>
    <w:rsid w:val="006D6A12"/>
    <w:rsid w:val="007540C5"/>
    <w:rsid w:val="00762C65"/>
    <w:rsid w:val="007754B0"/>
    <w:rsid w:val="007C1E11"/>
    <w:rsid w:val="007C59FA"/>
    <w:rsid w:val="007D083C"/>
    <w:rsid w:val="008100B0"/>
    <w:rsid w:val="0081281A"/>
    <w:rsid w:val="008259F4"/>
    <w:rsid w:val="00825C80"/>
    <w:rsid w:val="00827F3D"/>
    <w:rsid w:val="008971A7"/>
    <w:rsid w:val="008B39EB"/>
    <w:rsid w:val="0093182A"/>
    <w:rsid w:val="00942177"/>
    <w:rsid w:val="00A06DA5"/>
    <w:rsid w:val="00A40C00"/>
    <w:rsid w:val="00A44F7A"/>
    <w:rsid w:val="00A50448"/>
    <w:rsid w:val="00A75018"/>
    <w:rsid w:val="00AA41A4"/>
    <w:rsid w:val="00AA7AC3"/>
    <w:rsid w:val="00B96B5C"/>
    <w:rsid w:val="00BA6BE9"/>
    <w:rsid w:val="00BD3BC8"/>
    <w:rsid w:val="00BD4E6A"/>
    <w:rsid w:val="00BF3FCE"/>
    <w:rsid w:val="00C02C11"/>
    <w:rsid w:val="00C36D57"/>
    <w:rsid w:val="00C7063E"/>
    <w:rsid w:val="00C92A1D"/>
    <w:rsid w:val="00D02B13"/>
    <w:rsid w:val="00D86A2B"/>
    <w:rsid w:val="00D874BF"/>
    <w:rsid w:val="00DD2A6F"/>
    <w:rsid w:val="00E03DB4"/>
    <w:rsid w:val="00E8694A"/>
    <w:rsid w:val="00EC15DA"/>
    <w:rsid w:val="00F3343C"/>
    <w:rsid w:val="00F72EE7"/>
    <w:rsid w:val="00FA1A50"/>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2DCD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1A7"/>
  </w:style>
  <w:style w:type="paragraph" w:styleId="Heading1">
    <w:name w:val="heading 1"/>
    <w:basedOn w:val="Normal"/>
    <w:link w:val="Heading1Char"/>
    <w:uiPriority w:val="9"/>
    <w:qFormat/>
    <w:rsid w:val="00825C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6B5C"/>
  </w:style>
  <w:style w:type="character" w:customStyle="1" w:styleId="citation">
    <w:name w:val="citation"/>
    <w:basedOn w:val="DefaultParagraphFont"/>
    <w:rsid w:val="00B96B5C"/>
  </w:style>
  <w:style w:type="character" w:customStyle="1" w:styleId="ref-journal">
    <w:name w:val="ref-journal"/>
    <w:basedOn w:val="DefaultParagraphFont"/>
    <w:rsid w:val="00B96B5C"/>
  </w:style>
  <w:style w:type="character" w:customStyle="1" w:styleId="ref-vol">
    <w:name w:val="ref-vol"/>
    <w:basedOn w:val="DefaultParagraphFont"/>
    <w:rsid w:val="00B96B5C"/>
  </w:style>
  <w:style w:type="character" w:customStyle="1" w:styleId="ref-label">
    <w:name w:val="ref-label"/>
    <w:basedOn w:val="DefaultParagraphFont"/>
    <w:rsid w:val="00B96B5C"/>
  </w:style>
  <w:style w:type="paragraph" w:styleId="EndnoteText">
    <w:name w:val="endnote text"/>
    <w:basedOn w:val="Normal"/>
    <w:link w:val="EndnoteTextChar"/>
    <w:uiPriority w:val="99"/>
    <w:semiHidden/>
    <w:unhideWhenUsed/>
    <w:rsid w:val="00B96B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6B5C"/>
    <w:rPr>
      <w:sz w:val="20"/>
      <w:szCs w:val="20"/>
    </w:rPr>
  </w:style>
  <w:style w:type="character" w:styleId="EndnoteReference">
    <w:name w:val="endnote reference"/>
    <w:basedOn w:val="DefaultParagraphFont"/>
    <w:uiPriority w:val="99"/>
    <w:semiHidden/>
    <w:unhideWhenUsed/>
    <w:rsid w:val="00B96B5C"/>
    <w:rPr>
      <w:vertAlign w:val="superscript"/>
    </w:rPr>
  </w:style>
  <w:style w:type="character" w:customStyle="1" w:styleId="apple-style-span">
    <w:name w:val="apple-style-span"/>
    <w:basedOn w:val="DefaultParagraphFont"/>
    <w:rsid w:val="0036383A"/>
  </w:style>
  <w:style w:type="character" w:styleId="Hyperlink">
    <w:name w:val="Hyperlink"/>
    <w:basedOn w:val="DefaultParagraphFont"/>
    <w:uiPriority w:val="99"/>
    <w:unhideWhenUsed/>
    <w:rsid w:val="00457439"/>
    <w:rPr>
      <w:color w:val="0000FF"/>
      <w:u w:val="single"/>
    </w:rPr>
  </w:style>
  <w:style w:type="character" w:styleId="Emphasis">
    <w:name w:val="Emphasis"/>
    <w:basedOn w:val="DefaultParagraphFont"/>
    <w:uiPriority w:val="20"/>
    <w:qFormat/>
    <w:rsid w:val="00457439"/>
    <w:rPr>
      <w:i/>
      <w:iCs/>
    </w:rPr>
  </w:style>
  <w:style w:type="character" w:customStyle="1" w:styleId="Heading1Char">
    <w:name w:val="Heading 1 Char"/>
    <w:basedOn w:val="DefaultParagraphFont"/>
    <w:link w:val="Heading1"/>
    <w:uiPriority w:val="9"/>
    <w:rsid w:val="00825C80"/>
    <w:rPr>
      <w:rFonts w:ascii="Times New Roman" w:eastAsia="Times New Roman" w:hAnsi="Times New Roman" w:cs="Times New Roman"/>
      <w:b/>
      <w:bCs/>
      <w:kern w:val="36"/>
      <w:sz w:val="48"/>
      <w:szCs w:val="48"/>
      <w:lang w:eastAsia="en-CA"/>
    </w:rPr>
  </w:style>
  <w:style w:type="character" w:styleId="CommentReference">
    <w:name w:val="annotation reference"/>
    <w:basedOn w:val="DefaultParagraphFont"/>
    <w:uiPriority w:val="99"/>
    <w:semiHidden/>
    <w:unhideWhenUsed/>
    <w:rsid w:val="00A06DA5"/>
    <w:rPr>
      <w:sz w:val="16"/>
      <w:szCs w:val="16"/>
    </w:rPr>
  </w:style>
  <w:style w:type="paragraph" w:styleId="CommentText">
    <w:name w:val="annotation text"/>
    <w:basedOn w:val="Normal"/>
    <w:link w:val="CommentTextChar"/>
    <w:uiPriority w:val="99"/>
    <w:semiHidden/>
    <w:unhideWhenUsed/>
    <w:rsid w:val="00A06DA5"/>
    <w:pPr>
      <w:spacing w:line="240" w:lineRule="auto"/>
    </w:pPr>
    <w:rPr>
      <w:sz w:val="20"/>
      <w:szCs w:val="20"/>
    </w:rPr>
  </w:style>
  <w:style w:type="character" w:customStyle="1" w:styleId="CommentTextChar">
    <w:name w:val="Comment Text Char"/>
    <w:basedOn w:val="DefaultParagraphFont"/>
    <w:link w:val="CommentText"/>
    <w:uiPriority w:val="99"/>
    <w:semiHidden/>
    <w:rsid w:val="00A06DA5"/>
    <w:rPr>
      <w:sz w:val="20"/>
      <w:szCs w:val="20"/>
    </w:rPr>
  </w:style>
  <w:style w:type="paragraph" w:styleId="CommentSubject">
    <w:name w:val="annotation subject"/>
    <w:basedOn w:val="CommentText"/>
    <w:next w:val="CommentText"/>
    <w:link w:val="CommentSubjectChar"/>
    <w:uiPriority w:val="99"/>
    <w:semiHidden/>
    <w:unhideWhenUsed/>
    <w:rsid w:val="00A06DA5"/>
    <w:rPr>
      <w:b/>
      <w:bCs/>
    </w:rPr>
  </w:style>
  <w:style w:type="character" w:customStyle="1" w:styleId="CommentSubjectChar">
    <w:name w:val="Comment Subject Char"/>
    <w:basedOn w:val="CommentTextChar"/>
    <w:link w:val="CommentSubject"/>
    <w:uiPriority w:val="99"/>
    <w:semiHidden/>
    <w:rsid w:val="00A06DA5"/>
    <w:rPr>
      <w:b/>
      <w:bCs/>
      <w:sz w:val="20"/>
      <w:szCs w:val="20"/>
    </w:rPr>
  </w:style>
  <w:style w:type="paragraph" w:styleId="BalloonText">
    <w:name w:val="Balloon Text"/>
    <w:basedOn w:val="Normal"/>
    <w:link w:val="BalloonTextChar"/>
    <w:uiPriority w:val="99"/>
    <w:semiHidden/>
    <w:unhideWhenUsed/>
    <w:rsid w:val="00A06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A5"/>
    <w:rPr>
      <w:rFonts w:ascii="Tahoma" w:hAnsi="Tahoma" w:cs="Tahoma"/>
      <w:sz w:val="16"/>
      <w:szCs w:val="16"/>
    </w:rPr>
  </w:style>
  <w:style w:type="paragraph" w:styleId="Header">
    <w:name w:val="header"/>
    <w:basedOn w:val="Normal"/>
    <w:link w:val="HeaderChar"/>
    <w:uiPriority w:val="99"/>
    <w:unhideWhenUsed/>
    <w:rsid w:val="003F3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41A"/>
  </w:style>
  <w:style w:type="paragraph" w:styleId="Footer">
    <w:name w:val="footer"/>
    <w:basedOn w:val="Normal"/>
    <w:link w:val="FooterChar"/>
    <w:uiPriority w:val="99"/>
    <w:unhideWhenUsed/>
    <w:rsid w:val="003F3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41A"/>
  </w:style>
  <w:style w:type="paragraph" w:customStyle="1" w:styleId="desc">
    <w:name w:val="desc"/>
    <w:basedOn w:val="Normal"/>
    <w:rsid w:val="006A2AD7"/>
    <w:pPr>
      <w:spacing w:beforeLines="1" w:afterLines="1" w:line="240" w:lineRule="auto"/>
    </w:pPr>
    <w:rPr>
      <w:rFonts w:ascii="Times" w:hAnsi="Times"/>
      <w:sz w:val="20"/>
      <w:szCs w:val="20"/>
      <w:lang w:val="en-US"/>
    </w:rPr>
  </w:style>
  <w:style w:type="paragraph" w:customStyle="1" w:styleId="details">
    <w:name w:val="details"/>
    <w:basedOn w:val="Normal"/>
    <w:rsid w:val="006A2AD7"/>
    <w:pPr>
      <w:spacing w:beforeLines="1" w:afterLines="1" w:line="240" w:lineRule="auto"/>
    </w:pPr>
    <w:rPr>
      <w:rFonts w:ascii="Times" w:hAnsi="Times"/>
      <w:sz w:val="20"/>
      <w:szCs w:val="20"/>
      <w:lang w:val="en-US"/>
    </w:rPr>
  </w:style>
  <w:style w:type="character" w:customStyle="1" w:styleId="jrnl">
    <w:name w:val="jrnl"/>
    <w:basedOn w:val="DefaultParagraphFont"/>
    <w:rsid w:val="006A2AD7"/>
  </w:style>
  <w:style w:type="paragraph" w:styleId="ListParagraph">
    <w:name w:val="List Paragraph"/>
    <w:basedOn w:val="Normal"/>
    <w:uiPriority w:val="34"/>
    <w:qFormat/>
    <w:rsid w:val="00C706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1A7"/>
  </w:style>
  <w:style w:type="paragraph" w:styleId="Heading1">
    <w:name w:val="heading 1"/>
    <w:basedOn w:val="Normal"/>
    <w:link w:val="Heading1Char"/>
    <w:uiPriority w:val="9"/>
    <w:qFormat/>
    <w:rsid w:val="00825C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6B5C"/>
  </w:style>
  <w:style w:type="character" w:customStyle="1" w:styleId="citation">
    <w:name w:val="citation"/>
    <w:basedOn w:val="DefaultParagraphFont"/>
    <w:rsid w:val="00B96B5C"/>
  </w:style>
  <w:style w:type="character" w:customStyle="1" w:styleId="ref-journal">
    <w:name w:val="ref-journal"/>
    <w:basedOn w:val="DefaultParagraphFont"/>
    <w:rsid w:val="00B96B5C"/>
  </w:style>
  <w:style w:type="character" w:customStyle="1" w:styleId="ref-vol">
    <w:name w:val="ref-vol"/>
    <w:basedOn w:val="DefaultParagraphFont"/>
    <w:rsid w:val="00B96B5C"/>
  </w:style>
  <w:style w:type="character" w:customStyle="1" w:styleId="ref-label">
    <w:name w:val="ref-label"/>
    <w:basedOn w:val="DefaultParagraphFont"/>
    <w:rsid w:val="00B96B5C"/>
  </w:style>
  <w:style w:type="paragraph" w:styleId="EndnoteText">
    <w:name w:val="endnote text"/>
    <w:basedOn w:val="Normal"/>
    <w:link w:val="EndnoteTextChar"/>
    <w:uiPriority w:val="99"/>
    <w:semiHidden/>
    <w:unhideWhenUsed/>
    <w:rsid w:val="00B96B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6B5C"/>
    <w:rPr>
      <w:sz w:val="20"/>
      <w:szCs w:val="20"/>
    </w:rPr>
  </w:style>
  <w:style w:type="character" w:styleId="EndnoteReference">
    <w:name w:val="endnote reference"/>
    <w:basedOn w:val="DefaultParagraphFont"/>
    <w:uiPriority w:val="99"/>
    <w:semiHidden/>
    <w:unhideWhenUsed/>
    <w:rsid w:val="00B96B5C"/>
    <w:rPr>
      <w:vertAlign w:val="superscript"/>
    </w:rPr>
  </w:style>
  <w:style w:type="character" w:customStyle="1" w:styleId="apple-style-span">
    <w:name w:val="apple-style-span"/>
    <w:basedOn w:val="DefaultParagraphFont"/>
    <w:rsid w:val="0036383A"/>
  </w:style>
  <w:style w:type="character" w:styleId="Hyperlink">
    <w:name w:val="Hyperlink"/>
    <w:basedOn w:val="DefaultParagraphFont"/>
    <w:uiPriority w:val="99"/>
    <w:unhideWhenUsed/>
    <w:rsid w:val="00457439"/>
    <w:rPr>
      <w:color w:val="0000FF"/>
      <w:u w:val="single"/>
    </w:rPr>
  </w:style>
  <w:style w:type="character" w:styleId="Emphasis">
    <w:name w:val="Emphasis"/>
    <w:basedOn w:val="DefaultParagraphFont"/>
    <w:uiPriority w:val="20"/>
    <w:qFormat/>
    <w:rsid w:val="00457439"/>
    <w:rPr>
      <w:i/>
      <w:iCs/>
    </w:rPr>
  </w:style>
  <w:style w:type="character" w:customStyle="1" w:styleId="Heading1Char">
    <w:name w:val="Heading 1 Char"/>
    <w:basedOn w:val="DefaultParagraphFont"/>
    <w:link w:val="Heading1"/>
    <w:uiPriority w:val="9"/>
    <w:rsid w:val="00825C80"/>
    <w:rPr>
      <w:rFonts w:ascii="Times New Roman" w:eastAsia="Times New Roman" w:hAnsi="Times New Roman" w:cs="Times New Roman"/>
      <w:b/>
      <w:bCs/>
      <w:kern w:val="36"/>
      <w:sz w:val="48"/>
      <w:szCs w:val="48"/>
      <w:lang w:eastAsia="en-CA"/>
    </w:rPr>
  </w:style>
  <w:style w:type="character" w:styleId="CommentReference">
    <w:name w:val="annotation reference"/>
    <w:basedOn w:val="DefaultParagraphFont"/>
    <w:uiPriority w:val="99"/>
    <w:semiHidden/>
    <w:unhideWhenUsed/>
    <w:rsid w:val="00A06DA5"/>
    <w:rPr>
      <w:sz w:val="16"/>
      <w:szCs w:val="16"/>
    </w:rPr>
  </w:style>
  <w:style w:type="paragraph" w:styleId="CommentText">
    <w:name w:val="annotation text"/>
    <w:basedOn w:val="Normal"/>
    <w:link w:val="CommentTextChar"/>
    <w:uiPriority w:val="99"/>
    <w:semiHidden/>
    <w:unhideWhenUsed/>
    <w:rsid w:val="00A06DA5"/>
    <w:pPr>
      <w:spacing w:line="240" w:lineRule="auto"/>
    </w:pPr>
    <w:rPr>
      <w:sz w:val="20"/>
      <w:szCs w:val="20"/>
    </w:rPr>
  </w:style>
  <w:style w:type="character" w:customStyle="1" w:styleId="CommentTextChar">
    <w:name w:val="Comment Text Char"/>
    <w:basedOn w:val="DefaultParagraphFont"/>
    <w:link w:val="CommentText"/>
    <w:uiPriority w:val="99"/>
    <w:semiHidden/>
    <w:rsid w:val="00A06DA5"/>
    <w:rPr>
      <w:sz w:val="20"/>
      <w:szCs w:val="20"/>
    </w:rPr>
  </w:style>
  <w:style w:type="paragraph" w:styleId="CommentSubject">
    <w:name w:val="annotation subject"/>
    <w:basedOn w:val="CommentText"/>
    <w:next w:val="CommentText"/>
    <w:link w:val="CommentSubjectChar"/>
    <w:uiPriority w:val="99"/>
    <w:semiHidden/>
    <w:unhideWhenUsed/>
    <w:rsid w:val="00A06DA5"/>
    <w:rPr>
      <w:b/>
      <w:bCs/>
    </w:rPr>
  </w:style>
  <w:style w:type="character" w:customStyle="1" w:styleId="CommentSubjectChar">
    <w:name w:val="Comment Subject Char"/>
    <w:basedOn w:val="CommentTextChar"/>
    <w:link w:val="CommentSubject"/>
    <w:uiPriority w:val="99"/>
    <w:semiHidden/>
    <w:rsid w:val="00A06DA5"/>
    <w:rPr>
      <w:b/>
      <w:bCs/>
      <w:sz w:val="20"/>
      <w:szCs w:val="20"/>
    </w:rPr>
  </w:style>
  <w:style w:type="paragraph" w:styleId="BalloonText">
    <w:name w:val="Balloon Text"/>
    <w:basedOn w:val="Normal"/>
    <w:link w:val="BalloonTextChar"/>
    <w:uiPriority w:val="99"/>
    <w:semiHidden/>
    <w:unhideWhenUsed/>
    <w:rsid w:val="00A06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A5"/>
    <w:rPr>
      <w:rFonts w:ascii="Tahoma" w:hAnsi="Tahoma" w:cs="Tahoma"/>
      <w:sz w:val="16"/>
      <w:szCs w:val="16"/>
    </w:rPr>
  </w:style>
  <w:style w:type="paragraph" w:styleId="Header">
    <w:name w:val="header"/>
    <w:basedOn w:val="Normal"/>
    <w:link w:val="HeaderChar"/>
    <w:uiPriority w:val="99"/>
    <w:unhideWhenUsed/>
    <w:rsid w:val="003F3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41A"/>
  </w:style>
  <w:style w:type="paragraph" w:styleId="Footer">
    <w:name w:val="footer"/>
    <w:basedOn w:val="Normal"/>
    <w:link w:val="FooterChar"/>
    <w:uiPriority w:val="99"/>
    <w:unhideWhenUsed/>
    <w:rsid w:val="003F3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41A"/>
  </w:style>
  <w:style w:type="paragraph" w:customStyle="1" w:styleId="desc">
    <w:name w:val="desc"/>
    <w:basedOn w:val="Normal"/>
    <w:rsid w:val="006A2AD7"/>
    <w:pPr>
      <w:spacing w:beforeLines="1" w:afterLines="1" w:line="240" w:lineRule="auto"/>
    </w:pPr>
    <w:rPr>
      <w:rFonts w:ascii="Times" w:hAnsi="Times"/>
      <w:sz w:val="20"/>
      <w:szCs w:val="20"/>
      <w:lang w:val="en-US"/>
    </w:rPr>
  </w:style>
  <w:style w:type="paragraph" w:customStyle="1" w:styleId="details">
    <w:name w:val="details"/>
    <w:basedOn w:val="Normal"/>
    <w:rsid w:val="006A2AD7"/>
    <w:pPr>
      <w:spacing w:beforeLines="1" w:afterLines="1" w:line="240" w:lineRule="auto"/>
    </w:pPr>
    <w:rPr>
      <w:rFonts w:ascii="Times" w:hAnsi="Times"/>
      <w:sz w:val="20"/>
      <w:szCs w:val="20"/>
      <w:lang w:val="en-US"/>
    </w:rPr>
  </w:style>
  <w:style w:type="character" w:customStyle="1" w:styleId="jrnl">
    <w:name w:val="jrnl"/>
    <w:basedOn w:val="DefaultParagraphFont"/>
    <w:rsid w:val="006A2AD7"/>
  </w:style>
  <w:style w:type="paragraph" w:styleId="ListParagraph">
    <w:name w:val="List Paragraph"/>
    <w:basedOn w:val="Normal"/>
    <w:uiPriority w:val="34"/>
    <w:qFormat/>
    <w:rsid w:val="00C7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172624">
      <w:bodyDiv w:val="1"/>
      <w:marLeft w:val="0"/>
      <w:marRight w:val="0"/>
      <w:marTop w:val="0"/>
      <w:marBottom w:val="0"/>
      <w:divBdr>
        <w:top w:val="none" w:sz="0" w:space="0" w:color="auto"/>
        <w:left w:val="none" w:sz="0" w:space="0" w:color="auto"/>
        <w:bottom w:val="none" w:sz="0" w:space="0" w:color="auto"/>
        <w:right w:val="none" w:sz="0" w:space="0" w:color="auto"/>
      </w:divBdr>
      <w:divsChild>
        <w:div w:id="8679797">
          <w:marLeft w:val="0"/>
          <w:marRight w:val="0"/>
          <w:marTop w:val="0"/>
          <w:marBottom w:val="0"/>
          <w:divBdr>
            <w:top w:val="none" w:sz="0" w:space="0" w:color="auto"/>
            <w:left w:val="none" w:sz="0" w:space="0" w:color="auto"/>
            <w:bottom w:val="none" w:sz="0" w:space="0" w:color="auto"/>
            <w:right w:val="none" w:sz="0" w:space="0" w:color="auto"/>
          </w:divBdr>
          <w:divsChild>
            <w:div w:id="1285427304">
              <w:marLeft w:val="0"/>
              <w:marRight w:val="0"/>
              <w:marTop w:val="0"/>
              <w:marBottom w:val="0"/>
              <w:divBdr>
                <w:top w:val="none" w:sz="0" w:space="0" w:color="auto"/>
                <w:left w:val="none" w:sz="0" w:space="0" w:color="auto"/>
                <w:bottom w:val="none" w:sz="0" w:space="0" w:color="auto"/>
                <w:right w:val="none" w:sz="0" w:space="0" w:color="auto"/>
              </w:divBdr>
            </w:div>
          </w:divsChild>
        </w:div>
        <w:div w:id="2136631889">
          <w:marLeft w:val="0"/>
          <w:marRight w:val="0"/>
          <w:marTop w:val="0"/>
          <w:marBottom w:val="0"/>
          <w:divBdr>
            <w:top w:val="none" w:sz="0" w:space="0" w:color="auto"/>
            <w:left w:val="none" w:sz="0" w:space="0" w:color="auto"/>
            <w:bottom w:val="none" w:sz="0" w:space="0" w:color="auto"/>
            <w:right w:val="none" w:sz="0" w:space="0" w:color="auto"/>
          </w:divBdr>
        </w:div>
      </w:divsChild>
    </w:div>
    <w:div w:id="1183275598">
      <w:bodyDiv w:val="1"/>
      <w:marLeft w:val="0"/>
      <w:marRight w:val="0"/>
      <w:marTop w:val="0"/>
      <w:marBottom w:val="0"/>
      <w:divBdr>
        <w:top w:val="none" w:sz="0" w:space="0" w:color="auto"/>
        <w:left w:val="none" w:sz="0" w:space="0" w:color="auto"/>
        <w:bottom w:val="none" w:sz="0" w:space="0" w:color="auto"/>
        <w:right w:val="none" w:sz="0" w:space="0" w:color="auto"/>
      </w:divBdr>
      <w:divsChild>
        <w:div w:id="496070169">
          <w:marLeft w:val="0"/>
          <w:marRight w:val="0"/>
          <w:marTop w:val="0"/>
          <w:marBottom w:val="0"/>
          <w:divBdr>
            <w:top w:val="none" w:sz="0" w:space="0" w:color="auto"/>
            <w:left w:val="none" w:sz="0" w:space="0" w:color="auto"/>
            <w:bottom w:val="none" w:sz="0" w:space="0" w:color="auto"/>
            <w:right w:val="none" w:sz="0" w:space="0" w:color="auto"/>
          </w:divBdr>
        </w:div>
        <w:div w:id="1162308911">
          <w:marLeft w:val="0"/>
          <w:marRight w:val="0"/>
          <w:marTop w:val="0"/>
          <w:marBottom w:val="0"/>
          <w:divBdr>
            <w:top w:val="none" w:sz="0" w:space="0" w:color="auto"/>
            <w:left w:val="none" w:sz="0" w:space="0" w:color="auto"/>
            <w:bottom w:val="none" w:sz="0" w:space="0" w:color="auto"/>
            <w:right w:val="none" w:sz="0" w:space="0" w:color="auto"/>
          </w:divBdr>
          <w:divsChild>
            <w:div w:id="17000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0174">
      <w:bodyDiv w:val="1"/>
      <w:marLeft w:val="0"/>
      <w:marRight w:val="0"/>
      <w:marTop w:val="0"/>
      <w:marBottom w:val="0"/>
      <w:divBdr>
        <w:top w:val="none" w:sz="0" w:space="0" w:color="auto"/>
        <w:left w:val="none" w:sz="0" w:space="0" w:color="auto"/>
        <w:bottom w:val="none" w:sz="0" w:space="0" w:color="auto"/>
        <w:right w:val="none" w:sz="0" w:space="0" w:color="auto"/>
      </w:divBdr>
    </w:div>
    <w:div w:id="1434859354">
      <w:bodyDiv w:val="1"/>
      <w:marLeft w:val="0"/>
      <w:marRight w:val="0"/>
      <w:marTop w:val="0"/>
      <w:marBottom w:val="0"/>
      <w:divBdr>
        <w:top w:val="none" w:sz="0" w:space="0" w:color="auto"/>
        <w:left w:val="none" w:sz="0" w:space="0" w:color="auto"/>
        <w:bottom w:val="none" w:sz="0" w:space="0" w:color="auto"/>
        <w:right w:val="none" w:sz="0" w:space="0" w:color="auto"/>
      </w:divBdr>
      <w:divsChild>
        <w:div w:id="161971264">
          <w:marLeft w:val="0"/>
          <w:marRight w:val="0"/>
          <w:marTop w:val="336"/>
          <w:marBottom w:val="0"/>
          <w:divBdr>
            <w:top w:val="none" w:sz="0" w:space="0" w:color="auto"/>
            <w:left w:val="none" w:sz="0" w:space="0" w:color="auto"/>
            <w:bottom w:val="none" w:sz="0" w:space="0" w:color="auto"/>
            <w:right w:val="none" w:sz="0" w:space="0" w:color="auto"/>
          </w:divBdr>
        </w:div>
        <w:div w:id="1724063393">
          <w:marLeft w:val="0"/>
          <w:marRight w:val="0"/>
          <w:marTop w:val="336"/>
          <w:marBottom w:val="0"/>
          <w:divBdr>
            <w:top w:val="dotted" w:sz="6" w:space="0" w:color="336699"/>
            <w:left w:val="dotted" w:sz="6" w:space="0" w:color="336699"/>
            <w:bottom w:val="dotted" w:sz="6" w:space="0" w:color="336699"/>
            <w:right w:val="dotted" w:sz="6" w:space="0" w:color="336699"/>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20834100"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ncbi.nlm.nih.gov/pubmed/18707597" TargetMode="External"/><Relationship Id="rId11" Type="http://schemas.openxmlformats.org/officeDocument/2006/relationships/hyperlink" Target="http://www.phac-aspc.gc.ca/publicat/ccdr-rmtc/04vol30/dr3016c-eng.php%20" TargetMode="External"/><Relationship Id="rId12" Type="http://schemas.openxmlformats.org/officeDocument/2006/relationships/hyperlink" Target="http://www.aidslaw.ca/publications/interfaces/downloadFile.php?ref=1592" TargetMode="External"/><Relationship Id="rId13" Type="http://schemas.openxmlformats.org/officeDocument/2006/relationships/hyperlink" Target="http://www.statcan.gc.ca/daily-quotidien/091208/dq091208a-eng.ht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AE422-11CB-E046-9AE7-A770073BD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1011</Words>
  <Characters>5766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Claire Kendall</cp:lastModifiedBy>
  <cp:revision>2</cp:revision>
  <dcterms:created xsi:type="dcterms:W3CDTF">2011-04-12T01:24:00Z</dcterms:created>
  <dcterms:modified xsi:type="dcterms:W3CDTF">2011-04-12T02:35:00Z</dcterms:modified>
</cp:coreProperties>
</file>