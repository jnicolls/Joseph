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del w:id="1" w:author="Kate Mason" w:date="2009-11-16T19:08:00Z"/>
          <w:b/>
          <w:b/>
          <w:szCs w:val="24"/>
        </w:rPr>
      </w:pPr>
      <w:r>
        <w:rPr>
          <w:rFonts w:cs="Times New Roman" w:ascii="Times New Roman" w:hAnsi="Times New Roman"/>
          <w:b/>
          <w:szCs w:val="24"/>
        </w:rPr>
        <w:t>TITLE</w:t>
      </w:r>
      <w:ins w:id="0" w:author="Kate Mason" w:date="2009-11-16T19:08:00Z">
        <w:r>
          <w:rPr>
            <w:rFonts w:cs="Times New Roman" w:ascii="Times New Roman" w:hAnsi="Times New Roman"/>
            <w:szCs w:val="24"/>
          </w:rPr>
          <w:t xml:space="preserve">:  </w:t>
        </w:r>
      </w:ins>
    </w:p>
    <w:p>
      <w:pPr>
        <w:pStyle w:val="Normal"/>
        <w:rPr>
          <w:rFonts w:ascii="Times New Roman" w:hAnsi="Times New Roman" w:cs="Times New Roman"/>
          <w:del w:id="2" w:author="Kate Mason" w:date="2009-11-16T19:08:00Z"/>
          <w:szCs w:val="24"/>
        </w:rPr>
      </w:pPr>
      <w:r>
        <w:rPr>
          <w:rFonts w:cs="Times New Roman" w:ascii="Times New Roman" w:hAnsi="Times New Roman"/>
          <w:szCs w:val="24"/>
        </w:rPr>
        <w:t>Health status and access to health care among homeless adults in a universal health insurance system</w:t>
      </w:r>
    </w:p>
    <w:p>
      <w:pPr>
        <w:pStyle w:val="Normal"/>
        <w:rPr>
          <w:rFonts w:ascii="Times New Roman" w:hAnsi="Times New Roman" w:cs="Times New Roman"/>
          <w:szCs w:val="24"/>
        </w:rPr>
      </w:pPr>
      <w:r>
        <w:rPr/>
      </w:r>
    </w:p>
    <w:p>
      <w:pPr>
        <w:pStyle w:val="Normal"/>
        <w:rPr>
          <w:rFonts w:ascii="Times New Roman" w:hAnsi="Times New Roman" w:cs="Times New Roman"/>
          <w:ins w:id="4" w:author="Kate Mason" w:date="2009-11-16T19:08:00Z"/>
          <w:b/>
          <w:b/>
          <w:szCs w:val="24"/>
        </w:rPr>
      </w:pPr>
      <w:ins w:id="3" w:author="Kate Mason" w:date="2009-11-16T19:08:00Z">
        <w:r>
          <w:rPr>
            <w:rFonts w:cs="Times New Roman" w:ascii="Times New Roman" w:hAnsi="Times New Roman"/>
            <w:b/>
            <w:szCs w:val="24"/>
          </w:rPr>
        </w:r>
      </w:ins>
    </w:p>
    <w:p>
      <w:pPr>
        <w:pStyle w:val="Normal"/>
        <w:rPr>
          <w:rFonts w:ascii="Times New Roman" w:hAnsi="Times New Roman" w:cs="Times New Roman"/>
          <w:b/>
          <w:b/>
          <w:szCs w:val="24"/>
        </w:rPr>
      </w:pPr>
      <w:r>
        <w:rPr>
          <w:rFonts w:cs="Times New Roman" w:ascii="Times New Roman" w:hAnsi="Times New Roman"/>
          <w:b/>
          <w:szCs w:val="24"/>
        </w:rPr>
        <w:t>AUTHORS</w:t>
      </w:r>
    </w:p>
    <w:p>
      <w:pPr>
        <w:pStyle w:val="Normal"/>
        <w:rPr/>
      </w:pPr>
      <w:r>
        <w:rPr>
          <w:rFonts w:cs="Times New Roman" w:ascii="Times New Roman" w:hAnsi="Times New Roman"/>
          <w:szCs w:val="24"/>
        </w:rPr>
        <w:t xml:space="preserve">Erika Khandor, MHSc, </w:t>
      </w:r>
      <w:hyperlink r:id="rId2">
        <w:r>
          <w:rPr>
            <w:rStyle w:val="InternetLink"/>
            <w:rFonts w:cs="Times New Roman" w:ascii="Times New Roman" w:hAnsi="Times New Roman"/>
            <w:color w:val="000000"/>
            <w:szCs w:val="24"/>
            <w:u w:val="none"/>
          </w:rPr>
          <w:t>erika.khandor@utoronto.ca</w:t>
        </w:r>
      </w:hyperlink>
      <w:r>
        <w:rPr>
          <w:rFonts w:cs="Times New Roman" w:ascii="Times New Roman" w:hAnsi="Times New Roman"/>
          <w:szCs w:val="24"/>
        </w:rPr>
        <w:t xml:space="preserve"> (1),</w:t>
      </w:r>
    </w:p>
    <w:p>
      <w:pPr>
        <w:pStyle w:val="Normal"/>
        <w:rPr>
          <w:rFonts w:ascii="Times New Roman" w:hAnsi="Times New Roman" w:cs="Times New Roman"/>
          <w:szCs w:val="24"/>
        </w:rPr>
      </w:pPr>
      <w:r>
        <w:rPr>
          <w:rFonts w:cs="Times New Roman" w:ascii="Times New Roman" w:hAnsi="Times New Roman"/>
          <w:szCs w:val="24"/>
        </w:rPr>
        <w:t xml:space="preserve">Kate Mason, MHSc, </w:t>
      </w:r>
      <w:hyperlink r:id="rId3">
        <w:r>
          <w:rPr>
            <w:rStyle w:val="InternetLink"/>
            <w:rFonts w:cs="Times New Roman" w:ascii="Times New Roman" w:hAnsi="Times New Roman"/>
            <w:color w:val="000000"/>
            <w:szCs w:val="24"/>
            <w:u w:val="none"/>
          </w:rPr>
          <w:t>masonk@smh.toronto.on.ca</w:t>
        </w:r>
      </w:hyperlink>
      <w:r>
        <w:rPr>
          <w:rFonts w:cs="Times New Roman" w:ascii="Times New Roman" w:hAnsi="Times New Roman"/>
          <w:szCs w:val="24"/>
        </w:rPr>
        <w:t xml:space="preserve"> (1),</w:t>
      </w:r>
    </w:p>
    <w:p>
      <w:pPr>
        <w:pStyle w:val="Normal"/>
        <w:rPr>
          <w:rFonts w:ascii="Times New Roman" w:hAnsi="Times New Roman" w:cs="Times New Roman"/>
          <w:szCs w:val="24"/>
        </w:rPr>
      </w:pPr>
      <w:r>
        <w:rPr>
          <w:rFonts w:cs="Times New Roman" w:ascii="Times New Roman" w:hAnsi="Times New Roman"/>
          <w:szCs w:val="24"/>
        </w:rPr>
        <w:t xml:space="preserve">Laura Cowan, RN, BScN, </w:t>
      </w:r>
      <w:hyperlink r:id="rId4">
        <w:r>
          <w:rPr>
            <w:rStyle w:val="InternetLink"/>
            <w:rFonts w:cs="Times New Roman" w:ascii="Times New Roman" w:hAnsi="Times New Roman"/>
            <w:color w:val="000000"/>
            <w:szCs w:val="24"/>
            <w:u w:val="none"/>
          </w:rPr>
          <w:t>laura@streethealth.ca</w:t>
        </w:r>
      </w:hyperlink>
      <w:r>
        <w:rPr>
          <w:rFonts w:cs="Times New Roman" w:ascii="Times New Roman" w:hAnsi="Times New Roman"/>
          <w:szCs w:val="24"/>
        </w:rPr>
        <w:t xml:space="preserve"> (1),</w:t>
      </w:r>
    </w:p>
    <w:p>
      <w:pPr>
        <w:pStyle w:val="Normal"/>
        <w:rPr/>
      </w:pPr>
      <w:r>
        <w:rPr>
          <w:rFonts w:cs="Times New Roman" w:ascii="Times New Roman" w:hAnsi="Times New Roman"/>
          <w:szCs w:val="24"/>
        </w:rPr>
        <w:t xml:space="preserve">Kate Rossiter, </w:t>
      </w:r>
      <w:r>
        <w:rPr>
          <w:rFonts w:cs="Times New Roman" w:ascii="Times New Roman" w:hAnsi="Times New Roman"/>
        </w:rPr>
        <w:t>MA, PhD</w:t>
      </w:r>
      <w:r>
        <w:rPr>
          <w:rFonts w:cs="Times New Roman" w:ascii="Times New Roman" w:hAnsi="Times New Roman"/>
          <w:szCs w:val="24"/>
        </w:rPr>
        <w:t>,</w:t>
      </w:r>
      <w:r>
        <w:rPr>
          <w:rStyle w:val="Heading1Char"/>
          <w:color w:val="000000"/>
        </w:rPr>
        <w:t xml:space="preserve"> </w:t>
      </w:r>
      <w:hyperlink r:id="rId5">
        <w:r>
          <w:rPr>
            <w:rStyle w:val="InternetLink"/>
            <w:rFonts w:cs="Times New Roman" w:ascii="Times New Roman" w:hAnsi="Times New Roman"/>
            <w:color w:val="000000"/>
            <w:u w:val="none"/>
          </w:rPr>
          <w:t>km.rossiter@gmail.com</w:t>
        </w:r>
      </w:hyperlink>
      <w:r>
        <w:rPr>
          <w:rFonts w:cs="Times New Roman" w:ascii="Times New Roman" w:hAnsi="Times New Roman"/>
        </w:rPr>
        <w:t xml:space="preserve"> (2),</w:t>
      </w:r>
    </w:p>
    <w:p>
      <w:pPr>
        <w:pStyle w:val="Normal"/>
        <w:rPr>
          <w:rFonts w:ascii="Times New Roman" w:hAnsi="Times New Roman" w:cs="Times New Roman"/>
          <w:szCs w:val="24"/>
        </w:rPr>
      </w:pPr>
      <w:r>
        <w:rPr>
          <w:rFonts w:cs="Times New Roman" w:ascii="Times New Roman" w:hAnsi="Times New Roman"/>
          <w:szCs w:val="24"/>
        </w:rPr>
        <w:t xml:space="preserve">Stephen W. Hwang, MD, MPH, </w:t>
      </w:r>
      <w:hyperlink r:id="rId6">
        <w:r>
          <w:rPr>
            <w:rStyle w:val="InternetLink"/>
            <w:rFonts w:cs="Times New Roman" w:ascii="Times New Roman" w:hAnsi="Times New Roman"/>
            <w:color w:val="000000"/>
            <w:szCs w:val="24"/>
            <w:u w:val="none"/>
          </w:rPr>
          <w:t>hwangs@smh.toronto.on.ca</w:t>
        </w:r>
      </w:hyperlink>
      <w:r>
        <w:rPr>
          <w:rFonts w:cs="Times New Roman" w:ascii="Times New Roman" w:hAnsi="Times New Roman"/>
          <w:szCs w:val="24"/>
        </w:rPr>
        <w:t xml:space="preserve"> (3, 4)</w:t>
      </w:r>
    </w:p>
    <w:p>
      <w:pPr>
        <w:pStyle w:val="Normal"/>
        <w:rPr>
          <w:rFonts w:ascii="Times New Roman" w:hAnsi="Times New Roman" w:cs="Times New Roman"/>
          <w:szCs w:val="24"/>
        </w:rPr>
      </w:pPr>
      <w:r>
        <w:rPr>
          <w:rFonts w:cs="Times New Roman" w:ascii="Times New Roman" w:hAnsi="Times New Roman"/>
          <w:szCs w:val="24"/>
        </w:rPr>
      </w:r>
    </w:p>
    <w:p>
      <w:pPr>
        <w:pStyle w:val="Normal"/>
        <w:numPr>
          <w:ilvl w:val="0"/>
          <w:numId w:val="2"/>
        </w:numPr>
        <w:rPr>
          <w:rFonts w:ascii="Times New Roman" w:hAnsi="Times New Roman" w:cs="Times New Roman"/>
          <w:szCs w:val="24"/>
        </w:rPr>
      </w:pPr>
      <w:r>
        <w:rPr>
          <w:rFonts w:cs="Times New Roman" w:ascii="Times New Roman" w:hAnsi="Times New Roman"/>
          <w:szCs w:val="24"/>
        </w:rPr>
        <w:t>Street Health Community Nursing Foundation, Toronto</w:t>
      </w:r>
    </w:p>
    <w:p>
      <w:pPr>
        <w:pStyle w:val="Heading32"/>
        <w:numPr>
          <w:ilvl w:val="0"/>
          <w:numId w:val="2"/>
        </w:numPr>
        <w:rPr>
          <w:sz w:val="24"/>
          <w:szCs w:val="24"/>
        </w:rPr>
      </w:pPr>
      <w:hyperlink r:id="rId7">
        <w:r>
          <w:rPr>
            <w:rStyle w:val="Emphasis"/>
            <w:i w:val="false"/>
            <w:sz w:val="24"/>
            <w:szCs w:val="24"/>
          </w:rPr>
          <w:t>Wilfrid Laurier</w:t>
        </w:r>
        <w:r>
          <w:rPr>
            <w:rStyle w:val="InternetLink"/>
            <w:color w:val="000000"/>
            <w:sz w:val="24"/>
            <w:szCs w:val="24"/>
            <w:u w:val="none"/>
          </w:rPr>
          <w:t xml:space="preserve"> University</w:t>
        </w:r>
      </w:hyperlink>
      <w:r>
        <w:rPr>
          <w:sz w:val="24"/>
          <w:szCs w:val="24"/>
        </w:rPr>
        <w:t>, Health Studies Program</w:t>
      </w:r>
    </w:p>
    <w:p>
      <w:pPr>
        <w:pStyle w:val="Heading32"/>
        <w:rPr>
          <w:sz w:val="24"/>
          <w:szCs w:val="24"/>
        </w:rPr>
      </w:pPr>
      <w:r>
        <w:rPr>
          <w:sz w:val="24"/>
          <w:szCs w:val="24"/>
        </w:rPr>
      </w:r>
    </w:p>
    <w:p>
      <w:pPr>
        <w:pStyle w:val="Normal"/>
        <w:numPr>
          <w:ilvl w:val="0"/>
          <w:numId w:val="2"/>
        </w:numPr>
        <w:rPr/>
      </w:pPr>
      <w:r>
        <w:rPr>
          <w:rFonts w:cs="Times New Roman" w:ascii="Times New Roman" w:hAnsi="Times New Roman"/>
          <w:szCs w:val="24"/>
        </w:rPr>
        <w:t>Centre for Research on Inner City Health, The Keenan Research Centre in the Li Ka Shing Knowledge Institute of St. Michael’s Hospital, Toronto</w:t>
      </w:r>
    </w:p>
    <w:p>
      <w:pPr>
        <w:pStyle w:val="Normal"/>
        <w:numPr>
          <w:ilvl w:val="0"/>
          <w:numId w:val="2"/>
        </w:numPr>
        <w:rPr>
          <w:rFonts w:ascii="Times New Roman" w:hAnsi="Times New Roman" w:cs="Times New Roman"/>
          <w:del w:id="5" w:author="Kate Mason" w:date="2009-11-16T19:08:00Z"/>
          <w:szCs w:val="24"/>
        </w:rPr>
      </w:pPr>
      <w:r>
        <w:rPr>
          <w:rFonts w:cs="Times New Roman" w:ascii="Times New Roman" w:hAnsi="Times New Roman"/>
          <w:szCs w:val="24"/>
        </w:rPr>
        <w:t>Division of General Internal Medicine, Department of Medicine, University of Toronto</w:t>
      </w:r>
    </w:p>
    <w:p>
      <w:pPr>
        <w:pStyle w:val="Normal"/>
        <w:numPr>
          <w:ilvl w:val="0"/>
          <w:numId w:val="2"/>
        </w:numPr>
        <w:rPr>
          <w:rFonts w:ascii="Times New Roman" w:hAnsi="Times New Roman" w:cs="Times New Roman"/>
          <w:szCs w:val="24"/>
        </w:rPr>
      </w:pPr>
      <w:ins w:id="6" w:author="Kate Mason" w:date="2009-11-16T19:01:00Z">
        <w:r>
          <w:rPr/>
        </w:r>
      </w:ins>
    </w:p>
    <w:p>
      <w:pPr>
        <w:pStyle w:val="Normal"/>
        <w:rPr>
          <w:rFonts w:ascii="Times New Roman" w:hAnsi="Times New Roman" w:cs="Times New Roman"/>
          <w:b/>
          <w:b/>
          <w:szCs w:val="24"/>
        </w:rPr>
      </w:pPr>
      <w:ins w:id="7" w:author="Kate Mason" w:date="2009-11-16T19:01:00Z">
        <w:r>
          <w:rPr>
            <w:rFonts w:cs="Times New Roman" w:ascii="Times New Roman" w:hAnsi="Times New Roman"/>
            <w:b/>
            <w:szCs w:val="24"/>
          </w:rPr>
        </w:r>
      </w:ins>
    </w:p>
    <w:p>
      <w:pPr>
        <w:pStyle w:val="Normal"/>
        <w:rPr>
          <w:rFonts w:ascii="Times New Roman" w:hAnsi="Times New Roman" w:cs="Times New Roman"/>
          <w:ins w:id="33" w:author="Kate Mason" w:date="2009-11-16T19:01:00Z"/>
          <w:b w:val="false"/>
          <w:b w:val="false"/>
          <w:szCs w:val="24"/>
        </w:rPr>
      </w:pPr>
      <w:ins w:id="8" w:author="Kate Mason" w:date="2009-11-16T19:01:00Z">
        <w:r>
          <w:rPr>
            <w:rFonts w:cs="Times New Roman" w:ascii="Times New Roman" w:hAnsi="Times New Roman"/>
            <w:b/>
            <w:szCs w:val="24"/>
          </w:rPr>
          <w:t>Erika Khandor</w:t>
        </w:r>
      </w:ins>
      <w:ins w:id="9" w:author="Kate Mason" w:date="2009-11-16T19:01:00Z">
        <w:r>
          <w:rPr>
            <w:rFonts w:cs="Times New Roman" w:ascii="Times New Roman" w:hAnsi="Times New Roman"/>
            <w:b w:val="false"/>
            <w:szCs w:val="24"/>
          </w:rPr>
          <w:t xml:space="preserve"> is an epidemiologist with Toronto Public Health.  </w:t>
        </w:r>
      </w:ins>
      <w:ins w:id="10" w:author="Kate Mason" w:date="2009-11-16T19:01:00Z">
        <w:r>
          <w:rPr>
            <w:rFonts w:cs="Times New Roman" w:ascii="Times New Roman" w:hAnsi="Times New Roman"/>
            <w:b/>
            <w:szCs w:val="24"/>
          </w:rPr>
          <w:t xml:space="preserve">Kate Mason </w:t>
        </w:r>
      </w:ins>
      <w:ins w:id="11" w:author="Kate Mason" w:date="2009-11-16T19:01:00Z">
        <w:r>
          <w:rPr>
            <w:rFonts w:cs="Times New Roman" w:ascii="Times New Roman" w:hAnsi="Times New Roman"/>
            <w:b w:val="false"/>
            <w:szCs w:val="24"/>
          </w:rPr>
          <w:t>is a Research Coordinator at the Centre for Research on Inner City Health, St. Michael</w:t>
        </w:r>
      </w:ins>
      <w:ins w:id="12" w:author="Kate Mason" w:date="2009-11-16T19:02:00Z">
        <w:r>
          <w:rPr>
            <w:rFonts w:cs="Times New Roman" w:ascii="Times New Roman" w:hAnsi="Times New Roman"/>
            <w:b w:val="false"/>
            <w:szCs w:val="24"/>
          </w:rPr>
          <w:t>’s Hospital.  At the time of the study and for the preparation of this manuscript</w:t>
        </w:r>
      </w:ins>
      <w:ins w:id="13" w:author="Kate Mason" w:date="2009-11-16T19:03:00Z">
        <w:r>
          <w:rPr>
            <w:rFonts w:cs="Times New Roman" w:ascii="Times New Roman" w:hAnsi="Times New Roman"/>
            <w:szCs w:val="24"/>
          </w:rPr>
          <w:t>,</w:t>
        </w:r>
      </w:ins>
      <w:ins w:id="14" w:author="Kate Mason" w:date="2009-11-16T19:02:00Z">
        <w:r>
          <w:rPr>
            <w:rFonts w:cs="Times New Roman" w:ascii="Times New Roman" w:hAnsi="Times New Roman"/>
            <w:b w:val="false"/>
            <w:szCs w:val="24"/>
          </w:rPr>
          <w:t xml:space="preserve"> </w:t>
        </w:r>
      </w:ins>
      <w:ins w:id="15" w:author="Kate Mason" w:date="2009-11-16T19:02:00Z">
        <w:r>
          <w:rPr>
            <w:rFonts w:cs="Times New Roman" w:ascii="Times New Roman" w:hAnsi="Times New Roman"/>
            <w:b/>
            <w:szCs w:val="24"/>
          </w:rPr>
          <w:t>Erika Khandor</w:t>
        </w:r>
      </w:ins>
      <w:ins w:id="16" w:author="Kate Mason" w:date="2009-11-16T19:02:00Z">
        <w:r>
          <w:rPr>
            <w:rFonts w:cs="Times New Roman" w:ascii="Times New Roman" w:hAnsi="Times New Roman"/>
            <w:b w:val="false"/>
            <w:szCs w:val="24"/>
          </w:rPr>
          <w:t xml:space="preserve"> and </w:t>
        </w:r>
      </w:ins>
      <w:ins w:id="17" w:author="Kate Mason" w:date="2009-11-16T19:02:00Z">
        <w:r>
          <w:rPr>
            <w:rFonts w:cs="Times New Roman" w:ascii="Times New Roman" w:hAnsi="Times New Roman"/>
            <w:b/>
            <w:szCs w:val="24"/>
          </w:rPr>
          <w:t>Kate Mason</w:t>
        </w:r>
      </w:ins>
      <w:ins w:id="18" w:author="Kate Mason" w:date="2009-11-16T19:02:00Z">
        <w:r>
          <w:rPr>
            <w:rFonts w:cs="Times New Roman" w:ascii="Times New Roman" w:hAnsi="Times New Roman"/>
            <w:b w:val="false"/>
            <w:szCs w:val="24"/>
          </w:rPr>
          <w:t xml:space="preserve"> were Research Coordinators at Street </w:t>
        </w:r>
      </w:ins>
      <w:ins w:id="19" w:author="Kate Mason" w:date="2009-11-16T19:03:00Z">
        <w:r>
          <w:rPr>
            <w:rFonts w:cs="Times New Roman" w:ascii="Times New Roman" w:hAnsi="Times New Roman"/>
            <w:szCs w:val="24"/>
          </w:rPr>
          <w:t>H</w:t>
        </w:r>
      </w:ins>
      <w:ins w:id="20" w:author="Kate Mason" w:date="2009-11-16T19:02:00Z">
        <w:r>
          <w:rPr>
            <w:rFonts w:cs="Times New Roman" w:ascii="Times New Roman" w:hAnsi="Times New Roman"/>
            <w:b w:val="false"/>
            <w:szCs w:val="24"/>
          </w:rPr>
          <w:t>ealth Community Nursing Foundation.</w:t>
        </w:r>
      </w:ins>
      <w:ins w:id="21" w:author="Kate Mason" w:date="2009-11-16T19:03:00Z">
        <w:r>
          <w:rPr>
            <w:rFonts w:cs="Times New Roman" w:ascii="Times New Roman" w:hAnsi="Times New Roman"/>
            <w:szCs w:val="24"/>
          </w:rPr>
          <w:t xml:space="preserve">  </w:t>
        </w:r>
      </w:ins>
      <w:ins w:id="22" w:author="Kate Mason" w:date="2009-11-16T19:03:00Z">
        <w:r>
          <w:rPr>
            <w:rFonts w:cs="Times New Roman" w:ascii="Times New Roman" w:hAnsi="Times New Roman"/>
            <w:b/>
            <w:szCs w:val="24"/>
          </w:rPr>
          <w:t>Laura Cowan</w:t>
        </w:r>
      </w:ins>
      <w:ins w:id="23" w:author="Kate Mason" w:date="2009-11-16T19:03:00Z">
        <w:r>
          <w:rPr>
            <w:rFonts w:cs="Times New Roman" w:ascii="Times New Roman" w:hAnsi="Times New Roman"/>
            <w:szCs w:val="24"/>
          </w:rPr>
          <w:t xml:space="preserve"> is the Executive Director at Street Health Community Nursing Foundation.  </w:t>
        </w:r>
      </w:ins>
      <w:ins w:id="24" w:author="Kate Mason" w:date="2009-11-16T19:03:00Z">
        <w:r>
          <w:rPr>
            <w:rFonts w:cs="Times New Roman" w:ascii="Times New Roman" w:hAnsi="Times New Roman"/>
            <w:b/>
            <w:szCs w:val="24"/>
          </w:rPr>
          <w:t>Kate Rossiter</w:t>
        </w:r>
      </w:ins>
      <w:ins w:id="25" w:author="Kate Mason" w:date="2009-11-16T19:03:00Z">
        <w:r>
          <w:rPr>
            <w:rFonts w:cs="Times New Roman" w:ascii="Times New Roman" w:hAnsi="Times New Roman"/>
            <w:szCs w:val="24"/>
          </w:rPr>
          <w:t xml:space="preserve"> is</w:t>
        </w:r>
      </w:ins>
      <w:ins w:id="26" w:author="Kate Mason" w:date="2009-11-16T19:04:00Z">
        <w:r>
          <w:rPr>
            <w:rFonts w:cs="Times New Roman" w:ascii="Times New Roman" w:hAnsi="Times New Roman"/>
            <w:szCs w:val="24"/>
          </w:rPr>
          <w:t xml:space="preserve"> an Assistant Professor in Health Studies at Wilfred Laurier University.  </w:t>
        </w:r>
      </w:ins>
      <w:ins w:id="27" w:author="Kate Mason" w:date="2009-11-16T19:03:00Z">
        <w:r>
          <w:rPr>
            <w:rFonts w:cs="Times New Roman" w:ascii="Times New Roman" w:hAnsi="Times New Roman"/>
            <w:b/>
            <w:szCs w:val="24"/>
          </w:rPr>
          <w:t>Stephen Hwang</w:t>
        </w:r>
      </w:ins>
      <w:ins w:id="28" w:author="Kate Mason" w:date="2009-11-16T19:03:00Z">
        <w:r>
          <w:rPr>
            <w:rFonts w:cs="Times New Roman" w:ascii="Times New Roman" w:hAnsi="Times New Roman"/>
            <w:szCs w:val="24"/>
          </w:rPr>
          <w:t xml:space="preserve"> is </w:t>
        </w:r>
      </w:ins>
      <w:ins w:id="29" w:author="Kate Mason" w:date="2009-11-16T19:05:00Z">
        <w:r>
          <w:rPr>
            <w:rFonts w:cs="Times New Roman" w:ascii="Times New Roman" w:hAnsi="Times New Roman"/>
            <w:szCs w:val="24"/>
          </w:rPr>
          <w:t xml:space="preserve">a Research Scientist at </w:t>
        </w:r>
      </w:ins>
      <w:ins w:id="30" w:author="Kate Mason" w:date="2009-11-16T19:06:00Z">
        <w:r>
          <w:rPr>
            <w:rFonts w:cs="Times New Roman" w:ascii="Times New Roman" w:hAnsi="Times New Roman"/>
            <w:szCs w:val="24"/>
          </w:rPr>
          <w:t>the Centre for Research on Inner City Health, St. Michael's Hospital</w:t>
        </w:r>
      </w:ins>
      <w:ins w:id="31" w:author="Kate Mason" w:date="2009-11-16T19:07:00Z">
        <w:r>
          <w:rPr>
            <w:rFonts w:cs="Times New Roman" w:ascii="Times New Roman" w:hAnsi="Times New Roman"/>
            <w:szCs w:val="24"/>
          </w:rPr>
          <w:t xml:space="preserve"> and the </w:t>
        </w:r>
      </w:ins>
      <w:ins w:id="32" w:author="Kate Mason" w:date="2009-11-16T19:07:00Z">
        <w:r>
          <w:rPr>
            <w:rFonts w:cs="Times New Roman" w:ascii="Times New Roman" w:hAnsi="Times New Roman"/>
            <w:sz w:val="22"/>
            <w:szCs w:val="22"/>
          </w:rPr>
          <w:t>Director, Division of General Internal Medicine, University of Toronto.</w:t>
        </w:r>
      </w:ins>
    </w:p>
    <w:p>
      <w:pPr>
        <w:pStyle w:val="Normal"/>
        <w:rPr>
          <w:rFonts w:ascii="Times New Roman" w:hAnsi="Times New Roman" w:cs="Times New Roman"/>
          <w:del w:id="35" w:author="Kate Mason" w:date="2009-11-16T19:08:00Z"/>
          <w:b/>
          <w:b/>
          <w:szCs w:val="24"/>
        </w:rPr>
      </w:pPr>
      <w:del w:id="34" w:author="Kate Mason" w:date="2009-11-16T19:08:00Z">
        <w:r>
          <w:rPr>
            <w:rFonts w:cs="Times New Roman" w:ascii="Times New Roman" w:hAnsi="Times New Roman"/>
            <w:b/>
            <w:szCs w:val="24"/>
          </w:rPr>
        </w:r>
      </w:del>
    </w:p>
    <w:p>
      <w:pPr>
        <w:pStyle w:val="Normal"/>
        <w:rPr>
          <w:rFonts w:ascii="Times New Roman" w:hAnsi="Times New Roman" w:cs="Times New Roman"/>
          <w:b/>
          <w:b/>
          <w:szCs w:val="24"/>
        </w:rPr>
      </w:pPr>
      <w:r>
        <w:rPr>
          <w:rFonts w:cs="Times New Roman" w:ascii="Times New Roman" w:hAnsi="Times New Roman"/>
          <w:b/>
          <w:szCs w:val="24"/>
        </w:rPr>
        <w:t>CORRESPONDING AUTHOR</w:t>
      </w:r>
    </w:p>
    <w:p>
      <w:pPr>
        <w:pStyle w:val="Normal"/>
        <w:rPr>
          <w:rFonts w:ascii="Times New Roman" w:hAnsi="Times New Roman" w:cs="Times New Roman"/>
          <w:szCs w:val="24"/>
        </w:rPr>
      </w:pPr>
      <w:r>
        <w:rPr>
          <w:rFonts w:cs="Times New Roman" w:ascii="Times New Roman" w:hAnsi="Times New Roman"/>
          <w:szCs w:val="24"/>
        </w:rPr>
        <w:t>Kate Mason</w:t>
      </w:r>
    </w:p>
    <w:p>
      <w:pPr>
        <w:pStyle w:val="Normal"/>
        <w:rPr>
          <w:rFonts w:ascii="Times New Roman" w:hAnsi="Times New Roman" w:cs="Times New Roman"/>
          <w:szCs w:val="24"/>
        </w:rPr>
      </w:pPr>
      <w:r>
        <w:rPr>
          <w:rFonts w:cs="Times New Roman" w:ascii="Times New Roman" w:hAnsi="Times New Roman"/>
          <w:szCs w:val="24"/>
        </w:rPr>
        <w:t xml:space="preserve">Centre for Research on Inner City Health, St. Michael’s Hospital, </w:t>
      </w:r>
    </w:p>
    <w:p>
      <w:pPr>
        <w:pStyle w:val="Normal"/>
        <w:rPr/>
      </w:pPr>
      <w:r>
        <w:rPr>
          <w:rFonts w:cs="Times New Roman" w:ascii="Times New Roman" w:hAnsi="Times New Roman"/>
          <w:szCs w:val="24"/>
        </w:rPr>
        <w:t>30 Bond Street, Toronto, Ontario M5B 1W8, Canada</w:t>
      </w:r>
    </w:p>
    <w:p>
      <w:pPr>
        <w:pStyle w:val="Normal"/>
        <w:rPr>
          <w:rFonts w:ascii="Times New Roman" w:hAnsi="Times New Roman" w:cs="Times New Roman"/>
          <w:szCs w:val="24"/>
          <w:lang w:val="fr-FR"/>
        </w:rPr>
      </w:pPr>
      <w:r>
        <w:rPr>
          <w:rFonts w:cs="Times New Roman" w:ascii="Times New Roman" w:hAnsi="Times New Roman"/>
          <w:szCs w:val="24"/>
          <w:lang w:val="fr-FR"/>
        </w:rPr>
        <w:t xml:space="preserve">Email: </w:t>
      </w:r>
      <w:hyperlink r:id="rId8">
        <w:r>
          <w:rPr>
            <w:rStyle w:val="InternetLink"/>
            <w:rFonts w:cs="Times New Roman" w:ascii="Times New Roman" w:hAnsi="Times New Roman"/>
            <w:color w:val="000000"/>
            <w:szCs w:val="24"/>
            <w:u w:val="none"/>
            <w:lang w:val="fr-FR"/>
          </w:rPr>
          <w:t>masonk@smh.toronto.on.ca</w:t>
        </w:r>
      </w:hyperlink>
    </w:p>
    <w:p>
      <w:pPr>
        <w:pStyle w:val="Normal"/>
        <w:rPr>
          <w:rFonts w:ascii="Times New Roman" w:hAnsi="Times New Roman" w:cs="Times New Roman"/>
          <w:szCs w:val="24"/>
          <w:lang w:val="fr-FR"/>
        </w:rPr>
      </w:pPr>
      <w:r>
        <w:rPr>
          <w:rFonts w:cs="Times New Roman" w:ascii="Times New Roman" w:hAnsi="Times New Roman"/>
          <w:szCs w:val="24"/>
          <w:lang w:val="fr-FR"/>
        </w:rPr>
        <w:t>Phone: 416-864-6060 ext. 6513</w:t>
      </w:r>
    </w:p>
    <w:p>
      <w:pPr>
        <w:pStyle w:val="Normal"/>
        <w:rPr>
          <w:rFonts w:ascii="Times New Roman" w:hAnsi="Times New Roman" w:cs="Times New Roman"/>
          <w:szCs w:val="24"/>
          <w:lang w:val="fr-FR"/>
          <w:del w:id="36" w:author="Kate Mason" w:date="2009-11-16T18:57:00Z"/>
        </w:rPr>
      </w:pPr>
      <w:r>
        <w:rPr>
          <w:rFonts w:cs="Times New Roman" w:ascii="Times New Roman" w:hAnsi="Times New Roman"/>
          <w:szCs w:val="24"/>
          <w:lang w:val="fr-FR"/>
        </w:rPr>
        <w:t>Fax: 416-864-5485</w:t>
      </w:r>
    </w:p>
    <w:p>
      <w:pPr>
        <w:pStyle w:val="Normal"/>
        <w:rPr>
          <w:rFonts w:ascii="Times New Roman" w:hAnsi="Times New Roman" w:cs="Times New Roman"/>
          <w:szCs w:val="24"/>
          <w:lang w:val="fr-FR"/>
        </w:rPr>
      </w:pPr>
      <w:ins w:id="37" w:author="Kate Mason" w:date="2009-11-16T18:57:00Z">
        <w:r>
          <w:rPr/>
        </w:r>
      </w:ins>
    </w:p>
    <w:p>
      <w:pPr>
        <w:pStyle w:val="Normal"/>
        <w:rPr>
          <w:rFonts w:ascii="Times New Roman" w:hAnsi="Times New Roman" w:cs="Times New Roman"/>
          <w:szCs w:val="24"/>
          <w:lang w:val="fr-FR"/>
        </w:rPr>
      </w:pPr>
      <w:ins w:id="38" w:author="Kate Mason" w:date="2009-11-16T18:57:00Z">
        <w:r>
          <w:rPr>
            <w:rFonts w:cs="Times New Roman" w:ascii="Times New Roman" w:hAnsi="Times New Roman"/>
            <w:szCs w:val="24"/>
            <w:lang w:val="fr-FR"/>
          </w:rPr>
        </w:r>
      </w:ins>
    </w:p>
    <w:p>
      <w:pPr>
        <w:pStyle w:val="Normal"/>
        <w:rPr>
          <w:rFonts w:ascii="Times New Roman" w:hAnsi="Times New Roman" w:cs="Times New Roman"/>
          <w:szCs w:val="24"/>
          <w:lang w:val="fr-FR"/>
          <w:ins w:id="46" w:author="Kate Mason" w:date="2009-11-16T18:57:00Z"/>
        </w:rPr>
      </w:pPr>
      <w:ins w:id="39" w:author="Kate Mason" w:date="2009-11-16T18:57:00Z">
        <w:r>
          <w:rPr>
            <w:rFonts w:cs="Times New Roman" w:ascii="Times New Roman" w:hAnsi="Times New Roman"/>
            <w:b/>
            <w:szCs w:val="24"/>
            <w:lang w:val="fr-FR"/>
          </w:rPr>
          <w:t>Funding Source</w:t>
        </w:r>
      </w:ins>
      <w:ins w:id="40" w:author="Kate Mason" w:date="2009-11-16T19:00:00Z">
        <w:r>
          <w:rPr>
            <w:rFonts w:cs="Times New Roman" w:ascii="Times New Roman" w:hAnsi="Times New Roman"/>
            <w:b/>
            <w:szCs w:val="24"/>
            <w:lang w:val="fr-FR"/>
          </w:rPr>
          <w:t> :</w:t>
        </w:r>
      </w:ins>
      <w:ins w:id="41" w:author="Kate Mason" w:date="2009-11-16T19:00:00Z">
        <w:r>
          <w:rPr>
            <w:rFonts w:cs="Times New Roman" w:ascii="Times New Roman" w:hAnsi="Times New Roman"/>
            <w:szCs w:val="24"/>
            <w:lang w:val="fr-FR"/>
          </w:rPr>
          <w:t xml:space="preserve">  </w:t>
        </w:r>
      </w:ins>
      <w:ins w:id="42" w:author="Kate Mason" w:date="2009-11-16T18:57:00Z">
        <w:r>
          <w:rPr>
            <w:rFonts w:cs="Times New Roman" w:ascii="Times New Roman" w:hAnsi="Times New Roman"/>
            <w:szCs w:val="24"/>
            <w:lang w:val="fr-FR"/>
          </w:rPr>
          <w:t>This study was funded by </w:t>
        </w:r>
      </w:ins>
      <w:ins w:id="43" w:author="Kate Mason" w:date="2009-11-16T19:00:00Z">
        <w:r>
          <w:rPr>
            <w:rFonts w:cs="Times New Roman" w:ascii="Times New Roman" w:hAnsi="Times New Roman"/>
            <w:szCs w:val="24"/>
            <w:lang w:val="fr-FR"/>
          </w:rPr>
          <w:t xml:space="preserve">the </w:t>
        </w:r>
      </w:ins>
      <w:ins w:id="44" w:author="Kate Mason" w:date="2009-11-16T18:57:00Z">
        <w:r>
          <w:rPr>
            <w:rFonts w:cs="Times New Roman" w:ascii="Times New Roman" w:hAnsi="Times New Roman"/>
            <w:szCs w:val="24"/>
            <w:lang w:val="fr-FR"/>
          </w:rPr>
          <w:t>United Way of Greater Toronto, the Wellesley Institute, and the Metcalf Fondation.  The Wellesley Institute played an advisory role in the study.</w:t>
        </w:r>
      </w:ins>
      <w:ins w:id="45" w:author="Kate Mason" w:date="2009-11-16T18:59:00Z">
        <w:r>
          <w:rPr>
            <w:rFonts w:cs="Times New Roman" w:ascii="Times New Roman" w:hAnsi="Times New Roman"/>
            <w:szCs w:val="24"/>
            <w:lang w:val="fr-FR"/>
          </w:rPr>
          <w:t xml:space="preserve">  None of the funders had any involvment in the preparation of this manuscript.</w:t>
        </w:r>
      </w:ins>
    </w:p>
    <w:p>
      <w:pPr>
        <w:pStyle w:val="Normal"/>
        <w:rPr>
          <w:rFonts w:ascii="Times New Roman" w:hAnsi="Times New Roman" w:cs="Times New Roman"/>
          <w:del w:id="48" w:author="Kate Mason" w:date="2009-11-16T18:57:00Z"/>
          <w:szCs w:val="24"/>
        </w:rPr>
      </w:pPr>
      <w:del w:id="47" w:author="Kate Mason" w:date="2009-11-16T18:57:00Z">
        <w:r>
          <w:rPr>
            <w:rFonts w:cs="Times New Roman" w:ascii="Times New Roman" w:hAnsi="Times New Roman"/>
            <w:szCs w:val="24"/>
          </w:rPr>
        </w:r>
      </w:del>
    </w:p>
    <w:p>
      <w:pPr>
        <w:pStyle w:val="Normal"/>
        <w:rPr>
          <w:rFonts w:ascii="Times New Roman" w:hAnsi="Times New Roman" w:cs="Times New Roman"/>
          <w:szCs w:val="24"/>
        </w:rPr>
      </w:pPr>
      <w:r>
        <w:rPr>
          <w:rFonts w:cs="Times New Roman" w:ascii="Times New Roman" w:hAnsi="Times New Roman"/>
          <w:szCs w:val="24"/>
        </w:rPr>
        <w:t>Key words: Homeless persons, health status, mental health, chronic illness, health care, marginalized populations</w:t>
      </w:r>
    </w:p>
    <w:p>
      <w:pPr>
        <w:pStyle w:val="Normal"/>
        <w:rPr>
          <w:rFonts w:ascii="Times New Roman" w:hAnsi="Times New Roman" w:cs="Times New Roman"/>
          <w:szCs w:val="24"/>
          <w:shd w:fill="FFFF00" w:val="clear"/>
        </w:rPr>
      </w:pPr>
      <w:r>
        <w:rPr>
          <w:rFonts w:cs="Times New Roman" w:ascii="Times New Roman" w:hAnsi="Times New Roman"/>
          <w:szCs w:val="24"/>
          <w:shd w:fill="FFFF00" w:val="clear"/>
        </w:rPr>
      </w:r>
    </w:p>
    <w:p>
      <w:pPr>
        <w:pStyle w:val="Normal"/>
        <w:tabs>
          <w:tab w:val="left" w:pos="7580" w:leader="none"/>
        </w:tabs>
        <w:rPr>
          <w:rFonts w:ascii="Times New Roman" w:hAnsi="Times New Roman" w:cs="Times New Roman"/>
          <w:szCs w:val="24"/>
        </w:rPr>
      </w:pPr>
      <w:r>
        <w:rPr>
          <w:rFonts w:cs="Times New Roman" w:ascii="Times New Roman" w:hAnsi="Times New Roman"/>
          <w:szCs w:val="24"/>
        </w:rPr>
        <w:t>Word count (Abstract): 275</w:t>
        <w:tab/>
      </w:r>
    </w:p>
    <w:p>
      <w:pPr>
        <w:pStyle w:val="Normal"/>
        <w:rPr>
          <w:rFonts w:ascii="Times New Roman" w:hAnsi="Times New Roman" w:cs="Times New Roman"/>
          <w:szCs w:val="24"/>
        </w:rPr>
      </w:pPr>
      <w:r>
        <w:rPr>
          <w:rFonts w:cs="Times New Roman" w:ascii="Times New Roman" w:hAnsi="Times New Roman"/>
          <w:szCs w:val="24"/>
        </w:rPr>
        <w:t>Word count (Main text): 3,437</w:t>
      </w:r>
    </w:p>
    <w:p>
      <w:pPr>
        <w:pStyle w:val="Normal"/>
        <w:rPr>
          <w:rFonts w:ascii="Times New Roman" w:hAnsi="Times New Roman" w:cs="Times New Roman"/>
          <w:szCs w:val="24"/>
        </w:rPr>
      </w:pPr>
      <w:r>
        <w:rPr>
          <w:rFonts w:cs="Times New Roman" w:ascii="Times New Roman" w:hAnsi="Times New Roman"/>
          <w:szCs w:val="24"/>
        </w:rPr>
        <w:t>Word count (References): 579</w:t>
      </w:r>
    </w:p>
    <w:p>
      <w:pPr>
        <w:pStyle w:val="Normal"/>
        <w:rPr>
          <w:rFonts w:ascii="Times New Roman" w:hAnsi="Times New Roman" w:cs="Times New Roman"/>
          <w:szCs w:val="24"/>
        </w:rPr>
      </w:pPr>
      <w:r>
        <w:rPr>
          <w:rFonts w:cs="Times New Roman" w:ascii="Times New Roman" w:hAnsi="Times New Roman"/>
          <w:szCs w:val="24"/>
        </w:rPr>
        <w:t>Number of tables: 4</w:t>
      </w:r>
    </w:p>
    <w:p>
      <w:pPr>
        <w:pStyle w:val="Normal"/>
        <w:rPr>
          <w:rFonts w:ascii="Times New Roman" w:hAnsi="Times New Roman" w:cs="Times New Roman"/>
          <w:b/>
          <w:b/>
          <w:szCs w:val="24"/>
        </w:rPr>
      </w:pPr>
      <w:r>
        <w:rPr>
          <w:rFonts w:cs="Times New Roman" w:ascii="Times New Roman" w:hAnsi="Times New Roman"/>
          <w:b/>
          <w:szCs w:val="24"/>
        </w:rPr>
      </w:r>
      <w:r>
        <w:br w:type="page"/>
      </w:r>
    </w:p>
    <w:p>
      <w:pPr>
        <w:pStyle w:val="Normal"/>
        <w:rPr>
          <w:rFonts w:ascii="Times New Roman" w:hAnsi="Times New Roman" w:cs="Times New Roman"/>
          <w:b/>
          <w:b/>
          <w:szCs w:val="24"/>
        </w:rPr>
      </w:pPr>
      <w:r>
        <w:rPr>
          <w:rFonts w:cs="Times New Roman" w:ascii="Times New Roman" w:hAnsi="Times New Roman"/>
          <w:b/>
          <w:szCs w:val="24"/>
        </w:rPr>
        <w:t>ABSTRACT</w:t>
      </w:r>
    </w:p>
    <w:p>
      <w:pPr>
        <w:pStyle w:val="Normal"/>
        <w:rPr/>
      </w:pPr>
      <w:r>
        <w:rPr>
          <w:rFonts w:cs="Times New Roman" w:ascii="Times New Roman" w:hAnsi="Times New Roman"/>
          <w:i/>
          <w:szCs w:val="24"/>
        </w:rPr>
        <w:t>Background &amp; Objectives:</w:t>
      </w:r>
      <w:r>
        <w:rPr>
          <w:rFonts w:cs="Times New Roman" w:ascii="Times New Roman" w:hAnsi="Times New Roman"/>
          <w:szCs w:val="24"/>
        </w:rPr>
        <w:t xml:space="preserve"> Relatively few studies of </w:t>
      </w:r>
      <w:r>
        <w:rPr>
          <w:rFonts w:cs="Times New Roman" w:ascii="Times New Roman" w:hAnsi="Times New Roman"/>
        </w:rPr>
        <w:t xml:space="preserve">access to health care among homeless people have been conducted outside the United States. We </w:t>
      </w:r>
      <w:r>
        <w:rPr>
          <w:rFonts w:cs="Times New Roman" w:ascii="Times New Roman" w:hAnsi="Times New Roman"/>
          <w:szCs w:val="24"/>
        </w:rPr>
        <w:t xml:space="preserve">conducted a survey of homeless adults in Toronto, Canada, to document their health status and access to health care within a system of universal health insurance. </w:t>
      </w:r>
    </w:p>
    <w:p>
      <w:pPr>
        <w:pStyle w:val="Normal"/>
        <w:rPr>
          <w:rFonts w:ascii="Times New Roman" w:hAnsi="Times New Roman" w:cs="Times New Roman"/>
          <w:szCs w:val="24"/>
        </w:rPr>
      </w:pPr>
      <w:r>
        <w:rPr>
          <w:rFonts w:cs="Times New Roman" w:ascii="Times New Roman" w:hAnsi="Times New Roman"/>
          <w:i/>
          <w:szCs w:val="24"/>
        </w:rPr>
        <w:t>Methods:</w:t>
      </w:r>
      <w:r>
        <w:rPr>
          <w:rFonts w:cs="Times New Roman" w:ascii="Times New Roman" w:hAnsi="Times New Roman"/>
          <w:szCs w:val="24"/>
        </w:rPr>
        <w:t xml:space="preserve"> Homeless adults (n=368) were randomly selected and interviewed at 26 homeless shelters and meal programs in Toronto. Data were collected on </w:t>
      </w:r>
      <w:r>
        <w:rPr>
          <w:rFonts w:cs="Times New Roman" w:ascii="Times New Roman" w:hAnsi="Times New Roman"/>
        </w:rPr>
        <w:t>demographic characteristics, health status, health determinants, and access to health care. Data from study participants were compared with available g</w:t>
      </w:r>
      <w:r>
        <w:rPr>
          <w:rFonts w:cs="Times New Roman" w:ascii="Times New Roman" w:hAnsi="Times New Roman"/>
          <w:szCs w:val="24"/>
        </w:rPr>
        <w:t>eneral population data</w:t>
      </w:r>
      <w:r>
        <w:rPr>
          <w:rFonts w:cs="Times New Roman" w:ascii="Times New Roman" w:hAnsi="Times New Roman"/>
        </w:rPr>
        <w:t>.</w:t>
      </w:r>
    </w:p>
    <w:p>
      <w:pPr>
        <w:pStyle w:val="Normal"/>
        <w:rPr>
          <w:rFonts w:ascii="Times New Roman" w:hAnsi="Times New Roman" w:cs="Times New Roman"/>
          <w:szCs w:val="24"/>
        </w:rPr>
      </w:pPr>
      <w:r>
        <w:rPr>
          <w:rFonts w:cs="Times New Roman" w:ascii="Times New Roman" w:hAnsi="Times New Roman"/>
          <w:i/>
          <w:szCs w:val="24"/>
        </w:rPr>
        <w:t>Results:</w:t>
      </w:r>
      <w:r>
        <w:rPr>
          <w:rFonts w:cs="Times New Roman" w:ascii="Times New Roman" w:hAnsi="Times New Roman"/>
          <w:szCs w:val="24"/>
        </w:rPr>
        <w:t xml:space="preserve"> Compared with the general population, homeless adults were more likely to rate their general health as fair or poor than the general population (40% vs. 9%) and had higher rates of all physical and mental health conditions for which comparison data were available.  Study participants reported substantial barriers to health care: 59% did not have a family doctor (vs. 9% in the general population); 34% did not possess a health insurance card, which must be presented as proof of insurance when receiving health care services; and 28% reported having been refused care in the past year because they did not possess a health insurance card.  An experience of having been judged unfairly or treated with disrespect by a doctor or medical staff within the past year was reported by 40% of study participants.</w:t>
      </w:r>
    </w:p>
    <w:p>
      <w:pPr>
        <w:pStyle w:val="Normal"/>
        <w:rPr>
          <w:rFonts w:ascii="Times New Roman" w:hAnsi="Times New Roman" w:cs="Times New Roman"/>
          <w:szCs w:val="24"/>
        </w:rPr>
      </w:pPr>
      <w:r>
        <w:rPr>
          <w:rFonts w:cs="Times New Roman" w:ascii="Times New Roman" w:hAnsi="Times New Roman"/>
          <w:i/>
          <w:szCs w:val="24"/>
        </w:rPr>
        <w:t xml:space="preserve">Conclusion: </w:t>
      </w:r>
      <w:r>
        <w:rPr>
          <w:rFonts w:cs="Times New Roman" w:ascii="Times New Roman" w:hAnsi="Times New Roman"/>
          <w:szCs w:val="24"/>
        </w:rPr>
        <w:t xml:space="preserve">Within a universal health insurance system, homeless adults continue to experience poor health status and substantial obstacles to accessing health care. Further efforts are needed to address the barriers to appropriate health care and good health that persist for this population despite the provision of health insurance. </w:t>
      </w:r>
    </w:p>
    <w:p>
      <w:pPr>
        <w:pStyle w:val="Normal"/>
        <w:rPr>
          <w:rFonts w:ascii="Times New Roman" w:hAnsi="Times New Roman" w:cs="Times New Roman"/>
          <w:b/>
          <w:b/>
          <w:szCs w:val="24"/>
        </w:rPr>
      </w:pPr>
      <w:r>
        <w:rPr>
          <w:rFonts w:cs="Times New Roman" w:ascii="Times New Roman" w:hAnsi="Times New Roman"/>
          <w:b/>
          <w:szCs w:val="24"/>
        </w:rPr>
      </w:r>
      <w:r>
        <w:br w:type="page"/>
      </w:r>
    </w:p>
    <w:p>
      <w:pPr>
        <w:pStyle w:val="Normal"/>
        <w:rPr>
          <w:rFonts w:ascii="Times New Roman" w:hAnsi="Times New Roman" w:cs="Times New Roman"/>
          <w:b/>
          <w:b/>
          <w:szCs w:val="24"/>
        </w:rPr>
      </w:pPr>
      <w:r>
        <w:rPr>
          <w:rFonts w:cs="Times New Roman" w:ascii="Times New Roman" w:hAnsi="Times New Roman"/>
          <w:b/>
          <w:szCs w:val="24"/>
        </w:rPr>
        <w:t>INTRODUCTION</w:t>
      </w:r>
    </w:p>
    <w:p>
      <w:pPr>
        <w:pStyle w:val="Normal"/>
        <w:rPr>
          <w:rFonts w:ascii="Times New Roman" w:hAnsi="Times New Roman" w:cs="Times New Roman"/>
        </w:rPr>
      </w:pPr>
      <w:r>
        <w:rPr>
          <w:rFonts w:cs="Times New Roman" w:ascii="Times New Roman" w:hAnsi="Times New Roman"/>
          <w:szCs w:val="24"/>
        </w:rPr>
        <w:t xml:space="preserve">Homelessness is a serious social problem that affects a large number of people in urban </w:t>
      </w:r>
      <w:r>
        <w:rPr>
          <w:rFonts w:cs="Times New Roman" w:ascii="Times New Roman" w:hAnsi="Times New Roman"/>
          <w:szCs w:val="24"/>
          <w:lang w:val="en-CA"/>
        </w:rPr>
        <w:t>centres</w:t>
      </w:r>
      <w:r>
        <w:rPr>
          <w:rFonts w:cs="Times New Roman" w:ascii="Times New Roman" w:hAnsi="Times New Roman"/>
          <w:szCs w:val="24"/>
        </w:rPr>
        <w:t xml:space="preserve"> across the world.</w:t>
      </w:r>
      <w:r>
        <w:rPr>
          <w:rFonts w:cs="Times New Roman" w:ascii="Times New Roman" w:hAnsi="Times New Roman"/>
        </w:rPr>
        <w:t xml:space="preserve">  It is widely recognized that homeless people have much poorer health than the general population and often have problems accessing appropriate health care. Homeless people experience a disproportionate burden of chronic and multiple health issues</w:t>
      </w:r>
      <w:r>
        <w:rPr>
          <w:rStyle w:val="EndnoteCharacters"/>
          <w:rStyle w:val="EndnoteAnchor"/>
          <w:rFonts w:cs="Times New Roman" w:ascii="Times New Roman" w:hAnsi="Times New Roman"/>
        </w:rPr>
        <w:endnoteReference w:id="2"/>
      </w:r>
      <w:bookmarkStart w:id="0" w:name="_Ref229455681"/>
      <w:r>
        <w:rPr>
          <w:rStyle w:val="EndnoteCharacters"/>
          <w:rFonts w:cs="Times New Roman" w:ascii="Times New Roman" w:hAnsi="Times New Roman"/>
        </w:rPr>
        <w:t>,</w:t>
      </w:r>
      <w:bookmarkStart w:id="1" w:name="_Ref231613266"/>
      <w:r>
        <w:rPr>
          <w:rStyle w:val="EndnoteCharacters"/>
          <w:rStyle w:val="EndnoteAnchor"/>
          <w:rFonts w:cs="Times New Roman" w:ascii="Times New Roman" w:hAnsi="Times New Roman"/>
        </w:rPr>
        <w:endnoteReference w:id="3"/>
      </w:r>
      <w:bookmarkEnd w:id="0"/>
      <w:bookmarkEnd w:id="1"/>
      <w:r>
        <w:rPr>
          <w:rFonts w:cs="Times New Roman" w:ascii="Times New Roman" w:hAnsi="Times New Roman"/>
        </w:rPr>
        <w:t xml:space="preserve"> and mortality rates for homeless people are significantly higher than for the general population</w:t>
      </w:r>
      <w:r>
        <w:rPr>
          <w:rStyle w:val="EndnoteCharacters"/>
          <w:rStyle w:val="EndnoteAnchor"/>
          <w:rFonts w:cs="Times New Roman" w:ascii="Times New Roman" w:hAnsi="Times New Roman"/>
        </w:rPr>
        <w:endnoteReference w:id="4"/>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5"/>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6"/>
      </w:r>
      <w:r>
        <w:rPr>
          <w:rFonts w:cs="Times New Roman" w:ascii="Times New Roman" w:hAnsi="Times New Roman"/>
        </w:rPr>
        <w:t xml:space="preserve">. </w:t>
      </w:r>
    </w:p>
    <w:p>
      <w:pPr>
        <w:pStyle w:val="Normal"/>
        <w:rPr>
          <w:rFonts w:ascii="Times New Roman" w:hAnsi="Times New Roman" w:cs="Times New Roman"/>
          <w:szCs w:val="24"/>
        </w:rPr>
      </w:pPr>
      <w:r>
        <w:rPr>
          <w:rFonts w:cs="Times New Roman" w:ascii="Times New Roman" w:hAnsi="Times New Roman"/>
          <w:szCs w:val="24"/>
        </w:rPr>
        <w:t xml:space="preserve">Most studies of </w:t>
      </w:r>
      <w:r>
        <w:rPr>
          <w:rFonts w:cs="Times New Roman" w:ascii="Times New Roman" w:hAnsi="Times New Roman"/>
        </w:rPr>
        <w:t>access to health care among homeless people have been conducted in the United States</w:t>
      </w:r>
      <w:r>
        <w:rPr>
          <w:rStyle w:val="EndnoteCharacters"/>
          <w:rStyle w:val="EndnoteAnchor"/>
          <w:rFonts w:cs="Times New Roman" w:ascii="Times New Roman" w:hAnsi="Times New Roman"/>
        </w:rPr>
        <w:endnoteReference w:id="7"/>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8"/>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9"/>
      </w:r>
      <w:r>
        <w:rPr>
          <w:rFonts w:cs="Times New Roman" w:ascii="Times New Roman" w:hAnsi="Times New Roman"/>
        </w:rPr>
        <w:t>. Relatively little research has described the health status and access to health care of homeless people in countries with universal health insurance. In Canada, which has had a system of universal health insurance for more than four decades, the majority of studies involving homeless people have focused on very specific health issues such as the prevalence of HIV infection and hepatitis C, and specific sub-populations such as street-involved youth</w:t>
      </w:r>
      <w:r>
        <w:rPr>
          <w:rStyle w:val="EndnoteCharacters"/>
          <w:rStyle w:val="EndnoteAnchor"/>
          <w:rFonts w:cs="Times New Roman" w:ascii="Times New Roman" w:hAnsi="Times New Roman"/>
        </w:rPr>
        <w:endnoteReference w:id="10"/>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11"/>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12"/>
      </w:r>
      <w:r>
        <w:rPr>
          <w:rStyle w:val="EndnoteCharacters"/>
          <w:rFonts w:cs="Times New Roman" w:ascii="Times New Roman" w:hAnsi="Times New Roman"/>
        </w:rPr>
        <w:t>,</w:t>
      </w:r>
      <w:r>
        <w:rPr>
          <w:rStyle w:val="EndnoteCharacters"/>
          <w:rStyle w:val="EndnoteAnchor"/>
          <w:rFonts w:cs="Times New Roman" w:ascii="Times New Roman" w:hAnsi="Times New Roman"/>
        </w:rPr>
        <w:endnoteReference w:id="13"/>
      </w:r>
      <w:r>
        <w:rPr>
          <w:rFonts w:cs="Times New Roman" w:ascii="Times New Roman" w:hAnsi="Times New Roman"/>
        </w:rPr>
        <w:t>.</w:t>
      </w:r>
    </w:p>
    <w:p>
      <w:pPr>
        <w:pStyle w:val="Normal"/>
        <w:rPr/>
      </w:pPr>
      <w:r>
        <w:rPr>
          <w:rFonts w:cs="Times New Roman" w:ascii="Times New Roman" w:hAnsi="Times New Roman"/>
          <w:szCs w:val="24"/>
        </w:rPr>
        <w:t>Toronto is Canada’s largest city, with a metropolitan area population of 5.5 million people.</w:t>
      </w:r>
      <w:r>
        <w:rPr>
          <w:rStyle w:val="EndnoteCharacters"/>
          <w:rStyle w:val="EndnoteAnchor"/>
          <w:rFonts w:cs="Times New Roman" w:ascii="Times New Roman" w:hAnsi="Times New Roman"/>
          <w:szCs w:val="24"/>
        </w:rPr>
        <w:endnoteReference w:id="14"/>
      </w:r>
      <w:r>
        <w:rPr>
          <w:rFonts w:cs="Times New Roman" w:ascii="Times New Roman" w:hAnsi="Times New Roman"/>
          <w:szCs w:val="24"/>
        </w:rPr>
        <w:t>.  A survey conducted by the City of Toronto in 2006 estimated a minimum of 5,052 individuals to be literally homeless on a single night,</w:t>
      </w:r>
      <w:bookmarkStart w:id="2" w:name="_Ref242016331"/>
      <w:r>
        <w:rPr>
          <w:rStyle w:val="EndnoteCharacters"/>
          <w:rStyle w:val="EndnoteAnchor"/>
          <w:rFonts w:cs="Times New Roman" w:ascii="Times New Roman" w:hAnsi="Times New Roman"/>
          <w:szCs w:val="24"/>
        </w:rPr>
        <w:endnoteReference w:id="15"/>
      </w:r>
      <w:bookmarkEnd w:id="2"/>
      <w:r>
        <w:rPr>
          <w:rFonts w:cs="Times New Roman" w:ascii="Times New Roman" w:hAnsi="Times New Roman"/>
          <w:szCs w:val="24"/>
        </w:rPr>
        <w:t xml:space="preserve"> and each year approximately 25,000 different individuals stay at shelters in Toronto.</w:t>
      </w:r>
      <w:r>
        <w:rPr>
          <w:rStyle w:val="EndnoteCharacters"/>
          <w:rStyle w:val="EndnoteAnchor"/>
          <w:rFonts w:cs="Times New Roman" w:ascii="Times New Roman" w:hAnsi="Times New Roman"/>
          <w:szCs w:val="24"/>
        </w:rPr>
        <w:endnoteReference w:id="16"/>
      </w:r>
      <w:r>
        <w:rPr>
          <w:rFonts w:cs="Times New Roman" w:ascii="Times New Roman" w:hAnsi="Times New Roman"/>
          <w:szCs w:val="24"/>
        </w:rPr>
        <w:t xml:space="preserve">.  In 2007, Street Health, a community-based organization that provides health and social services to homeless and marginalized people in Toronto, conducted a comprehensive health survey of homeless adults. The objectives of this study were to document the health status of homeless people in Toronto and to describe this population’s access to health care within Canada’s system of universal health insurance. </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szCs w:val="24"/>
        </w:rPr>
      </w:pPr>
      <w:r>
        <w:rPr>
          <w:rFonts w:cs="Times New Roman" w:ascii="Times New Roman" w:hAnsi="Times New Roman"/>
          <w:b/>
          <w:szCs w:val="24"/>
        </w:rPr>
        <w:t xml:space="preserve">METHODS </w:t>
      </w:r>
    </w:p>
    <w:p>
      <w:pPr>
        <w:pStyle w:val="Normal"/>
        <w:tabs>
          <w:tab w:val="left" w:pos="1290" w:leader="none"/>
        </w:tabs>
        <w:rPr>
          <w:rFonts w:ascii="Times New Roman" w:hAnsi="Times New Roman" w:cs="Times New Roman"/>
          <w:i/>
          <w:i/>
          <w:szCs w:val="24"/>
          <w:lang w:val="en-GB"/>
        </w:rPr>
      </w:pPr>
      <w:r>
        <w:rPr>
          <w:rFonts w:cs="Times New Roman" w:ascii="Times New Roman" w:hAnsi="Times New Roman"/>
          <w:i/>
          <w:szCs w:val="24"/>
          <w:lang w:val="en-GB"/>
        </w:rPr>
        <w:t xml:space="preserve">Interview Sites </w:t>
      </w:r>
    </w:p>
    <w:p>
      <w:pPr>
        <w:pStyle w:val="BodyText2"/>
        <w:spacing w:lineRule="auto" w:line="240"/>
        <w:rPr>
          <w:rFonts w:ascii="Times New Roman" w:hAnsi="Times New Roman" w:cs="Times New Roman"/>
          <w:szCs w:val="24"/>
        </w:rPr>
      </w:pPr>
      <w:r>
        <w:rPr>
          <w:rFonts w:cs="Times New Roman" w:ascii="Times New Roman" w:hAnsi="Times New Roman"/>
          <w:szCs w:val="24"/>
        </w:rPr>
        <w:t xml:space="preserve">Study participants were recruited and interviewed at shelters and meal programs across downtown Toronto.  All existing single adult shelters and meal programs in Toronto were stratified by type of service, gender served (where appropriate), size and geographic area. If there was more than one site in a stratification cell, sites were randomly selected. A total of 18 shelters and 8 meal programs were thereby randomly selected for participation in the survey. </w:t>
      </w:r>
    </w:p>
    <w:p>
      <w:pPr>
        <w:pStyle w:val="Normal"/>
        <w:tabs>
          <w:tab w:val="left" w:pos="1290" w:leader="none"/>
        </w:tabs>
        <w:rPr>
          <w:rFonts w:ascii="Times New Roman" w:hAnsi="Times New Roman" w:cs="Times New Roman"/>
          <w:i/>
          <w:i/>
          <w:szCs w:val="24"/>
          <w:lang w:val="en-GB"/>
        </w:rPr>
      </w:pPr>
      <w:r>
        <w:rPr>
          <w:rFonts w:cs="Times New Roman" w:ascii="Times New Roman" w:hAnsi="Times New Roman"/>
          <w:i/>
          <w:szCs w:val="24"/>
          <w:lang w:val="en-GB"/>
        </w:rPr>
      </w:r>
    </w:p>
    <w:p>
      <w:pPr>
        <w:pStyle w:val="Normal"/>
        <w:tabs>
          <w:tab w:val="left" w:pos="1290" w:leader="none"/>
        </w:tabs>
        <w:rPr>
          <w:rFonts w:ascii="Times New Roman" w:hAnsi="Times New Roman" w:cs="Times New Roman"/>
          <w:i/>
          <w:i/>
          <w:szCs w:val="24"/>
          <w:lang w:val="en-GB"/>
        </w:rPr>
      </w:pPr>
      <w:r>
        <w:rPr>
          <w:rFonts w:cs="Times New Roman" w:ascii="Times New Roman" w:hAnsi="Times New Roman"/>
          <w:i/>
          <w:szCs w:val="24"/>
          <w:lang w:val="en-GB"/>
        </w:rPr>
        <w:t xml:space="preserve">Eligibility and Stratification </w:t>
      </w:r>
    </w:p>
    <w:p>
      <w:pPr>
        <w:pStyle w:val="Normal"/>
        <w:tabs>
          <w:tab w:val="left" w:pos="1290" w:leader="none"/>
        </w:tabs>
        <w:rPr>
          <w:rFonts w:ascii="Times New Roman" w:hAnsi="Times New Roman" w:cs="Times New Roman"/>
          <w:szCs w:val="24"/>
        </w:rPr>
      </w:pPr>
      <w:r>
        <w:rPr>
          <w:rFonts w:cs="Times New Roman" w:ascii="Times New Roman" w:hAnsi="Times New Roman"/>
          <w:szCs w:val="24"/>
        </w:rPr>
        <w:t>For the purposes of this study, homelessness was defined as: having stayed in a shelter, in a public place or other sites not intended for human habitation, or with a friend or relative for at least 10 of the last 30 nights prior to being surveyed. People who did not meet this definition of homelessness were excluded from the study.</w:t>
      </w:r>
    </w:p>
    <w:p>
      <w:pPr>
        <w:pStyle w:val="Normal"/>
        <w:tabs>
          <w:tab w:val="left" w:pos="1290" w:leader="none"/>
        </w:tabs>
        <w:rPr>
          <w:rFonts w:ascii="Times New Roman" w:hAnsi="Times New Roman" w:cs="Times New Roman"/>
          <w:szCs w:val="24"/>
        </w:rPr>
      </w:pPr>
      <w:r>
        <w:rPr>
          <w:rFonts w:cs="Times New Roman" w:ascii="Times New Roman" w:hAnsi="Times New Roman"/>
          <w:szCs w:val="24"/>
        </w:rPr>
        <w:t>Our sample was stratified by gender and shelter use. Stratification ensured that approximately 25% of participants were female.  In order to include the substantial portion of homeless people who are not regular shelter users, the sample was stratified to achieve a target of 80% shelter users and 20% non-shelter users, based on the proportion of homeless people staying in shelters (82%) and on the street (18%) in a one-night 2006 census of homeless people in the City of Toronto</w:t>
      </w:r>
      <w:r>
        <w:rPr>
          <w:rFonts w:cs="Times New Roman" w:ascii="Times New Roman" w:hAnsi="Times New Roman"/>
          <w:szCs w:val="24"/>
        </w:rPr>
        <w:fldChar w:fldCharType="begin"/>
      </w:r>
      <w:r>
        <w:instrText> REF _RefF0 \h </w:instrText>
      </w:r>
      <w:r>
        <w:fldChar w:fldCharType="separate"/>
      </w:r>
      <w:r>
        <w:t>Error: Reference source not found</w:t>
      </w:r>
      <w:r>
        <w:fldChar w:fldCharType="end"/>
      </w:r>
      <w:r>
        <w:rPr>
          <w:rFonts w:cs="Times New Roman" w:ascii="Times New Roman" w:hAnsi="Times New Roman"/>
          <w:szCs w:val="24"/>
        </w:rPr>
        <w:t>.</w:t>
      </w:r>
    </w:p>
    <w:p>
      <w:pPr>
        <w:pStyle w:val="Normal"/>
        <w:tabs>
          <w:tab w:val="left" w:pos="1290" w:leader="none"/>
        </w:tabs>
        <w:rPr>
          <w:rFonts w:ascii="Times New Roman" w:hAnsi="Times New Roman" w:cs="Times New Roman"/>
          <w:i/>
          <w:i/>
          <w:szCs w:val="24"/>
        </w:rPr>
      </w:pPr>
      <w:r>
        <w:rPr>
          <w:rFonts w:cs="Times New Roman" w:ascii="Times New Roman" w:hAnsi="Times New Roman"/>
          <w:i/>
          <w:szCs w:val="24"/>
        </w:rPr>
      </w:r>
    </w:p>
    <w:p>
      <w:pPr>
        <w:pStyle w:val="Normal"/>
        <w:tabs>
          <w:tab w:val="left" w:pos="1290" w:leader="none"/>
        </w:tabs>
        <w:rPr>
          <w:rFonts w:ascii="Times New Roman" w:hAnsi="Times New Roman" w:cs="Times New Roman"/>
          <w:i/>
          <w:i/>
          <w:szCs w:val="24"/>
        </w:rPr>
      </w:pPr>
      <w:r>
        <w:rPr>
          <w:rFonts w:cs="Times New Roman" w:ascii="Times New Roman" w:hAnsi="Times New Roman"/>
          <w:i/>
          <w:szCs w:val="24"/>
        </w:rPr>
        <w:t>Participant Selection</w:t>
      </w:r>
    </w:p>
    <w:p>
      <w:pPr>
        <w:pStyle w:val="Normal"/>
        <w:tabs>
          <w:tab w:val="left" w:pos="1290" w:leader="none"/>
        </w:tabs>
        <w:rPr/>
      </w:pPr>
      <w:r>
        <w:rPr>
          <w:rFonts w:cs="Times New Roman" w:ascii="Times New Roman" w:hAnsi="Times New Roman"/>
          <w:szCs w:val="24"/>
        </w:rPr>
        <w:t xml:space="preserve">Enrollment at each site was proportionate to the number of unique individuals using the site each month and was stratified by gender in services serving both men and women. Participants were recruited by random selection using a random number table. This was accomplished differently depending on the recruitment site. In shelters, a ‘bed list’ of daily shelter users was provided by the shelter, and names were randomly selected from this list using the random number table. Selected participants were then approached, asked to participate in the study and screened for eligibility; this process of random selection and participant recruitment was repeated until the target number of participants was reached for each site.  In meal programs, program attendees were counted and assigned numbers as they walked in the door, or by walking around the room and counting potential participants sitting at tables. Those whose counted number matched numbers from the random number table were approached, asked to participate and screened for eligibility. </w:t>
      </w:r>
    </w:p>
    <w:p>
      <w:pPr>
        <w:pStyle w:val="Normal"/>
        <w:rPr>
          <w:rFonts w:ascii="Times New Roman" w:hAnsi="Times New Roman" w:cs="Times New Roman"/>
          <w:i/>
          <w:i/>
          <w:szCs w:val="24"/>
        </w:rPr>
      </w:pPr>
      <w:r>
        <w:rPr>
          <w:rFonts w:cs="Times New Roman" w:ascii="Times New Roman" w:hAnsi="Times New Roman"/>
          <w:i/>
          <w:szCs w:val="24"/>
        </w:rPr>
      </w:r>
    </w:p>
    <w:p>
      <w:pPr>
        <w:pStyle w:val="Normal"/>
        <w:rPr>
          <w:rFonts w:ascii="Times New Roman" w:hAnsi="Times New Roman" w:cs="Times New Roman"/>
          <w:i/>
          <w:i/>
        </w:rPr>
      </w:pPr>
      <w:r>
        <w:rPr>
          <w:rFonts w:cs="Times New Roman" w:ascii="Times New Roman" w:hAnsi="Times New Roman"/>
          <w:i/>
        </w:rPr>
        <w:t>Survey Instrument</w:t>
      </w:r>
    </w:p>
    <w:p>
      <w:pPr>
        <w:pStyle w:val="Normal"/>
        <w:rPr>
          <w:rFonts w:ascii="Times New Roman" w:hAnsi="Times New Roman" w:cs="Times New Roman"/>
          <w:i/>
          <w:i/>
        </w:rPr>
      </w:pPr>
      <w:r>
        <w:rPr>
          <w:rFonts w:cs="Times New Roman" w:ascii="Times New Roman" w:hAnsi="Times New Roman"/>
        </w:rPr>
        <w:t>The survey consisted primarily of closed-ended questions and collected data on demographic characteristics, health and well being, health determinants and access to health care. The survey included questions from the Canadian Community Health Survey (CCHS</w:t>
      </w:r>
      <w:r>
        <w:rPr>
          <w:rFonts w:cs="Times New Roman" w:ascii="Times New Roman" w:hAnsi="Times New Roman"/>
          <w:szCs w:val="24"/>
        </w:rPr>
        <w:t xml:space="preserve">), </w:t>
      </w:r>
      <w:r>
        <w:rPr>
          <w:rFonts w:cs="Times New Roman" w:ascii="Times New Roman" w:hAnsi="Times New Roman"/>
          <w:color w:val="000000"/>
          <w:szCs w:val="24"/>
          <w:lang w:val="en"/>
        </w:rPr>
        <w:t xml:space="preserve">a national population health survey conducted by Statistics Canada using in-person and telephone interviews.  This approach </w:t>
      </w:r>
      <w:r>
        <w:rPr>
          <w:rFonts w:cs="Times New Roman" w:ascii="Times New Roman" w:hAnsi="Times New Roman"/>
        </w:rPr>
        <w:t xml:space="preserve">allowed comparison of our study's findings to general population data.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Data Collection</w:t>
      </w:r>
    </w:p>
    <w:p>
      <w:pPr>
        <w:pStyle w:val="Normal"/>
        <w:rPr/>
      </w:pPr>
      <w:r>
        <w:rPr>
          <w:rFonts w:cs="Times New Roman" w:ascii="Times New Roman" w:hAnsi="Times New Roman"/>
        </w:rPr>
        <w:t>Data were collected over a three-month period between November 2006 and February 2007. A group of fifteen peer researchers (people with lived experience of homelessness) administered the survey to study participants via face-to-face interviews.  Peer researchers also provided input into the study design and assisted with data analysis. The survey took approximately 45-60 minutes to complete. All study participants gave written informed consent and received a $15 honorarium for completing the survey. The study was approved by the St. Michael’s Hospital Research Ethics Board.</w:t>
      </w:r>
    </w:p>
    <w:p>
      <w:pPr>
        <w:pStyle w:val="Heading9"/>
        <w:numPr>
          <w:ilvl w:val="8"/>
          <w:numId w:val="1"/>
        </w:numPr>
        <w:spacing w:before="0" w:after="0"/>
        <w:rPr>
          <w:rFonts w:ascii="Times New Roman" w:hAnsi="Times New Roman" w:cs="Times New Roman"/>
          <w:i/>
          <w:i/>
          <w:sz w:val="24"/>
          <w:szCs w:val="24"/>
        </w:rPr>
      </w:pPr>
      <w:r>
        <w:rPr>
          <w:rFonts w:cs="Times New Roman" w:ascii="Times New Roman" w:hAnsi="Times New Roman"/>
          <w:i/>
          <w:sz w:val="24"/>
          <w:szCs w:val="24"/>
        </w:rPr>
      </w:r>
    </w:p>
    <w:p>
      <w:pPr>
        <w:pStyle w:val="Normal"/>
        <w:tabs>
          <w:tab w:val="left" w:pos="1290" w:leader="none"/>
        </w:tabs>
        <w:rPr>
          <w:rFonts w:ascii="Times New Roman" w:hAnsi="Times New Roman" w:cs="Times New Roman"/>
          <w:i/>
          <w:i/>
          <w:szCs w:val="24"/>
        </w:rPr>
      </w:pPr>
      <w:r>
        <w:rPr>
          <w:rFonts w:cs="Times New Roman" w:ascii="Times New Roman" w:hAnsi="Times New Roman"/>
          <w:i/>
          <w:szCs w:val="24"/>
        </w:rPr>
        <w:t xml:space="preserve">Data Analysis </w:t>
      </w:r>
    </w:p>
    <w:p>
      <w:pPr>
        <w:pStyle w:val="Normal"/>
        <w:tabs>
          <w:tab w:val="left" w:pos="2384" w:leader="none"/>
        </w:tabs>
        <w:rPr>
          <w:rFonts w:ascii="Times New Roman" w:hAnsi="Times New Roman" w:cs="Times New Roman"/>
        </w:rPr>
      </w:pPr>
      <w:r>
        <w:rPr>
          <w:rFonts w:cs="Times New Roman" w:ascii="Times New Roman" w:hAnsi="Times New Roman"/>
          <w:szCs w:val="24"/>
        </w:rPr>
        <w:t>Because this study's goals were primarily descriptive in nature, a sample size of 350 participants (approximately 1% of the total number of shelter users per year in Toronto) was selected to provide a 95% confidence interval of ±5% for key indicators of health status and health care access. Data were entered and analyzed using SPSS 15. A set of five variables (</w:t>
      </w:r>
      <w:r>
        <w:rPr>
          <w:rFonts w:cs="Times New Roman" w:ascii="Times New Roman" w:hAnsi="Times New Roman"/>
          <w:szCs w:val="24"/>
          <w:lang w:val="en-CA" w:eastAsia="en-CA"/>
        </w:rPr>
        <w:t xml:space="preserve">gender, ethno-racial background, height, weight, and date of birth) </w:t>
      </w:r>
      <w:r>
        <w:rPr>
          <w:rFonts w:cs="Times New Roman" w:ascii="Times New Roman" w:hAnsi="Times New Roman"/>
          <w:szCs w:val="24"/>
        </w:rPr>
        <w:t xml:space="preserve">were examined across all surveys for the purpose of identifying duplicate interviews.  Using this procedure, 6 duplicate interviews with the same individual were identified and deleted from the dataset.  Quantitative analyses focused on descriptive statistics. Comparisons with general population data were performed using chi-square tests. We computed comparative data for the general population </w:t>
      </w:r>
      <w:r>
        <w:rPr>
          <w:rFonts w:cs="Times New Roman" w:ascii="Times New Roman" w:hAnsi="Times New Roman"/>
        </w:rPr>
        <w:t>of Toronto</w:t>
      </w:r>
      <w:r>
        <w:rPr>
          <w:rFonts w:cs="Times New Roman" w:ascii="Times New Roman" w:hAnsi="Times New Roman"/>
          <w:szCs w:val="24"/>
        </w:rPr>
        <w:t xml:space="preserve"> using the </w:t>
      </w:r>
      <w:r>
        <w:rPr>
          <w:rFonts w:cs="Times New Roman" w:ascii="Times New Roman" w:hAnsi="Times New Roman"/>
        </w:rPr>
        <w:t>Canadian Community Health Survey (CCHS) Cycle 3.1 (2005) Public Use Microdata File. Supplemental general population data were obtained from published papers and reports.</w:t>
      </w:r>
    </w:p>
    <w:p>
      <w:pPr>
        <w:pStyle w:val="Normal"/>
        <w:tabs>
          <w:tab w:val="left" w:pos="2384" w:leader="none"/>
        </w:tabs>
        <w:rPr>
          <w:rFonts w:ascii="Times New Roman" w:hAnsi="Times New Roman" w:cs="Times New Roman"/>
          <w:b/>
          <w:b/>
          <w:szCs w:val="24"/>
        </w:rPr>
      </w:pPr>
      <w:r>
        <w:rPr>
          <w:rFonts w:cs="Times New Roman" w:ascii="Times New Roman" w:hAnsi="Times New Roman"/>
          <w:b/>
          <w:szCs w:val="24"/>
        </w:rPr>
      </w:r>
    </w:p>
    <w:p>
      <w:pPr>
        <w:pStyle w:val="Normal"/>
        <w:tabs>
          <w:tab w:val="left" w:pos="2384" w:leader="none"/>
        </w:tabs>
        <w:rPr>
          <w:rFonts w:ascii="Times New Roman" w:hAnsi="Times New Roman" w:cs="Times New Roman"/>
          <w:b/>
          <w:b/>
          <w:szCs w:val="24"/>
        </w:rPr>
      </w:pPr>
      <w:r>
        <w:rPr>
          <w:rFonts w:cs="Times New Roman" w:ascii="Times New Roman" w:hAnsi="Times New Roman"/>
          <w:b/>
          <w:szCs w:val="24"/>
        </w:rPr>
        <w:t>RESULTS</w:t>
      </w:r>
    </w:p>
    <w:p>
      <w:pPr>
        <w:pStyle w:val="Normal"/>
        <w:tabs>
          <w:tab w:val="left" w:pos="1290" w:leader="none"/>
        </w:tabs>
        <w:rPr/>
      </w:pPr>
      <w:r>
        <w:rPr>
          <w:rFonts w:cs="Times New Roman" w:ascii="Times New Roman" w:hAnsi="Times New Roman"/>
          <w:szCs w:val="24"/>
          <w:lang w:val="en-GB"/>
        </w:rPr>
        <w:t xml:space="preserve">In total, 380 people were interviewed, and 368 surveys were usable after the exclusion of duplicate and incomplete surveys. </w:t>
      </w:r>
      <w:r>
        <w:rPr>
          <w:rFonts w:cs="Times New Roman" w:ascii="Times New Roman" w:hAnsi="Times New Roman"/>
          <w:szCs w:val="24"/>
        </w:rPr>
        <w:t xml:space="preserve">Demographic characteristics of the 368 study participants are shown in </w:t>
      </w:r>
      <w:r>
        <w:rPr>
          <w:rFonts w:cs="Times New Roman" w:ascii="Times New Roman" w:hAnsi="Times New Roman"/>
          <w:b/>
          <w:szCs w:val="24"/>
        </w:rPr>
        <w:t>Table 1</w:t>
      </w:r>
      <w:r>
        <w:rPr>
          <w:rFonts w:cs="Times New Roman" w:ascii="Times New Roman" w:hAnsi="Times New Roman"/>
          <w:szCs w:val="24"/>
        </w:rPr>
        <w:t>.  In keeping with sample stratification, 287 (78%) participants were shelter users and 81 (22%) were non-shelter users.</w:t>
      </w:r>
    </w:p>
    <w:p>
      <w:pPr>
        <w:pStyle w:val="Normal"/>
        <w:tabs>
          <w:tab w:val="left" w:pos="2384" w:leader="none"/>
        </w:tabs>
        <w:rPr/>
      </w:pPr>
      <w:r>
        <w:rPr>
          <w:rFonts w:cs="Times New Roman" w:ascii="Times New Roman" w:hAnsi="Times New Roman"/>
          <w:szCs w:val="24"/>
        </w:rPr>
        <w:t xml:space="preserve"> </w:t>
      </w:r>
      <w:r>
        <w:rPr>
          <w:rFonts w:cs="Times New Roman" w:ascii="Times New Roman" w:hAnsi="Times New Roman"/>
          <w:szCs w:val="24"/>
        </w:rPr>
        <w:t>A total of 282 study participants (77%) were Canadian-born, and 261 (72%) had lived in Toronto for 10 years or longer. The mean age of participants was 42 years and the mean number of years homeless over lifetime was 4.7 years. Homeless people in our study had extremely low incomes with 133 (36%) reporting monthly incomes of $200 (Canadian dollars) or less.</w:t>
      </w:r>
    </w:p>
    <w:p>
      <w:pPr>
        <w:pStyle w:val="Normal"/>
        <w:tabs>
          <w:tab w:val="left" w:pos="2384" w:leader="none"/>
        </w:tabs>
        <w:rPr>
          <w:rFonts w:ascii="Times New Roman" w:hAnsi="Times New Roman" w:cs="Times New Roman"/>
          <w:szCs w:val="24"/>
        </w:rPr>
      </w:pPr>
      <w:r>
        <w:rPr>
          <w:rFonts w:cs="Times New Roman" w:ascii="Times New Roman" w:hAnsi="Times New Roman"/>
          <w:szCs w:val="24"/>
        </w:rPr>
        <w:t>Study participants were asked to rate their health and well-being in a variety of ways.  Compared with the general population, homeless people in our study reported significantly worse self-rated overall health and self-rated mental health than the general population (</w:t>
      </w:r>
      <w:r>
        <w:rPr>
          <w:rFonts w:cs="Times New Roman" w:ascii="Times New Roman" w:hAnsi="Times New Roman"/>
          <w:b/>
          <w:szCs w:val="24"/>
        </w:rPr>
        <w:t>Table 2</w:t>
      </w:r>
      <w:r>
        <w:rPr>
          <w:rFonts w:cs="Times New Roman" w:ascii="Times New Roman" w:hAnsi="Times New Roman"/>
          <w:szCs w:val="24"/>
        </w:rPr>
        <w:t xml:space="preserve">). </w:t>
      </w:r>
    </w:p>
    <w:p>
      <w:pPr>
        <w:pStyle w:val="Normal"/>
        <w:tabs>
          <w:tab w:val="left" w:pos="2384" w:leader="none"/>
        </w:tabs>
        <w:rPr>
          <w:rFonts w:ascii="Times New Roman" w:hAnsi="Times New Roman" w:cs="Times New Roman"/>
          <w:szCs w:val="24"/>
        </w:rPr>
      </w:pPr>
      <w:r>
        <w:rPr>
          <w:rFonts w:cs="Times New Roman" w:ascii="Times New Roman" w:hAnsi="Times New Roman"/>
          <w:szCs w:val="24"/>
        </w:rPr>
        <w:t xml:space="preserve">A total of 271 homeless individuals (74%) reported having at least one serious chronic physical health condition, 192 (52%) reported having two or more and 137 (37%) reported three or more. </w:t>
      </w:r>
      <w:r>
        <w:rPr>
          <w:rFonts w:cs="Times New Roman" w:ascii="Times New Roman" w:hAnsi="Times New Roman"/>
          <w:b/>
          <w:szCs w:val="24"/>
        </w:rPr>
        <w:t>Table 3</w:t>
      </w:r>
      <w:r>
        <w:rPr>
          <w:rFonts w:cs="Times New Roman" w:ascii="Times New Roman" w:hAnsi="Times New Roman"/>
          <w:szCs w:val="24"/>
        </w:rPr>
        <w:t xml:space="preserve"> shows the prevalence of specific chronic physical health conditions among survey respondents and provides comparison data for the general population (where available).  Compared with the general population, homeless participants in our study had significantly higher rates of all chronic physical health conditions for which comparison data was available.  Homeless study participants were approximately 20 times as likely to have epilepsy compared with the general population of Toronto, 5 times as likely to have heart disease, 4 times as likely to have cancer, 3.5 times as likely to have asthma, 3 times as likely to have arthritis or rheumatism and twice as likely to have diabetes.  </w:t>
      </w:r>
    </w:p>
    <w:p>
      <w:pPr>
        <w:pStyle w:val="Normal"/>
        <w:tabs>
          <w:tab w:val="left" w:pos="2384" w:leader="none"/>
        </w:tabs>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 xml:space="preserve">A total of 128 study participants (35%) reported that they had received a diagnosis of a mental health problem by a doctor or psychiatrist in their lifetime. </w:t>
      </w:r>
      <w:r>
        <w:rPr>
          <w:rFonts w:cs="Times New Roman" w:ascii="Times New Roman" w:hAnsi="Times New Roman"/>
          <w:b/>
          <w:szCs w:val="24"/>
        </w:rPr>
        <w:t>Table 3</w:t>
      </w:r>
      <w:r>
        <w:rPr>
          <w:rFonts w:cs="Times New Roman" w:ascii="Times New Roman" w:hAnsi="Times New Roman"/>
          <w:szCs w:val="24"/>
        </w:rPr>
        <w:t xml:space="preserve"> presents the prevalence of specific diagnosed mental health conditions for survey respondents and provides comparison data for the general population (where available). Study participants had very high rates of suicidal ideation (23%) and attempted suicide (10%) within the past year (</w:t>
      </w:r>
      <w:r>
        <w:rPr>
          <w:rFonts w:cs="Times New Roman" w:ascii="Times New Roman" w:hAnsi="Times New Roman"/>
          <w:b/>
          <w:szCs w:val="24"/>
        </w:rPr>
        <w:t>Table 3</w:t>
      </w:r>
      <w:r>
        <w:rPr>
          <w:rFonts w:cs="Times New Roman" w:ascii="Times New Roman" w:hAnsi="Times New Roman"/>
          <w:szCs w:val="24"/>
        </w:rPr>
        <w:t>). We also found that homeless individuals had experienced high rates of physical and sexual violence within the past year (</w:t>
      </w:r>
      <w:r>
        <w:rPr>
          <w:rFonts w:cs="Times New Roman" w:ascii="Times New Roman" w:hAnsi="Times New Roman"/>
          <w:b/>
          <w:szCs w:val="24"/>
        </w:rPr>
        <w:t xml:space="preserve">Table 1). </w:t>
      </w:r>
    </w:p>
    <w:p>
      <w:pPr>
        <w:pStyle w:val="Normal"/>
        <w:tabs>
          <w:tab w:val="left" w:pos="2384" w:leader="none"/>
        </w:tabs>
        <w:rPr>
          <w:rFonts w:ascii="Times New Roman" w:hAnsi="Times New Roman" w:cs="Times New Roman"/>
          <w:szCs w:val="24"/>
        </w:rPr>
      </w:pPr>
      <w:r>
        <w:rPr>
          <w:rFonts w:cs="Times New Roman" w:ascii="Times New Roman" w:hAnsi="Times New Roman"/>
          <w:szCs w:val="24"/>
        </w:rPr>
        <w:t>Although the burden of health conditions was much higher for homeless individuals in our study than in the general population, homeless study participants reported significant barriers to accessing the health care system. Thirty-seven respondents (10%) reported that they had not accessed any type of health care in the past year. Our study found that homeless people have worse access to primary care compared with the general population, with 105 (29%) homeless study participants reporting that they had no usual source of health care. In addition to the substantial portion of survey respondents with no usual health care provider, 55 (15%) named a usual source of health care that does not provide comprehensive or stable care, including emergency departments (5%), walk-in clinics (4%), or outreach services geared towards homeless people such as temporary clinics at drop-ins and mobile vans (6%). A total of 219 homeless individuals (59%) reported that they did not have a family doctor, which is significantly higher than for the general population of Toronto, where only 9% report not having a family doctor</w:t>
      </w:r>
      <w:bookmarkStart w:id="3" w:name="_Ref242017277"/>
      <w:r>
        <w:rPr>
          <w:rStyle w:val="EndnoteCharacters"/>
          <w:rStyle w:val="EndnoteAnchor"/>
          <w:rFonts w:cs="Times New Roman" w:ascii="Times New Roman" w:hAnsi="Times New Roman"/>
          <w:szCs w:val="24"/>
        </w:rPr>
        <w:endnoteReference w:id="17"/>
      </w:r>
      <w:bookmarkEnd w:id="3"/>
      <w:r>
        <w:rPr>
          <w:rFonts w:cs="Times New Roman" w:ascii="Times New Roman" w:hAnsi="Times New Roman"/>
          <w:szCs w:val="24"/>
        </w:rPr>
        <w:t xml:space="preserve">. A total of 129 homeless survey respondents (35%) reported that they had not had a physical check up in three or more years.  </w:t>
      </w:r>
    </w:p>
    <w:p>
      <w:pPr>
        <w:pStyle w:val="Normal"/>
        <w:tabs>
          <w:tab w:val="left" w:pos="2384" w:leader="none"/>
        </w:tabs>
        <w:rPr>
          <w:rFonts w:ascii="Times New Roman" w:hAnsi="Times New Roman" w:cs="Times New Roman"/>
          <w:szCs w:val="24"/>
        </w:rPr>
      </w:pPr>
      <w:r>
        <w:rPr>
          <w:rFonts w:cs="Times New Roman" w:ascii="Times New Roman" w:hAnsi="Times New Roman"/>
          <w:b/>
          <w:szCs w:val="24"/>
        </w:rPr>
        <w:t>Table 4</w:t>
      </w:r>
      <w:r>
        <w:rPr>
          <w:rFonts w:cs="Times New Roman" w:ascii="Times New Roman" w:hAnsi="Times New Roman"/>
          <w:szCs w:val="24"/>
        </w:rPr>
        <w:t xml:space="preserve"> shows survey respondents’ health care utilization in the year prior to the survey, including sources of care and mean frequency of use. Emergency departments were the most frequently used source of health care.</w:t>
      </w:r>
      <w:r>
        <w:rPr>
          <w:rFonts w:cs="Times New Roman" w:ascii="Times New Roman" w:hAnsi="Times New Roman"/>
          <w:b/>
          <w:szCs w:val="24"/>
        </w:rPr>
        <w:t xml:space="preserve"> </w:t>
      </w:r>
      <w:r>
        <w:rPr>
          <w:rFonts w:cs="Times New Roman" w:ascii="Times New Roman" w:hAnsi="Times New Roman"/>
          <w:szCs w:val="24"/>
        </w:rPr>
        <w:t xml:space="preserve">Among homeless individuals in our study, 126 (34%) did not have an Ontario Health Card, which is necessary to receive health care services paid for by government health insurance.  In total, 102 study participants (28%) had been refused care in the past year because they did not have an Ontario Health Card. </w:t>
      </w:r>
      <w:r>
        <w:rPr>
          <w:rFonts w:cs="Times New Roman" w:ascii="Times New Roman" w:hAnsi="Times New Roman"/>
          <w:b/>
          <w:szCs w:val="24"/>
        </w:rPr>
        <w:t xml:space="preserve">Table 4 </w:t>
      </w:r>
      <w:r>
        <w:rPr>
          <w:rFonts w:cs="Times New Roman" w:ascii="Times New Roman" w:hAnsi="Times New Roman"/>
          <w:szCs w:val="24"/>
        </w:rPr>
        <w:t>presents places these homeless individuals reported being denied health care on this basis; the most common places were privately-run walk-in clinics and hospital emergency departments.</w:t>
      </w:r>
    </w:p>
    <w:p>
      <w:pPr>
        <w:pStyle w:val="Normal"/>
        <w:tabs>
          <w:tab w:val="left" w:pos="2384" w:leader="none"/>
        </w:tabs>
        <w:rPr/>
      </w:pPr>
      <w:r>
        <w:rPr>
          <w:rFonts w:cs="Times New Roman" w:ascii="Times New Roman" w:hAnsi="Times New Roman"/>
          <w:szCs w:val="24"/>
        </w:rPr>
        <w:t xml:space="preserve">Discrimination by health care providers was commonly reported by homeless individuals in our study. A total of 145 study participants (40%) reported that they had been judged unfairly or treated with disrespect by a doctor or medical staff at least once in the past year. Homelessness was the most common reason survey respondents felt they were judged unfairly or treated with disrespect by health care providers.  Additional reasons for discrimination reported by study participants are displayed in </w:t>
      </w:r>
      <w:r>
        <w:rPr>
          <w:rFonts w:cs="Times New Roman" w:ascii="Times New Roman" w:hAnsi="Times New Roman"/>
          <w:b/>
          <w:szCs w:val="24"/>
        </w:rPr>
        <w:t>Table 4</w:t>
      </w:r>
      <w:r>
        <w:rPr>
          <w:rFonts w:cs="Times New Roman" w:ascii="Times New Roman" w:hAnsi="Times New Roman"/>
          <w:szCs w:val="24"/>
        </w:rPr>
        <w:t>. Poor treatment by hospital security guards was an additional barrier reported by a substantial number of respondents, with 74 respondents (21%) reporting that they had been verbally or physically assaulted by hospital security in their lifetime.</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rPr>
      </w:pPr>
      <w:r>
        <w:rPr>
          <w:rFonts w:cs="Times New Roman" w:ascii="Times New Roman" w:hAnsi="Times New Roman"/>
          <w:b/>
        </w:rPr>
        <w:t>DISCUSSION</w:t>
      </w:r>
    </w:p>
    <w:p>
      <w:pPr>
        <w:pStyle w:val="Normal"/>
        <w:tabs>
          <w:tab w:val="left" w:pos="2384" w:leader="none"/>
        </w:tabs>
        <w:rPr>
          <w:rFonts w:ascii="Times New Roman" w:hAnsi="Times New Roman" w:cs="Times New Roman"/>
          <w:szCs w:val="24"/>
        </w:rPr>
      </w:pPr>
      <w:r>
        <w:rPr>
          <w:rFonts w:cs="Times New Roman" w:ascii="Times New Roman" w:hAnsi="Times New Roman"/>
          <w:szCs w:val="24"/>
        </w:rPr>
        <w:t>This study confirms that the health status of homeless adults in Toronto, Canada, is substantially worse than the health of the general population. It also demonstrates that despite their poor health status, homeless people have worse access to primary health care than the general population, and face considerable barriers to accessing care. These findings are consistent with Canadian literature which has shown that homeless people suffer from higher rates of chronic disease and mental health issues than the general population</w:t>
      </w:r>
      <w:r>
        <w:rPr>
          <w:rFonts w:cs="Times New Roman" w:ascii="Times New Roman" w:hAnsi="Times New Roman"/>
          <w:szCs w:val="24"/>
        </w:rPr>
        <w:fldChar w:fldCharType="begin"/>
      </w:r>
      <w:r>
        <w:instrText> REF _RefF0 \h </w:instrText>
      </w:r>
      <w:r>
        <w:fldChar w:fldCharType="separate"/>
      </w:r>
      <w:r>
        <w:t>Error: Reference source not found</w:t>
      </w:r>
      <w:r>
        <w:fldChar w:fldCharType="end"/>
      </w:r>
      <w:r>
        <w:rPr>
          <w:rFonts w:cs="Times New Roman" w:ascii="Times New Roman" w:hAnsi="Times New Roman"/>
          <w:szCs w:val="24"/>
        </w:rPr>
        <w:t>, experience high levels of assault</w:t>
      </w:r>
      <w:r>
        <w:rPr>
          <w:rFonts w:cs="Times New Roman" w:ascii="Times New Roman" w:hAnsi="Times New Roman"/>
          <w:szCs w:val="24"/>
        </w:rPr>
        <w:fldChar w:fldCharType="begin"/>
      </w:r>
      <w:r>
        <w:instrText> REF _RefF0 \h </w:instrText>
      </w:r>
      <w:r>
        <w:fldChar w:fldCharType="separate"/>
      </w:r>
      <w:r>
        <w:t>Error: Reference source not found</w:t>
      </w:r>
      <w:r>
        <w:fldChar w:fldCharType="end"/>
      </w:r>
      <w:r>
        <w:rPr>
          <w:rFonts w:cs="Times New Roman" w:ascii="Times New Roman" w:hAnsi="Times New Roman"/>
          <w:szCs w:val="24"/>
        </w:rPr>
        <w:t xml:space="preserve"> and face important barriers to accessing health care</w:t>
      </w:r>
      <w:r>
        <w:rPr>
          <w:rStyle w:val="EndnoteCharacters"/>
          <w:rStyle w:val="EndnoteAnchor"/>
          <w:rFonts w:cs="Times New Roman" w:ascii="Times New Roman" w:hAnsi="Times New Roman"/>
          <w:szCs w:val="24"/>
        </w:rPr>
        <w:endnoteReference w:id="18"/>
      </w:r>
      <w:r>
        <w:rPr>
          <w:rFonts w:cs="Times New Roman" w:ascii="Times New Roman" w:hAnsi="Times New Roman"/>
          <w:szCs w:val="24"/>
        </w:rPr>
        <w:t xml:space="preserve">, despite Canada’s system of universal health insurance. </w:t>
      </w:r>
    </w:p>
    <w:p>
      <w:pPr>
        <w:pStyle w:val="Normal"/>
        <w:tabs>
          <w:tab w:val="left" w:pos="2384" w:leader="none"/>
        </w:tabs>
        <w:rPr>
          <w:rFonts w:ascii="Times New Roman" w:hAnsi="Times New Roman" w:cs="Times New Roman"/>
          <w:szCs w:val="24"/>
        </w:rPr>
      </w:pPr>
      <w:r>
        <w:rPr>
          <w:rFonts w:cs="Times New Roman" w:ascii="Times New Roman" w:hAnsi="Times New Roman"/>
          <w:szCs w:val="24"/>
        </w:rPr>
        <w:t>Our results illustrate many of the specific health concerns faced by homeless adults and highlight key areas where homeless people’s health is worse than that of the general population. Across all categories where comparison data was available, including self-rated general health status and specific physical and mental health conditions, homeless people in our study fared far worse than the general population. Our findings on homeless people’s health status are particularly concerning when considered alongside our results regarding barriers that homeless people face in accessing health care. While homeless survey respondents bore a disproportionate burden of illness and ill health, they reported poor access to comprehensive and stable primary health care, and were far less likely to have a family doctor than members of the general population. In addition, many participants reported being refused health care, perceived discrimination and poor treatment in the health care system. The poor self-reported health status and high prevalence of physical and mental health concerns among homeless people in Toronto can be understood in light of the complex relationship between homelessness and health, which includes the direct impact of homeless people’s poor living conditions on their health, the impact of risk factors such as poverty on health</w:t>
      </w:r>
      <w:r>
        <w:rPr>
          <w:rFonts w:cs="Times New Roman" w:ascii="Times New Roman" w:hAnsi="Times New Roman"/>
          <w:szCs w:val="24"/>
        </w:rPr>
        <w:fldChar w:fldCharType="begin"/>
      </w:r>
      <w:r>
        <w:instrText> REF _RefF0 \h </w:instrText>
      </w:r>
      <w:r>
        <w:fldChar w:fldCharType="separate"/>
      </w:r>
      <w:r>
        <w:t>Error: Reference source not found</w:t>
      </w:r>
      <w:r>
        <w:fldChar w:fldCharType="end"/>
      </w:r>
      <w:r>
        <w:rPr>
          <w:rFonts w:cs="Times New Roman" w:ascii="Times New Roman" w:hAnsi="Times New Roman"/>
          <w:szCs w:val="24"/>
        </w:rPr>
        <w:t>, homeless people’s difficulty managing chronic health conditions such as diabetes due to their living conditions</w:t>
      </w:r>
      <w:r>
        <w:rPr>
          <w:rStyle w:val="EndnoteCharacters"/>
          <w:rStyle w:val="EndnoteAnchor"/>
          <w:rFonts w:cs="Times New Roman" w:ascii="Times New Roman" w:hAnsi="Times New Roman"/>
          <w:szCs w:val="24"/>
        </w:rPr>
        <w:endnoteReference w:id="19"/>
      </w:r>
      <w:r>
        <w:rPr>
          <w:rFonts w:cs="Times New Roman" w:ascii="Times New Roman" w:hAnsi="Times New Roman"/>
          <w:szCs w:val="24"/>
        </w:rPr>
        <w:t xml:space="preserve">, and barriers to accessing appropriate health care faced by homeless individuals. </w:t>
      </w:r>
    </w:p>
    <w:p>
      <w:pPr>
        <w:pStyle w:val="Normal"/>
        <w:tabs>
          <w:tab w:val="left" w:pos="2384" w:leader="none"/>
        </w:tabs>
        <w:rPr/>
      </w:pPr>
      <w:r>
        <w:rPr>
          <w:rFonts w:cs="Times New Roman" w:ascii="Times New Roman" w:hAnsi="Times New Roman"/>
          <w:szCs w:val="24"/>
        </w:rPr>
        <w:t xml:space="preserve">Although </w:t>
      </w:r>
      <w:r>
        <w:rPr>
          <w:rFonts w:cs="Times New Roman" w:ascii="Times New Roman" w:hAnsi="Times New Roman"/>
          <w:szCs w:val="24"/>
          <w:lang w:val="en-GB" w:eastAsia="en-CA"/>
        </w:rPr>
        <w:t xml:space="preserve">all residents of Canada have access to universal health care insurance, barriers and challenges exist that help to explain </w:t>
      </w:r>
      <w:r>
        <w:rPr>
          <w:rFonts w:cs="Times New Roman" w:ascii="Times New Roman" w:hAnsi="Times New Roman"/>
          <w:szCs w:val="24"/>
        </w:rPr>
        <w:t xml:space="preserve">homeless people’s poor access to health care in Toronto. </w:t>
      </w:r>
      <w:r>
        <w:rPr>
          <w:rFonts w:cs="Times New Roman" w:ascii="Times New Roman" w:hAnsi="Times New Roman"/>
          <w:szCs w:val="24"/>
          <w:lang w:val="en-GB" w:eastAsia="en-CA"/>
        </w:rPr>
        <w:t xml:space="preserve">Health care in Canada is publicly funded, but privately administered through a diverse group of service providers. These service providers include physicians in private practices; not-for-profit, privately run hospitals; and not-for-profit community-based health care services. In Toronto, there is no coordinated network of care for homeless people. Current challenges to the health care system in Ontario (the province in which Toronto is located) include an overall shortage of family doctors, as well as extensive wait times for specialist care and diagnostic tests. In order to receive publicly-funded medical services, residents of Ontario must hold a valid Ontario Health Card. Due to their precarious living situations, many homeles people do not have health cards because they are often lost or stolen, and can be very difficult to replace without having a permanent address, or without being able to prove permanent residency within Ontario. As our findings demonstrate, homeless people are often denied access to health care if they do not have a valid health card. The lack of coordination of homeless health care services, shortage of medical professionals, wait times for medical specialists and tests, and difficulties homeless people have securing and maintaining health cards are all factors that can prevent homeless people from accessing the health care they need. The discrimination and poor treatment by health care providers reported by participants in this study are additional important barriers to accessing needed care.  </w:t>
      </w:r>
    </w:p>
    <w:p>
      <w:pPr>
        <w:pStyle w:val="Normal"/>
        <w:tabs>
          <w:tab w:val="left" w:pos="2384" w:leader="none"/>
        </w:tabs>
        <w:rPr/>
      </w:pPr>
      <w:r>
        <w:rPr>
          <w:rFonts w:cs="Times New Roman" w:ascii="Times New Roman" w:hAnsi="Times New Roman"/>
          <w:szCs w:val="24"/>
          <w:lang w:val="en-GB" w:eastAsia="en-CA"/>
        </w:rPr>
        <w:t xml:space="preserve">An additional consideration is that although government health insurance in Ontario covers physician and hospital-based services, diagnostic tests and some supplementary and preventative care, many key services including dental care, vision care, prescription medication, medical supplies and physiotherapy are not covered. This can mean that many homeless people living on low incomes and without supplementary health insurance cannot access the treatment they need for their health issues, thus contributing to their worse health status. The poor </w:t>
      </w:r>
      <w:r>
        <w:rPr>
          <w:rFonts w:cs="Times New Roman" w:ascii="Times New Roman" w:hAnsi="Times New Roman"/>
          <w:szCs w:val="24"/>
        </w:rPr>
        <w:t xml:space="preserve">primary health care access and poor health status reported by participants in this study can help explain their high rates of hospitalization and hospital emergency department use. </w:t>
      </w:r>
    </w:p>
    <w:p>
      <w:pPr>
        <w:pStyle w:val="Normal"/>
        <w:tabs>
          <w:tab w:val="left" w:pos="2384" w:leader="none"/>
        </w:tabs>
        <w:rPr>
          <w:rFonts w:ascii="Times New Roman" w:hAnsi="Times New Roman" w:cs="Times New Roman"/>
          <w:i/>
          <w:i/>
          <w:szCs w:val="24"/>
        </w:rPr>
      </w:pPr>
      <w:r>
        <w:rPr>
          <w:rFonts w:cs="Times New Roman" w:ascii="Times New Roman" w:hAnsi="Times New Roman"/>
          <w:i/>
          <w:szCs w:val="24"/>
        </w:rPr>
      </w:r>
    </w:p>
    <w:p>
      <w:pPr>
        <w:pStyle w:val="Normal"/>
        <w:tabs>
          <w:tab w:val="left" w:pos="2384" w:leader="none"/>
        </w:tabs>
        <w:rPr>
          <w:rFonts w:ascii="Times New Roman" w:hAnsi="Times New Roman" w:cs="Times New Roman"/>
          <w:i/>
          <w:i/>
          <w:szCs w:val="24"/>
        </w:rPr>
      </w:pPr>
      <w:r>
        <w:rPr>
          <w:rFonts w:cs="Times New Roman" w:ascii="Times New Roman" w:hAnsi="Times New Roman"/>
          <w:i/>
          <w:szCs w:val="24"/>
        </w:rPr>
        <w:t>Strengths and Limitations</w:t>
      </w:r>
    </w:p>
    <w:p>
      <w:pPr>
        <w:pStyle w:val="Normal"/>
        <w:rPr>
          <w:rFonts w:ascii="Times New Roman" w:hAnsi="Times New Roman" w:cs="Times New Roman"/>
          <w:szCs w:val="24"/>
        </w:rPr>
      </w:pPr>
      <w:r>
        <w:rPr>
          <w:rFonts w:cs="Times New Roman" w:ascii="Times New Roman" w:hAnsi="Times New Roman"/>
          <w:szCs w:val="24"/>
        </w:rPr>
        <w:t xml:space="preserve">A key strength of this study is that it has provided Street Health, as well as other community, research and government stakeholders with comprehensive, detailed information on the health status and access to health care of homeless adults in Toronto that would be otherwise unavailable. Government census and population-level health surveys in Canada have largely failed to gather information on the health status of the homeless population. Homeless people are generally excluded from broad-based government surveys in Canada because they tend to be administered by telephone or mail, thereby excluding people without a telephone or permanent mailing address. Even when these surveys do reach homeless people, they are not designed to capture the unique circumstances and needs of many specific sub-populations such as homeless people. Thus, our study fills an important gap in knowledge and evidence about the health status and specific health issues and needs of the homeless population in Toronto. Another major strength of our study is that it directly involved homeless community members and other community stakeholders at each stage of the research process. This approach helped ensure that our research was relevant to a variety of stakeholders by grounding it in the perspectives and priorities of individuals who have experienced or are working on the issues first hand. </w:t>
      </w:r>
    </w:p>
    <w:p>
      <w:pPr>
        <w:pStyle w:val="Normal"/>
        <w:rPr/>
      </w:pPr>
      <w:r>
        <w:rPr>
          <w:rFonts w:cs="Times New Roman" w:ascii="Times New Roman" w:hAnsi="Times New Roman"/>
          <w:szCs w:val="24"/>
        </w:rPr>
        <w:t xml:space="preserve">While our survey gathered comprehensive data on the health of people who are literally homeless in Toronto, there are certain limitations to this research. Our study only included people who were literally homeless, and as a result does not capture the experiences of people living in poor housing or overcrowded conditions, people at risk of becoming literally homeless, and people living on low incomes who spend a large part of their income on rent. Our study did not include the small portion of homeless individuals who do not use shelters or meal programs, and therefore our findings may not accurately reflect the experiences of this sub-group of the homeless population. Fewer women in Toronto use homeless services than men and there are fewer services targeted towards homeless women A sample of homeless people that was not stratified by sex would have likely yielded a relatively small proportion of women. We therefore intentionally over-sampled women to ensure that they made up at least 25% of our sample, and as a result the gender breakdown of our sample is not likely to be representative of the actual proportion of women who are homeless in Toronto. In addition, our survey excluded individuals not comfortable or capable of being interviewed in English. As a result, our sample may not be representative of the actual diversity of the homeless population in the areas of: racial, ethnic and cultural backgrounds; languages spoken; immigration status; and country of origin. Finally, survey sites did not include shelters that focus their services on families, women escaping violence, and refugees. As a result, the health issues and needs of these particular sub-groups of homeless people are less likely to be reflected in the study findings. </w:t>
      </w:r>
    </w:p>
    <w:p>
      <w:pPr>
        <w:pStyle w:val="Normal"/>
        <w:numPr>
          <w:ilvl w:val="0"/>
          <w:numId w:val="0"/>
        </w:numPr>
        <w:outlineLvl w:val="0"/>
        <w:rPr>
          <w:rFonts w:ascii="Times New Roman" w:hAnsi="Times New Roman" w:cs="Times New Roman"/>
          <w:i/>
          <w:i/>
          <w:szCs w:val="24"/>
        </w:rPr>
      </w:pPr>
      <w:r>
        <w:rPr>
          <w:rFonts w:cs="Times New Roman" w:ascii="Times New Roman" w:hAnsi="Times New Roman"/>
          <w:i/>
          <w:szCs w:val="24"/>
        </w:rPr>
      </w:r>
    </w:p>
    <w:p>
      <w:pPr>
        <w:pStyle w:val="Normal"/>
        <w:numPr>
          <w:ilvl w:val="0"/>
          <w:numId w:val="0"/>
        </w:numPr>
        <w:outlineLvl w:val="0"/>
        <w:rPr>
          <w:rFonts w:ascii="Times New Roman" w:hAnsi="Times New Roman" w:cs="Times New Roman"/>
          <w:i/>
          <w:i/>
          <w:szCs w:val="24"/>
        </w:rPr>
      </w:pPr>
      <w:r>
        <w:rPr>
          <w:rFonts w:cs="Times New Roman" w:ascii="Times New Roman" w:hAnsi="Times New Roman"/>
          <w:i/>
          <w:szCs w:val="24"/>
        </w:rPr>
        <w:t>Conclusions</w:t>
      </w:r>
    </w:p>
    <w:p>
      <w:pPr>
        <w:pStyle w:val="Normal"/>
        <w:rPr>
          <w:rFonts w:ascii="Times New Roman" w:hAnsi="Times New Roman" w:cs="Times New Roman"/>
          <w:szCs w:val="24"/>
        </w:rPr>
      </w:pPr>
      <w:r>
        <w:rPr>
          <w:rFonts w:cs="Times New Roman" w:ascii="Times New Roman" w:hAnsi="Times New Roman"/>
          <w:szCs w:val="24"/>
        </w:rPr>
        <w:t xml:space="preserve">The poor health status and access to primary health care of homeless people in Toronto relative to the general population demonstrated by this study, coupled with our findings on the substantial barriers to health care faced by homeless individuals, have important implications for policies, programs and services in our health care system and beyond. Although a universal health insurance system eliminates many important barriers to health care access for homeless and other economically disadvantaged populations, our study shows that the existing health care system is not adequately addressing the health care needs of homeless people in Toronto. Our findings suggest that increased efforts could be made in the health care system to ensure homeless people’s access to appropriate health care and good health, such as enhanced efforts to provide accessible models of primary health care, better coordination of care for the homeless population, increased efforts to ensure access to health cards, enhancements to service provision that address issues of discrimination and poor treatment, and improved access to medical services, medication and supplies that are currently not insured by our health insurance system. However, many of the barriers to health care and good health for homeless people identified in this study also suggest the need to go beyond the health care system to address poverty and homelessness themselves, by improving access to adequate incomes and increasing the availability of affordable and appropriate housing. The high rates of hospitalization and hospital emergency department use reported by homeless people in our study suggest that their current poor health status and lack of access to appropriate health care is putting significant pressure on an already strained health care system. Addressing the health care, income and housing needs of the homeless population may help to reduce many of the costs and challenges associated with homeless people’s hospital use. </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b/>
          <w:b/>
        </w:rPr>
      </w:pPr>
      <w:r>
        <w:rPr>
          <w:rFonts w:cs="Times New Roman" w:ascii="Times New Roman" w:hAnsi="Times New Roman"/>
          <w:b/>
        </w:rPr>
        <w:t>ACKNOWLEDGEMENTS</w:t>
      </w:r>
    </w:p>
    <w:p>
      <w:pPr>
        <w:pStyle w:val="Normal"/>
        <w:autoSpaceDE w:val="false"/>
        <w:spacing w:before="0" w:after="0"/>
        <w:rPr>
          <w:rFonts w:ascii="HelveticaNeue-Roman" w:hAnsi="HelveticaNeue-Roman" w:cs="HelveticaNeue-Roman"/>
          <w:sz w:val="20"/>
        </w:rPr>
      </w:pPr>
      <w:r>
        <w:rPr>
          <w:rFonts w:cs="Times New Roman" w:ascii="Times New Roman" w:hAnsi="Times New Roman"/>
        </w:rPr>
        <w:t xml:space="preserve">This research and its publications were supported by grants from: Wellesley Institute; George Cedric Metcalf Foundation; United Way Toronto; Human Resources and Social Development Canada, Homelessness Knowledge Development Program of the Homelessness Partnering Secretariat; and Canadian Institutes of Health Research, Interdisciplinary Capacity Enhancement Grant on Homelessness, Housing and Health. All computations on Statistics Canada’s Canadian Community Health Survey, Cycle 3.1 (2005), Public Use Microdata File, which contains anonymized data, were prepared by the authors, and the responsibility for the use and interpretation of these data is entirely their own. The authors would like to thank the </w:t>
      </w:r>
      <w:r>
        <w:rPr>
          <w:rFonts w:cs="Times New Roman" w:ascii="Times New Roman" w:hAnsi="Times New Roman"/>
          <w:szCs w:val="24"/>
        </w:rPr>
        <w:t xml:space="preserve">Project Advisory Committee and the </w:t>
      </w:r>
      <w:r>
        <w:rPr>
          <w:rFonts w:cs="Times New Roman" w:ascii="Times New Roman" w:hAnsi="Times New Roman"/>
        </w:rPr>
        <w:t>Peer Researcher Team</w:t>
      </w:r>
      <w:r>
        <w:rPr>
          <w:rFonts w:cs="Times New Roman" w:ascii="Times New Roman" w:hAnsi="Times New Roman"/>
          <w:szCs w:val="24"/>
        </w:rPr>
        <w:t xml:space="preserve"> </w:t>
      </w:r>
      <w:r>
        <w:rPr>
          <w:rFonts w:cs="Times New Roman" w:ascii="Times New Roman" w:hAnsi="Times New Roman"/>
        </w:rPr>
        <w:t xml:space="preserve">for their extensive assistance with research design, implementation and publication. The authors would also like to thank the many shelters and meal programs that allowed us to recruit participants and conduct interviews at their sites. The views and opinions expressed in this publication are the views of the authors and do not necessarily reflect the views of the funders or any of the organizations named above. </w:t>
      </w:r>
    </w:p>
    <w:p>
      <w:pPr>
        <w:pStyle w:val="Normal"/>
        <w:rPr>
          <w:rFonts w:ascii="Times New Roman" w:hAnsi="Times New Roman" w:cs="Times New Roman"/>
          <w:sz w:val="20"/>
        </w:rPr>
      </w:pPr>
      <w:r>
        <w:rPr>
          <w:rFonts w:cs="Times New Roman" w:ascii="Times New Roman" w:hAnsi="Times New Roman"/>
          <w:sz w:val="20"/>
        </w:rPr>
      </w:r>
      <w:r>
        <w:br w:type="page"/>
      </w:r>
    </w:p>
    <w:p>
      <w:pPr>
        <w:pStyle w:val="Normal"/>
        <w:rPr>
          <w:rFonts w:ascii="Times New Roman" w:hAnsi="Times New Roman" w:cs="Times New Roman"/>
          <w:b/>
          <w:b/>
        </w:rPr>
      </w:pPr>
      <w:r>
        <w:rPr>
          <w:rFonts w:cs="Times New Roman" w:ascii="Times New Roman" w:hAnsi="Times New Roman"/>
          <w:b/>
        </w:rPr>
        <w:t xml:space="preserve">Table 1: Demographic characteristics of survey respondents (n=368) </w:t>
      </w:r>
    </w:p>
    <w:p>
      <w:pPr>
        <w:pStyle w:val="Normal"/>
        <w:rPr>
          <w:rFonts w:ascii="Times New Roman" w:hAnsi="Times New Roman" w:cs="Times New Roman"/>
          <w:b/>
          <w:b/>
        </w:rPr>
      </w:pPr>
      <w:r>
        <w:rPr>
          <w:rFonts w:cs="Times New Roman" w:ascii="Times New Roman" w:hAnsi="Times New Roman"/>
          <w:b/>
        </w:rPr>
      </w:r>
    </w:p>
    <w:tbl>
      <w:tblPr>
        <w:tblW w:w="9576" w:type="dxa"/>
        <w:jc w:val="left"/>
        <w:tblInd w:w="0" w:type="dxa"/>
        <w:tblBorders/>
        <w:tblCellMar>
          <w:top w:w="0" w:type="dxa"/>
          <w:left w:w="108" w:type="dxa"/>
          <w:bottom w:w="0" w:type="dxa"/>
          <w:right w:w="108" w:type="dxa"/>
        </w:tblCellMar>
      </w:tblPr>
      <w:tblGrid>
        <w:gridCol w:w="5296"/>
        <w:gridCol w:w="2047"/>
        <w:gridCol w:w="2233"/>
      </w:tblGrid>
      <w:tr>
        <w:trPr/>
        <w:tc>
          <w:tcPr>
            <w:tcW w:w="5296" w:type="dxa"/>
            <w:tcBorders/>
            <w:shd w:fill="auto" w:val="clear"/>
          </w:tcPr>
          <w:p>
            <w:pPr>
              <w:pStyle w:val="Normal"/>
              <w:snapToGrid w:val="false"/>
              <w:spacing w:before="0" w:after="0"/>
              <w:rPr>
                <w:rFonts w:ascii="Times New Roman" w:hAnsi="Times New Roman" w:cs="Times New Roman"/>
                <w:szCs w:val="24"/>
              </w:rPr>
            </w:pPr>
            <w:r>
              <w:rPr>
                <w:rFonts w:cs="Times New Roman" w:ascii="Times New Roman" w:hAnsi="Times New Roman"/>
                <w:szCs w:val="24"/>
              </w:rPr>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b/>
                <w:szCs w:val="24"/>
              </w:rPr>
              <w:t xml:space="preserve">Number            </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b/>
                <w:szCs w:val="24"/>
              </w:rPr>
              <w:t>Percent</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 xml:space="preserve">Gender   </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Male</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268</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73</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Female</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97</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26</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Transgender or transsexual</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p>
        </w:tc>
      </w:tr>
      <w:tr>
        <w:trPr/>
        <w:tc>
          <w:tcPr>
            <w:tcW w:w="5296"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204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Age distribution</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18 to 24</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10</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25 to 49</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281</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77</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50 or older</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75</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20</w:t>
            </w:r>
          </w:p>
        </w:tc>
      </w:tr>
      <w:tr>
        <w:trPr/>
        <w:tc>
          <w:tcPr>
            <w:tcW w:w="5296"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204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Racial or cultural groups</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White or Caucasian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259</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70</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Black or African-Canadian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55</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Aboriginal or First Nations</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55</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Hispanic or Latin American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East Asian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South Asian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South East Asian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West Asian</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p>
        </w:tc>
      </w:tr>
      <w:tr>
        <w:trPr>
          <w:trHeight w:val="341" w:hRule="atLeast"/>
        </w:trPr>
        <w:tc>
          <w:tcPr>
            <w:tcW w:w="5296"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204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341"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Level of education</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341"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Have not graduated from high school</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172</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35</w:t>
            </w:r>
          </w:p>
        </w:tc>
      </w:tr>
      <w:tr>
        <w:trPr>
          <w:trHeight w:val="341"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High school graduate</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151</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53</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College or university graduate or higher</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44</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w:t>
            </w:r>
          </w:p>
        </w:tc>
      </w:tr>
      <w:tr>
        <w:trPr>
          <w:trHeight w:val="65" w:hRule="atLeast"/>
        </w:trPr>
        <w:tc>
          <w:tcPr>
            <w:tcW w:w="5296"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204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Monthly income level</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No income</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23</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w:t>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$1 to $200</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110</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30</w:t>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$201 to $400</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49</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14</w:t>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$401 to $600</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60</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17</w:t>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$601 to $800</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35</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10</w:t>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$801 to $1000</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32</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w:t>
            </w:r>
          </w:p>
        </w:tc>
      </w:tr>
      <w:tr>
        <w:trPr>
          <w:trHeight w:val="65" w:hRule="atLeast"/>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$1001 or more</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52</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w:t>
            </w:r>
          </w:p>
        </w:tc>
      </w:tr>
      <w:tr>
        <w:trPr/>
        <w:tc>
          <w:tcPr>
            <w:tcW w:w="5296"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204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pPr>
            <w:r>
              <w:rPr>
                <w:rFonts w:cs="Times New Roman" w:ascii="Times New Roman" w:hAnsi="Times New Roman"/>
                <w:b/>
                <w:szCs w:val="24"/>
              </w:rPr>
              <w:t xml:space="preserve">Length of time spent homeless </w:t>
            </w:r>
          </w:p>
          <w:p>
            <w:pPr>
              <w:pStyle w:val="Normal"/>
              <w:spacing w:before="0" w:after="0"/>
              <w:rPr>
                <w:rFonts w:ascii="Times New Roman" w:hAnsi="Times New Roman" w:cs="Times New Roman"/>
                <w:szCs w:val="24"/>
              </w:rPr>
            </w:pPr>
            <w:r>
              <w:rPr>
                <w:rFonts w:cs="Times New Roman" w:ascii="Times New Roman" w:hAnsi="Times New Roman"/>
                <w:b/>
                <w:szCs w:val="24"/>
              </w:rPr>
              <w:t>(throughout lifetime)</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One year or longer</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286</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78</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Five years or longer</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123</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34</w:t>
            </w:r>
          </w:p>
        </w:tc>
      </w:tr>
      <w:tr>
        <w:trPr/>
        <w:tc>
          <w:tcPr>
            <w:tcW w:w="5296"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204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Experiences of violence in the past year</w:t>
            </w:r>
          </w:p>
        </w:tc>
        <w:tc>
          <w:tcPr>
            <w:tcW w:w="204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223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Physical assault</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128</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35</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Physical assault by police</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45</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w:t>
            </w:r>
          </w:p>
        </w:tc>
      </w:tr>
      <w:tr>
        <w:trPr/>
        <w:tc>
          <w:tcPr>
            <w:tcW w:w="5296"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 xml:space="preserve">Sexual assault (all respondents) </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26</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w:t>
            </w:r>
          </w:p>
        </w:tc>
      </w:tr>
      <w:tr>
        <w:trPr/>
        <w:tc>
          <w:tcPr>
            <w:tcW w:w="5296" w:type="dxa"/>
            <w:tcBorders/>
            <w:shd w:fill="auto" w:val="clear"/>
          </w:tcPr>
          <w:p>
            <w:pPr>
              <w:pStyle w:val="Normal"/>
              <w:spacing w:before="0" w:after="0"/>
              <w:rPr/>
            </w:pPr>
            <w:r>
              <w:rPr>
                <w:rFonts w:cs="Times New Roman" w:ascii="Times New Roman" w:hAnsi="Times New Roman"/>
                <w:szCs w:val="24"/>
              </w:rPr>
              <w:t>Sexual assault (female respondents only, n=97)</w:t>
            </w:r>
          </w:p>
        </w:tc>
        <w:tc>
          <w:tcPr>
            <w:tcW w:w="204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20</w:t>
            </w:r>
          </w:p>
        </w:tc>
        <w:tc>
          <w:tcPr>
            <w:tcW w:w="223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21</w:t>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r>
        <w:br w:type="page"/>
      </w:r>
    </w:p>
    <w:p>
      <w:pPr>
        <w:pStyle w:val="Normal"/>
        <w:rPr>
          <w:rFonts w:ascii="Times New Roman" w:hAnsi="Times New Roman" w:cs="Times New Roman"/>
          <w:b/>
          <w:b/>
        </w:rPr>
      </w:pPr>
      <w:r>
        <w:rPr>
          <w:rFonts w:cs="Times New Roman" w:ascii="Times New Roman" w:hAnsi="Times New Roman"/>
          <w:b/>
        </w:rPr>
        <w:t xml:space="preserve">Table 2:  Self-rated health of homeless respondents (n=368) compared with the general population. </w:t>
      </w:r>
    </w:p>
    <w:p>
      <w:pPr>
        <w:pStyle w:val="Normal"/>
        <w:rPr>
          <w:rFonts w:ascii="Times New Roman" w:hAnsi="Times New Roman" w:cs="Times New Roman"/>
          <w:b/>
          <w:b/>
        </w:rPr>
      </w:pPr>
      <w:r>
        <w:rPr>
          <w:rFonts w:cs="Times New Roman" w:ascii="Times New Roman" w:hAnsi="Times New Roman"/>
          <w:b/>
        </w:rPr>
      </w:r>
    </w:p>
    <w:tbl>
      <w:tblPr>
        <w:tblW w:w="9576" w:type="dxa"/>
        <w:jc w:val="left"/>
        <w:tblInd w:w="0" w:type="dxa"/>
        <w:tblBorders/>
        <w:tblCellMar>
          <w:top w:w="0" w:type="dxa"/>
          <w:left w:w="108" w:type="dxa"/>
          <w:bottom w:w="0" w:type="dxa"/>
          <w:right w:w="108" w:type="dxa"/>
        </w:tblCellMar>
      </w:tblPr>
      <w:tblGrid>
        <w:gridCol w:w="4405"/>
        <w:gridCol w:w="1208"/>
        <w:gridCol w:w="1207"/>
        <w:gridCol w:w="1538"/>
        <w:gridCol w:w="1218"/>
      </w:tblGrid>
      <w:tr>
        <w:trPr/>
        <w:tc>
          <w:tcPr>
            <w:tcW w:w="4405" w:type="dxa"/>
            <w:tcBorders/>
            <w:shd w:fill="auto" w:val="clear"/>
          </w:tcPr>
          <w:p>
            <w:pPr>
              <w:pStyle w:val="Normal"/>
              <w:snapToGrid w:val="false"/>
              <w:spacing w:before="0" w:after="0"/>
              <w:rPr>
                <w:rFonts w:ascii="Times New Roman" w:hAnsi="Times New Roman" w:cs="Times New Roman"/>
                <w:szCs w:val="24"/>
              </w:rPr>
            </w:pPr>
            <w:r>
              <w:rPr>
                <w:rFonts w:cs="Times New Roman" w:ascii="Times New Roman" w:hAnsi="Times New Roman"/>
                <w:szCs w:val="24"/>
              </w:rPr>
            </w:r>
          </w:p>
        </w:tc>
        <w:tc>
          <w:tcPr>
            <w:tcW w:w="2415" w:type="dxa"/>
            <w:gridSpan w:val="2"/>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 xml:space="preserve">Survey </w:t>
            </w:r>
          </w:p>
          <w:p>
            <w:pPr>
              <w:pStyle w:val="Normal"/>
              <w:spacing w:before="0" w:after="0"/>
              <w:jc w:val="center"/>
              <w:rPr>
                <w:rFonts w:ascii="Times New Roman" w:hAnsi="Times New Roman" w:cs="Times New Roman"/>
                <w:b/>
                <w:b/>
                <w:szCs w:val="24"/>
              </w:rPr>
            </w:pPr>
            <w:r>
              <w:rPr>
                <w:rFonts w:cs="Times New Roman" w:ascii="Times New Roman" w:hAnsi="Times New Roman"/>
                <w:b/>
                <w:szCs w:val="24"/>
              </w:rPr>
              <w:t>Respondents</w:t>
            </w:r>
          </w:p>
        </w:tc>
        <w:tc>
          <w:tcPr>
            <w:tcW w:w="1538" w:type="dxa"/>
            <w:tcBorders/>
            <w:shd w:fill="auto" w:val="clear"/>
          </w:tcPr>
          <w:p>
            <w:pPr>
              <w:pStyle w:val="Normal"/>
              <w:spacing w:before="0" w:after="0"/>
              <w:jc w:val="center"/>
              <w:rPr/>
            </w:pPr>
            <w:r>
              <w:rPr>
                <w:rFonts w:cs="Times New Roman" w:ascii="Times New Roman" w:hAnsi="Times New Roman"/>
                <w:b/>
                <w:szCs w:val="24"/>
              </w:rPr>
              <w:t>General Population</w:t>
            </w:r>
            <w:r>
              <w:rPr>
                <w:rFonts w:cs="Times New Roman" w:ascii="Times New Roman" w:hAnsi="Times New Roman"/>
                <w:b/>
                <w:szCs w:val="24"/>
                <w:vertAlign w:val="superscript"/>
              </w:rPr>
              <w:t>a</w:t>
            </w:r>
          </w:p>
          <w:p>
            <w:pPr>
              <w:pStyle w:val="Normal"/>
              <w:spacing w:before="0" w:after="0"/>
              <w:jc w:val="center"/>
              <w:rPr>
                <w:rFonts w:ascii="Times New Roman" w:hAnsi="Times New Roman" w:cs="Times New Roman"/>
                <w:b/>
                <w:b/>
                <w:szCs w:val="24"/>
                <w:vertAlign w:val="superscript"/>
              </w:rPr>
            </w:pPr>
            <w:r>
              <w:rPr>
                <w:rFonts w:cs="Times New Roman" w:ascii="Times New Roman" w:hAnsi="Times New Roman"/>
                <w:b/>
                <w:szCs w:val="24"/>
                <w:vertAlign w:val="superscript"/>
              </w:rPr>
            </w:r>
          </w:p>
        </w:tc>
        <w:tc>
          <w:tcPr>
            <w:tcW w:w="121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b/>
                <w:szCs w:val="24"/>
              </w:rPr>
              <w:t>p-value</w:t>
            </w:r>
          </w:p>
        </w:tc>
      </w:tr>
      <w:tr>
        <w:trPr/>
        <w:tc>
          <w:tcPr>
            <w:tcW w:w="4405" w:type="dxa"/>
            <w:tcBorders/>
            <w:shd w:fill="auto" w:val="clear"/>
          </w:tcPr>
          <w:p>
            <w:pPr>
              <w:pStyle w:val="Normal"/>
              <w:snapToGrid w:val="false"/>
              <w:spacing w:before="0" w:after="0"/>
              <w:rPr>
                <w:rFonts w:ascii="Times New Roman" w:hAnsi="Times New Roman" w:cs="Times New Roman"/>
                <w:szCs w:val="24"/>
              </w:rPr>
            </w:pPr>
            <w:r>
              <w:rPr>
                <w:rFonts w:cs="Times New Roman" w:ascii="Times New Roman" w:hAnsi="Times New Roman"/>
                <w:szCs w:val="24"/>
              </w:rPr>
            </w:r>
          </w:p>
        </w:tc>
        <w:tc>
          <w:tcPr>
            <w:tcW w:w="1208"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Number</w:t>
            </w:r>
          </w:p>
        </w:tc>
        <w:tc>
          <w:tcPr>
            <w:tcW w:w="1207"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Percent</w:t>
            </w:r>
          </w:p>
        </w:tc>
        <w:tc>
          <w:tcPr>
            <w:tcW w:w="1538"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Percent</w:t>
            </w:r>
          </w:p>
        </w:tc>
        <w:tc>
          <w:tcPr>
            <w:tcW w:w="1218"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Self-rated health</w:t>
            </w:r>
          </w:p>
        </w:tc>
        <w:tc>
          <w:tcPr>
            <w:tcW w:w="120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20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3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21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&lt;0.001</w:t>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Excellent or very good*</w:t>
            </w:r>
          </w:p>
        </w:tc>
        <w:tc>
          <w:tcPr>
            <w:tcW w:w="120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108</w:t>
            </w:r>
          </w:p>
        </w:tc>
        <w:tc>
          <w:tcPr>
            <w:tcW w:w="120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29</w:t>
            </w:r>
          </w:p>
        </w:tc>
        <w:tc>
          <w:tcPr>
            <w:tcW w:w="153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61</w:t>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Good</w:t>
            </w:r>
          </w:p>
        </w:tc>
        <w:tc>
          <w:tcPr>
            <w:tcW w:w="120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108</w:t>
            </w:r>
          </w:p>
        </w:tc>
        <w:tc>
          <w:tcPr>
            <w:tcW w:w="120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29</w:t>
            </w:r>
          </w:p>
        </w:tc>
        <w:tc>
          <w:tcPr>
            <w:tcW w:w="153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30</w:t>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Fair or poor</w:t>
            </w:r>
          </w:p>
        </w:tc>
        <w:tc>
          <w:tcPr>
            <w:tcW w:w="120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148</w:t>
            </w:r>
          </w:p>
        </w:tc>
        <w:tc>
          <w:tcPr>
            <w:tcW w:w="120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40</w:t>
            </w:r>
          </w:p>
        </w:tc>
        <w:tc>
          <w:tcPr>
            <w:tcW w:w="153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w:t>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405" w:type="dxa"/>
            <w:tcBorders/>
            <w:shd w:fill="auto" w:val="clear"/>
          </w:tcPr>
          <w:p>
            <w:pPr>
              <w:pStyle w:val="Normal"/>
              <w:snapToGrid w:val="false"/>
              <w:spacing w:before="0" w:after="0"/>
              <w:rPr>
                <w:rFonts w:ascii="Times New Roman" w:hAnsi="Times New Roman" w:cs="Times New Roman"/>
                <w:szCs w:val="24"/>
              </w:rPr>
            </w:pPr>
            <w:r>
              <w:rPr>
                <w:rFonts w:cs="Times New Roman" w:ascii="Times New Roman" w:hAnsi="Times New Roman"/>
                <w:szCs w:val="24"/>
              </w:rPr>
            </w:r>
          </w:p>
        </w:tc>
        <w:tc>
          <w:tcPr>
            <w:tcW w:w="120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20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3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Self-rated mental health</w:t>
            </w:r>
          </w:p>
        </w:tc>
        <w:tc>
          <w:tcPr>
            <w:tcW w:w="120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20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3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21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&lt;0.001</w:t>
            </w:r>
          </w:p>
        </w:tc>
      </w:tr>
      <w:tr>
        <w:trPr/>
        <w:tc>
          <w:tcPr>
            <w:tcW w:w="4405" w:type="dxa"/>
            <w:tcBorders/>
            <w:shd w:fill="auto" w:val="clear"/>
          </w:tcPr>
          <w:p>
            <w:pPr>
              <w:pStyle w:val="Normal"/>
              <w:spacing w:before="0" w:after="0"/>
              <w:rPr/>
            </w:pPr>
            <w:r>
              <w:rPr>
                <w:rFonts w:cs="Times New Roman" w:ascii="Times New Roman" w:hAnsi="Times New Roman"/>
                <w:szCs w:val="24"/>
              </w:rPr>
              <w:t>Excellent or very good</w:t>
            </w:r>
          </w:p>
        </w:tc>
        <w:tc>
          <w:tcPr>
            <w:tcW w:w="120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121</w:t>
            </w:r>
          </w:p>
        </w:tc>
        <w:tc>
          <w:tcPr>
            <w:tcW w:w="120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33</w:t>
            </w:r>
          </w:p>
        </w:tc>
        <w:tc>
          <w:tcPr>
            <w:tcW w:w="153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74</w:t>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Good</w:t>
            </w:r>
          </w:p>
        </w:tc>
        <w:tc>
          <w:tcPr>
            <w:tcW w:w="120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99</w:t>
            </w:r>
          </w:p>
        </w:tc>
        <w:tc>
          <w:tcPr>
            <w:tcW w:w="120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27</w:t>
            </w:r>
          </w:p>
        </w:tc>
        <w:tc>
          <w:tcPr>
            <w:tcW w:w="153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21</w:t>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405"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Fair or poor</w:t>
            </w:r>
          </w:p>
        </w:tc>
        <w:tc>
          <w:tcPr>
            <w:tcW w:w="120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140</w:t>
            </w:r>
          </w:p>
        </w:tc>
        <w:tc>
          <w:tcPr>
            <w:tcW w:w="120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38</w:t>
            </w:r>
          </w:p>
        </w:tc>
        <w:tc>
          <w:tcPr>
            <w:tcW w:w="1538"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w:t>
            </w:r>
          </w:p>
        </w:tc>
        <w:tc>
          <w:tcPr>
            <w:tcW w:w="1218"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vertAlign w:val="superscript"/>
        </w:rPr>
        <w:t xml:space="preserve">a </w:t>
      </w:r>
      <w:r>
        <w:rPr>
          <w:rFonts w:cs="Times New Roman" w:ascii="Times New Roman" w:hAnsi="Times New Roman"/>
        </w:rPr>
        <w:t>Source: CCHS Cycle 3.1 (2005), Toronto general population</w:t>
      </w:r>
      <w:r>
        <w:rPr>
          <w:rStyle w:val="EndnoteCharacters"/>
          <w:rFonts w:cs="Times New Roman" w:ascii="Times New Roman" w:hAnsi="Times New Roman"/>
        </w:rPr>
        <w:fldChar w:fldCharType="begin"/>
      </w:r>
      <w:r>
        <w:instrText> REF _RefF0 \h </w:instrText>
      </w:r>
      <w:r>
        <w:fldChar w:fldCharType="separate"/>
      </w:r>
      <w:r>
        <w:t>Error: Reference source not found</w:t>
      </w:r>
      <w:r>
        <w:fldChar w:fldCharType="end"/>
      </w:r>
      <w:r>
        <w:br w:type="page"/>
      </w:r>
    </w:p>
    <w:p>
      <w:pPr>
        <w:pStyle w:val="Normal"/>
        <w:rPr>
          <w:rFonts w:ascii="Times New Roman" w:hAnsi="Times New Roman" w:cs="Times New Roman"/>
          <w:b/>
          <w:b/>
        </w:rPr>
      </w:pPr>
      <w:r>
        <w:rPr>
          <w:rFonts w:cs="Times New Roman" w:ascii="Times New Roman" w:hAnsi="Times New Roman"/>
          <w:b/>
        </w:rPr>
        <w:t>Table 3: Prevalence of chronic health conditions among homeless respondents (n=368) compared with the general population.</w:t>
      </w:r>
    </w:p>
    <w:tbl>
      <w:tblPr>
        <w:tblW w:w="9563" w:type="dxa"/>
        <w:jc w:val="left"/>
        <w:tblInd w:w="0" w:type="dxa"/>
        <w:tblBorders/>
        <w:tblCellMar>
          <w:top w:w="0" w:type="dxa"/>
          <w:left w:w="108" w:type="dxa"/>
          <w:bottom w:w="0" w:type="dxa"/>
          <w:right w:w="108" w:type="dxa"/>
        </w:tblCellMar>
      </w:tblPr>
      <w:tblGrid>
        <w:gridCol w:w="4508"/>
        <w:gridCol w:w="1113"/>
        <w:gridCol w:w="1324"/>
        <w:gridCol w:w="1591"/>
        <w:gridCol w:w="1027"/>
      </w:tblGrid>
      <w:tr>
        <w:trPr>
          <w:tblHeader w:val="true"/>
          <w:cantSplit w:val="true"/>
        </w:trPr>
        <w:tc>
          <w:tcPr>
            <w:tcW w:w="4508"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2437" w:type="dxa"/>
            <w:gridSpan w:val="2"/>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 xml:space="preserve">Survey </w:t>
            </w:r>
          </w:p>
          <w:p>
            <w:pPr>
              <w:pStyle w:val="Normal"/>
              <w:spacing w:before="0" w:after="0"/>
              <w:jc w:val="center"/>
              <w:rPr>
                <w:rFonts w:ascii="Times New Roman" w:hAnsi="Times New Roman" w:cs="Times New Roman"/>
                <w:b/>
                <w:b/>
                <w:i/>
                <w:i/>
                <w:szCs w:val="24"/>
              </w:rPr>
            </w:pPr>
            <w:r>
              <w:rPr>
                <w:rFonts w:cs="Times New Roman" w:ascii="Times New Roman" w:hAnsi="Times New Roman"/>
                <w:b/>
                <w:szCs w:val="24"/>
              </w:rPr>
              <w:t>Respondents</w:t>
            </w:r>
          </w:p>
        </w:tc>
        <w:tc>
          <w:tcPr>
            <w:tcW w:w="1591"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 xml:space="preserve">General population </w:t>
            </w:r>
            <w:r>
              <w:rPr>
                <w:rFonts w:cs="Times New Roman" w:ascii="Times New Roman" w:hAnsi="Times New Roman"/>
                <w:b/>
                <w:szCs w:val="24"/>
                <w:vertAlign w:val="superscript"/>
              </w:rPr>
              <w:t>a</w:t>
            </w:r>
            <w:r>
              <w:rPr>
                <w:rFonts w:cs="Times New Roman" w:ascii="Times New Roman" w:hAnsi="Times New Roman"/>
                <w:b/>
                <w:szCs w:val="24"/>
              </w:rPr>
              <w:t xml:space="preserve"> </w:t>
            </w:r>
          </w:p>
          <w:p>
            <w:pPr>
              <w:pStyle w:val="Normal"/>
              <w:spacing w:before="0" w:after="0"/>
              <w:jc w:val="center"/>
              <w:rPr>
                <w:rFonts w:ascii="Times New Roman" w:hAnsi="Times New Roman" w:cs="Times New Roman"/>
                <w:b/>
                <w:b/>
                <w:szCs w:val="24"/>
              </w:rPr>
            </w:pPr>
            <w:r>
              <w:rPr>
                <w:rFonts w:cs="Times New Roman" w:ascii="Times New Roman" w:hAnsi="Times New Roman"/>
                <w:b/>
                <w:szCs w:val="24"/>
              </w:rPr>
            </w:r>
          </w:p>
        </w:tc>
        <w:tc>
          <w:tcPr>
            <w:tcW w:w="1027"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p-value</w:t>
            </w:r>
          </w:p>
        </w:tc>
      </w:tr>
      <w:tr>
        <w:trPr>
          <w:tblHeader w:val="true"/>
          <w:cantSplit w:val="true"/>
        </w:trPr>
        <w:tc>
          <w:tcPr>
            <w:tcW w:w="4508"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113"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Number</w:t>
            </w:r>
          </w:p>
        </w:tc>
        <w:tc>
          <w:tcPr>
            <w:tcW w:w="1324"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Percent</w:t>
            </w:r>
          </w:p>
        </w:tc>
        <w:tc>
          <w:tcPr>
            <w:tcW w:w="1591" w:type="dxa"/>
            <w:tcBorders/>
            <w:shd w:fill="auto" w:val="clear"/>
          </w:tcPr>
          <w:p>
            <w:pPr>
              <w:pStyle w:val="Normal"/>
              <w:spacing w:before="0" w:after="0"/>
              <w:jc w:val="center"/>
              <w:rPr>
                <w:rFonts w:ascii="Times New Roman" w:hAnsi="Times New Roman" w:cs="Times New Roman"/>
                <w:b/>
                <w:b/>
                <w:szCs w:val="24"/>
              </w:rPr>
            </w:pPr>
            <w:r>
              <w:rPr>
                <w:rFonts w:cs="Times New Roman" w:ascii="Times New Roman" w:hAnsi="Times New Roman"/>
                <w:b/>
                <w:szCs w:val="24"/>
              </w:rPr>
              <w:t>Percent</w:t>
            </w:r>
          </w:p>
        </w:tc>
        <w:tc>
          <w:tcPr>
            <w:tcW w:w="102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Chronic physical health conditions</w:t>
            </w:r>
          </w:p>
        </w:tc>
        <w:tc>
          <w:tcPr>
            <w:tcW w:w="111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324"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91"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Arthritis or rheumatism</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159</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43</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14</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Allergies other than food allergies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122</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33</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24 </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Migraines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110</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30</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11 </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Liver disease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97</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26</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10 </w:t>
            </w:r>
            <w:r>
              <w:rPr>
                <w:rFonts w:cs="Times New Roman" w:ascii="Times New Roman" w:hAnsi="Times New Roman"/>
                <w:szCs w:val="24"/>
                <w:vertAlign w:val="superscript"/>
              </w:rPr>
              <w:t>b</w:t>
            </w:r>
            <w:r>
              <w:rPr>
                <w:rFonts w:cs="Times New Roman" w:ascii="Times New Roman" w:hAnsi="Times New Roman"/>
                <w:szCs w:val="24"/>
              </w:rPr>
              <w:t xml:space="preserve"> </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Hepatitis C</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83</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23</w:t>
            </w:r>
          </w:p>
        </w:tc>
        <w:tc>
          <w:tcPr>
            <w:tcW w:w="1591" w:type="dxa"/>
            <w:tcBorders/>
            <w:shd w:fill="auto" w:val="clear"/>
          </w:tcPr>
          <w:p>
            <w:pPr>
              <w:pStyle w:val="Normal"/>
              <w:spacing w:before="0" w:after="0"/>
              <w:jc w:val="center"/>
              <w:rPr>
                <w:rFonts w:ascii="Times New Roman" w:hAnsi="Times New Roman" w:cs="Times New Roman"/>
                <w:szCs w:val="24"/>
                <w:vertAlign w:val="superscript"/>
              </w:rPr>
            </w:pPr>
            <w:r>
              <w:rPr>
                <w:rFonts w:cs="Times New Roman" w:ascii="Times New Roman" w:hAnsi="Times New Roman"/>
                <w:szCs w:val="24"/>
              </w:rPr>
              <w:t xml:space="preserve">0.8 </w:t>
            </w:r>
            <w:r>
              <w:rPr>
                <w:rFonts w:cs="Times New Roman" w:ascii="Times New Roman" w:hAnsi="Times New Roman"/>
                <w:szCs w:val="24"/>
                <w:vertAlign w:val="superscript"/>
              </w:rPr>
              <w:t>c</w:t>
            </w:r>
            <w:r>
              <w:rPr>
                <w:rFonts w:cs="Times New Roman" w:ascii="Times New Roman" w:hAnsi="Times New Roman"/>
                <w:szCs w:val="24"/>
              </w:rPr>
              <w:t xml:space="preserve"> </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Problem walking, lost limb, other physical handicap</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86</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23</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Asthma</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77</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21</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6 </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Heart disease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74</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20</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High blood pressure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64</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17</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13 </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0.006</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Chronic obstructive pulmonary disease (COPD)</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61</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17</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Stomach or intestinal ulcers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55</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Skin disease (e.g. eczema, psoriasis)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49</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13</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Angina</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43</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12</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2 </w:t>
            </w:r>
            <w:r>
              <w:rPr>
                <w:rFonts w:cs="Times New Roman" w:ascii="Times New Roman" w:hAnsi="Times New Roman"/>
                <w:szCs w:val="24"/>
                <w:vertAlign w:val="superscript"/>
              </w:rPr>
              <w:t>d</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Anemia</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41</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11</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Diabetes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32</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Heart attack in lifetime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27</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2 </w:t>
            </w:r>
            <w:r>
              <w:rPr>
                <w:rFonts w:cs="Times New Roman" w:ascii="Times New Roman" w:hAnsi="Times New Roman"/>
                <w:szCs w:val="24"/>
                <w:vertAlign w:val="superscript"/>
              </w:rPr>
              <w:t>d</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Inactive or latent tuberculosis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26</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Epilepsy</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22</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0.3</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Fetal alcohol spectrum disorder (FASD)</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19</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w:t>
            </w:r>
          </w:p>
        </w:tc>
        <w:tc>
          <w:tcPr>
            <w:tcW w:w="1591" w:type="dxa"/>
            <w:tcBorders/>
            <w:shd w:fill="auto" w:val="clear"/>
          </w:tcPr>
          <w:p>
            <w:pPr>
              <w:pStyle w:val="Normal"/>
              <w:spacing w:before="0" w:after="0"/>
              <w:jc w:val="center"/>
              <w:rPr>
                <w:rFonts w:ascii="Times New Roman" w:hAnsi="Times New Roman" w:cs="Times New Roman"/>
                <w:szCs w:val="24"/>
                <w:vertAlign w:val="superscript"/>
              </w:rPr>
            </w:pPr>
            <w:r>
              <w:rPr>
                <w:rFonts w:cs="Times New Roman" w:ascii="Times New Roman" w:hAnsi="Times New Roman"/>
                <w:szCs w:val="24"/>
              </w:rPr>
              <w:t xml:space="preserve">1 </w:t>
            </w:r>
            <w:r>
              <w:rPr>
                <w:rFonts w:cs="Times New Roman" w:ascii="Times New Roman" w:hAnsi="Times New Roman"/>
                <w:szCs w:val="24"/>
                <w:vertAlign w:val="superscript"/>
              </w:rPr>
              <w:t>e</w:t>
            </w:r>
          </w:p>
          <w:p>
            <w:pPr>
              <w:pStyle w:val="Normal"/>
              <w:spacing w:before="0" w:after="0"/>
              <w:jc w:val="center"/>
              <w:rPr>
                <w:rFonts w:ascii="Times New Roman" w:hAnsi="Times New Roman" w:cs="Times New Roman"/>
                <w:szCs w:val="24"/>
                <w:vertAlign w:val="superscript"/>
              </w:rPr>
            </w:pPr>
            <w:r>
              <w:rPr>
                <w:rFonts w:cs="Times New Roman" w:ascii="Times New Roman" w:hAnsi="Times New Roman"/>
                <w:szCs w:val="24"/>
                <w:vertAlign w:val="superscript"/>
              </w:rPr>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Stroke in lifetime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16</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647" w:hRule="atLeast"/>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Hepatitis B</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14</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0.7-0.9 </w:t>
            </w:r>
            <w:r>
              <w:rPr>
                <w:rFonts w:cs="Times New Roman" w:ascii="Times New Roman" w:hAnsi="Times New Roman"/>
                <w:szCs w:val="24"/>
                <w:vertAlign w:val="superscript"/>
              </w:rPr>
              <w:t>f</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Cancer</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15</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trHeight w:val="620" w:hRule="atLeast"/>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Congestive heart failure</w:t>
            </w:r>
          </w:p>
        </w:tc>
        <w:tc>
          <w:tcPr>
            <w:tcW w:w="111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 xml:space="preserve">1 </w:t>
            </w:r>
            <w:r>
              <w:rPr>
                <w:rFonts w:cs="Times New Roman" w:ascii="Times New Roman" w:hAnsi="Times New Roman"/>
                <w:szCs w:val="24"/>
                <w:vertAlign w:val="superscript"/>
              </w:rPr>
              <w:t>d</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0.002</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HIV infection</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11</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w:t>
            </w:r>
          </w:p>
        </w:tc>
        <w:tc>
          <w:tcPr>
            <w:tcW w:w="1591" w:type="dxa"/>
            <w:tcBorders/>
            <w:shd w:fill="auto" w:val="clear"/>
          </w:tcPr>
          <w:p>
            <w:pPr>
              <w:pStyle w:val="Normal"/>
              <w:spacing w:before="0" w:after="0"/>
              <w:jc w:val="center"/>
              <w:rPr>
                <w:rFonts w:ascii="Times New Roman" w:hAnsi="Times New Roman" w:cs="Times New Roman"/>
                <w:szCs w:val="24"/>
                <w:vertAlign w:val="superscript"/>
              </w:rPr>
            </w:pPr>
            <w:r>
              <w:rPr>
                <w:rFonts w:cs="Times New Roman" w:ascii="Times New Roman" w:hAnsi="Times New Roman"/>
                <w:szCs w:val="24"/>
              </w:rPr>
              <w:t xml:space="preserve">.006 </w:t>
            </w:r>
            <w:r>
              <w:rPr>
                <w:rFonts w:cs="Times New Roman" w:ascii="Times New Roman" w:hAnsi="Times New Roman"/>
                <w:szCs w:val="24"/>
                <w:vertAlign w:val="superscript"/>
              </w:rPr>
              <w:t>g</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AIDS</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1.1</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1113"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324"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91"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b/>
                <w:szCs w:val="24"/>
              </w:rPr>
              <w:t>Diagnosed mental health conditions</w:t>
            </w:r>
          </w:p>
        </w:tc>
        <w:tc>
          <w:tcPr>
            <w:tcW w:w="1113"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324"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91"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Depression</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64</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17</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8</w:t>
            </w:r>
            <w:bookmarkStart w:id="4" w:name="_Ref231715483"/>
            <w:r>
              <w:rPr>
                <w:rFonts w:cs="Times New Roman" w:ascii="Times New Roman" w:hAnsi="Times New Roman"/>
                <w:szCs w:val="24"/>
              </w:rPr>
              <w:t xml:space="preserve"> </w:t>
            </w:r>
            <w:bookmarkEnd w:id="4"/>
            <w:r>
              <w:rPr>
                <w:rFonts w:cs="Times New Roman" w:ascii="Times New Roman" w:hAnsi="Times New Roman"/>
                <w:szCs w:val="24"/>
                <w:vertAlign w:val="superscript"/>
              </w:rPr>
              <w:t>h</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 xml:space="preserve">Anxiety </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39</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11</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r>
              <w:rPr>
                <w:rStyle w:val="EndnoteCharacters"/>
                <w:rFonts w:cs="Times New Roman" w:ascii="Times New Roman" w:hAnsi="Times New Roman"/>
              </w:rPr>
              <w:t xml:space="preserve"> </w:t>
            </w:r>
            <w:r>
              <w:rPr>
                <w:rFonts w:cs="Times New Roman" w:ascii="Times New Roman" w:hAnsi="Times New Roman"/>
                <w:szCs w:val="24"/>
                <w:vertAlign w:val="superscript"/>
              </w:rPr>
              <w:t>h</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Bipolar</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31</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8</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r>
              <w:rPr>
                <w:rFonts w:cs="Times New Roman" w:ascii="Times New Roman" w:hAnsi="Times New Roman"/>
                <w:szCs w:val="24"/>
                <w:vertAlign w:val="superscript"/>
              </w:rPr>
              <w:t xml:space="preserve"> h</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Schizophrenia</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19</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w:t>
            </w:r>
            <w:r>
              <w:rPr>
                <w:rFonts w:cs="Times New Roman" w:ascii="Times New Roman" w:hAnsi="Times New Roman"/>
                <w:szCs w:val="24"/>
                <w:vertAlign w:val="superscript"/>
              </w:rPr>
              <w:t xml:space="preserve"> h</w:t>
            </w:r>
          </w:p>
        </w:tc>
        <w:tc>
          <w:tcPr>
            <w:tcW w:w="1027"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w:t>
            </w:r>
          </w:p>
        </w:tc>
      </w:tr>
      <w:tr>
        <w:trPr>
          <w:cantSplit w:val="true"/>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Post-traumatic stress disorder</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18</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5</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508" w:type="dxa"/>
            <w:tcBorders/>
            <w:shd w:fill="auto" w:val="clear"/>
          </w:tcPr>
          <w:p>
            <w:pPr>
              <w:pStyle w:val="Normal"/>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1113"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324"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91"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02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c>
          <w:tcPr>
            <w:tcW w:w="4508" w:type="dxa"/>
            <w:tcBorders/>
            <w:shd w:fill="auto" w:val="clear"/>
          </w:tcPr>
          <w:p>
            <w:pPr>
              <w:pStyle w:val="Normal"/>
              <w:spacing w:before="0" w:after="0"/>
              <w:rPr/>
            </w:pPr>
            <w:r>
              <w:rPr>
                <w:rFonts w:cs="Times New Roman" w:ascii="Times New Roman" w:hAnsi="Times New Roman"/>
                <w:b/>
                <w:szCs w:val="24"/>
              </w:rPr>
              <w:t>Suicide: ideation and attempts</w:t>
            </w:r>
          </w:p>
        </w:tc>
        <w:tc>
          <w:tcPr>
            <w:tcW w:w="1113"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324"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591"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027" w:type="dxa"/>
            <w:tcBorders/>
            <w:shd w:fill="auto" w:val="clear"/>
          </w:tcPr>
          <w:p>
            <w:pPr>
              <w:pStyle w:val="Normal"/>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Seriously considered suicide in lifetime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147</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40</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7</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Seriously considered suicide in past year</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86</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23</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23</w:t>
            </w:r>
          </w:p>
        </w:tc>
        <w:tc>
          <w:tcPr>
            <w:tcW w:w="1027" w:type="dxa"/>
            <w:tcBorders/>
            <w:shd w:fill="auto" w:val="clear"/>
          </w:tcPr>
          <w:p>
            <w:pPr>
              <w:pStyle w:val="Normal"/>
              <w:spacing w:before="0" w:after="0"/>
              <w:jc w:val="center"/>
              <w:rPr/>
            </w:pPr>
            <w:r>
              <w:rPr>
                <w:rFonts w:cs="Times New Roman" w:ascii="Times New Roman" w:hAnsi="Times New Roman"/>
                <w:szCs w:val="24"/>
              </w:rPr>
              <w:t>&lt;0.001</w:t>
            </w:r>
          </w:p>
        </w:tc>
      </w:tr>
      <w:tr>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Attempted suicide in lifetime</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90</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25</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c>
          <w:tcPr>
            <w:tcW w:w="4508" w:type="dxa"/>
            <w:tcBorders/>
            <w:shd w:fill="auto" w:val="clear"/>
          </w:tcPr>
          <w:p>
            <w:pPr>
              <w:pStyle w:val="Normal"/>
              <w:spacing w:before="0" w:after="0"/>
              <w:rPr>
                <w:rFonts w:ascii="Times New Roman" w:hAnsi="Times New Roman" w:cs="Times New Roman"/>
                <w:szCs w:val="24"/>
              </w:rPr>
            </w:pPr>
            <w:r>
              <w:rPr>
                <w:rFonts w:cs="Times New Roman" w:ascii="Times New Roman" w:hAnsi="Times New Roman"/>
                <w:szCs w:val="24"/>
              </w:rPr>
              <w:t>Attempted suicide in past year</w:t>
            </w:r>
          </w:p>
        </w:tc>
        <w:tc>
          <w:tcPr>
            <w:tcW w:w="1113"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36</w:t>
            </w:r>
          </w:p>
        </w:tc>
        <w:tc>
          <w:tcPr>
            <w:tcW w:w="1324"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10</w:t>
            </w:r>
          </w:p>
        </w:tc>
        <w:tc>
          <w:tcPr>
            <w:tcW w:w="1591" w:type="dxa"/>
            <w:tcBorders/>
            <w:shd w:fill="auto" w:val="clear"/>
          </w:tcPr>
          <w:p>
            <w:pPr>
              <w:pStyle w:val="Normal"/>
              <w:spacing w:before="0" w:after="0"/>
              <w:jc w:val="center"/>
              <w:rPr>
                <w:rFonts w:ascii="Times New Roman" w:hAnsi="Times New Roman" w:cs="Times New Roman"/>
                <w:szCs w:val="24"/>
              </w:rPr>
            </w:pPr>
            <w:r>
              <w:rPr>
                <w:rFonts w:cs="Times New Roman" w:ascii="Times New Roman" w:hAnsi="Times New Roman"/>
                <w:szCs w:val="24"/>
              </w:rPr>
              <w:t>n/a</w:t>
            </w:r>
          </w:p>
        </w:tc>
        <w:tc>
          <w:tcPr>
            <w:tcW w:w="1027" w:type="dxa"/>
            <w:tcBorders/>
            <w:shd w:fill="auto" w:val="clear"/>
          </w:tcPr>
          <w:p>
            <w:pPr>
              <w:pStyle w:val="Normal"/>
              <w:snapToGrid w:val="false"/>
              <w:spacing w:before="0" w:after="0"/>
              <w:jc w:val="center"/>
              <w:rPr>
                <w:rFonts w:ascii="Times New Roman" w:hAnsi="Times New Roman" w:cs="Times New Roman"/>
                <w:szCs w:val="24"/>
              </w:rPr>
            </w:pPr>
            <w:r>
              <w:rPr>
                <w:rFonts w:cs="Times New Roman" w:ascii="Times New Roman" w:hAnsi="Times New Roman"/>
                <w:szCs w:val="24"/>
              </w:rPr>
            </w:r>
          </w:p>
        </w:tc>
      </w:tr>
    </w:tbl>
    <w:p>
      <w:pPr>
        <w:pStyle w:val="Normal"/>
        <w:rPr>
          <w:rFonts w:ascii="Times New Roman" w:hAnsi="Times New Roman" w:cs="Times New Roman"/>
          <w:b/>
          <w:b/>
          <w:color w:val="000000"/>
        </w:rPr>
      </w:pPr>
      <w:r>
        <w:rPr>
          <w:rFonts w:cs="Times New Roman" w:ascii="Times New Roman" w:hAnsi="Times New Roman"/>
          <w:b/>
          <w:color w:val="000000"/>
        </w:rPr>
      </w:r>
    </w:p>
    <w:p>
      <w:pPr>
        <w:pStyle w:val="Normal"/>
        <w:rPr>
          <w:rFonts w:ascii="Times New Roman" w:hAnsi="Times New Roman" w:cs="Times New Roman"/>
        </w:rPr>
      </w:pPr>
      <w:r>
        <w:rPr>
          <w:rFonts w:cs="Times New Roman" w:ascii="Times New Roman" w:hAnsi="Times New Roman"/>
        </w:rPr>
        <w:t>n/a denotes general population data not available</w:t>
      </w:r>
    </w:p>
    <w:p>
      <w:pPr>
        <w:pStyle w:val="Normal"/>
        <w:rPr/>
      </w:pPr>
      <w:r>
        <w:rPr>
          <w:rFonts w:cs="Times New Roman" w:ascii="Times New Roman" w:hAnsi="Times New Roman"/>
        </w:rPr>
        <w:t>* p-value could not be computed due to limitations in available general population data.</w:t>
      </w:r>
    </w:p>
    <w:p>
      <w:pPr>
        <w:pStyle w:val="Normal"/>
        <w:rPr>
          <w:rFonts w:ascii="Times New Roman" w:hAnsi="Times New Roman" w:cs="Times New Roman"/>
        </w:rPr>
      </w:pPr>
      <w:r>
        <w:rPr>
          <w:rFonts w:cs="Times New Roman" w:ascii="Times New Roman" w:hAnsi="Times New Roman"/>
          <w:vertAlign w:val="superscript"/>
        </w:rPr>
        <w:t xml:space="preserve">a </w:t>
      </w:r>
      <w:r>
        <w:rPr>
          <w:rFonts w:cs="Times New Roman" w:ascii="Times New Roman" w:hAnsi="Times New Roman"/>
        </w:rPr>
        <w:t>Unless otherwise indicated, data source is CCHS Cycle 3.1 (2005), Toronto general population</w:t>
      </w:r>
      <w:r>
        <w:rPr>
          <w:rFonts w:cs="Times New Roman" w:ascii="Times New Roman" w:hAnsi="Times New Roman"/>
        </w:rPr>
        <w:fldChar w:fldCharType="begin"/>
      </w:r>
      <w:r>
        <w:instrText> REF _RefF0 \h </w:instrText>
      </w:r>
      <w:r>
        <w:fldChar w:fldCharType="separate"/>
      </w:r>
      <w:r>
        <w:t>Error: Reference source not found</w:t>
      </w:r>
      <w:r>
        <w:fldChar w:fldCharType="end"/>
      </w:r>
      <w:r>
        <w:rPr>
          <w:rFonts w:cs="Times New Roman" w:ascii="Times New Roman" w:hAnsi="Times New Roman"/>
        </w:rPr>
        <w:t xml:space="preserve">. </w:t>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b </w:t>
      </w:r>
      <w:r>
        <w:rPr>
          <w:rFonts w:cs="Times New Roman" w:ascii="Times New Roman" w:hAnsi="Times New Roman"/>
          <w:bCs/>
          <w:color w:val="000000"/>
        </w:rPr>
        <w:t>Canadian general population</w:t>
      </w:r>
      <w:r>
        <w:rPr>
          <w:rStyle w:val="EndnoteCharacters"/>
          <w:rStyle w:val="EndnoteAnchor"/>
          <w:rFonts w:cs="Times New Roman" w:ascii="Times New Roman" w:hAnsi="Times New Roman"/>
          <w:szCs w:val="24"/>
        </w:rPr>
        <w:endnoteReference w:id="20"/>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c </w:t>
      </w:r>
      <w:r>
        <w:rPr>
          <w:rFonts w:cs="Times New Roman" w:ascii="Times New Roman" w:hAnsi="Times New Roman"/>
          <w:bCs/>
          <w:color w:val="000000"/>
        </w:rPr>
        <w:t>Canadian general population</w:t>
      </w:r>
      <w:r>
        <w:rPr>
          <w:rStyle w:val="EndnoteCharacters"/>
          <w:rStyle w:val="EndnoteAnchor"/>
          <w:rFonts w:cs="Times New Roman" w:ascii="Times New Roman" w:hAnsi="Times New Roman"/>
          <w:szCs w:val="24"/>
        </w:rPr>
        <w:endnoteReference w:id="21"/>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d </w:t>
      </w:r>
      <w:r>
        <w:rPr>
          <w:rFonts w:cs="Times New Roman" w:ascii="Times New Roman" w:hAnsi="Times New Roman"/>
          <w:bCs/>
          <w:color w:val="000000"/>
        </w:rPr>
        <w:t>Ontario general population</w:t>
      </w:r>
      <w:r>
        <w:rPr>
          <w:rStyle w:val="EndnoteCharacters"/>
          <w:rStyle w:val="EndnoteAnchor"/>
          <w:rFonts w:cs="Times New Roman" w:ascii="Times New Roman" w:hAnsi="Times New Roman"/>
          <w:szCs w:val="24"/>
        </w:rPr>
        <w:endnoteReference w:id="22"/>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e </w:t>
      </w:r>
      <w:r>
        <w:rPr>
          <w:rFonts w:cs="Times New Roman" w:ascii="Times New Roman" w:hAnsi="Times New Roman"/>
          <w:bCs/>
          <w:color w:val="000000"/>
        </w:rPr>
        <w:t>Canadian general population</w:t>
      </w:r>
      <w:r>
        <w:rPr>
          <w:rStyle w:val="EndnoteCharacters"/>
          <w:rStyle w:val="EndnoteAnchor"/>
          <w:rFonts w:cs="Times New Roman" w:ascii="Times New Roman" w:hAnsi="Times New Roman"/>
          <w:szCs w:val="24"/>
        </w:rPr>
        <w:endnoteReference w:id="23"/>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f </w:t>
      </w:r>
      <w:r>
        <w:rPr>
          <w:rFonts w:cs="Times New Roman" w:ascii="Times New Roman" w:hAnsi="Times New Roman"/>
          <w:bCs/>
          <w:color w:val="000000"/>
        </w:rPr>
        <w:t xml:space="preserve">Canadian general </w:t>
      </w:r>
      <w:r>
        <w:rPr>
          <w:rFonts w:cs="Times New Roman" w:ascii="Times New Roman" w:hAnsi="Times New Roman"/>
          <w:szCs w:val="24"/>
        </w:rPr>
        <w:t>population</w:t>
      </w:r>
      <w:r>
        <w:rPr>
          <w:rStyle w:val="EndnoteCharacters"/>
          <w:rStyle w:val="EndnoteAnchor"/>
          <w:rFonts w:cs="Times New Roman" w:ascii="Times New Roman" w:hAnsi="Times New Roman"/>
          <w:szCs w:val="24"/>
        </w:rPr>
        <w:endnoteReference w:id="24"/>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g </w:t>
      </w:r>
      <w:r>
        <w:rPr>
          <w:rFonts w:cs="Times New Roman" w:ascii="Times New Roman" w:hAnsi="Times New Roman"/>
        </w:rPr>
        <w:t>Toronto general population; calculation based on estimated number of prevalent cases</w:t>
      </w:r>
      <w:r>
        <w:rPr>
          <w:rStyle w:val="EndnoteCharacters"/>
          <w:rStyle w:val="EndnoteAnchor"/>
          <w:rFonts w:cs="Times New Roman" w:ascii="Times New Roman" w:hAnsi="Times New Roman"/>
          <w:szCs w:val="24"/>
        </w:rPr>
        <w:endnoteReference w:id="25"/>
      </w:r>
      <w:r>
        <w:rPr>
          <w:rFonts w:cs="Times New Roman" w:ascii="Times New Roman" w:hAnsi="Times New Roman"/>
        </w:rPr>
        <w:t xml:space="preserve"> and census population data</w:t>
      </w:r>
      <w:r>
        <w:rPr>
          <w:rStyle w:val="EndnoteCharacters"/>
          <w:rStyle w:val="EndnoteAnchor"/>
          <w:rFonts w:cs="Times New Roman" w:ascii="Times New Roman" w:hAnsi="Times New Roman"/>
        </w:rPr>
        <w:endnoteReference w:id="26"/>
      </w:r>
    </w:p>
    <w:p>
      <w:pPr>
        <w:pStyle w:val="Normal"/>
        <w:rPr>
          <w:rFonts w:ascii="Times New Roman" w:hAnsi="Times New Roman" w:cs="Times New Roman"/>
          <w:bCs/>
          <w:color w:val="000000"/>
        </w:rPr>
      </w:pPr>
      <w:r>
        <w:rPr>
          <w:rFonts w:cs="Times New Roman" w:ascii="Times New Roman" w:hAnsi="Times New Roman"/>
          <w:bCs/>
          <w:color w:val="000000"/>
          <w:vertAlign w:val="superscript"/>
        </w:rPr>
        <w:t xml:space="preserve">h </w:t>
      </w:r>
      <w:r>
        <w:rPr>
          <w:rFonts w:cs="Times New Roman" w:ascii="Times New Roman" w:hAnsi="Times New Roman"/>
          <w:bCs/>
          <w:color w:val="000000"/>
        </w:rPr>
        <w:t>Canadian general population</w:t>
      </w:r>
      <w:r>
        <w:rPr>
          <w:rStyle w:val="EndnoteCharacters"/>
          <w:rStyle w:val="EndnoteAnchor"/>
          <w:rFonts w:cs="Times New Roman" w:ascii="Times New Roman" w:hAnsi="Times New Roman"/>
          <w:szCs w:val="24"/>
        </w:rPr>
        <w:endnoteReference w:id="27"/>
      </w:r>
      <w:r>
        <w:br w:type="page"/>
      </w:r>
    </w:p>
    <w:p>
      <w:pPr>
        <w:pStyle w:val="Normal"/>
        <w:rPr>
          <w:rFonts w:ascii="Times New Roman" w:hAnsi="Times New Roman" w:cs="Times New Roman"/>
          <w:b/>
          <w:b/>
          <w:color w:val="000000"/>
        </w:rPr>
      </w:pPr>
      <w:r>
        <w:rPr>
          <w:rFonts w:cs="Times New Roman" w:ascii="Times New Roman" w:hAnsi="Times New Roman"/>
          <w:b/>
          <w:color w:val="000000"/>
        </w:rPr>
        <w:t xml:space="preserve">Table 4: Health care utilization and barriers to health care reported by survey respondents </w:t>
      </w:r>
      <w:r>
        <w:rPr>
          <w:rFonts w:cs="Times New Roman" w:ascii="Times New Roman" w:hAnsi="Times New Roman"/>
          <w:b/>
          <w:szCs w:val="24"/>
        </w:rPr>
        <w:t>(n=368)</w:t>
      </w:r>
    </w:p>
    <w:p>
      <w:pPr>
        <w:pStyle w:val="Normal"/>
        <w:rPr>
          <w:rFonts w:ascii="Times New Roman" w:hAnsi="Times New Roman" w:cs="Times New Roman"/>
          <w:b/>
          <w:b/>
          <w:color w:val="000000"/>
        </w:rPr>
      </w:pPr>
      <w:r>
        <w:rPr>
          <w:rFonts w:cs="Times New Roman" w:ascii="Times New Roman" w:hAnsi="Times New Roman"/>
          <w:b/>
          <w:color w:val="000000"/>
        </w:rPr>
      </w:r>
    </w:p>
    <w:tbl>
      <w:tblPr>
        <w:tblW w:w="9576" w:type="dxa"/>
        <w:jc w:val="center"/>
        <w:tblInd w:w="0" w:type="dxa"/>
        <w:tblBorders/>
        <w:tblCellMar>
          <w:top w:w="0" w:type="dxa"/>
          <w:left w:w="108" w:type="dxa"/>
          <w:bottom w:w="0" w:type="dxa"/>
          <w:right w:w="108" w:type="dxa"/>
        </w:tblCellMar>
      </w:tblPr>
      <w:tblGrid>
        <w:gridCol w:w="1008"/>
        <w:gridCol w:w="4313"/>
        <w:gridCol w:w="1187"/>
        <w:gridCol w:w="1120"/>
        <w:gridCol w:w="1948"/>
      </w:tblGrid>
      <w:tr>
        <w:trPr>
          <w:trHeight w:val="295"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b/>
                <w:b/>
                <w:szCs w:val="24"/>
              </w:rPr>
            </w:pPr>
            <w:r>
              <w:rPr>
                <w:rFonts w:cs="Times New Roman" w:ascii="Times New Roman" w:hAnsi="Times New Roman"/>
                <w:b/>
                <w:szCs w:val="24"/>
              </w:rPr>
              <w:t xml:space="preserve">Sources of health care used by survey respondents in the past year </w:t>
            </w:r>
          </w:p>
        </w:tc>
        <w:tc>
          <w:tcPr>
            <w:tcW w:w="1187" w:type="dxa"/>
            <w:tcBorders/>
            <w:shd w:fill="auto" w:val="clear"/>
          </w:tcPr>
          <w:p>
            <w:pPr>
              <w:pStyle w:val="Normal"/>
              <w:tabs>
                <w:tab w:val="left" w:pos="2384" w:leader="none"/>
              </w:tabs>
              <w:spacing w:before="0" w:after="0"/>
              <w:jc w:val="center"/>
              <w:rPr>
                <w:rFonts w:ascii="Times New Roman" w:hAnsi="Times New Roman" w:cs="Times New Roman"/>
                <w:b/>
                <w:b/>
                <w:szCs w:val="24"/>
              </w:rPr>
            </w:pPr>
            <w:r>
              <w:rPr>
                <w:rFonts w:cs="Times New Roman" w:ascii="Times New Roman" w:hAnsi="Times New Roman"/>
                <w:b/>
                <w:szCs w:val="24"/>
              </w:rPr>
              <w:t>Number</w:t>
            </w:r>
          </w:p>
        </w:tc>
        <w:tc>
          <w:tcPr>
            <w:tcW w:w="1120" w:type="dxa"/>
            <w:tcBorders/>
            <w:shd w:fill="auto" w:val="clear"/>
          </w:tcPr>
          <w:p>
            <w:pPr>
              <w:pStyle w:val="Normal"/>
              <w:tabs>
                <w:tab w:val="left" w:pos="2384" w:leader="none"/>
              </w:tabs>
              <w:spacing w:before="0" w:after="0"/>
              <w:jc w:val="center"/>
              <w:rPr>
                <w:rFonts w:ascii="Times New Roman" w:hAnsi="Times New Roman" w:cs="Times New Roman"/>
                <w:b/>
                <w:b/>
                <w:szCs w:val="24"/>
              </w:rPr>
            </w:pPr>
            <w:r>
              <w:rPr>
                <w:rFonts w:cs="Times New Roman" w:ascii="Times New Roman" w:hAnsi="Times New Roman"/>
                <w:b/>
                <w:szCs w:val="24"/>
              </w:rPr>
              <w:t>Percent</w:t>
            </w:r>
          </w:p>
        </w:tc>
        <w:tc>
          <w:tcPr>
            <w:tcW w:w="1948" w:type="dxa"/>
            <w:tcBorders/>
            <w:shd w:fill="auto" w:val="clear"/>
          </w:tcPr>
          <w:p>
            <w:pPr>
              <w:pStyle w:val="Normal"/>
              <w:tabs>
                <w:tab w:val="left" w:pos="2384" w:leader="none"/>
              </w:tabs>
              <w:spacing w:before="0" w:after="0"/>
              <w:jc w:val="center"/>
              <w:rPr>
                <w:rFonts w:ascii="Times New Roman" w:hAnsi="Times New Roman" w:cs="Times New Roman"/>
                <w:b/>
                <w:b/>
                <w:szCs w:val="24"/>
              </w:rPr>
            </w:pPr>
            <w:r>
              <w:rPr>
                <w:rFonts w:cs="Times New Roman" w:ascii="Times New Roman" w:hAnsi="Times New Roman"/>
                <w:b/>
                <w:szCs w:val="24"/>
              </w:rPr>
              <w:t>Mean # of times</w:t>
            </w:r>
          </w:p>
        </w:tc>
      </w:tr>
      <w:tr>
        <w:trPr>
          <w:trHeight w:val="295"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Emergency Department</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197</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54</w:t>
            </w:r>
          </w:p>
        </w:tc>
        <w:tc>
          <w:tcPr>
            <w:tcW w:w="1948"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5</w:t>
            </w:r>
          </w:p>
        </w:tc>
      </w:tr>
      <w:tr>
        <w:trPr>
          <w:trHeight w:val="295"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Doctor’s office</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162</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44</w:t>
            </w:r>
          </w:p>
        </w:tc>
        <w:tc>
          <w:tcPr>
            <w:tcW w:w="1948"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12</w:t>
            </w:r>
          </w:p>
        </w:tc>
      </w:tr>
      <w:tr>
        <w:trPr>
          <w:trHeight w:val="295"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Services at shelters, drop-ins, health bus</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153</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42</w:t>
            </w:r>
          </w:p>
        </w:tc>
        <w:tc>
          <w:tcPr>
            <w:tcW w:w="1948"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15</w:t>
            </w:r>
          </w:p>
        </w:tc>
      </w:tr>
      <w:tr>
        <w:trPr>
          <w:trHeight w:val="295"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Community Health Centre</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112</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31</w:t>
            </w:r>
          </w:p>
        </w:tc>
        <w:tc>
          <w:tcPr>
            <w:tcW w:w="1948"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11</w:t>
            </w:r>
          </w:p>
        </w:tc>
      </w:tr>
      <w:tr>
        <w:trPr>
          <w:trHeight w:val="451"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Walk-in Clinic</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108</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29</w:t>
            </w:r>
          </w:p>
        </w:tc>
        <w:tc>
          <w:tcPr>
            <w:tcW w:w="1948"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4</w:t>
            </w:r>
          </w:p>
        </w:tc>
      </w:tr>
      <w:tr>
        <w:trPr>
          <w:trHeight w:val="273" w:hRule="atLeast"/>
        </w:trPr>
        <w:tc>
          <w:tcPr>
            <w:tcW w:w="5321" w:type="dxa"/>
            <w:gridSpan w:val="2"/>
            <w:tcBorders/>
            <w:shd w:fill="auto" w:val="clear"/>
          </w:tcPr>
          <w:p>
            <w:pPr>
              <w:pStyle w:val="Normal"/>
              <w:tabs>
                <w:tab w:val="left" w:pos="2384" w:leader="none"/>
              </w:tabs>
              <w:spacing w:before="0" w:after="0"/>
              <w:rPr/>
            </w:pPr>
            <w:r>
              <w:rPr>
                <w:rFonts w:cs="Times New Roman" w:ascii="Times New Roman" w:hAnsi="Times New Roman"/>
                <w:szCs w:val="24"/>
              </w:rPr>
              <w:t xml:space="preserve">Hospitalization (at least one night)  </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89</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24</w:t>
            </w:r>
          </w:p>
        </w:tc>
        <w:tc>
          <w:tcPr>
            <w:tcW w:w="1948"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w:t>
            </w:r>
          </w:p>
        </w:tc>
      </w:tr>
      <w:tr>
        <w:trPr>
          <w:trHeight w:val="273" w:hRule="atLeast"/>
        </w:trPr>
        <w:tc>
          <w:tcPr>
            <w:tcW w:w="5321" w:type="dxa"/>
            <w:gridSpan w:val="2"/>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1187"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120"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b/>
                <w:b/>
                <w:szCs w:val="24"/>
              </w:rPr>
            </w:pPr>
            <w:r>
              <w:rPr>
                <w:rFonts w:cs="Times New Roman" w:ascii="Times New Roman" w:hAnsi="Times New Roman"/>
                <w:b/>
                <w:szCs w:val="24"/>
              </w:rPr>
              <w:t>Refused health care in the past year due to lack of health card</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102</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28</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5321" w:type="dxa"/>
            <w:gridSpan w:val="2"/>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1187"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120"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4313" w:type="dxa"/>
            <w:tcBorders/>
            <w:shd w:fill="auto" w:val="clear"/>
          </w:tcPr>
          <w:p>
            <w:pPr>
              <w:pStyle w:val="Normal"/>
              <w:tabs>
                <w:tab w:val="left" w:pos="2384" w:leader="none"/>
              </w:tabs>
              <w:spacing w:before="0" w:after="0"/>
              <w:rPr>
                <w:rFonts w:ascii="Times New Roman" w:hAnsi="Times New Roman" w:cs="Times New Roman"/>
                <w:b/>
                <w:b/>
                <w:szCs w:val="24"/>
              </w:rPr>
            </w:pPr>
            <w:r>
              <w:rPr>
                <w:rFonts w:cs="Times New Roman" w:ascii="Times New Roman" w:hAnsi="Times New Roman"/>
                <w:b/>
                <w:szCs w:val="24"/>
              </w:rPr>
              <w:t>Places where health care was refused:</w:t>
            </w:r>
          </w:p>
        </w:tc>
        <w:tc>
          <w:tcPr>
            <w:tcW w:w="1187"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120"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20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200"/>
              <w:rPr>
                <w:rFonts w:ascii="Times New Roman" w:hAnsi="Times New Roman" w:cs="Times New Roman"/>
                <w:szCs w:val="24"/>
              </w:rPr>
            </w:pPr>
            <w:r>
              <w:rPr>
                <w:rFonts w:cs="Times New Roman" w:ascii="Times New Roman" w:hAnsi="Times New Roman"/>
                <w:szCs w:val="24"/>
              </w:rPr>
              <w:t>Walk-in clinics</w:t>
            </w:r>
          </w:p>
        </w:tc>
        <w:tc>
          <w:tcPr>
            <w:tcW w:w="1187" w:type="dxa"/>
            <w:tcBorders/>
            <w:shd w:fill="auto" w:val="clear"/>
          </w:tcPr>
          <w:p>
            <w:pPr>
              <w:pStyle w:val="Normal"/>
              <w:tabs>
                <w:tab w:val="left" w:pos="2384" w:leader="none"/>
              </w:tabs>
              <w:spacing w:before="0" w:after="200"/>
              <w:jc w:val="center"/>
              <w:rPr>
                <w:rFonts w:ascii="Times New Roman" w:hAnsi="Times New Roman" w:cs="Times New Roman"/>
                <w:szCs w:val="24"/>
              </w:rPr>
            </w:pPr>
            <w:r>
              <w:rPr>
                <w:rFonts w:cs="Times New Roman" w:ascii="Times New Roman" w:hAnsi="Times New Roman"/>
                <w:szCs w:val="24"/>
              </w:rPr>
              <w:t>47</w:t>
            </w:r>
          </w:p>
        </w:tc>
        <w:tc>
          <w:tcPr>
            <w:tcW w:w="1120" w:type="dxa"/>
            <w:tcBorders/>
            <w:shd w:fill="auto" w:val="clear"/>
          </w:tcPr>
          <w:p>
            <w:pPr>
              <w:pStyle w:val="Normal"/>
              <w:tabs>
                <w:tab w:val="left" w:pos="2384" w:leader="none"/>
              </w:tabs>
              <w:spacing w:before="0" w:after="200"/>
              <w:jc w:val="center"/>
              <w:rPr>
                <w:rFonts w:ascii="Times New Roman" w:hAnsi="Times New Roman" w:cs="Times New Roman"/>
                <w:szCs w:val="24"/>
              </w:rPr>
            </w:pPr>
            <w:r>
              <w:rPr>
                <w:rFonts w:cs="Times New Roman" w:ascii="Times New Roman" w:hAnsi="Times New Roman"/>
                <w:szCs w:val="24"/>
              </w:rPr>
              <w:t>13</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20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200"/>
              <w:rPr>
                <w:rFonts w:ascii="Times New Roman" w:hAnsi="Times New Roman" w:cs="Times New Roman"/>
                <w:szCs w:val="24"/>
              </w:rPr>
            </w:pPr>
            <w:r>
              <w:rPr>
                <w:rFonts w:cs="Times New Roman" w:ascii="Times New Roman" w:hAnsi="Times New Roman"/>
                <w:szCs w:val="24"/>
              </w:rPr>
              <w:t>Emergency departments</w:t>
            </w:r>
          </w:p>
        </w:tc>
        <w:tc>
          <w:tcPr>
            <w:tcW w:w="1187" w:type="dxa"/>
            <w:tcBorders/>
            <w:shd w:fill="auto" w:val="clear"/>
          </w:tcPr>
          <w:p>
            <w:pPr>
              <w:pStyle w:val="Normal"/>
              <w:tabs>
                <w:tab w:val="left" w:pos="2384" w:leader="none"/>
              </w:tabs>
              <w:spacing w:before="0" w:after="200"/>
              <w:jc w:val="center"/>
              <w:rPr>
                <w:rFonts w:ascii="Times New Roman" w:hAnsi="Times New Roman" w:cs="Times New Roman"/>
                <w:szCs w:val="24"/>
              </w:rPr>
            </w:pPr>
            <w:r>
              <w:rPr>
                <w:rFonts w:cs="Times New Roman" w:ascii="Times New Roman" w:hAnsi="Times New Roman"/>
                <w:szCs w:val="24"/>
              </w:rPr>
              <w:t>40</w:t>
            </w:r>
          </w:p>
        </w:tc>
        <w:tc>
          <w:tcPr>
            <w:tcW w:w="1120" w:type="dxa"/>
            <w:tcBorders/>
            <w:shd w:fill="auto" w:val="clear"/>
          </w:tcPr>
          <w:p>
            <w:pPr>
              <w:pStyle w:val="Normal"/>
              <w:tabs>
                <w:tab w:val="left" w:pos="2384" w:leader="none"/>
              </w:tabs>
              <w:spacing w:before="0" w:after="200"/>
              <w:jc w:val="center"/>
              <w:rPr>
                <w:rFonts w:ascii="Times New Roman" w:hAnsi="Times New Roman" w:cs="Times New Roman"/>
                <w:szCs w:val="24"/>
              </w:rPr>
            </w:pPr>
            <w:r>
              <w:rPr>
                <w:rFonts w:cs="Times New Roman" w:ascii="Times New Roman" w:hAnsi="Times New Roman"/>
                <w:szCs w:val="24"/>
              </w:rPr>
              <w:t>11</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20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200"/>
              <w:rPr>
                <w:rFonts w:ascii="Times New Roman" w:hAnsi="Times New Roman" w:cs="Times New Roman"/>
                <w:szCs w:val="24"/>
              </w:rPr>
            </w:pPr>
            <w:r>
              <w:rPr>
                <w:rFonts w:cs="Times New Roman" w:ascii="Times New Roman" w:hAnsi="Times New Roman"/>
                <w:szCs w:val="24"/>
              </w:rPr>
              <w:t>Family doctor’s offices</w:t>
            </w:r>
          </w:p>
        </w:tc>
        <w:tc>
          <w:tcPr>
            <w:tcW w:w="1187" w:type="dxa"/>
            <w:tcBorders/>
            <w:shd w:fill="auto" w:val="clear"/>
          </w:tcPr>
          <w:p>
            <w:pPr>
              <w:pStyle w:val="Normal"/>
              <w:tabs>
                <w:tab w:val="left" w:pos="2384" w:leader="none"/>
              </w:tabs>
              <w:spacing w:before="0" w:after="200"/>
              <w:jc w:val="center"/>
              <w:rPr>
                <w:rFonts w:ascii="Times New Roman" w:hAnsi="Times New Roman" w:cs="Times New Roman"/>
                <w:szCs w:val="24"/>
              </w:rPr>
            </w:pPr>
            <w:r>
              <w:rPr>
                <w:rFonts w:cs="Times New Roman" w:ascii="Times New Roman" w:hAnsi="Times New Roman"/>
                <w:szCs w:val="24"/>
              </w:rPr>
              <w:t>23</w:t>
            </w:r>
          </w:p>
        </w:tc>
        <w:tc>
          <w:tcPr>
            <w:tcW w:w="1120" w:type="dxa"/>
            <w:tcBorders/>
            <w:shd w:fill="auto" w:val="clear"/>
          </w:tcPr>
          <w:p>
            <w:pPr>
              <w:pStyle w:val="Normal"/>
              <w:tabs>
                <w:tab w:val="left" w:pos="2384" w:leader="none"/>
              </w:tabs>
              <w:spacing w:before="0" w:after="200"/>
              <w:jc w:val="center"/>
              <w:rPr>
                <w:rFonts w:ascii="Times New Roman" w:hAnsi="Times New Roman" w:cs="Times New Roman"/>
                <w:szCs w:val="24"/>
              </w:rPr>
            </w:pPr>
            <w:r>
              <w:rPr>
                <w:rFonts w:cs="Times New Roman" w:ascii="Times New Roman" w:hAnsi="Times New Roman"/>
                <w:szCs w:val="24"/>
              </w:rPr>
              <w:t>6</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5321" w:type="dxa"/>
            <w:gridSpan w:val="2"/>
            <w:tcBorders/>
            <w:shd w:fill="auto" w:val="clear"/>
          </w:tcPr>
          <w:p>
            <w:pPr>
              <w:pStyle w:val="Normal"/>
              <w:tabs>
                <w:tab w:val="left" w:pos="2384" w:leader="none"/>
              </w:tabs>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1187"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120"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rHeight w:val="273" w:hRule="atLeast"/>
        </w:trPr>
        <w:tc>
          <w:tcPr>
            <w:tcW w:w="5321" w:type="dxa"/>
            <w:gridSpan w:val="2"/>
            <w:tcBorders/>
            <w:shd w:fill="auto" w:val="clear"/>
          </w:tcPr>
          <w:p>
            <w:pPr>
              <w:pStyle w:val="Normal"/>
              <w:tabs>
                <w:tab w:val="left" w:pos="2384" w:leader="none"/>
              </w:tabs>
              <w:spacing w:before="0" w:after="0"/>
              <w:rPr>
                <w:rFonts w:ascii="Times New Roman" w:hAnsi="Times New Roman" w:cs="Times New Roman"/>
                <w:b/>
                <w:b/>
                <w:szCs w:val="24"/>
              </w:rPr>
            </w:pPr>
            <w:r>
              <w:rPr>
                <w:rFonts w:cs="Times New Roman" w:ascii="Times New Roman" w:hAnsi="Times New Roman"/>
                <w:b/>
                <w:szCs w:val="24"/>
              </w:rPr>
              <w:t>Judged unfairly or treated with disrespect by health care providers in the past year</w:t>
            </w:r>
          </w:p>
        </w:tc>
        <w:tc>
          <w:tcPr>
            <w:tcW w:w="1187" w:type="dxa"/>
            <w:tcBorders/>
            <w:shd w:fill="auto" w:val="clear"/>
          </w:tcPr>
          <w:p>
            <w:pPr>
              <w:pStyle w:val="Normal"/>
              <w:tabs>
                <w:tab w:val="left" w:pos="2384" w:leader="none"/>
              </w:tabs>
              <w:spacing w:before="0" w:after="0"/>
              <w:jc w:val="center"/>
              <w:rPr>
                <w:rFonts w:ascii="Times New Roman" w:hAnsi="Times New Roman" w:cs="Times New Roman"/>
                <w:b/>
                <w:b/>
                <w:szCs w:val="24"/>
              </w:rPr>
            </w:pPr>
            <w:r>
              <w:rPr>
                <w:rFonts w:cs="Times New Roman" w:ascii="Times New Roman" w:hAnsi="Times New Roman"/>
                <w:b/>
                <w:szCs w:val="24"/>
              </w:rPr>
              <w:t>145</w:t>
            </w:r>
          </w:p>
        </w:tc>
        <w:tc>
          <w:tcPr>
            <w:tcW w:w="1120" w:type="dxa"/>
            <w:tcBorders/>
            <w:shd w:fill="auto" w:val="clear"/>
          </w:tcPr>
          <w:p>
            <w:pPr>
              <w:pStyle w:val="Normal"/>
              <w:tabs>
                <w:tab w:val="left" w:pos="2384" w:leader="none"/>
              </w:tabs>
              <w:spacing w:before="0" w:after="0"/>
              <w:jc w:val="center"/>
              <w:rPr>
                <w:rFonts w:ascii="Times New Roman" w:hAnsi="Times New Roman" w:cs="Times New Roman"/>
                <w:b/>
                <w:b/>
                <w:szCs w:val="24"/>
              </w:rPr>
            </w:pPr>
            <w:r>
              <w:rPr>
                <w:rFonts w:cs="Times New Roman" w:ascii="Times New Roman" w:hAnsi="Times New Roman"/>
                <w:b/>
                <w:szCs w:val="24"/>
              </w:rPr>
              <w:t>40</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rHeight w:val="273" w:hRule="atLeast"/>
        </w:trPr>
        <w:tc>
          <w:tcPr>
            <w:tcW w:w="5321" w:type="dxa"/>
            <w:gridSpan w:val="2"/>
            <w:tcBorders/>
            <w:shd w:fill="auto" w:val="clear"/>
          </w:tcPr>
          <w:p>
            <w:pPr>
              <w:pStyle w:val="Normal"/>
              <w:tabs>
                <w:tab w:val="left" w:pos="2384" w:leader="none"/>
              </w:tabs>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1187"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120"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b/>
                <w:b/>
                <w:szCs w:val="24"/>
              </w:rPr>
            </w:pPr>
            <w:r>
              <w:rPr>
                <w:rFonts w:cs="Times New Roman" w:ascii="Times New Roman" w:hAnsi="Times New Roman"/>
                <w:b/>
                <w:szCs w:val="24"/>
              </w:rPr>
            </w:r>
          </w:p>
        </w:tc>
        <w:tc>
          <w:tcPr>
            <w:tcW w:w="4313" w:type="dxa"/>
            <w:tcBorders/>
            <w:shd w:fill="auto" w:val="clear"/>
          </w:tcPr>
          <w:p>
            <w:pPr>
              <w:pStyle w:val="Normal"/>
              <w:tabs>
                <w:tab w:val="left" w:pos="2384" w:leader="none"/>
              </w:tabs>
              <w:spacing w:before="0" w:after="0"/>
              <w:rPr>
                <w:rFonts w:ascii="Times New Roman" w:hAnsi="Times New Roman" w:cs="Times New Roman"/>
                <w:b/>
                <w:b/>
                <w:szCs w:val="24"/>
              </w:rPr>
            </w:pPr>
            <w:r>
              <w:rPr>
                <w:rFonts w:cs="Times New Roman" w:ascii="Times New Roman" w:hAnsi="Times New Roman"/>
                <w:b/>
                <w:szCs w:val="24"/>
              </w:rPr>
              <w:t>Perceived reasons for discrimination:</w:t>
            </w:r>
          </w:p>
        </w:tc>
        <w:tc>
          <w:tcPr>
            <w:tcW w:w="1187"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120"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b/>
                <w:b/>
                <w:szCs w:val="24"/>
              </w:rPr>
            </w:pPr>
            <w:r>
              <w:rPr>
                <w:rFonts w:cs="Times New Roman" w:ascii="Times New Roman" w:hAnsi="Times New Roman"/>
                <w:b/>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Homelessness</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97</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26</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Respondent’s use of alcohol or drugs</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79</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21</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Perception that respondent was drug-seeking</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69</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19</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Gender</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20</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5</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Race or ethic background</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19</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5</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Ability to speak English</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11</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3</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r>
        <w:trPr>
          <w:trHeight w:val="273" w:hRule="atLeast"/>
        </w:trPr>
        <w:tc>
          <w:tcPr>
            <w:tcW w:w="1008" w:type="dxa"/>
            <w:tcBorders/>
            <w:shd w:fill="auto" w:val="clear"/>
          </w:tcPr>
          <w:p>
            <w:pPr>
              <w:pStyle w:val="Normal"/>
              <w:tabs>
                <w:tab w:val="left" w:pos="2384" w:leader="none"/>
              </w:tabs>
              <w:snapToGrid w:val="false"/>
              <w:spacing w:before="0" w:after="0"/>
              <w:rPr>
                <w:rFonts w:ascii="Times New Roman" w:hAnsi="Times New Roman" w:cs="Times New Roman"/>
                <w:szCs w:val="24"/>
              </w:rPr>
            </w:pPr>
            <w:r>
              <w:rPr>
                <w:rFonts w:cs="Times New Roman" w:ascii="Times New Roman" w:hAnsi="Times New Roman"/>
                <w:szCs w:val="24"/>
              </w:rPr>
            </w:r>
          </w:p>
        </w:tc>
        <w:tc>
          <w:tcPr>
            <w:tcW w:w="4313" w:type="dxa"/>
            <w:tcBorders/>
            <w:shd w:fill="auto" w:val="clear"/>
          </w:tcPr>
          <w:p>
            <w:pPr>
              <w:pStyle w:val="Normal"/>
              <w:tabs>
                <w:tab w:val="left" w:pos="2384" w:leader="none"/>
              </w:tabs>
              <w:spacing w:before="0" w:after="0"/>
              <w:rPr>
                <w:rFonts w:ascii="Times New Roman" w:hAnsi="Times New Roman" w:cs="Times New Roman"/>
                <w:szCs w:val="24"/>
              </w:rPr>
            </w:pPr>
            <w:r>
              <w:rPr>
                <w:rFonts w:cs="Times New Roman" w:ascii="Times New Roman" w:hAnsi="Times New Roman"/>
                <w:szCs w:val="24"/>
              </w:rPr>
              <w:t>Sexual orientation</w:t>
            </w:r>
          </w:p>
        </w:tc>
        <w:tc>
          <w:tcPr>
            <w:tcW w:w="1187"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8</w:t>
            </w:r>
          </w:p>
        </w:tc>
        <w:tc>
          <w:tcPr>
            <w:tcW w:w="1120" w:type="dxa"/>
            <w:tcBorders/>
            <w:shd w:fill="auto" w:val="clear"/>
          </w:tcPr>
          <w:p>
            <w:pPr>
              <w:pStyle w:val="Normal"/>
              <w:tabs>
                <w:tab w:val="left" w:pos="2384" w:leader="none"/>
              </w:tabs>
              <w:spacing w:before="0" w:after="0"/>
              <w:jc w:val="center"/>
              <w:rPr>
                <w:rFonts w:ascii="Times New Roman" w:hAnsi="Times New Roman" w:cs="Times New Roman"/>
                <w:szCs w:val="24"/>
              </w:rPr>
            </w:pPr>
            <w:r>
              <w:rPr>
                <w:rFonts w:cs="Times New Roman" w:ascii="Times New Roman" w:hAnsi="Times New Roman"/>
                <w:szCs w:val="24"/>
              </w:rPr>
              <w:t>2</w:t>
            </w:r>
          </w:p>
        </w:tc>
        <w:tc>
          <w:tcPr>
            <w:tcW w:w="1948" w:type="dxa"/>
            <w:tcBorders/>
            <w:shd w:fill="auto" w:val="clear"/>
          </w:tcPr>
          <w:p>
            <w:pPr>
              <w:pStyle w:val="Normal"/>
              <w:tabs>
                <w:tab w:val="left" w:pos="2384" w:leader="none"/>
              </w:tabs>
              <w:snapToGrid w:val="false"/>
              <w:spacing w:before="0" w:after="0"/>
              <w:jc w:val="center"/>
              <w:rPr>
                <w:rFonts w:ascii="Times New Roman" w:hAnsi="Times New Roman" w:cs="Times New Roman"/>
                <w:szCs w:val="24"/>
              </w:rPr>
            </w:pPr>
            <w:r>
              <w:rPr>
                <w:rFonts w:cs="Times New Roman" w:ascii="Times New Roman" w:hAnsi="Times New Roman"/>
                <w:szCs w:val="24"/>
              </w:rPr>
            </w:r>
          </w:p>
        </w:tc>
      </w:tr>
    </w:tbl>
    <w:p>
      <w:pPr>
        <w:pStyle w:val="Normal"/>
        <w:rPr>
          <w:rFonts w:ascii="Times New Roman" w:hAnsi="Times New Roman" w:cs="Times New Roman"/>
          <w:szCs w:val="24"/>
        </w:rPr>
      </w:pPr>
      <w:r>
        <w:rPr>
          <w:rFonts w:cs="Times New Roman" w:ascii="Times New Roman" w:hAnsi="Times New Roman"/>
          <w:szCs w:val="24"/>
        </w:rPr>
      </w:r>
      <w:r>
        <w:br w:type="page"/>
      </w:r>
    </w:p>
    <w:p>
      <w:pPr>
        <w:pStyle w:val="Normal"/>
        <w:spacing w:before="0" w:after="200"/>
        <w:rPr>
          <w:rFonts w:ascii="Times New Roman" w:hAnsi="Times New Roman" w:cs="Times New Roman"/>
          <w:b/>
          <w:b/>
          <w:szCs w:val="24"/>
        </w:rPr>
      </w:pPr>
      <w:r>
        <w:rPr>
          <w:rFonts w:cs="Times New Roman" w:ascii="Times New Roman" w:hAnsi="Times New Roman"/>
          <w:b/>
          <w:szCs w:val="24"/>
        </w:rPr>
        <w:t>REFERENCES</w:t>
      </w:r>
    </w:p>
    <w:sectPr>
      <w:footerReference w:type="default" r:id="rId9"/>
      <w:endnotePr>
        <w:numFmt w:val="decimal"/>
      </w:end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Fonts w:eastAsia="Times New Roman"/>
        </w:rPr>
        <w:endnoteRef/>
        <w:tab/>
        <w:t xml:space="preserve"> </w:t>
      </w:r>
      <w:r>
        <w:rPr/>
        <w:t xml:space="preserve">Hwang SW. Homelessness and health. </w:t>
      </w:r>
      <w:r>
        <w:rPr>
          <w:i/>
          <w:iCs/>
        </w:rPr>
        <w:t>Canadian Medical Association Journal</w:t>
      </w:r>
      <w:r>
        <w:rPr/>
        <w:t xml:space="preserve"> 2001;164(2):229-233.</w:t>
      </w:r>
    </w:p>
    <w:p>
      <w:pPr>
        <w:pStyle w:val="Endnote"/>
        <w:rPr/>
      </w:pPr>
      <w:r>
        <w:rPr/>
      </w:r>
    </w:p>
  </w:endnote>
  <w:endnote w:id="3">
    <w:p>
      <w:pPr>
        <w:pStyle w:val="Endnote"/>
        <w:rPr/>
      </w:pPr>
      <w:r>
        <w:rPr>
          <w:rFonts w:eastAsia="Times New Roman"/>
        </w:rPr>
        <w:endnoteRef/>
        <w:tab/>
        <w:t xml:space="preserve"> </w:t>
      </w:r>
      <w:r>
        <w:rPr/>
        <w:t xml:space="preserve">Frankish CJ, Hwang SW, Quantz D. Homelessness and health in Canada: research lessons and priorities. </w:t>
      </w:r>
      <w:r>
        <w:rPr>
          <w:i/>
          <w:iCs/>
        </w:rPr>
        <w:t>Canadian Journal of Public Health</w:t>
      </w:r>
      <w:r>
        <w:rPr/>
        <w:t xml:space="preserve"> 2005;96(Supplement 2):S23-S29.</w:t>
      </w:r>
    </w:p>
    <w:p>
      <w:pPr>
        <w:pStyle w:val="Endnote"/>
        <w:rPr/>
      </w:pPr>
      <w:r>
        <w:rPr/>
      </w:r>
    </w:p>
  </w:endnote>
  <w:endnote w:id="4">
    <w:p>
      <w:pPr>
        <w:pStyle w:val="Endnote"/>
        <w:rPr/>
      </w:pPr>
      <w:r>
        <w:rPr>
          <w:rFonts w:eastAsia="Times New Roman"/>
        </w:rPr>
        <w:endnoteRef/>
        <w:tab/>
        <w:t xml:space="preserve"> </w:t>
      </w:r>
      <w:r>
        <w:rPr/>
        <w:t xml:space="preserve">Hwang SW. Mortality among men using homeless shelters in Toronto, Ontario. </w:t>
      </w:r>
      <w:r>
        <w:rPr>
          <w:i/>
          <w:iCs/>
        </w:rPr>
        <w:t>Journal of the American Medical Association</w:t>
      </w:r>
      <w:r>
        <w:rPr/>
        <w:t xml:space="preserve"> 2000;283(16):2152-2157.</w:t>
      </w:r>
    </w:p>
    <w:p>
      <w:pPr>
        <w:pStyle w:val="Endnote"/>
        <w:rPr/>
      </w:pPr>
      <w:r>
        <w:rPr/>
      </w:r>
    </w:p>
  </w:endnote>
  <w:endnote w:id="5">
    <w:p>
      <w:pPr>
        <w:pStyle w:val="Endnote"/>
        <w:rPr/>
      </w:pPr>
      <w:r>
        <w:rPr>
          <w:rFonts w:eastAsia="Times New Roman"/>
        </w:rPr>
        <w:endnoteRef/>
        <w:tab/>
        <w:t xml:space="preserve"> </w:t>
      </w:r>
      <w:r>
        <w:rPr/>
        <w:t xml:space="preserve">Cheung AM, Hwang SW. Risk of death among homeless women: a cohort study and review of the literature. </w:t>
      </w:r>
      <w:r>
        <w:rPr>
          <w:i/>
          <w:iCs/>
        </w:rPr>
        <w:t>Canadian Medical Association Journal</w:t>
      </w:r>
      <w:r>
        <w:rPr/>
        <w:t xml:space="preserve"> 2004;170(8):1243-1247.</w:t>
      </w:r>
    </w:p>
    <w:p>
      <w:pPr>
        <w:pStyle w:val="Endnote"/>
        <w:rPr/>
      </w:pPr>
      <w:r>
        <w:rPr/>
      </w:r>
    </w:p>
  </w:endnote>
  <w:endnote w:id="6">
    <w:p>
      <w:pPr>
        <w:pStyle w:val="Endnote"/>
        <w:rPr/>
      </w:pPr>
      <w:r>
        <w:rPr>
          <w:rFonts w:eastAsia="Times New Roman"/>
        </w:rPr>
        <w:endnoteRef/>
        <w:tab/>
        <w:t xml:space="preserve"> </w:t>
      </w:r>
      <w:r>
        <w:rPr/>
        <w:t xml:space="preserve">Roy E, Boivin JF, Haley N, Lemire N. Mortality among street youth. </w:t>
      </w:r>
      <w:r>
        <w:rPr>
          <w:i/>
          <w:iCs/>
        </w:rPr>
        <w:t>Lancet</w:t>
      </w:r>
      <w:r>
        <w:rPr/>
        <w:t xml:space="preserve"> 1998;352:32.</w:t>
      </w:r>
    </w:p>
    <w:p>
      <w:pPr>
        <w:pStyle w:val="Endnote"/>
        <w:rPr/>
      </w:pPr>
      <w:r>
        <w:rPr/>
      </w:r>
    </w:p>
  </w:endnote>
  <w:endnote w:id="7">
    <w:p>
      <w:pPr>
        <w:pStyle w:val="Endnote"/>
        <w:rPr/>
      </w:pPr>
      <w:r>
        <w:rPr>
          <w:rFonts w:eastAsia="Times New Roman"/>
        </w:rPr>
        <w:endnoteRef/>
        <w:tab/>
        <w:t xml:space="preserve"> </w:t>
      </w:r>
      <w:r>
        <w:rPr/>
        <w:t xml:space="preserve">Gelberg L, Gallagher TC, Andersen RM, Koegel P. Competing priorities as a barrier to medical care among homeless adults in Los Angeles. </w:t>
      </w:r>
      <w:r>
        <w:rPr>
          <w:i/>
          <w:iCs/>
        </w:rPr>
        <w:t>American Journal of Public Health</w:t>
      </w:r>
      <w:r>
        <w:rPr/>
        <w:t xml:space="preserve"> 1997;87(2):217-220.</w:t>
      </w:r>
    </w:p>
    <w:p>
      <w:pPr>
        <w:pStyle w:val="Endnote"/>
        <w:rPr/>
      </w:pPr>
      <w:r>
        <w:rPr/>
      </w:r>
    </w:p>
  </w:endnote>
  <w:endnote w:id="8">
    <w:p>
      <w:pPr>
        <w:pStyle w:val="Endnote"/>
        <w:rPr/>
      </w:pPr>
      <w:r>
        <w:rPr>
          <w:rFonts w:eastAsia="Times New Roman"/>
        </w:rPr>
        <w:endnoteRef/>
        <w:tab/>
        <w:t xml:space="preserve"> </w:t>
      </w:r>
      <w:r>
        <w:rPr/>
        <w:t xml:space="preserve">Kushel MB, Vittinghoff E, Haas JS. Factors associated with the health care utilization of homeless persons. </w:t>
      </w:r>
      <w:r>
        <w:rPr>
          <w:i/>
          <w:iCs/>
        </w:rPr>
        <w:t xml:space="preserve">Journal of the American Medical Association </w:t>
      </w:r>
      <w:r>
        <w:rPr/>
        <w:t xml:space="preserve">2001;285:200-206. </w:t>
      </w:r>
    </w:p>
  </w:endnote>
  <w:endnote w:id="9">
    <w:p>
      <w:pPr>
        <w:pStyle w:val="Endnote"/>
        <w:rPr/>
      </w:pPr>
      <w:r>
        <w:rPr/>
        <w:endnoteRef/>
      </w:r>
    </w:p>
    <w:p>
      <w:pPr>
        <w:pStyle w:val="Endnote"/>
        <w:rPr/>
      </w:pPr>
      <w:r>
        <w:rPr>
          <w:rStyle w:val="EndnoteCharacters"/>
          <w:rFonts w:eastAsia="Times New Roman"/>
        </w:rPr>
        <w:tab/>
      </w:r>
      <w:r>
        <w:rPr>
          <w:rFonts w:eastAsia="Times New Roman"/>
        </w:rPr>
        <w:t xml:space="preserve"> </w:t>
      </w:r>
      <w:r>
        <w:rPr/>
        <w:t xml:space="preserve">Kushel MB, Perry S, Bangsberg D, Clark R, Moss AR. Emergency department use among the homeless and marginally housed: results from a community-based study. </w:t>
      </w:r>
      <w:r>
        <w:rPr>
          <w:i/>
          <w:iCs/>
        </w:rPr>
        <w:t>American Journal of Public Health</w:t>
      </w:r>
      <w:r>
        <w:rPr/>
        <w:t xml:space="preserve"> 2002;92:778-784.</w:t>
      </w:r>
    </w:p>
    <w:p>
      <w:pPr>
        <w:pStyle w:val="Endnote"/>
        <w:rPr/>
      </w:pPr>
      <w:r>
        <w:rPr/>
      </w:r>
    </w:p>
  </w:endnote>
  <w:endnote w:id="10">
    <w:p>
      <w:pPr>
        <w:pStyle w:val="Endnote"/>
        <w:rPr/>
      </w:pPr>
      <w:r>
        <w:rPr>
          <w:rFonts w:eastAsia="Times New Roman"/>
        </w:rPr>
        <w:endnoteRef/>
        <w:tab/>
        <w:t xml:space="preserve"> </w:t>
      </w:r>
      <w:r>
        <w:rPr/>
        <w:t xml:space="preserve">Manzon L, Rosario M, Rekart ML. HIV Seroprevalence among street involved Canadians in Vancouver. </w:t>
      </w:r>
      <w:r>
        <w:rPr>
          <w:i/>
          <w:iCs/>
        </w:rPr>
        <w:t>AIDS Education and Prevention</w:t>
      </w:r>
      <w:r>
        <w:rPr/>
        <w:t xml:space="preserve"> 1992;Supplement: 86-89.</w:t>
      </w:r>
    </w:p>
    <w:p>
      <w:pPr>
        <w:pStyle w:val="Endnote"/>
        <w:rPr/>
      </w:pPr>
      <w:r>
        <w:rPr/>
      </w:r>
    </w:p>
  </w:endnote>
  <w:endnote w:id="11">
    <w:p>
      <w:pPr>
        <w:pStyle w:val="Endnote"/>
        <w:rPr/>
      </w:pPr>
      <w:r>
        <w:rPr>
          <w:rFonts w:eastAsia="Times New Roman"/>
        </w:rPr>
        <w:endnoteRef/>
        <w:tab/>
        <w:t xml:space="preserve"> </w:t>
      </w:r>
      <w:r>
        <w:rPr/>
        <w:t xml:space="preserve">Pizem P, Massicotte P, Vincent JR, Barolet RY. The state of oral and dental health of the homeless and vagrant population of Montreal. </w:t>
      </w:r>
      <w:r>
        <w:rPr>
          <w:i/>
          <w:iCs/>
        </w:rPr>
        <w:t>Journal of the Canadian Dental Association</w:t>
      </w:r>
      <w:r>
        <w:rPr/>
        <w:t xml:space="preserve"> 1994;60:1061-65.</w:t>
      </w:r>
    </w:p>
  </w:endnote>
  <w:endnote w:id="12">
    <w:p>
      <w:pPr>
        <w:pStyle w:val="Endnote"/>
        <w:rPr/>
      </w:pPr>
      <w:r>
        <w:rPr/>
        <w:endnoteRef/>
      </w:r>
    </w:p>
    <w:p>
      <w:pPr>
        <w:pStyle w:val="Endnote"/>
        <w:rPr/>
      </w:pPr>
      <w:r>
        <w:rPr>
          <w:rStyle w:val="EndnoteCharacters"/>
          <w:rFonts w:eastAsia="Times New Roman"/>
        </w:rPr>
        <w:tab/>
      </w:r>
      <w:r>
        <w:rPr>
          <w:rFonts w:eastAsia="Times New Roman"/>
        </w:rPr>
        <w:t xml:space="preserve"> </w:t>
      </w:r>
      <w:r>
        <w:rPr>
          <w:bCs/>
        </w:rPr>
        <w:t xml:space="preserve">Roy É, Haley N, Leclerc P, Cédras L, Weber A, Claessens C, Boivin J-F. HIV incidence among </w:t>
      </w:r>
      <w:r>
        <w:rPr/>
        <w:t xml:space="preserve">street youth in Montreal, Canada. </w:t>
      </w:r>
      <w:r>
        <w:rPr>
          <w:i/>
        </w:rPr>
        <w:t>AIDS</w:t>
      </w:r>
      <w:r>
        <w:rPr/>
        <w:t xml:space="preserve">, 2003;17 :1071-1075. </w:t>
      </w:r>
    </w:p>
    <w:p>
      <w:pPr>
        <w:pStyle w:val="Endnote"/>
        <w:rPr/>
      </w:pPr>
      <w:r>
        <w:rPr/>
      </w:r>
    </w:p>
  </w:endnote>
  <w:endnote w:id="13">
    <w:p>
      <w:pPr>
        <w:pStyle w:val="Endnote"/>
        <w:rPr/>
      </w:pPr>
      <w:r>
        <w:rPr>
          <w:rFonts w:eastAsia="Times New Roman"/>
        </w:rPr>
        <w:endnoteRef/>
        <w:tab/>
        <w:t xml:space="preserve"> </w:t>
      </w:r>
      <w:r>
        <w:rPr>
          <w:bCs/>
        </w:rPr>
        <w:t>Roy É, Haley</w:t>
      </w:r>
      <w:r>
        <w:rPr/>
        <w:t xml:space="preserve"> N, Leclerc P, Boivin J-F, Cédras L, Vincelette J. Risk factors for hepatitis C virus infection among street youths, </w:t>
      </w:r>
      <w:r>
        <w:rPr>
          <w:i/>
          <w:iCs/>
        </w:rPr>
        <w:t>Canadian Medical Association Journal</w:t>
      </w:r>
      <w:r>
        <w:rPr>
          <w:i/>
        </w:rPr>
        <w:t xml:space="preserve">, </w:t>
      </w:r>
      <w:r>
        <w:rPr/>
        <w:t>2001</w:t>
      </w:r>
      <w:r>
        <w:rPr>
          <w:i/>
        </w:rPr>
        <w:t xml:space="preserve"> </w:t>
      </w:r>
      <w:r>
        <w:rPr/>
        <w:t>Sept. 4;165(5):557-60.</w:t>
      </w:r>
    </w:p>
    <w:p>
      <w:pPr>
        <w:pStyle w:val="Endnote"/>
        <w:rPr/>
      </w:pPr>
      <w:r>
        <w:rPr/>
      </w:r>
    </w:p>
  </w:endnote>
  <w:endnote w:id="14">
    <w:p>
      <w:pPr>
        <w:pStyle w:val="Endnote"/>
        <w:rPr>
          <w:sz w:val="18"/>
          <w:szCs w:val="18"/>
          <w:lang w:val="en"/>
        </w:rPr>
      </w:pPr>
      <w:r>
        <w:rPr>
          <w:rFonts w:eastAsia="Times New Roman"/>
        </w:rPr>
        <w:endnoteRef/>
        <w:tab/>
        <w:t xml:space="preserve"> </w:t>
      </w:r>
      <w:r>
        <w:rPr>
          <w:rFonts w:eastAsia="Times New Roman"/>
          <w:color w:val="000000"/>
          <w:lang w:val="en-US"/>
        </w:rPr>
        <w:t xml:space="preserve">Statistics Canada. </w:t>
      </w:r>
      <w:r>
        <w:rPr>
          <w:bCs/>
          <w:color w:val="000000"/>
        </w:rPr>
        <w:t xml:space="preserve">Population of census metropolitan areas (2006 Census boundaries). Available at: </w:t>
      </w:r>
      <w:hyperlink r:id="rId1">
        <w:r>
          <w:rPr>
            <w:rStyle w:val="InternetLink"/>
            <w:bCs/>
            <w:color w:val="000000"/>
          </w:rPr>
          <w:t>http://www40.statcan.gc.ca/l01/cst01/demo05a-eng.htm</w:t>
        </w:r>
      </w:hyperlink>
      <w:r>
        <w:rPr>
          <w:bCs/>
        </w:rPr>
        <w:t>.</w:t>
      </w:r>
      <w:r>
        <w:rPr>
          <w:bCs/>
          <w:color w:val="000000"/>
        </w:rPr>
        <w:t xml:space="preserve"> Accessed September 29, 2009.</w:t>
      </w:r>
    </w:p>
    <w:p>
      <w:pPr>
        <w:pStyle w:val="Endnote"/>
        <w:rPr>
          <w:sz w:val="18"/>
          <w:szCs w:val="18"/>
          <w:lang w:val="en"/>
        </w:rPr>
      </w:pPr>
      <w:r>
        <w:rPr>
          <w:sz w:val="18"/>
          <w:szCs w:val="18"/>
          <w:lang w:val="en"/>
        </w:rPr>
      </w:r>
    </w:p>
  </w:endnote>
  <w:endnote w:id="15">
    <w:p>
      <w:pPr>
        <w:pStyle w:val="Normal"/>
        <w:widowControl/>
        <w:bidi w:val="0"/>
        <w:spacing w:before="0" w:after="200"/>
        <w:rPr>
          <w:rFonts w:ascii="Times New Roman" w:hAnsi="Times New Roman" w:cs="Times New Roman"/>
          <w:sz w:val="20"/>
        </w:rPr>
      </w:pPr>
      <w:r>
        <w:rPr>
          <w:rFonts w:cs="Times New Roman" w:ascii="Times New Roman" w:hAnsi="Times New Roman"/>
          <w:sz w:val="20"/>
        </w:rPr>
        <w:endnoteRef/>
        <w:tab/>
        <w:t xml:space="preserve"> </w:t>
      </w:r>
      <w:r>
        <w:rPr>
          <w:rFonts w:cs="Times New Roman" w:ascii="Times New Roman" w:hAnsi="Times New Roman"/>
          <w:sz w:val="20"/>
          <w:szCs w:val="22"/>
        </w:rPr>
        <w:t xml:space="preserve">City of Toronto. </w:t>
      </w:r>
      <w:r>
        <w:rPr>
          <w:rFonts w:cs="Times New Roman" w:ascii="Times New Roman" w:hAnsi="Times New Roman"/>
          <w:i/>
          <w:sz w:val="20"/>
          <w:szCs w:val="22"/>
        </w:rPr>
        <w:t>Street Needs Assessment: Results and Key Findings</w:t>
      </w:r>
      <w:r>
        <w:rPr>
          <w:rFonts w:cs="Times New Roman" w:ascii="Times New Roman" w:hAnsi="Times New Roman"/>
          <w:sz w:val="20"/>
          <w:szCs w:val="22"/>
        </w:rPr>
        <w:t xml:space="preserve">. Toronto: City of Toronto; April 2006. Available at: </w:t>
      </w:r>
      <w:hyperlink r:id="rId2">
        <w:r>
          <w:rPr>
            <w:rStyle w:val="InternetLink"/>
            <w:rFonts w:cs="Times New Roman" w:ascii="Times New Roman" w:hAnsi="Times New Roman"/>
            <w:color w:val="000000"/>
            <w:sz w:val="20"/>
            <w:szCs w:val="22"/>
            <w:u w:val="none"/>
          </w:rPr>
          <w:t>www.toronto.ca/housing/streetneeds.htm</w:t>
        </w:r>
      </w:hyperlink>
      <w:r>
        <w:rPr>
          <w:rFonts w:cs="Times New Roman" w:ascii="Times New Roman" w:hAnsi="Times New Roman"/>
          <w:sz w:val="20"/>
          <w:szCs w:val="22"/>
        </w:rPr>
        <w:t>. Accessed November 18, 2007.</w:t>
      </w:r>
    </w:p>
  </w:endnote>
  <w:endnote w:id="16">
    <w:p>
      <w:pPr>
        <w:pStyle w:val="Normal"/>
        <w:autoSpaceDE w:val="false"/>
        <w:spacing w:before="0" w:after="200"/>
        <w:rPr>
          <w:rFonts w:ascii="Times New Roman" w:hAnsi="Times New Roman" w:cs="Times New Roman"/>
          <w:sz w:val="20"/>
        </w:rPr>
      </w:pPr>
      <w:r>
        <w:rPr>
          <w:rFonts w:cs="Times New Roman" w:ascii="Times New Roman" w:hAnsi="Times New Roman"/>
          <w:sz w:val="20"/>
        </w:rPr>
        <w:endnoteRef/>
        <w:tab/>
        <w:t xml:space="preserve"> </w:t>
      </w:r>
      <w:r>
        <w:rPr>
          <w:rFonts w:cs="Times New Roman" w:ascii="Times New Roman" w:hAnsi="Times New Roman"/>
          <w:sz w:val="20"/>
          <w:szCs w:val="22"/>
        </w:rPr>
        <w:t xml:space="preserve">City of Toronto. </w:t>
      </w:r>
      <w:r>
        <w:rPr>
          <w:rFonts w:cs="Times New Roman" w:ascii="Times New Roman" w:hAnsi="Times New Roman"/>
          <w:i/>
          <w:sz w:val="20"/>
          <w:szCs w:val="22"/>
        </w:rPr>
        <w:t xml:space="preserve">Staff Report: </w:t>
      </w:r>
      <w:r>
        <w:rPr>
          <w:rFonts w:cs="Times New Roman" w:ascii="Times New Roman" w:hAnsi="Times New Roman"/>
          <w:bCs/>
          <w:i/>
          <w:sz w:val="20"/>
          <w:szCs w:val="22"/>
        </w:rPr>
        <w:t>2009 Per Diem Rates for the Purchase of Service Shelter System and Related Matters</w:t>
      </w:r>
      <w:r>
        <w:rPr>
          <w:rFonts w:cs="Times New Roman" w:ascii="Times New Roman" w:hAnsi="Times New Roman"/>
          <w:bCs/>
          <w:sz w:val="20"/>
          <w:szCs w:val="22"/>
        </w:rPr>
        <w:t xml:space="preserve">. </w:t>
      </w:r>
      <w:r>
        <w:rPr>
          <w:rFonts w:cs="Times New Roman" w:ascii="Times New Roman" w:hAnsi="Times New Roman"/>
          <w:i/>
          <w:sz w:val="20"/>
          <w:szCs w:val="22"/>
        </w:rPr>
        <w:t>Appendix D: Total Number of Unique Individuals Using the Shelter System - 2000-2007</w:t>
      </w:r>
      <w:r>
        <w:rPr>
          <w:rFonts w:cs="Times New Roman" w:ascii="Times New Roman" w:hAnsi="Times New Roman"/>
          <w:sz w:val="20"/>
          <w:szCs w:val="22"/>
        </w:rPr>
        <w:t xml:space="preserve">. Toronto: City of Toronto; 2008. Available at: </w:t>
      </w:r>
      <w:hyperlink r:id="rId3">
        <w:r>
          <w:rPr>
            <w:rStyle w:val="InternetLink"/>
            <w:rFonts w:cs="Times New Roman" w:ascii="Times New Roman" w:hAnsi="Times New Roman"/>
            <w:color w:val="000000"/>
            <w:sz w:val="20"/>
            <w:szCs w:val="22"/>
            <w:u w:val="none"/>
          </w:rPr>
          <w:t>www.toronto.ca/legdocs/mmis/2008/cd/bgrd/backgroundfile-17250.pdf</w:t>
        </w:r>
      </w:hyperlink>
      <w:r>
        <w:rPr>
          <w:rFonts w:cs="Times New Roman" w:ascii="Times New Roman" w:hAnsi="Times New Roman"/>
          <w:color w:val="000000"/>
          <w:sz w:val="20"/>
          <w:szCs w:val="22"/>
        </w:rPr>
        <w:t>.</w:t>
      </w:r>
      <w:r>
        <w:rPr>
          <w:rFonts w:cs="Times New Roman" w:ascii="Times New Roman" w:hAnsi="Times New Roman"/>
          <w:sz w:val="20"/>
          <w:szCs w:val="22"/>
        </w:rPr>
        <w:t xml:space="preserve"> Accessed March 6, 2009.</w:t>
      </w:r>
    </w:p>
  </w:endnote>
  <w:endnote w:id="17">
    <w:p>
      <w:pPr>
        <w:pStyle w:val="Endnote"/>
        <w:rPr/>
      </w:pPr>
      <w:r>
        <w:rPr>
          <w:rFonts w:eastAsia="Times New Roman"/>
        </w:rPr>
        <w:endnoteRef/>
        <w:tab/>
        <w:t xml:space="preserve"> </w:t>
      </w:r>
      <w:r>
        <w:rPr/>
        <w:t>Source: Statistics Canada. Canadian Community Health Survey (CCHS) Cycle 3.1 (2005).</w:t>
      </w:r>
    </w:p>
    <w:p>
      <w:pPr>
        <w:pStyle w:val="Endnote"/>
        <w:rPr>
          <w:rFonts w:eastAsia="Times New Roman"/>
        </w:rPr>
      </w:pPr>
      <w:r>
        <w:rPr>
          <w:rFonts w:eastAsia="Times New Roman"/>
        </w:rPr>
        <w:tab/>
        <w:t xml:space="preserve"> </w:t>
      </w:r>
    </w:p>
  </w:endnote>
  <w:endnote w:id="18">
    <w:p>
      <w:pPr>
        <w:pStyle w:val="Endnote"/>
        <w:rPr/>
      </w:pPr>
      <w:r>
        <w:rPr>
          <w:rFonts w:eastAsia="Times New Roman"/>
        </w:rPr>
        <w:endnoteRef/>
        <w:tab/>
        <w:t xml:space="preserve"> </w:t>
      </w:r>
      <w:r>
        <w:rPr/>
        <w:t xml:space="preserve">Begin P, Cassavant L, Miller Chenier N, Dupuis J. </w:t>
      </w:r>
      <w:r>
        <w:rPr>
          <w:i/>
          <w:iCs/>
        </w:rPr>
        <w:t>Homelessness</w:t>
      </w:r>
      <w:r>
        <w:rPr/>
        <w:t>. Ottawa, ON: Parliamentary Research Branch; 1999.</w:t>
      </w:r>
    </w:p>
    <w:p>
      <w:pPr>
        <w:pStyle w:val="Endnote"/>
        <w:rPr/>
      </w:pPr>
      <w:r>
        <w:rPr/>
      </w:r>
    </w:p>
  </w:endnote>
  <w:endnote w:id="19">
    <w:p>
      <w:pPr>
        <w:pStyle w:val="Normal"/>
        <w:widowControl/>
        <w:bidi w:val="0"/>
        <w:spacing w:before="0" w:after="200"/>
        <w:rPr>
          <w:rFonts w:ascii="Times New Roman" w:hAnsi="Times New Roman" w:cs="Times New Roman"/>
          <w:color w:val="000000"/>
          <w:sz w:val="20"/>
        </w:rPr>
      </w:pPr>
      <w:r>
        <w:rPr>
          <w:rFonts w:eastAsia="Cambria" w:cs="Cambria"/>
        </w:rPr>
        <w:endnoteRef/>
        <w:tab/>
        <w:t xml:space="preserve"> </w:t>
      </w:r>
      <w:r>
        <w:rPr>
          <w:rFonts w:cs="Times New Roman" w:ascii="Times New Roman" w:hAnsi="Times New Roman"/>
          <w:sz w:val="20"/>
        </w:rPr>
        <w:t xml:space="preserve">Hwang SW, Bugeja AL. </w:t>
      </w:r>
      <w:hyperlink r:id="rId4">
        <w:r>
          <w:rPr>
            <w:rStyle w:val="InternetLink"/>
            <w:rFonts w:cs="Times New Roman" w:ascii="Times New Roman" w:hAnsi="Times New Roman"/>
            <w:color w:val="000000"/>
            <w:sz w:val="20"/>
            <w:u w:val="none"/>
          </w:rPr>
          <w:t>Barriers to appropriate diabetes management among homeless people in Toronto.</w:t>
        </w:r>
      </w:hyperlink>
      <w:r>
        <w:rPr>
          <w:rFonts w:cs="Times New Roman" w:ascii="Times New Roman" w:hAnsi="Times New Roman"/>
          <w:sz w:val="20"/>
        </w:rPr>
        <w:t xml:space="preserve"> </w:t>
      </w:r>
      <w:r>
        <w:rPr>
          <w:rFonts w:cs="Times New Roman" w:ascii="Times New Roman" w:hAnsi="Times New Roman"/>
          <w:i/>
          <w:sz w:val="20"/>
        </w:rPr>
        <w:t>Canadian Medical Association Journal</w:t>
      </w:r>
      <w:r>
        <w:rPr>
          <w:rFonts w:cs="Times New Roman" w:ascii="Times New Roman" w:hAnsi="Times New Roman"/>
          <w:sz w:val="20"/>
        </w:rPr>
        <w:t xml:space="preserve"> 2000;163(2):161-5.</w:t>
      </w:r>
    </w:p>
  </w:endnote>
  <w:endnote w:id="20">
    <w:p>
      <w:pPr>
        <w:pStyle w:val="Endnote"/>
        <w:rPr/>
      </w:pPr>
      <w:r>
        <w:rPr>
          <w:rFonts w:eastAsia="Times New Roman"/>
        </w:rPr>
        <w:endnoteRef/>
        <w:tab/>
        <w:t xml:space="preserve"> </w:t>
      </w:r>
      <w:r>
        <w:rPr/>
        <w:t xml:space="preserve">Canadian Liver Foundation. </w:t>
      </w:r>
      <w:r>
        <w:rPr>
          <w:i/>
        </w:rPr>
        <w:t xml:space="preserve">More Canadians being diagnosed with hepatitis. </w:t>
      </w:r>
      <w:r>
        <w:rPr/>
        <w:t xml:space="preserve">Media Release: March 23, 2006. Toronto: Canadian Liver Foundation; 2006. Available at: </w:t>
      </w:r>
      <w:hyperlink r:id="rId5">
        <w:r>
          <w:rPr>
            <w:rStyle w:val="InternetLink"/>
            <w:color w:val="000000"/>
            <w:u w:val="none"/>
          </w:rPr>
          <w:t>http://www.liver.ca/Media_Room/Press_Releases/More_Canadians_being_diagnosed_with_hepatitis.aspx</w:t>
        </w:r>
      </w:hyperlink>
      <w:r>
        <w:rPr/>
        <w:t xml:space="preserve">. Accessed </w:t>
      </w:r>
      <w:r>
        <w:rPr>
          <w:szCs w:val="22"/>
        </w:rPr>
        <w:t>March 25, 2009</w:t>
      </w:r>
      <w:r>
        <w:rPr/>
        <w:t xml:space="preserve">.  </w:t>
      </w:r>
    </w:p>
    <w:p>
      <w:pPr>
        <w:pStyle w:val="Endnote"/>
        <w:rPr/>
      </w:pPr>
      <w:r>
        <w:rPr/>
      </w:r>
    </w:p>
  </w:endnote>
  <w:endnote w:id="21">
    <w:p>
      <w:pPr>
        <w:pStyle w:val="Endnote"/>
        <w:rPr/>
      </w:pPr>
      <w:r>
        <w:rPr>
          <w:rFonts w:eastAsia="Times New Roman"/>
        </w:rPr>
        <w:endnoteRef/>
        <w:tab/>
        <w:t xml:space="preserve"> </w:t>
      </w:r>
      <w:r>
        <w:rPr/>
        <w:t xml:space="preserve">Public Health Agency of Canada (PHAC). </w:t>
      </w:r>
      <w:r>
        <w:rPr>
          <w:i/>
        </w:rPr>
        <w:t>Canadian Data on the trends of HCV</w:t>
      </w:r>
      <w:r>
        <w:rPr/>
        <w:t xml:space="preserve">. Ottawa: PHAC; 2003. Available at: </w:t>
      </w:r>
      <w:hyperlink r:id="rId6">
        <w:r>
          <w:rPr>
            <w:rStyle w:val="InternetLink"/>
            <w:color w:val="000000"/>
            <w:u w:val="none"/>
          </w:rPr>
          <w:t>http://www.phac-aspc.gc.ca/hcai-iamss/bbp-pts/hepatitis/hep_c_e.html</w:t>
        </w:r>
      </w:hyperlink>
      <w:r>
        <w:rPr/>
        <w:t xml:space="preserve">. Accessed </w:t>
      </w:r>
      <w:r>
        <w:rPr>
          <w:szCs w:val="22"/>
        </w:rPr>
        <w:t>March 25, 2009</w:t>
      </w:r>
      <w:r>
        <w:rPr/>
        <w:t xml:space="preserve">.  </w:t>
      </w:r>
    </w:p>
    <w:p>
      <w:pPr>
        <w:pStyle w:val="Endnote"/>
        <w:rPr/>
      </w:pPr>
      <w:r>
        <w:rPr/>
      </w:r>
    </w:p>
  </w:endnote>
  <w:endnote w:id="22">
    <w:p>
      <w:pPr>
        <w:pStyle w:val="Endnote"/>
        <w:rPr/>
      </w:pPr>
      <w:r>
        <w:rPr>
          <w:rFonts w:eastAsia="Times New Roman"/>
          <w:lang w:val="es-ES"/>
        </w:rPr>
        <w:endnoteRef/>
        <w:tab/>
        <w:t xml:space="preserve"> </w:t>
      </w:r>
      <w:r>
        <w:rPr>
          <w:lang w:val="es-ES"/>
        </w:rPr>
        <w:t xml:space="preserve">Chow CM, Donovan L, Manuel D, Johansen H, Tu JV. </w:t>
      </w:r>
      <w:r>
        <w:rPr/>
        <w:t xml:space="preserve">Regional Variation in self-reported heart disease prevalence in Canada. </w:t>
      </w:r>
      <w:r>
        <w:rPr>
          <w:i/>
        </w:rPr>
        <w:t xml:space="preserve">Canadian Journal of Cardiology </w:t>
      </w:r>
      <w:r>
        <w:rPr>
          <w:lang w:val="es-ES"/>
        </w:rPr>
        <w:t>2005</w:t>
      </w:r>
      <w:r>
        <w:rPr/>
        <w:t>;21(14):1265-71.</w:t>
      </w:r>
    </w:p>
    <w:p>
      <w:pPr>
        <w:pStyle w:val="Endnote"/>
        <w:rPr/>
      </w:pPr>
      <w:r>
        <w:rPr/>
      </w:r>
    </w:p>
  </w:endnote>
  <w:endnote w:id="23">
    <w:p>
      <w:pPr>
        <w:pStyle w:val="Endnote"/>
        <w:rPr/>
      </w:pPr>
      <w:r>
        <w:rPr>
          <w:rFonts w:eastAsia="Times New Roman"/>
        </w:rPr>
        <w:endnoteRef/>
        <w:tab/>
        <w:t xml:space="preserve"> </w:t>
      </w:r>
      <w:r>
        <w:rPr/>
        <w:t xml:space="preserve">Public Health Agency of Canada (PHAC). </w:t>
      </w:r>
      <w:r>
        <w:rPr>
          <w:i/>
        </w:rPr>
        <w:t>About FASD: Frequently Asked Questions</w:t>
      </w:r>
      <w:r>
        <w:rPr/>
        <w:t xml:space="preserve">. Ottawa: PHAC; 2007. Available at: </w:t>
      </w:r>
      <w:r>
        <w:fldChar w:fldCharType="begin"/>
      </w:r>
      <w:r>
        <w:instrText> HYPERLINK "http://www.phac-aspc.gc.ca/fasd-etcaf/faq_e.html" \l "6"</w:instrText>
      </w:r>
      <w:r>
        <w:fldChar w:fldCharType="separate"/>
      </w:r>
      <w:r>
        <w:rPr>
          <w:rStyle w:val="InternetLink"/>
          <w:color w:val="000000"/>
          <w:u w:val="none"/>
        </w:rPr>
        <w:t>www.phac-aspc.gc.ca/fasd-etcaf/faq_e.html#6</w:t>
      </w:r>
      <w:r>
        <w:fldChar w:fldCharType="end"/>
      </w:r>
      <w:r>
        <w:rPr/>
        <w:t xml:space="preserve">. Accessed </w:t>
      </w:r>
      <w:r>
        <w:rPr>
          <w:szCs w:val="22"/>
        </w:rPr>
        <w:t>March 25, 2009</w:t>
      </w:r>
      <w:r>
        <w:rPr/>
        <w:t>.</w:t>
      </w:r>
    </w:p>
    <w:p>
      <w:pPr>
        <w:pStyle w:val="Endnote"/>
        <w:rPr/>
      </w:pPr>
      <w:r>
        <w:rPr/>
      </w:r>
    </w:p>
  </w:endnote>
  <w:endnote w:id="24">
    <w:p>
      <w:pPr>
        <w:pStyle w:val="Endnote"/>
        <w:rPr/>
      </w:pPr>
      <w:r>
        <w:rPr>
          <w:rFonts w:eastAsia="Times New Roman"/>
        </w:rPr>
        <w:endnoteRef/>
        <w:tab/>
        <w:t xml:space="preserve"> </w:t>
      </w:r>
      <w:r>
        <w:rPr>
          <w:color w:val="000000"/>
        </w:rPr>
        <w:t xml:space="preserve">Public Health Agency of Canada (PHAC). </w:t>
      </w:r>
      <w:r>
        <w:rPr>
          <w:i/>
          <w:color w:val="000000"/>
        </w:rPr>
        <w:t>Canadian Data on the trends of HBV.</w:t>
      </w:r>
      <w:r>
        <w:rPr>
          <w:color w:val="000000"/>
        </w:rPr>
        <w:t xml:space="preserve"> Ottawa: PHAC; 2003. Available at: </w:t>
      </w:r>
      <w:hyperlink r:id="rId7">
        <w:r>
          <w:rPr>
            <w:rStyle w:val="InternetLink"/>
            <w:color w:val="000000"/>
            <w:u w:val="none"/>
          </w:rPr>
          <w:t>www.phac-aspc.gc.ca/hcai-iamss/bbp-pts/hepatitis/hep_b_e.html</w:t>
        </w:r>
      </w:hyperlink>
      <w:r>
        <w:rPr>
          <w:color w:val="000000"/>
        </w:rPr>
        <w:t>. Accessed</w:t>
      </w:r>
      <w:r>
        <w:rPr/>
        <w:t xml:space="preserve"> </w:t>
      </w:r>
      <w:r>
        <w:rPr>
          <w:szCs w:val="22"/>
        </w:rPr>
        <w:t>March 25, 2009</w:t>
      </w:r>
      <w:r>
        <w:rPr/>
        <w:t>.</w:t>
      </w:r>
    </w:p>
    <w:p>
      <w:pPr>
        <w:pStyle w:val="Endnote"/>
        <w:rPr/>
      </w:pPr>
      <w:r>
        <w:rPr/>
      </w:r>
    </w:p>
  </w:endnote>
  <w:endnote w:id="25">
    <w:p>
      <w:pPr>
        <w:pStyle w:val="Endnote"/>
        <w:rPr/>
      </w:pPr>
      <w:r>
        <w:rPr>
          <w:rFonts w:eastAsia="Times New Roman"/>
        </w:rPr>
        <w:endnoteRef/>
        <w:tab/>
        <w:t xml:space="preserve"> </w:t>
      </w:r>
      <w:r>
        <w:rPr/>
        <w:t xml:space="preserve">Remis, RS, Swantee C, Schiedel L, Merid MF, Liu J. </w:t>
      </w:r>
      <w:r>
        <w:rPr>
          <w:i/>
        </w:rPr>
        <w:t>Report on HIV/AIDS in Ontario 2004</w:t>
      </w:r>
      <w:r>
        <w:rPr/>
        <w:t>. Ontario: Ministry of Health and Long-term Care; 2006.</w:t>
      </w:r>
    </w:p>
    <w:p>
      <w:pPr>
        <w:pStyle w:val="Endnote"/>
        <w:rPr/>
      </w:pPr>
      <w:r>
        <w:rPr/>
      </w:r>
    </w:p>
  </w:endnote>
  <w:endnote w:id="26">
    <w:p>
      <w:pPr>
        <w:pStyle w:val="Endnote"/>
        <w:rPr/>
      </w:pPr>
      <w:r>
        <w:rPr>
          <w:rFonts w:eastAsia="Times New Roman"/>
        </w:rPr>
        <w:endnoteRef/>
        <w:tab/>
        <w:t xml:space="preserve"> </w:t>
      </w:r>
      <w:r>
        <w:rPr/>
        <w:t>Statistics Canada, Demography Division.  Statistics Canada 2005 Toronto population estimate based on 2001 census data.</w:t>
      </w:r>
    </w:p>
    <w:p>
      <w:pPr>
        <w:pStyle w:val="Endnote"/>
        <w:rPr/>
      </w:pPr>
      <w:r>
        <w:rPr/>
      </w:r>
    </w:p>
  </w:endnote>
  <w:endnote w:id="27">
    <w:p>
      <w:pPr>
        <w:pStyle w:val="Endnote"/>
        <w:rPr/>
      </w:pPr>
      <w:r>
        <w:rPr/>
        <w:endnoteRef/>
        <w:tab/>
        <w:t xml:space="preserve">Health Canada. </w:t>
      </w:r>
      <w:r>
        <w:rPr>
          <w:i/>
        </w:rPr>
        <w:t>A Report on Mental Illness in Canada</w:t>
      </w:r>
      <w:r>
        <w:rPr/>
        <w:t>. Ottawa: Health Canada; 2002. Available at: http://www.phac-aspc.gc.ca/publicat/miic-mmac/pdf/men_ill_e.pdf. Accessed March 26, 2009.</w:t>
      </w:r>
    </w:p>
    <w:p>
      <w:pPr>
        <w:pStyle w:val="Endnote"/>
        <w:rPr>
          <w:rFonts w:eastAsia="Times New Roman"/>
        </w:rPr>
      </w:pPr>
      <w:r>
        <w:rPr>
          <w:rFonts w:eastAsia="Times New Roman"/>
        </w:rPr>
        <w:tab/>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Book Antiqua">
    <w:charset w:val="00"/>
    <w:family w:val="roman"/>
    <w:pitch w:val="variable"/>
  </w:font>
  <w:font w:name="Lucida Grande">
    <w:altName w:val="Courier New"/>
    <w:charset w:val="00"/>
    <w:family w:val="auto"/>
    <w:pitch w:val="variable"/>
  </w:font>
  <w:font w:name="Liberation Sans">
    <w:altName w:val="Arial"/>
    <w:charset w:val="01"/>
    <w:family w:val="swiss"/>
    <w:pitch w:val="variable"/>
  </w:font>
  <w:font w:name="HelveticaNeue-Roman">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8">
              <wp:simplePos x="0" y="0"/>
              <wp:positionH relativeFrom="page">
                <wp:posOffset>6681470</wp:posOffset>
              </wp:positionH>
              <wp:positionV relativeFrom="paragraph">
                <wp:posOffset>61595</wp:posOffset>
              </wp:positionV>
              <wp:extent cx="1276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Fonts w:ascii="Cambria" w:hAnsi="Cambria" w:cs="Cambria"/>
                              <w:sz w:val="20"/>
                              <w:szCs w:val="20"/>
                              <w:lang w:val="en-US"/>
                            </w:rPr>
                          </w:pPr>
                          <w:r>
                            <w:rPr>
                              <w:rStyle w:val="PageNumber"/>
                              <w:sz w:val="20"/>
                              <w:szCs w:val="20"/>
                            </w:rPr>
                            <w:fldChar w:fldCharType="begin"/>
                          </w:r>
                          <w:r>
                            <w:instrText> PAGE </w:instrText>
                          </w:r>
                          <w:r>
                            <w:fldChar w:fldCharType="separate"/>
                          </w:r>
                          <w:r>
                            <w:t>17</w:t>
                          </w:r>
                          <w:r>
                            <w:fldChar w:fldCharType="end"/>
                          </w:r>
                        </w:p>
                      </w:txbxContent>
                    </wps:txbx>
                    <wps:bodyPr anchor="t">
                      <a:noAutofit/>
                    </wps:bodyPr>
                  </wps:wsp>
                </a:graphicData>
              </a:graphic>
            </wp:anchor>
          </w:drawing>
        </mc:Choice>
        <mc:Fallback>
          <w:pict>
            <v:rect fillcolor="#FFFFFF" style="position:absolute;rotation:0;width:10.05pt;height:11.55pt;margin-top:4.85pt;mso-position-vertical-relative:text;margin-left:526.1pt;mso-position-horizontal-relative:page">
              <v:fill opacity="0f"/>
              <v:textbox>
                <w:txbxContent>
                  <w:p>
                    <w:pPr>
                      <w:pStyle w:val="Footer"/>
                      <w:rPr>
                        <w:rStyle w:val="PageNumber"/>
                        <w:rFonts w:ascii="Cambria" w:hAnsi="Cambria" w:cs="Cambria"/>
                        <w:sz w:val="20"/>
                        <w:szCs w:val="20"/>
                        <w:lang w:val="en-US"/>
                      </w:rPr>
                    </w:pPr>
                    <w:r>
                      <w:rPr>
                        <w:rStyle w:val="PageNumber"/>
                        <w:sz w:val="20"/>
                        <w:szCs w:val="20"/>
                      </w:rPr>
                      <w:fldChar w:fldCharType="begin"/>
                    </w:r>
                    <w:r>
                      <w:instrText> PAGE </w:instrText>
                    </w:r>
                    <w:r>
                      <w:fldChar w:fldCharType="separate"/>
                    </w:r>
                    <w:r>
                      <w:t>17</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24"/>
        <w:szCs w:val="24"/>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spacing w:before="0" w:after="200"/>
    </w:pPr>
    <w:rPr>
      <w:rFonts w:ascii="Cambria" w:hAnsi="Cambria" w:eastAsia="Times New Roman" w:cs="Times New Roman"/>
      <w:color w:val="auto"/>
      <w:sz w:val="24"/>
      <w:szCs w:val="20"/>
      <w:lang w:val="en-US" w:bidi="ar-SA" w:eastAsia="zh-CN"/>
    </w:rPr>
  </w:style>
  <w:style w:type="paragraph" w:styleId="Heading1">
    <w:name w:val="Heading 1"/>
    <w:basedOn w:val="Normal"/>
    <w:next w:val="Normal"/>
    <w:qFormat/>
    <w:pPr>
      <w:keepNext/>
      <w:keepLines/>
      <w:numPr>
        <w:ilvl w:val="0"/>
        <w:numId w:val="1"/>
      </w:numPr>
      <w:spacing w:before="480" w:after="0"/>
      <w:outlineLvl w:val="0"/>
      <w:outlineLvl w:val="0"/>
    </w:pPr>
    <w:rPr>
      <w:rFonts w:ascii="Calibri" w:hAnsi="Calibri" w:eastAsia="Cambria" w:cs="Calibri"/>
      <w:b/>
      <w:bCs/>
      <w:color w:val="345A8A"/>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eastAsia="Cambria" w:cs="Arial"/>
      <w:b/>
      <w:bCs/>
      <w:i/>
      <w:iCs/>
      <w:sz w:val="28"/>
      <w:szCs w:val="28"/>
      <w:lang w:val="en-CA"/>
    </w:rPr>
  </w:style>
  <w:style w:type="paragraph" w:styleId="Heading9">
    <w:name w:val="Heading 9"/>
    <w:basedOn w:val="Normal"/>
    <w:next w:val="Normal"/>
    <w:qFormat/>
    <w:pPr>
      <w:numPr>
        <w:ilvl w:val="8"/>
        <w:numId w:val="1"/>
      </w:numPr>
      <w:spacing w:before="240" w:after="60"/>
      <w:outlineLvl w:val="8"/>
      <w:outlineLvl w:val="8"/>
    </w:pPr>
    <w:rPr>
      <w:rFonts w:ascii="Arial" w:hAnsi="Arial" w:eastAsia="Cambria" w:cs="Arial"/>
      <w:sz w:val="22"/>
      <w:szCs w:val="22"/>
      <w:lang w:val="en-C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cs="Times New Roman"/>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Book Antiqua" w:hAnsi="Book Antiqua" w:eastAsia="Times New Roman" w:cs="Book Antiqua"/>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Symbol" w:hAnsi="Symbol" w:cs="Symbol"/>
    </w:rPr>
  </w:style>
  <w:style w:type="character" w:styleId="WW8Num16z2">
    <w:name w:val="WW8Num16z2"/>
    <w:qFormat/>
    <w:rPr>
      <w:rFonts w:ascii="Wingdings" w:hAnsi="Wingdings" w:cs="Wingdings"/>
    </w:rPr>
  </w:style>
  <w:style w:type="character" w:styleId="WW8Num16z4">
    <w:name w:val="WW8Num16z4"/>
    <w:qFormat/>
    <w:rPr>
      <w:rFonts w:ascii="Courier New" w:hAnsi="Courier New"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cs="Times New Roman"/>
      <w:sz w:val="24"/>
      <w:szCs w:val="24"/>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Book Antiqua" w:hAnsi="Book Antiqua" w:eastAsia="Times New Roman" w:cs="Book Antiqua"/>
      <w:b/>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eastAsia="Times New Roman"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DefaultParagraphFont">
    <w:name w:val="Default Paragraph Font"/>
    <w:qFormat/>
    <w:rPr/>
  </w:style>
  <w:style w:type="character" w:styleId="Heading1Char">
    <w:name w:val="Heading 1 Char"/>
    <w:basedOn w:val="DefaultParagraphFont"/>
    <w:qFormat/>
    <w:rPr>
      <w:rFonts w:ascii="Calibri" w:hAnsi="Calibri" w:cs="Times New Roman"/>
      <w:b/>
      <w:bCs/>
      <w:color w:val="345A8A"/>
      <w:sz w:val="32"/>
      <w:szCs w:val="32"/>
    </w:rPr>
  </w:style>
  <w:style w:type="character" w:styleId="Heading2Char">
    <w:name w:val="Heading 2 Char"/>
    <w:basedOn w:val="DefaultParagraphFont"/>
    <w:qFormat/>
    <w:rPr>
      <w:rFonts w:ascii="Arial" w:hAnsi="Arial" w:cs="Arial"/>
      <w:b/>
      <w:bCs/>
      <w:i/>
      <w:iCs/>
      <w:sz w:val="28"/>
      <w:szCs w:val="28"/>
      <w:lang w:val="en-CA"/>
    </w:rPr>
  </w:style>
  <w:style w:type="character" w:styleId="Heading9Char">
    <w:name w:val="Heading 9 Char"/>
    <w:basedOn w:val="DefaultParagraphFont"/>
    <w:qFormat/>
    <w:rPr>
      <w:rFonts w:ascii="Arial" w:hAnsi="Arial" w:cs="Arial"/>
      <w:sz w:val="22"/>
      <w:szCs w:val="22"/>
      <w:lang w:val="en-CA"/>
    </w:rPr>
  </w:style>
  <w:style w:type="character" w:styleId="BalloonTextChar">
    <w:name w:val="Balloon Text Char"/>
    <w:basedOn w:val="DefaultParagraphFont"/>
    <w:qFormat/>
    <w:rPr>
      <w:rFonts w:ascii="Lucida Grande;Courier New" w:hAnsi="Lucida Grande;Courier New" w:cs="Times New Roman"/>
      <w:sz w:val="18"/>
      <w:szCs w:val="18"/>
    </w:rPr>
  </w:style>
  <w:style w:type="character" w:styleId="BalloonTextChar2">
    <w:name w:val="Balloon Text Char2"/>
    <w:basedOn w:val="DefaultParagraphFont"/>
    <w:qFormat/>
    <w:rPr>
      <w:rFonts w:ascii="Lucida Grande;Courier New" w:hAnsi="Lucida Grande;Courier New" w:cs="Times New Roman"/>
      <w:sz w:val="18"/>
      <w:szCs w:val="18"/>
    </w:rPr>
  </w:style>
  <w:style w:type="character" w:styleId="BalloonTextChar1">
    <w:name w:val="Balloon Text Char1"/>
    <w:basedOn w:val="DefaultParagraphFont"/>
    <w:qFormat/>
    <w:rPr>
      <w:rFonts w:ascii="Lucida Grande;Courier New" w:hAnsi="Lucida Grande;Courier New" w:cs="Times New Roman"/>
      <w:sz w:val="18"/>
      <w:szCs w:val="18"/>
    </w:rPr>
  </w:style>
  <w:style w:type="character" w:styleId="EndnoteTextChar">
    <w:name w:val="Endnote Text Char"/>
    <w:basedOn w:val="DefaultParagraphFont"/>
    <w:qFormat/>
    <w:rPr>
      <w:rFonts w:ascii="Times New Roman" w:hAnsi="Times New Roman" w:cs="Times New Roman"/>
      <w:lang w:val="en-CA"/>
    </w:rPr>
  </w:style>
  <w:style w:type="character" w:styleId="EndnoteCharacters">
    <w:name w:val="Endnote Characters"/>
    <w:basedOn w:val="DefaultParagraphFont"/>
    <w:qFormat/>
    <w:rPr>
      <w:rFonts w:cs="Times New Roman"/>
      <w:vertAlign w:val="superscript"/>
    </w:rPr>
  </w:style>
  <w:style w:type="character" w:styleId="BodyTextChar">
    <w:name w:val="Body Text Char"/>
    <w:basedOn w:val="DefaultParagraphFont"/>
    <w:qFormat/>
    <w:rPr>
      <w:rFonts w:ascii="Courier New" w:hAnsi="Courier New" w:cs="Times New Roman"/>
      <w:sz w:val="22"/>
    </w:rPr>
  </w:style>
  <w:style w:type="character" w:styleId="InternetLink">
    <w:name w:val="Internet Link"/>
    <w:basedOn w:val="DefaultParagraphFont"/>
    <w:rPr>
      <w:rFonts w:cs="Times New Roman"/>
      <w:color w:val="0000FF"/>
      <w:u w:val="single"/>
    </w:rPr>
  </w:style>
  <w:style w:type="character" w:styleId="CommentReference">
    <w:name w:val="Comment Reference"/>
    <w:basedOn w:val="DefaultParagraphFont"/>
    <w:qFormat/>
    <w:rPr>
      <w:rFonts w:cs="Times New Roman"/>
      <w:sz w:val="18"/>
      <w:szCs w:val="18"/>
    </w:rPr>
  </w:style>
  <w:style w:type="character" w:styleId="CommentTextChar">
    <w:name w:val="Comment Text Char"/>
    <w:basedOn w:val="DefaultParagraphFont"/>
    <w:qFormat/>
    <w:rPr>
      <w:rFonts w:cs="Times New Roman"/>
      <w:sz w:val="24"/>
      <w:szCs w:val="24"/>
    </w:rPr>
  </w:style>
  <w:style w:type="character" w:styleId="CommentSubjectChar">
    <w:name w:val="Comment Subject Char"/>
    <w:basedOn w:val="CommentTextChar"/>
    <w:qFormat/>
    <w:rPr>
      <w:b/>
      <w:bCs/>
    </w:rPr>
  </w:style>
  <w:style w:type="character" w:styleId="BodyText2Char">
    <w:name w:val="Body Text 2 Char"/>
    <w:basedOn w:val="DefaultParagraphFont"/>
    <w:qFormat/>
    <w:rPr>
      <w:rFonts w:cs="Times New Roman"/>
      <w:sz w:val="24"/>
    </w:rPr>
  </w:style>
  <w:style w:type="character" w:styleId="FooterChar">
    <w:name w:val="Footer Char"/>
    <w:basedOn w:val="DefaultParagraphFont"/>
    <w:qFormat/>
    <w:rPr>
      <w:rFonts w:ascii="Times New Roman" w:hAnsi="Times New Roman" w:cs="Times New Roman"/>
      <w:sz w:val="24"/>
      <w:szCs w:val="24"/>
      <w:lang w:val="en-CA"/>
    </w:rPr>
  </w:style>
  <w:style w:type="character" w:styleId="PageNumber">
    <w:name w:val="Page Number"/>
    <w:basedOn w:val="DefaultParagraphFont"/>
    <w:rPr>
      <w:rFonts w:cs="Times New Roman"/>
    </w:rPr>
  </w:style>
  <w:style w:type="character" w:styleId="HeaderChar">
    <w:name w:val="Header Char"/>
    <w:basedOn w:val="DefaultParagraphFont"/>
    <w:qFormat/>
    <w:rPr>
      <w:rFonts w:ascii="Times New Roman" w:hAnsi="Times New Roman" w:cs="Times New Roman"/>
      <w:sz w:val="24"/>
      <w:szCs w:val="24"/>
      <w:lang w:val="en-CA"/>
    </w:rPr>
  </w:style>
  <w:style w:type="character" w:styleId="FootnoteTextChar">
    <w:name w:val="Footnote Text Char"/>
    <w:basedOn w:val="DefaultParagraphFont"/>
    <w:qFormat/>
    <w:rPr>
      <w:rFonts w:ascii="Times New Roman" w:hAnsi="Times New Roman" w:cs="Times New Roman"/>
      <w:lang w:val="en-CA"/>
    </w:rPr>
  </w:style>
  <w:style w:type="character" w:styleId="FootnoteCharacters">
    <w:name w:val="Footnote Characters"/>
    <w:basedOn w:val="DefaultParagraphFont"/>
    <w:qFormat/>
    <w:rPr>
      <w:rFonts w:cs="Times New Roman"/>
      <w:vertAlign w:val="superscript"/>
    </w:rPr>
  </w:style>
  <w:style w:type="character" w:styleId="StrongEmphasis">
    <w:name w:val="Strong Emphasis"/>
    <w:basedOn w:val="DefaultParagraphFont"/>
    <w:rPr>
      <w:rFonts w:cs="Times New Roman"/>
      <w:b/>
      <w:bCs/>
    </w:rPr>
  </w:style>
  <w:style w:type="character" w:styleId="Eudoraheader">
    <w:name w:val="eudoraheader"/>
    <w:basedOn w:val="DefaultParagraphFont"/>
    <w:qFormat/>
    <w:rPr>
      <w:rFonts w:cs="Times New Roman"/>
    </w:rPr>
  </w:style>
  <w:style w:type="character" w:styleId="Quoted11">
    <w:name w:val="quoted11"/>
    <w:basedOn w:val="DefaultParagraphFont"/>
    <w:qFormat/>
    <w:rPr>
      <w:rFonts w:cs="Times New Roman"/>
      <w:color w:val="660066"/>
    </w:rPr>
  </w:style>
  <w:style w:type="character" w:styleId="Emphasis">
    <w:name w:val="Emphasis"/>
    <w:basedOn w:val="DefaultParagraphFont"/>
    <w:qFormat/>
    <w:rPr>
      <w:rFonts w:cs="Times New Roman"/>
      <w:i/>
      <w:iCs/>
    </w:rPr>
  </w:style>
  <w:style w:type="character" w:styleId="VisitedInternetLink">
    <w:name w:val="Visited Internet Link"/>
    <w:basedOn w:val="DefaultParagraphFont"/>
    <w:rPr>
      <w:color w:val="800080"/>
      <w:u w:val="single"/>
    </w:rPr>
  </w:style>
  <w:style w:type="character" w:styleId="Journalname">
    <w:name w:val="journalname"/>
    <w:basedOn w:val="DefaultParagraphFont"/>
    <w:qFormat/>
    <w:rPr/>
  </w:style>
  <w:style w:type="character" w:styleId="Hyperlink7">
    <w:name w:val="Hyperlink7"/>
    <w:basedOn w:val="DefaultParagraphFont"/>
    <w:qFormat/>
    <w:rPr>
      <w:color w:val="003399"/>
      <w:u w:val="single"/>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before="0" w:after="0"/>
    </w:pPr>
    <w:rPr>
      <w:rFonts w:ascii="Courier New" w:hAnsi="Courier New" w:cs="Courier New"/>
      <w:sz w:val="22"/>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spacing w:before="0" w:after="0"/>
    </w:pPr>
    <w:rPr>
      <w:rFonts w:ascii="Lucida Grande;Courier New" w:hAnsi="Lucida Grande;Courier New" w:cs="Lucida Grande;Courier New"/>
      <w:sz w:val="18"/>
      <w:szCs w:val="18"/>
    </w:rPr>
  </w:style>
  <w:style w:type="paragraph" w:styleId="Endnote">
    <w:name w:val="Endnote"/>
    <w:basedOn w:val="Normal"/>
    <w:pPr>
      <w:spacing w:before="0" w:after="0"/>
    </w:pPr>
    <w:rPr>
      <w:rFonts w:ascii="Times New Roman" w:hAnsi="Times New Roman" w:eastAsia="Cambria" w:cs="Times New Roman"/>
      <w:sz w:val="20"/>
      <w:lang w:val="en-CA"/>
    </w:rPr>
  </w:style>
  <w:style w:type="paragraph" w:styleId="CommentText">
    <w:name w:val="Comment Text"/>
    <w:basedOn w:val="Normal"/>
    <w:qFormat/>
    <w:pPr/>
    <w:rPr>
      <w:szCs w:val="24"/>
    </w:rPr>
  </w:style>
  <w:style w:type="paragraph" w:styleId="CommentSubject">
    <w:name w:val="Comment Subject"/>
    <w:basedOn w:val="CommentText"/>
    <w:next w:val="CommentText"/>
    <w:qFormat/>
    <w:pPr/>
    <w:rPr>
      <w:b/>
      <w:bCs/>
      <w:sz w:val="20"/>
      <w:szCs w:val="20"/>
    </w:rPr>
  </w:style>
  <w:style w:type="paragraph" w:styleId="BodyText2">
    <w:name w:val="Body Text 2"/>
    <w:basedOn w:val="Normal"/>
    <w:qFormat/>
    <w:pPr>
      <w:spacing w:lineRule="auto" w:line="480" w:before="0" w:after="120"/>
    </w:pPr>
    <w:rPr/>
  </w:style>
  <w:style w:type="paragraph" w:styleId="Footer">
    <w:name w:val="Footer"/>
    <w:basedOn w:val="Normal"/>
    <w:pPr>
      <w:tabs>
        <w:tab w:val="center" w:pos="4320" w:leader="none"/>
        <w:tab w:val="right" w:pos="8640" w:leader="none"/>
      </w:tabs>
      <w:spacing w:before="0" w:after="0"/>
    </w:pPr>
    <w:rPr>
      <w:rFonts w:ascii="Times New Roman" w:hAnsi="Times New Roman" w:eastAsia="Cambria" w:cs="Times New Roman"/>
      <w:szCs w:val="24"/>
      <w:lang w:val="en-CA"/>
    </w:rPr>
  </w:style>
  <w:style w:type="paragraph" w:styleId="Header">
    <w:name w:val="Header"/>
    <w:basedOn w:val="Normal"/>
    <w:pPr>
      <w:tabs>
        <w:tab w:val="center" w:pos="4320" w:leader="none"/>
        <w:tab w:val="right" w:pos="8640" w:leader="none"/>
      </w:tabs>
      <w:spacing w:before="0" w:after="0"/>
    </w:pPr>
    <w:rPr>
      <w:rFonts w:ascii="Times New Roman" w:hAnsi="Times New Roman" w:eastAsia="Cambria" w:cs="Times New Roman"/>
      <w:szCs w:val="24"/>
      <w:lang w:val="en-CA"/>
    </w:rPr>
  </w:style>
  <w:style w:type="paragraph" w:styleId="Footnote">
    <w:name w:val="Footnote"/>
    <w:basedOn w:val="Normal"/>
    <w:pPr>
      <w:spacing w:before="0" w:after="0"/>
    </w:pPr>
    <w:rPr>
      <w:rFonts w:ascii="Times New Roman" w:hAnsi="Times New Roman" w:eastAsia="Cambria" w:cs="Times New Roman"/>
      <w:sz w:val="20"/>
      <w:lang w:val="en-CA"/>
    </w:rPr>
  </w:style>
  <w:style w:type="paragraph" w:styleId="NormalWeb">
    <w:name w:val="Normal (Web)"/>
    <w:basedOn w:val="Normal"/>
    <w:qFormat/>
    <w:pPr>
      <w:spacing w:lineRule="atLeast" w:line="300" w:before="100" w:after="100"/>
      <w:ind w:right="900" w:hanging="0"/>
    </w:pPr>
    <w:rPr>
      <w:rFonts w:ascii="Arial" w:hAnsi="Arial" w:eastAsia="Cambria" w:cs="Arial"/>
      <w:color w:val="000066"/>
      <w:szCs w:val="24"/>
      <w:lang w:val="en-CA"/>
    </w:rPr>
  </w:style>
  <w:style w:type="paragraph" w:styleId="Text">
    <w:name w:val="text"/>
    <w:basedOn w:val="Normal"/>
    <w:qFormat/>
    <w:pPr>
      <w:spacing w:lineRule="atLeast" w:line="300" w:before="100" w:after="100"/>
      <w:ind w:right="900" w:hanging="0"/>
    </w:pPr>
    <w:rPr>
      <w:rFonts w:ascii="Arial" w:hAnsi="Arial" w:eastAsia="Cambria" w:cs="Arial"/>
      <w:color w:val="000066"/>
      <w:szCs w:val="24"/>
      <w:lang w:val="en-CA"/>
    </w:rPr>
  </w:style>
  <w:style w:type="paragraph" w:styleId="Style11">
    <w:name w:val="Style1"/>
    <w:basedOn w:val="Heading2"/>
    <w:qFormat/>
    <w:pPr>
      <w:numPr>
        <w:ilvl w:val="0"/>
        <w:numId w:val="0"/>
      </w:numPr>
      <w:tabs>
        <w:tab w:val="left" w:pos="2384" w:leader="none"/>
      </w:tabs>
    </w:pPr>
    <w:rPr>
      <w:rFonts w:ascii="Book Antiqua" w:hAnsi="Book Antiqua" w:cs="Book Antiqua"/>
      <w:b w:val="false"/>
    </w:rPr>
  </w:style>
  <w:style w:type="paragraph" w:styleId="Style21">
    <w:name w:val="Style2"/>
    <w:basedOn w:val="Heading2"/>
    <w:qFormat/>
    <w:pPr>
      <w:numPr>
        <w:ilvl w:val="0"/>
        <w:numId w:val="0"/>
      </w:numPr>
    </w:pPr>
    <w:rPr>
      <w:rFonts w:ascii="Book Antiqua" w:hAnsi="Book Antiqua" w:cs="Book Antiqua"/>
      <w:i w:val="false"/>
      <w:sz w:val="22"/>
      <w:szCs w:val="22"/>
    </w:rPr>
  </w:style>
  <w:style w:type="paragraph" w:styleId="ListParagraph">
    <w:name w:val="List Paragraph"/>
    <w:basedOn w:val="Normal"/>
    <w:qFormat/>
    <w:pPr>
      <w:spacing w:before="0" w:after="200"/>
      <w:ind w:left="720" w:hanging="0"/>
      <w:contextualSpacing/>
    </w:pPr>
    <w:rPr/>
  </w:style>
  <w:style w:type="paragraph" w:styleId="Title1">
    <w:name w:val="title1"/>
    <w:basedOn w:val="Normal"/>
    <w:qFormat/>
    <w:pPr>
      <w:spacing w:before="100" w:after="0"/>
      <w:ind w:left="634" w:hanging="0"/>
    </w:pPr>
    <w:rPr>
      <w:rFonts w:ascii="Times New Roman" w:hAnsi="Times New Roman" w:cs="Times New Roman"/>
      <w:sz w:val="22"/>
      <w:szCs w:val="22"/>
    </w:rPr>
  </w:style>
  <w:style w:type="paragraph" w:styleId="Authors1">
    <w:name w:val="authors1"/>
    <w:basedOn w:val="Normal"/>
    <w:qFormat/>
    <w:pPr>
      <w:spacing w:lineRule="atLeast" w:line="240" w:before="72" w:after="0"/>
      <w:ind w:left="634" w:hanging="0"/>
    </w:pPr>
    <w:rPr>
      <w:rFonts w:ascii="Times New Roman" w:hAnsi="Times New Roman" w:cs="Times New Roman"/>
      <w:sz w:val="22"/>
      <w:szCs w:val="22"/>
    </w:rPr>
  </w:style>
  <w:style w:type="paragraph" w:styleId="Source1">
    <w:name w:val="source1"/>
    <w:basedOn w:val="Normal"/>
    <w:qFormat/>
    <w:pPr>
      <w:spacing w:lineRule="atLeast" w:line="240" w:before="120" w:after="84"/>
      <w:ind w:left="634" w:hanging="0"/>
    </w:pPr>
    <w:rPr>
      <w:rFonts w:ascii="Times New Roman" w:hAnsi="Times New Roman" w:cs="Times New Roman"/>
      <w:sz w:val="18"/>
      <w:szCs w:val="18"/>
    </w:rPr>
  </w:style>
  <w:style w:type="paragraph" w:styleId="Heading32">
    <w:name w:val="Heading 32"/>
    <w:basedOn w:val="Normal"/>
    <w:qFormat/>
    <w:pPr>
      <w:spacing w:before="0" w:after="0"/>
      <w:outlineLvl w:val="3"/>
    </w:pPr>
    <w:rPr>
      <w:rFonts w:ascii="Times New Roman" w:hAnsi="Times New Roman" w:cs="Times New Roman"/>
      <w:sz w:val="27"/>
      <w:szCs w:val="27"/>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ika.khandor@utoronto.ca" TargetMode="External"/><Relationship Id="rId3" Type="http://schemas.openxmlformats.org/officeDocument/2006/relationships/hyperlink" Target="mailto:masonk@smh.toronto.on.ca" TargetMode="External"/><Relationship Id="rId4" Type="http://schemas.openxmlformats.org/officeDocument/2006/relationships/hyperlink" Target="mailto:laura@streethealth.ca" TargetMode="External"/><Relationship Id="rId5" Type="http://schemas.openxmlformats.org/officeDocument/2006/relationships/hyperlink" Target="mailto:km.rossiter@gmail.com" TargetMode="External"/><Relationship Id="rId6" Type="http://schemas.openxmlformats.org/officeDocument/2006/relationships/hyperlink" Target="mailto:hwangs@smh.toronto.on.ca" TargetMode="External"/><Relationship Id="rId7" Type="http://schemas.openxmlformats.org/officeDocument/2006/relationships/hyperlink" Target="http://www.wlu.ca/" TargetMode="External"/><Relationship Id="rId8" Type="http://schemas.openxmlformats.org/officeDocument/2006/relationships/hyperlink" Target="mailto:masonk@smh.toronto.on.ca" TargetMode="External"/><Relationship Id="rId9" Type="http://schemas.openxmlformats.org/officeDocument/2006/relationships/footer" Target="footer1.xml"/><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40.statcan.gc.ca/l01/cst01/demo05a-eng.htm" TargetMode="External"/><Relationship Id="rId2" Type="http://schemas.openxmlformats.org/officeDocument/2006/relationships/hyperlink" Target="http://www.toronto.ca/housing/streetneeds.htm" TargetMode="External"/><Relationship Id="rId3" Type="http://schemas.openxmlformats.org/officeDocument/2006/relationships/hyperlink" Target="http://www.toronto.ca/legdocs/mmis/2008/cd/bgrd/backgroundfile-17250.pdf" TargetMode="External"/><Relationship Id="rId4" Type="http://schemas.openxmlformats.org/officeDocument/2006/relationships/hyperlink" Target="http://www.ncbi.nlm.nih.gov/pubmed/10934977?ordinalpos=30&amp;itool=EntrezSystem2.PEntrez.Pubmed.Pubmed_ResultsPanel.Pubmed_DefaultReportPanel.Pubmed_RVDocSum" TargetMode="External"/><Relationship Id="rId5" Type="http://schemas.openxmlformats.org/officeDocument/2006/relationships/hyperlink" Target="http://www.liver.ca/Media_Room/Press_Releases/More_Canadians_being_diagnosed_with_hepatitis.aspx" TargetMode="External"/><Relationship Id="rId6" Type="http://schemas.openxmlformats.org/officeDocument/2006/relationships/hyperlink" Target="http://www.phac-aspc.gc.ca/hcai-iamss/bbp-pts/hepatitis/hep_c_e.html" TargetMode="External"/><Relationship Id="rId7" Type="http://schemas.openxmlformats.org/officeDocument/2006/relationships/hyperlink" Target="http://www.phac-aspc.gc.ca/hcai-iamss/bbp-pts/hepatitis/hep_b_e.html" TargetMode="Externa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2009-11-16T17:10:00Z</dcterms:created>
  <dc:creator>Name</dc:creator>
  <dc:language>en-CA</dc:language>
  <cp:lastModifiedBy>Kate Mason</cp:lastModifiedBy>
  <cp:lastPrinted>2009-09-29T19:29:00Z</cp:lastPrinted>
  <dcterms:modified xsi:type="dcterms:W3CDTF">2009-11-16T17:10:00Z</dcterms:modified>
  <cp:revision>2</cp:revision>
  <dc:title>INTRODUCTION</dc:title>
</cp:coreProperties>
</file>