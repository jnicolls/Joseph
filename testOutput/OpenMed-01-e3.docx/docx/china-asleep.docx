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06A" w:rsidRPr="00E36B3E" w:rsidRDefault="00EC306A" w:rsidP="00EC306A">
      <w:pPr>
        <w:rPr>
          <w:rFonts w:ascii="Times New Roman" w:eastAsia="宋体" w:hAnsi="Times New Roman"/>
          <w:b/>
          <w:sz w:val="24"/>
          <w:szCs w:val="24"/>
          <w:lang w:val="en-US" w:eastAsia="zh-CN"/>
        </w:rPr>
      </w:pPr>
      <w:proofErr w:type="gramStart"/>
      <w:r w:rsidRPr="00E36B3E">
        <w:rPr>
          <w:rFonts w:ascii="Times New Roman" w:eastAsia="宋体" w:hAnsi="Times New Roman"/>
          <w:b/>
          <w:sz w:val="24"/>
          <w:szCs w:val="24"/>
          <w:lang w:val="en-US" w:eastAsia="zh-CN"/>
        </w:rPr>
        <w:t>China “Asleep” and “Awakening.”</w:t>
      </w:r>
      <w:proofErr w:type="gramEnd"/>
      <w:r w:rsidRPr="00E36B3E">
        <w:rPr>
          <w:rFonts w:ascii="Times New Roman" w:eastAsia="宋体" w:hAnsi="Times New Roman"/>
          <w:b/>
          <w:sz w:val="24"/>
          <w:szCs w:val="24"/>
          <w:lang w:val="en-US" w:eastAsia="zh-CN"/>
        </w:rPr>
        <w:t xml:space="preserve"> </w:t>
      </w:r>
    </w:p>
    <w:p w:rsidR="00EC306A" w:rsidRPr="00424AD6" w:rsidRDefault="00EC306A" w:rsidP="00EC306A">
      <w:pPr>
        <w:rPr>
          <w:rFonts w:ascii="Times New Roman" w:eastAsia="宋体" w:hAnsi="Times New Roman"/>
          <w:b/>
          <w:sz w:val="24"/>
          <w:szCs w:val="24"/>
          <w:lang w:val="en-US" w:eastAsia="zh-CN"/>
        </w:rPr>
      </w:pPr>
      <w:proofErr w:type="gramStart"/>
      <w:r w:rsidRPr="00424AD6">
        <w:rPr>
          <w:rFonts w:ascii="Times New Roman" w:eastAsia="宋体" w:hAnsi="Times New Roman"/>
          <w:b/>
          <w:sz w:val="24"/>
          <w:szCs w:val="24"/>
          <w:lang w:val="en-US" w:eastAsia="zh-CN"/>
        </w:rPr>
        <w:t xml:space="preserve">A </w:t>
      </w:r>
      <w:r>
        <w:rPr>
          <w:rFonts w:ascii="Times New Roman" w:eastAsia="宋体" w:hAnsi="Times New Roman"/>
          <w:b/>
          <w:sz w:val="24"/>
          <w:szCs w:val="24"/>
          <w:lang w:val="en-US" w:eastAsia="zh-CN"/>
        </w:rPr>
        <w:t>S</w:t>
      </w:r>
      <w:r w:rsidRPr="00424AD6">
        <w:rPr>
          <w:rFonts w:ascii="Times New Roman" w:eastAsia="宋体" w:hAnsi="Times New Roman"/>
          <w:b/>
          <w:sz w:val="24"/>
          <w:szCs w:val="24"/>
          <w:lang w:val="en-US" w:eastAsia="zh-CN"/>
        </w:rPr>
        <w:t xml:space="preserve">tudy in </w:t>
      </w:r>
      <w:r>
        <w:rPr>
          <w:rFonts w:ascii="Times New Roman" w:eastAsia="宋体" w:hAnsi="Times New Roman"/>
          <w:b/>
          <w:sz w:val="24"/>
          <w:szCs w:val="24"/>
          <w:lang w:val="en-US" w:eastAsia="zh-CN"/>
        </w:rPr>
        <w:t>C</w:t>
      </w:r>
      <w:r w:rsidRPr="00424AD6">
        <w:rPr>
          <w:rFonts w:ascii="Times New Roman" w:eastAsia="宋体" w:hAnsi="Times New Roman"/>
          <w:b/>
          <w:sz w:val="24"/>
          <w:szCs w:val="24"/>
          <w:lang w:val="en-US" w:eastAsia="zh-CN"/>
        </w:rPr>
        <w:t xml:space="preserve">onceptualizing </w:t>
      </w:r>
      <w:r>
        <w:rPr>
          <w:rFonts w:ascii="Times New Roman" w:eastAsia="宋体" w:hAnsi="Times New Roman"/>
          <w:b/>
          <w:sz w:val="24"/>
          <w:szCs w:val="24"/>
          <w:lang w:val="en-US" w:eastAsia="zh-CN"/>
        </w:rPr>
        <w:t>A</w:t>
      </w:r>
      <w:r w:rsidRPr="00424AD6">
        <w:rPr>
          <w:rFonts w:ascii="Times New Roman" w:eastAsia="宋体" w:hAnsi="Times New Roman"/>
          <w:b/>
          <w:sz w:val="24"/>
          <w:szCs w:val="24"/>
          <w:lang w:val="en-US" w:eastAsia="zh-CN"/>
        </w:rPr>
        <w:t xml:space="preserve">symmetry and </w:t>
      </w:r>
      <w:r>
        <w:rPr>
          <w:rFonts w:ascii="Times New Roman" w:eastAsia="宋体" w:hAnsi="Times New Roman"/>
          <w:b/>
          <w:sz w:val="24"/>
          <w:szCs w:val="24"/>
          <w:lang w:val="en-US" w:eastAsia="zh-CN"/>
        </w:rPr>
        <w:t>C</w:t>
      </w:r>
      <w:r w:rsidRPr="00424AD6">
        <w:rPr>
          <w:rFonts w:ascii="Times New Roman" w:eastAsia="宋体" w:hAnsi="Times New Roman"/>
          <w:b/>
          <w:sz w:val="24"/>
          <w:szCs w:val="24"/>
          <w:lang w:val="en-US" w:eastAsia="zh-CN"/>
        </w:rPr>
        <w:t xml:space="preserve">oping with </w:t>
      </w:r>
      <w:r w:rsidR="005C2487">
        <w:rPr>
          <w:rFonts w:ascii="Times New Roman" w:eastAsia="宋体" w:hAnsi="Times New Roman"/>
          <w:b/>
          <w:sz w:val="24"/>
          <w:szCs w:val="24"/>
          <w:lang w:val="en-US" w:eastAsia="zh-CN"/>
        </w:rPr>
        <w:t>I</w:t>
      </w:r>
      <w:r w:rsidRPr="00424AD6">
        <w:rPr>
          <w:rFonts w:ascii="Times New Roman" w:eastAsia="宋体" w:hAnsi="Times New Roman"/>
          <w:b/>
          <w:sz w:val="24"/>
          <w:szCs w:val="24"/>
          <w:lang w:val="en-US" w:eastAsia="zh-CN"/>
        </w:rPr>
        <w:t>t.</w:t>
      </w:r>
      <w:proofErr w:type="gramEnd"/>
    </w:p>
    <w:p w:rsidR="00EC306A" w:rsidRPr="00424AD6" w:rsidRDefault="00EC306A" w:rsidP="00EC306A">
      <w:pPr>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Rudolf G. Wagner</w:t>
      </w:r>
    </w:p>
    <w:p w:rsidR="00EC306A" w:rsidRPr="00424AD6" w:rsidRDefault="00EC306A" w:rsidP="00EC306A">
      <w:pPr>
        <w:rPr>
          <w:rFonts w:ascii="Times New Roman" w:eastAsia="宋体" w:hAnsi="Times New Roman"/>
          <w:sz w:val="24"/>
          <w:szCs w:val="24"/>
          <w:lang w:val="en-US" w:eastAsia="zh-CN"/>
        </w:rPr>
      </w:pPr>
    </w:p>
    <w:p w:rsidR="00EC306A" w:rsidRPr="00424AD6" w:rsidRDefault="00EC306A" w:rsidP="00EC306A">
      <w:pPr>
        <w:rPr>
          <w:rFonts w:ascii="Times New Roman" w:hAnsi="Times New Roman"/>
          <w:b/>
          <w:sz w:val="24"/>
          <w:szCs w:val="24"/>
          <w:lang w:val="en-US"/>
        </w:rPr>
      </w:pPr>
      <w:r w:rsidRPr="00424AD6">
        <w:rPr>
          <w:rFonts w:ascii="Times New Roman" w:hAnsi="Times New Roman"/>
          <w:b/>
          <w:sz w:val="24"/>
          <w:szCs w:val="24"/>
          <w:lang w:val="en-US"/>
        </w:rPr>
        <w:t xml:space="preserve">Introduction: </w:t>
      </w:r>
      <w:r>
        <w:rPr>
          <w:rFonts w:ascii="Times New Roman" w:hAnsi="Times New Roman"/>
          <w:b/>
          <w:sz w:val="24"/>
          <w:szCs w:val="24"/>
          <w:lang w:val="en-US"/>
        </w:rPr>
        <w:t>c</w:t>
      </w:r>
      <w:r w:rsidRPr="00424AD6">
        <w:rPr>
          <w:rFonts w:ascii="Times New Roman" w:hAnsi="Times New Roman"/>
          <w:b/>
          <w:sz w:val="24"/>
          <w:szCs w:val="24"/>
          <w:lang w:val="en-US"/>
        </w:rPr>
        <w:t xml:space="preserve">oncept, </w:t>
      </w:r>
      <w:r>
        <w:rPr>
          <w:rFonts w:ascii="Times New Roman" w:hAnsi="Times New Roman"/>
          <w:b/>
          <w:sz w:val="24"/>
          <w:szCs w:val="24"/>
          <w:lang w:val="en-US"/>
        </w:rPr>
        <w:t>w</w:t>
      </w:r>
      <w:r w:rsidRPr="00424AD6">
        <w:rPr>
          <w:rFonts w:ascii="Times New Roman" w:hAnsi="Times New Roman"/>
          <w:b/>
          <w:sz w:val="24"/>
          <w:szCs w:val="24"/>
          <w:lang w:val="en-US"/>
        </w:rPr>
        <w:t xml:space="preserve">ord, </w:t>
      </w:r>
      <w:r>
        <w:rPr>
          <w:rFonts w:ascii="Times New Roman" w:hAnsi="Times New Roman"/>
          <w:b/>
          <w:sz w:val="24"/>
          <w:szCs w:val="24"/>
          <w:lang w:val="en-US"/>
        </w:rPr>
        <w:t>m</w:t>
      </w:r>
      <w:r w:rsidRPr="00424AD6">
        <w:rPr>
          <w:rFonts w:ascii="Times New Roman" w:hAnsi="Times New Roman"/>
          <w:b/>
          <w:sz w:val="24"/>
          <w:szCs w:val="24"/>
          <w:lang w:val="en-US"/>
        </w:rPr>
        <w:t xml:space="preserve">etaphor, and </w:t>
      </w:r>
      <w:r>
        <w:rPr>
          <w:rFonts w:ascii="Times New Roman" w:hAnsi="Times New Roman"/>
          <w:b/>
          <w:sz w:val="24"/>
          <w:szCs w:val="24"/>
          <w:lang w:val="en-US"/>
        </w:rPr>
        <w:t>i</w:t>
      </w:r>
      <w:r w:rsidRPr="00424AD6">
        <w:rPr>
          <w:rFonts w:ascii="Times New Roman" w:hAnsi="Times New Roman"/>
          <w:b/>
          <w:sz w:val="24"/>
          <w:szCs w:val="24"/>
          <w:lang w:val="en-US"/>
        </w:rPr>
        <w:t>mage</w:t>
      </w:r>
    </w:p>
    <w:p w:rsidR="00EC306A" w:rsidRPr="00424AD6" w:rsidRDefault="00EC306A" w:rsidP="00EC306A">
      <w:pPr>
        <w:rPr>
          <w:rFonts w:ascii="Times New Roman" w:hAnsi="Times New Roman"/>
          <w:sz w:val="24"/>
          <w:szCs w:val="24"/>
          <w:lang w:val="en-US"/>
        </w:rPr>
      </w:pPr>
      <w:r w:rsidRPr="00424AD6">
        <w:rPr>
          <w:rFonts w:ascii="Times New Roman" w:hAnsi="Times New Roman"/>
          <w:sz w:val="24"/>
          <w:szCs w:val="24"/>
          <w:lang w:val="en-US"/>
        </w:rPr>
        <w:t>Basic political concepts such as “state,” “nation,” or “people” are highly complex</w:t>
      </w:r>
      <w:r w:rsidR="00044F28">
        <w:rPr>
          <w:rFonts w:ascii="Times New Roman" w:hAnsi="Times New Roman"/>
          <w:sz w:val="24"/>
          <w:szCs w:val="24"/>
          <w:lang w:val="en-US"/>
        </w:rPr>
        <w:t xml:space="preserve">. </w:t>
      </w:r>
      <w:r w:rsidR="00044F28">
        <w:rPr>
          <w:rFonts w:ascii="Times New Roman" w:hAnsi="Times New Roman"/>
          <w:sz w:val="24"/>
          <w:szCs w:val="24"/>
        </w:rPr>
        <w:t>A</w:t>
      </w:r>
      <w:r>
        <w:rPr>
          <w:rFonts w:ascii="Times New Roman" w:hAnsi="Times New Roman"/>
          <w:sz w:val="24"/>
          <w:szCs w:val="24"/>
        </w:rPr>
        <w:t xml:space="preserve"> clear understanding is hard to pin down</w:t>
      </w:r>
      <w:r w:rsidRPr="00424AD6">
        <w:rPr>
          <w:rFonts w:ascii="Times New Roman" w:hAnsi="Times New Roman"/>
          <w:sz w:val="24"/>
          <w:szCs w:val="24"/>
          <w:lang w:val="en-US"/>
        </w:rPr>
        <w:t>, and it is even harder to extract from them a specific course of action to pursue at a given time and place.</w:t>
      </w:r>
      <w:r w:rsidRPr="00424AD6">
        <w:rPr>
          <w:rStyle w:val="FootnoteReference"/>
          <w:rFonts w:ascii="Times New Roman" w:hAnsi="Times New Roman"/>
          <w:sz w:val="24"/>
          <w:szCs w:val="24"/>
          <w:lang w:val="en-US"/>
        </w:rPr>
        <w:footnoteReference w:id="1"/>
      </w:r>
      <w:r w:rsidRPr="00424AD6">
        <w:rPr>
          <w:rFonts w:ascii="Times New Roman" w:hAnsi="Times New Roman"/>
          <w:sz w:val="24"/>
          <w:szCs w:val="24"/>
          <w:lang w:val="en-US"/>
        </w:rPr>
        <w:t xml:space="preserve"> This is true for most of the key concepts, which are shared among the recast modern languages the world over and structure our perception of the world. The reason for their lack of concreteness is that these concepts frame experience rather than being framed by it. Their manifestations are as manifold and changing over time as are the efforts to define their core. Thus, these concepts are the topic of discussion and the object</w:t>
      </w:r>
      <w:r>
        <w:rPr>
          <w:rFonts w:ascii="Times New Roman" w:hAnsi="Times New Roman"/>
          <w:sz w:val="24"/>
          <w:szCs w:val="24"/>
          <w:lang w:val="en-US"/>
        </w:rPr>
        <w:t>s</w:t>
      </w:r>
      <w:r w:rsidRPr="00424AD6">
        <w:rPr>
          <w:rFonts w:ascii="Times New Roman" w:hAnsi="Times New Roman"/>
          <w:sz w:val="24"/>
          <w:szCs w:val="24"/>
          <w:lang w:val="en-US"/>
        </w:rPr>
        <w:t xml:space="preserve"> of exploration rather than providing neat, generally accepted definitions.  </w:t>
      </w:r>
    </w:p>
    <w:p w:rsidR="00EC306A" w:rsidRPr="00424AD6" w:rsidRDefault="00EC306A" w:rsidP="00EC306A">
      <w:pPr>
        <w:rPr>
          <w:rFonts w:ascii="Times New Roman" w:hAnsi="Times New Roman"/>
          <w:sz w:val="24"/>
          <w:szCs w:val="24"/>
          <w:lang w:val="en-US"/>
        </w:rPr>
      </w:pPr>
      <w:r w:rsidRPr="00424AD6">
        <w:rPr>
          <w:rFonts w:ascii="Times New Roman" w:hAnsi="Times New Roman"/>
          <w:sz w:val="24"/>
          <w:szCs w:val="24"/>
          <w:lang w:val="en-US"/>
        </w:rPr>
        <w:t>Such basic concepts are expressed in many ways. “State” may serve as an example</w:t>
      </w:r>
      <w:r>
        <w:rPr>
          <w:rFonts w:ascii="Times New Roman" w:hAnsi="Times New Roman"/>
          <w:sz w:val="24"/>
          <w:szCs w:val="24"/>
          <w:lang w:val="en-US"/>
        </w:rPr>
        <w:t>. It might come in the form of</w:t>
      </w:r>
      <w:r w:rsidRPr="00424AD6">
        <w:rPr>
          <w:rFonts w:ascii="Times New Roman" w:hAnsi="Times New Roman"/>
          <w:sz w:val="24"/>
          <w:szCs w:val="24"/>
          <w:lang w:val="en-US"/>
        </w:rPr>
        <w:t xml:space="preserve">: </w:t>
      </w:r>
    </w:p>
    <w:p w:rsidR="00EC306A" w:rsidRPr="00424AD6" w:rsidRDefault="00EC306A" w:rsidP="00EC306A">
      <w:pPr>
        <w:numPr>
          <w:ilvl w:val="0"/>
          <w:numId w:val="2"/>
        </w:numPr>
        <w:rPr>
          <w:rFonts w:ascii="Times New Roman" w:hAnsi="Times New Roman"/>
          <w:sz w:val="24"/>
          <w:szCs w:val="24"/>
          <w:lang w:val="en-US"/>
        </w:rPr>
      </w:pPr>
      <w:proofErr w:type="gramStart"/>
      <w:r w:rsidRPr="00424AD6">
        <w:rPr>
          <w:rFonts w:ascii="Times New Roman" w:hAnsi="Times New Roman"/>
          <w:sz w:val="24"/>
          <w:szCs w:val="24"/>
          <w:lang w:val="en-US"/>
        </w:rPr>
        <w:t>words</w:t>
      </w:r>
      <w:proofErr w:type="gramEnd"/>
      <w:r w:rsidRPr="00424AD6">
        <w:rPr>
          <w:rFonts w:ascii="Times New Roman" w:hAnsi="Times New Roman"/>
          <w:sz w:val="24"/>
          <w:szCs w:val="24"/>
          <w:lang w:val="en-US"/>
        </w:rPr>
        <w:t xml:space="preserve"> such as state, nation, government, dynasty, polis, court, or, to use Chinese examples </w:t>
      </w:r>
      <w:r w:rsidRPr="00424AD6">
        <w:rPr>
          <w:rFonts w:ascii="Times New Roman" w:hAnsi="Times New Roman"/>
          <w:i/>
          <w:sz w:val="24"/>
          <w:szCs w:val="24"/>
          <w:lang w:val="en-US"/>
        </w:rPr>
        <w:t>guo</w:t>
      </w:r>
      <w:r w:rsidRPr="00424AD6">
        <w:rPr>
          <w:rFonts w:ascii="Times New Roman" w:hAnsi="Times New Roman"/>
          <w:sz w:val="24"/>
          <w:szCs w:val="24"/>
          <w:lang w:val="en-US"/>
        </w:rPr>
        <w:t xml:space="preserve"> </w:t>
      </w:r>
      <w:r w:rsidRPr="00424AD6">
        <w:rPr>
          <w:rFonts w:ascii="Times New Roman" w:eastAsia="SimSun" w:hAnsi="Times New Roman"/>
          <w:sz w:val="24"/>
          <w:szCs w:val="24"/>
          <w:lang w:val="en-US" w:eastAsia="zh-CN"/>
        </w:rPr>
        <w:t>國</w:t>
      </w:r>
      <w:r w:rsidRPr="00424AD6">
        <w:rPr>
          <w:rFonts w:ascii="Times New Roman" w:eastAsia="SimSun" w:hAnsi="Times New Roman"/>
          <w:sz w:val="24"/>
          <w:szCs w:val="24"/>
          <w:lang w:val="en-US" w:eastAsia="zh-CN"/>
        </w:rPr>
        <w:t xml:space="preserve">, </w:t>
      </w:r>
      <w:r w:rsidRPr="00424AD6">
        <w:rPr>
          <w:rFonts w:ascii="Times New Roman" w:eastAsia="SimSun" w:hAnsi="Times New Roman"/>
          <w:i/>
          <w:sz w:val="24"/>
          <w:szCs w:val="24"/>
          <w:lang w:val="en-US" w:eastAsia="zh-CN"/>
        </w:rPr>
        <w:t xml:space="preserve">bang </w:t>
      </w:r>
      <w:r w:rsidRPr="00424AD6">
        <w:rPr>
          <w:rFonts w:ascii="Times New Roman" w:eastAsia="SimSun" w:hAnsi="Times New Roman"/>
          <w:sz w:val="24"/>
          <w:szCs w:val="24"/>
          <w:lang w:val="en-US" w:eastAsia="zh-CN"/>
        </w:rPr>
        <w:t>邦</w:t>
      </w:r>
      <w:r w:rsidR="00D220E5">
        <w:rPr>
          <w:rFonts w:ascii="Times New Roman" w:eastAsia="SimSun" w:hAnsi="Times New Roman"/>
          <w:sz w:val="24"/>
          <w:szCs w:val="24"/>
          <w:lang w:val="en-US" w:eastAsia="zh-CN"/>
        </w:rPr>
        <w:t>,</w:t>
      </w:r>
      <w:r w:rsidRPr="00424AD6">
        <w:rPr>
          <w:rFonts w:ascii="Times New Roman" w:eastAsia="SimSun" w:hAnsi="Times New Roman"/>
          <w:sz w:val="24"/>
          <w:szCs w:val="24"/>
          <w:lang w:val="en-US" w:eastAsia="zh-CN"/>
        </w:rPr>
        <w:t xml:space="preserve"> or </w:t>
      </w:r>
      <w:r w:rsidRPr="00424AD6">
        <w:rPr>
          <w:rFonts w:ascii="Times New Roman" w:eastAsia="SimSun" w:hAnsi="Times New Roman"/>
          <w:i/>
          <w:sz w:val="24"/>
          <w:szCs w:val="24"/>
          <w:lang w:val="en-US" w:eastAsia="zh-CN"/>
        </w:rPr>
        <w:t>chao</w:t>
      </w:r>
      <w:r w:rsidRPr="00424AD6">
        <w:rPr>
          <w:rFonts w:ascii="Times New Roman" w:eastAsia="SimSun" w:hAnsi="Times New Roman"/>
          <w:sz w:val="24"/>
          <w:szCs w:val="24"/>
          <w:lang w:val="en-US" w:eastAsia="zh-CN"/>
        </w:rPr>
        <w:t xml:space="preserve"> </w:t>
      </w:r>
      <w:r w:rsidRPr="00424AD6">
        <w:rPr>
          <w:rFonts w:ascii="Times New Roman" w:eastAsia="SimSun" w:hAnsi="Times New Roman"/>
          <w:sz w:val="24"/>
          <w:szCs w:val="24"/>
          <w:lang w:val="en-US" w:eastAsia="zh-CN"/>
        </w:rPr>
        <w:t>朝</w:t>
      </w:r>
      <w:r w:rsidRPr="00424AD6">
        <w:rPr>
          <w:rFonts w:ascii="Times New Roman" w:hAnsi="Times New Roman"/>
          <w:sz w:val="24"/>
          <w:szCs w:val="24"/>
          <w:lang w:val="en-US"/>
        </w:rPr>
        <w:t xml:space="preserve">. These abstract words are themselves often just forgotten metaphors. An example is “government,” which is taken from Latin </w:t>
      </w:r>
      <w:r w:rsidRPr="00424AD6">
        <w:rPr>
          <w:rFonts w:ascii="Times New Roman" w:hAnsi="Times New Roman"/>
          <w:i/>
          <w:sz w:val="24"/>
          <w:szCs w:val="24"/>
          <w:lang w:val="en-US"/>
        </w:rPr>
        <w:t>gubernare</w:t>
      </w:r>
      <w:r w:rsidRPr="00424AD6">
        <w:rPr>
          <w:rFonts w:ascii="Times New Roman" w:hAnsi="Times New Roman"/>
          <w:sz w:val="24"/>
          <w:szCs w:val="24"/>
          <w:lang w:val="en-US"/>
        </w:rPr>
        <w:t xml:space="preserve">, and Greek </w:t>
      </w:r>
      <w:r w:rsidRPr="00424AD6">
        <w:rPr>
          <w:rStyle w:val="polytonic"/>
          <w:rFonts w:ascii="Times New Roman" w:hAnsi="Times New Roman"/>
          <w:sz w:val="24"/>
          <w:szCs w:val="24"/>
          <w:lang w:val="en-US"/>
        </w:rPr>
        <w:t>κυβερνει̃ν</w:t>
      </w:r>
      <w:r w:rsidRPr="00424AD6">
        <w:rPr>
          <w:rFonts w:ascii="Times New Roman" w:hAnsi="Times New Roman"/>
          <w:sz w:val="24"/>
          <w:szCs w:val="24"/>
          <w:lang w:val="en-US"/>
        </w:rPr>
        <w:t xml:space="preserve"> , both of which mean “steering a ship;”</w:t>
      </w:r>
      <w:r w:rsidRPr="00424AD6">
        <w:rPr>
          <w:rStyle w:val="FootnoteReference"/>
          <w:rFonts w:ascii="Times New Roman" w:hAnsi="Times New Roman"/>
          <w:sz w:val="24"/>
          <w:szCs w:val="24"/>
          <w:lang w:val="en-US"/>
        </w:rPr>
        <w:footnoteReference w:id="2"/>
      </w:r>
      <w:r w:rsidRPr="00424AD6">
        <w:rPr>
          <w:rFonts w:ascii="Times New Roman" w:hAnsi="Times New Roman"/>
          <w:sz w:val="24"/>
          <w:szCs w:val="24"/>
          <w:lang w:val="en-US"/>
        </w:rPr>
        <w:t xml:space="preserve"> </w:t>
      </w:r>
    </w:p>
    <w:p w:rsidR="00EC306A" w:rsidRPr="00424AD6" w:rsidRDefault="00EC306A" w:rsidP="00EC306A">
      <w:pPr>
        <w:numPr>
          <w:ilvl w:val="0"/>
          <w:numId w:val="2"/>
        </w:numPr>
        <w:rPr>
          <w:rFonts w:ascii="Times New Roman" w:hAnsi="Times New Roman"/>
          <w:sz w:val="24"/>
          <w:szCs w:val="24"/>
          <w:lang w:val="en-US"/>
        </w:rPr>
      </w:pPr>
      <w:r w:rsidRPr="00424AD6">
        <w:rPr>
          <w:rFonts w:ascii="Times New Roman" w:hAnsi="Times New Roman"/>
          <w:sz w:val="24"/>
          <w:szCs w:val="24"/>
          <w:lang w:val="en-US"/>
        </w:rPr>
        <w:lastRenderedPageBreak/>
        <w:t xml:space="preserve">metaphors or complex dynamic similes such as body, ship, stage, island, house, farm;  </w:t>
      </w:r>
    </w:p>
    <w:p w:rsidR="00EC306A" w:rsidRPr="00424AD6" w:rsidRDefault="00EC306A" w:rsidP="00EC306A">
      <w:pPr>
        <w:numPr>
          <w:ilvl w:val="0"/>
          <w:numId w:val="2"/>
        </w:numPr>
        <w:rPr>
          <w:rFonts w:ascii="Times New Roman" w:hAnsi="Times New Roman"/>
          <w:sz w:val="24"/>
          <w:szCs w:val="24"/>
          <w:lang w:val="en-US"/>
        </w:rPr>
      </w:pPr>
      <w:r w:rsidRPr="00424AD6">
        <w:rPr>
          <w:rFonts w:ascii="Times New Roman" w:hAnsi="Times New Roman"/>
          <w:sz w:val="24"/>
          <w:szCs w:val="24"/>
          <w:lang w:val="en-US"/>
        </w:rPr>
        <w:t xml:space="preserve">allegorical figures such as human or animal figures (dragon, eagle, lion, Marianne, John Bull); </w:t>
      </w:r>
    </w:p>
    <w:p w:rsidR="00EC306A" w:rsidRDefault="00EC306A" w:rsidP="00EC306A">
      <w:pPr>
        <w:numPr>
          <w:ilvl w:val="0"/>
          <w:numId w:val="2"/>
        </w:numPr>
        <w:rPr>
          <w:rFonts w:ascii="Times New Roman" w:hAnsi="Times New Roman"/>
          <w:sz w:val="24"/>
          <w:szCs w:val="24"/>
          <w:lang w:val="en-US"/>
        </w:rPr>
      </w:pPr>
      <w:proofErr w:type="gramStart"/>
      <w:r w:rsidRPr="00424AD6">
        <w:rPr>
          <w:rFonts w:ascii="Times New Roman" w:hAnsi="Times New Roman"/>
          <w:sz w:val="24"/>
          <w:szCs w:val="24"/>
          <w:lang w:val="en-US"/>
        </w:rPr>
        <w:t>allegorical</w:t>
      </w:r>
      <w:proofErr w:type="gramEnd"/>
      <w:r w:rsidRPr="00424AD6">
        <w:rPr>
          <w:rFonts w:ascii="Times New Roman" w:hAnsi="Times New Roman"/>
          <w:sz w:val="24"/>
          <w:szCs w:val="24"/>
          <w:lang w:val="en-US"/>
        </w:rPr>
        <w:t xml:space="preserve"> narratives such as Mandeville’s </w:t>
      </w:r>
      <w:r w:rsidRPr="00424AD6">
        <w:rPr>
          <w:rFonts w:ascii="Times New Roman" w:hAnsi="Times New Roman"/>
          <w:i/>
          <w:sz w:val="24"/>
          <w:szCs w:val="24"/>
          <w:lang w:val="en-US"/>
        </w:rPr>
        <w:t>Fable of the Bees</w:t>
      </w:r>
      <w:r w:rsidRPr="00424AD6">
        <w:rPr>
          <w:rFonts w:ascii="Times New Roman" w:hAnsi="Times New Roman"/>
          <w:sz w:val="24"/>
          <w:szCs w:val="24"/>
          <w:lang w:val="en-US"/>
        </w:rPr>
        <w:t>.</w:t>
      </w:r>
    </w:p>
    <w:p w:rsidR="00EC306A" w:rsidRPr="00424AD6" w:rsidRDefault="00EC306A" w:rsidP="00EC306A">
      <w:pPr>
        <w:rPr>
          <w:rFonts w:ascii="Times New Roman" w:hAnsi="Times New Roman"/>
          <w:sz w:val="24"/>
          <w:szCs w:val="24"/>
          <w:lang w:val="en-US"/>
        </w:rPr>
      </w:pPr>
      <w:r>
        <w:rPr>
          <w:rFonts w:ascii="Times New Roman" w:hAnsi="Times New Roman"/>
          <w:sz w:val="24"/>
          <w:szCs w:val="24"/>
          <w:lang w:val="en-US"/>
        </w:rPr>
        <w:t>It might be expressed:</w:t>
      </w:r>
    </w:p>
    <w:p w:rsidR="00EC306A" w:rsidRPr="00424AD6" w:rsidRDefault="00EC306A" w:rsidP="00EC306A">
      <w:pPr>
        <w:numPr>
          <w:ilvl w:val="0"/>
          <w:numId w:val="2"/>
        </w:numPr>
        <w:rPr>
          <w:rFonts w:ascii="Times New Roman" w:hAnsi="Times New Roman"/>
          <w:sz w:val="24"/>
          <w:szCs w:val="24"/>
          <w:lang w:val="en-US"/>
        </w:rPr>
      </w:pPr>
      <w:proofErr w:type="gramStart"/>
      <w:r w:rsidRPr="00424AD6">
        <w:rPr>
          <w:rFonts w:ascii="Times New Roman" w:hAnsi="Times New Roman"/>
          <w:sz w:val="24"/>
          <w:szCs w:val="24"/>
          <w:lang w:val="en-US"/>
        </w:rPr>
        <w:t>in</w:t>
      </w:r>
      <w:proofErr w:type="gramEnd"/>
      <w:r w:rsidRPr="00424AD6">
        <w:rPr>
          <w:rFonts w:ascii="Times New Roman" w:hAnsi="Times New Roman"/>
          <w:sz w:val="24"/>
          <w:szCs w:val="24"/>
          <w:lang w:val="en-US"/>
        </w:rPr>
        <w:t xml:space="preserve"> the medium of image. As the “words” are not easily translated into images, the images would rather take their material from – and feed into – the reservoir of metaphor/simile and allegory. Political cartoons, allegorical depictions, and graphic representations of structures (on the “House” analogy) come to mind. </w:t>
      </w:r>
    </w:p>
    <w:p w:rsidR="00EC306A" w:rsidRPr="00424AD6" w:rsidRDefault="00EC306A" w:rsidP="00EC306A">
      <w:pPr>
        <w:numPr>
          <w:ilvl w:val="0"/>
          <w:numId w:val="2"/>
        </w:numPr>
        <w:rPr>
          <w:rFonts w:ascii="Times New Roman" w:hAnsi="Times New Roman"/>
          <w:sz w:val="24"/>
          <w:szCs w:val="24"/>
          <w:lang w:val="en-US"/>
        </w:rPr>
      </w:pPr>
      <w:proofErr w:type="gramStart"/>
      <w:r w:rsidRPr="00424AD6">
        <w:rPr>
          <w:rFonts w:ascii="Times New Roman" w:hAnsi="Times New Roman"/>
          <w:sz w:val="24"/>
          <w:szCs w:val="24"/>
          <w:lang w:val="en-US"/>
        </w:rPr>
        <w:t>in</w:t>
      </w:r>
      <w:proofErr w:type="gramEnd"/>
      <w:r w:rsidRPr="00424AD6">
        <w:rPr>
          <w:rFonts w:ascii="Times New Roman" w:hAnsi="Times New Roman"/>
          <w:sz w:val="24"/>
          <w:szCs w:val="24"/>
          <w:lang w:val="en-US"/>
        </w:rPr>
        <w:t xml:space="preserve"> silent structures such as state bodies with their responsibilities and legal institutions, or in architectural constellations as we see them in the Washington Mall or the New Delhi. </w:t>
      </w:r>
    </w:p>
    <w:p w:rsidR="00EC306A" w:rsidRPr="00424AD6" w:rsidRDefault="00EC306A" w:rsidP="00EC306A">
      <w:pPr>
        <w:numPr>
          <w:ilvl w:val="0"/>
          <w:numId w:val="2"/>
        </w:numPr>
        <w:rPr>
          <w:rFonts w:ascii="Times New Roman" w:hAnsi="Times New Roman"/>
          <w:sz w:val="24"/>
          <w:szCs w:val="24"/>
          <w:lang w:val="en-US"/>
        </w:rPr>
      </w:pPr>
      <w:r w:rsidRPr="00424AD6">
        <w:rPr>
          <w:rFonts w:ascii="Times New Roman" w:hAnsi="Times New Roman"/>
          <w:sz w:val="24"/>
          <w:szCs w:val="24"/>
          <w:lang w:val="en-US"/>
        </w:rPr>
        <w:t xml:space="preserve">in equally silent practices of exercising and checking state authority, which may or may not be sanctioned by formal institutions, and may receive their legitimacy from past habituation on the sides of both the administrators of the state and the subjects. Tax dodging on the one side and mandatory inoculation or school attendance on the other, are examples. </w:t>
      </w:r>
    </w:p>
    <w:p w:rsidR="00EC306A" w:rsidRPr="00424AD6" w:rsidRDefault="00EC306A" w:rsidP="00EC306A">
      <w:pPr>
        <w:numPr>
          <w:ilvl w:val="0"/>
          <w:numId w:val="2"/>
        </w:numPr>
        <w:rPr>
          <w:rFonts w:ascii="Times New Roman" w:hAnsi="Times New Roman"/>
          <w:sz w:val="24"/>
          <w:szCs w:val="24"/>
          <w:lang w:val="en-US"/>
        </w:rPr>
      </w:pPr>
      <w:proofErr w:type="gramStart"/>
      <w:r w:rsidRPr="00424AD6">
        <w:rPr>
          <w:rFonts w:ascii="Times New Roman" w:hAnsi="Times New Roman"/>
          <w:sz w:val="24"/>
          <w:szCs w:val="24"/>
          <w:lang w:val="en-US"/>
        </w:rPr>
        <w:t>through</w:t>
      </w:r>
      <w:proofErr w:type="gramEnd"/>
      <w:r w:rsidRPr="00424AD6">
        <w:rPr>
          <w:rFonts w:ascii="Times New Roman" w:hAnsi="Times New Roman"/>
          <w:sz w:val="24"/>
          <w:szCs w:val="24"/>
          <w:lang w:val="en-US"/>
        </w:rPr>
        <w:t xml:space="preserve"> the structure of a musical piece or a game and the unverbalized interaction among its segments. The symphony’s form has been read in this manner, and Chinese discussions on the political implications of the prevalence of “correct” </w:t>
      </w:r>
      <w:r w:rsidRPr="00424AD6">
        <w:rPr>
          <w:rFonts w:ascii="Times New Roman" w:hAnsi="Times New Roman"/>
          <w:i/>
          <w:sz w:val="24"/>
          <w:szCs w:val="24"/>
          <w:lang w:val="en-US"/>
        </w:rPr>
        <w:t>zheng</w:t>
      </w:r>
      <w:r w:rsidRPr="00424AD6">
        <w:rPr>
          <w:rFonts w:ascii="Times New Roman" w:hAnsi="Times New Roman"/>
          <w:sz w:val="24"/>
          <w:szCs w:val="24"/>
          <w:lang w:val="en-US"/>
        </w:rPr>
        <w:t xml:space="preserve"> </w:t>
      </w:r>
      <w:r w:rsidR="005C0185">
        <w:rPr>
          <w:rFonts w:ascii="Times New Roman" w:eastAsiaTheme="minorEastAsia" w:hAnsi="Times New Roman" w:hint="eastAsia"/>
          <w:sz w:val="24"/>
          <w:szCs w:val="24"/>
          <w:lang w:val="en-US" w:eastAsia="zh-CN"/>
        </w:rPr>
        <w:t>正</w:t>
      </w:r>
      <w:r w:rsidRPr="00424AD6">
        <w:rPr>
          <w:rFonts w:ascii="Times New Roman" w:hAnsi="Times New Roman"/>
          <w:sz w:val="24"/>
          <w:szCs w:val="24"/>
          <w:lang w:val="en-US"/>
        </w:rPr>
        <w:t xml:space="preserve">music and the “heterodox” tunes from </w:t>
      </w:r>
      <w:r w:rsidR="005C0185">
        <w:rPr>
          <w:rFonts w:ascii="Times New Roman" w:hAnsi="Times New Roman"/>
          <w:sz w:val="24"/>
          <w:szCs w:val="24"/>
          <w:lang w:val="en-US"/>
        </w:rPr>
        <w:t xml:space="preserve">the state of </w:t>
      </w:r>
      <w:r w:rsidRPr="00424AD6">
        <w:rPr>
          <w:rFonts w:ascii="Times New Roman" w:hAnsi="Times New Roman"/>
          <w:sz w:val="24"/>
          <w:szCs w:val="24"/>
          <w:lang w:val="en-US"/>
        </w:rPr>
        <w:t xml:space="preserve">Zheng </w:t>
      </w:r>
      <w:r>
        <w:rPr>
          <w:rFonts w:ascii="Times New Roman" w:hAnsi="Times New Roman"/>
          <w:sz w:val="24"/>
          <w:szCs w:val="24"/>
          <w:lang w:val="en-US"/>
        </w:rPr>
        <w:t>may serve as a similar example</w:t>
      </w:r>
      <w:r w:rsidRPr="00424AD6">
        <w:rPr>
          <w:rFonts w:ascii="Times New Roman" w:hAnsi="Times New Roman"/>
          <w:sz w:val="24"/>
          <w:szCs w:val="24"/>
          <w:lang w:val="en-US"/>
        </w:rPr>
        <w:t>.</w:t>
      </w:r>
    </w:p>
    <w:p w:rsidR="00EC306A" w:rsidRPr="00424AD6" w:rsidRDefault="00EC306A" w:rsidP="00EC306A">
      <w:pPr>
        <w:rPr>
          <w:rFonts w:ascii="Times New Roman" w:hAnsi="Times New Roman"/>
          <w:sz w:val="24"/>
          <w:szCs w:val="24"/>
          <w:lang w:val="en-US"/>
        </w:rPr>
      </w:pPr>
      <w:r w:rsidRPr="00424AD6">
        <w:rPr>
          <w:rFonts w:ascii="Times New Roman" w:hAnsi="Times New Roman"/>
          <w:sz w:val="24"/>
          <w:szCs w:val="24"/>
          <w:lang w:val="en-US"/>
        </w:rPr>
        <w:t xml:space="preserve">These concepts are part of a vast transcultural and translingual flow and exchange in a process through which cultures constantly constitute and transform themselves. This takes place on all the levels indicated. The cultural adaptation processes needed to turn such a concept into a genuine part of the intellectual tools available to a community differ for </w:t>
      </w:r>
      <w:r>
        <w:rPr>
          <w:rFonts w:ascii="Times New Roman" w:hAnsi="Times New Roman"/>
          <w:sz w:val="24"/>
          <w:szCs w:val="24"/>
          <w:lang w:val="en-US"/>
        </w:rPr>
        <w:t>various</w:t>
      </w:r>
      <w:r w:rsidRPr="00424AD6">
        <w:rPr>
          <w:rFonts w:ascii="Times New Roman" w:hAnsi="Times New Roman"/>
          <w:sz w:val="24"/>
          <w:szCs w:val="24"/>
          <w:lang w:val="en-US"/>
        </w:rPr>
        <w:t xml:space="preserve"> media. </w:t>
      </w:r>
      <w:r>
        <w:rPr>
          <w:rFonts w:ascii="Times New Roman" w:hAnsi="Times New Roman"/>
          <w:sz w:val="24"/>
          <w:szCs w:val="24"/>
          <w:lang w:val="en-US"/>
        </w:rPr>
        <w:t>At</w:t>
      </w:r>
      <w:r w:rsidRPr="00424AD6">
        <w:rPr>
          <w:rFonts w:ascii="Times New Roman" w:hAnsi="Times New Roman"/>
          <w:sz w:val="24"/>
          <w:szCs w:val="24"/>
          <w:lang w:val="en-US"/>
        </w:rPr>
        <w:t xml:space="preserve"> the level of the word, neologisms have to be formed</w:t>
      </w:r>
      <w:r>
        <w:rPr>
          <w:rFonts w:ascii="Times New Roman" w:hAnsi="Times New Roman"/>
          <w:sz w:val="24"/>
          <w:szCs w:val="24"/>
          <w:lang w:val="en-US"/>
        </w:rPr>
        <w:t>,</w:t>
      </w:r>
      <w:r w:rsidRPr="00424AD6">
        <w:rPr>
          <w:rFonts w:ascii="Times New Roman" w:hAnsi="Times New Roman"/>
          <w:sz w:val="24"/>
          <w:szCs w:val="24"/>
          <w:lang w:val="en-US"/>
        </w:rPr>
        <w:t xml:space="preserve"> which then </w:t>
      </w:r>
      <w:r>
        <w:rPr>
          <w:rFonts w:ascii="Times New Roman" w:hAnsi="Times New Roman"/>
          <w:sz w:val="24"/>
          <w:szCs w:val="24"/>
          <w:lang w:val="en-US"/>
        </w:rPr>
        <w:t>exist</w:t>
      </w:r>
      <w:r w:rsidRPr="00424AD6">
        <w:rPr>
          <w:rFonts w:ascii="Times New Roman" w:hAnsi="Times New Roman"/>
          <w:sz w:val="24"/>
          <w:szCs w:val="24"/>
          <w:lang w:val="en-US"/>
        </w:rPr>
        <w:t xml:space="preserve"> in a tense relationship with older conceptual and linguistic material.</w:t>
      </w:r>
      <w:r w:rsidRPr="00424AD6">
        <w:rPr>
          <w:rStyle w:val="FootnoteReference"/>
          <w:rFonts w:ascii="Times New Roman" w:hAnsi="Times New Roman"/>
          <w:sz w:val="24"/>
          <w:szCs w:val="24"/>
          <w:lang w:val="en-US"/>
        </w:rPr>
        <w:footnoteReference w:id="3"/>
      </w:r>
      <w:r w:rsidRPr="00424AD6">
        <w:rPr>
          <w:rFonts w:ascii="Times New Roman" w:hAnsi="Times New Roman"/>
          <w:sz w:val="24"/>
          <w:szCs w:val="24"/>
          <w:lang w:val="en-US"/>
        </w:rPr>
        <w:t xml:space="preserve"> </w:t>
      </w:r>
      <w:r>
        <w:rPr>
          <w:rFonts w:ascii="Times New Roman" w:hAnsi="Times New Roman"/>
          <w:sz w:val="24"/>
          <w:szCs w:val="24"/>
          <w:lang w:val="en-US"/>
        </w:rPr>
        <w:t>At</w:t>
      </w:r>
      <w:r w:rsidRPr="00424AD6">
        <w:rPr>
          <w:rFonts w:ascii="Times New Roman" w:hAnsi="Times New Roman"/>
          <w:sz w:val="24"/>
          <w:szCs w:val="24"/>
          <w:lang w:val="en-US"/>
        </w:rPr>
        <w:t xml:space="preserve"> the level of metaphor, the material environment </w:t>
      </w:r>
      <w:r>
        <w:rPr>
          <w:rFonts w:ascii="Times New Roman" w:hAnsi="Times New Roman"/>
          <w:sz w:val="24"/>
          <w:szCs w:val="24"/>
          <w:lang w:val="en-US"/>
        </w:rPr>
        <w:t>up</w:t>
      </w:r>
      <w:r w:rsidRPr="00424AD6">
        <w:rPr>
          <w:rFonts w:ascii="Times New Roman" w:hAnsi="Times New Roman"/>
          <w:sz w:val="24"/>
          <w:szCs w:val="24"/>
          <w:lang w:val="en-US"/>
        </w:rPr>
        <w:t xml:space="preserve">on which the metaphor draws might be unfamiliar to the new environment and thus be itself in need of explanation to enable it to become meaningful. The originally more or less homogenous relations between the different media through which an issue is being discussed in one community gets very messy, once these different media migrate across linguistic and cultural borders. </w:t>
      </w:r>
    </w:p>
    <w:p w:rsidR="00EC306A" w:rsidRPr="00424AD6" w:rsidRDefault="00EC306A" w:rsidP="00EC306A">
      <w:pPr>
        <w:rPr>
          <w:rFonts w:ascii="Times New Roman" w:hAnsi="Times New Roman"/>
          <w:sz w:val="24"/>
          <w:szCs w:val="24"/>
          <w:lang w:val="en-US"/>
        </w:rPr>
      </w:pPr>
      <w:r w:rsidRPr="00424AD6">
        <w:rPr>
          <w:rFonts w:ascii="Times New Roman" w:hAnsi="Times New Roman"/>
          <w:sz w:val="24"/>
          <w:szCs w:val="24"/>
          <w:lang w:val="en-US"/>
        </w:rPr>
        <w:lastRenderedPageBreak/>
        <w:t>The study of conceptual history (</w:t>
      </w:r>
      <w:r w:rsidRPr="00F942B2">
        <w:rPr>
          <w:rFonts w:ascii="Times New Roman" w:hAnsi="Times New Roman"/>
          <w:i/>
          <w:sz w:val="24"/>
          <w:szCs w:val="24"/>
          <w:lang w:val="en-US"/>
        </w:rPr>
        <w:t>Begriffsgeschichte</w:t>
      </w:r>
      <w:r w:rsidRPr="00424AD6">
        <w:rPr>
          <w:rFonts w:ascii="Times New Roman" w:hAnsi="Times New Roman"/>
          <w:sz w:val="24"/>
          <w:szCs w:val="24"/>
          <w:lang w:val="en-US"/>
        </w:rPr>
        <w:t xml:space="preserve">) has largely remained fixed on the study of words in a single language (or in what was conceived as a “homogenous” cultural environment, such as Europe or East Asia), and has eschewed other media such as metaphors, similes or images. </w:t>
      </w:r>
      <w:r>
        <w:rPr>
          <w:rFonts w:ascii="Times New Roman" w:hAnsi="Times New Roman"/>
          <w:sz w:val="24"/>
          <w:szCs w:val="24"/>
          <w:lang w:val="en-US"/>
        </w:rPr>
        <w:t>In turn, s</w:t>
      </w:r>
      <w:r w:rsidRPr="00424AD6">
        <w:rPr>
          <w:rFonts w:ascii="Times New Roman" w:hAnsi="Times New Roman"/>
          <w:sz w:val="24"/>
          <w:szCs w:val="24"/>
          <w:lang w:val="en-US"/>
        </w:rPr>
        <w:t>tudies o</w:t>
      </w:r>
      <w:r>
        <w:rPr>
          <w:rFonts w:ascii="Times New Roman" w:hAnsi="Times New Roman"/>
          <w:sz w:val="24"/>
          <w:szCs w:val="24"/>
          <w:lang w:val="en-US"/>
        </w:rPr>
        <w:t>f</w:t>
      </w:r>
      <w:r w:rsidRPr="00424AD6">
        <w:rPr>
          <w:rFonts w:ascii="Times New Roman" w:hAnsi="Times New Roman"/>
          <w:sz w:val="24"/>
          <w:szCs w:val="24"/>
          <w:lang w:val="en-US"/>
        </w:rPr>
        <w:t xml:space="preserve"> metaphors have focused on their linguistic and philosophical aspects,</w:t>
      </w:r>
      <w:r w:rsidRPr="00424AD6">
        <w:rPr>
          <w:rStyle w:val="FootnoteReference"/>
          <w:rFonts w:ascii="Times New Roman" w:hAnsi="Times New Roman"/>
          <w:sz w:val="24"/>
          <w:szCs w:val="24"/>
          <w:lang w:val="en-US"/>
        </w:rPr>
        <w:footnoteReference w:id="4"/>
      </w:r>
      <w:r w:rsidRPr="00424AD6">
        <w:rPr>
          <w:rFonts w:ascii="Times New Roman" w:hAnsi="Times New Roman"/>
          <w:sz w:val="24"/>
          <w:szCs w:val="24"/>
          <w:lang w:val="en-US"/>
        </w:rPr>
        <w:t xml:space="preserve"> or on the history of their use with only marginal reference to the history of ideas and concepts of which they are a part.</w:t>
      </w:r>
      <w:r w:rsidRPr="00424AD6">
        <w:rPr>
          <w:rStyle w:val="FootnoteReference"/>
          <w:rFonts w:ascii="Times New Roman" w:hAnsi="Times New Roman"/>
          <w:sz w:val="24"/>
          <w:szCs w:val="24"/>
          <w:lang w:val="en-US"/>
        </w:rPr>
        <w:footnoteReference w:id="5"/>
      </w:r>
      <w:r w:rsidRPr="00424AD6">
        <w:rPr>
          <w:rFonts w:ascii="Times New Roman" w:hAnsi="Times New Roman"/>
          <w:sz w:val="24"/>
          <w:szCs w:val="24"/>
          <w:lang w:val="en-US"/>
        </w:rPr>
        <w:t xml:space="preserve">  </w:t>
      </w:r>
    </w:p>
    <w:p w:rsidR="00EC306A" w:rsidRPr="00424AD6" w:rsidRDefault="00EC306A" w:rsidP="00EC306A">
      <w:pPr>
        <w:widowControl w:val="0"/>
        <w:spacing w:after="0"/>
        <w:rPr>
          <w:rFonts w:ascii="Times New Roman" w:hAnsi="Times New Roman"/>
          <w:sz w:val="24"/>
          <w:szCs w:val="24"/>
          <w:lang w:val="en-US"/>
        </w:rPr>
      </w:pPr>
      <w:r w:rsidRPr="00424AD6">
        <w:rPr>
          <w:rFonts w:ascii="Times New Roman" w:hAnsi="Times New Roman"/>
          <w:sz w:val="24"/>
          <w:szCs w:val="24"/>
          <w:lang w:val="en-US"/>
        </w:rPr>
        <w:t xml:space="preserve">Among the group that produced the seminal </w:t>
      </w:r>
      <w:r w:rsidRPr="00424AD6">
        <w:rPr>
          <w:rFonts w:ascii="Times New Roman" w:hAnsi="Times New Roman"/>
          <w:i/>
          <w:sz w:val="24"/>
          <w:szCs w:val="24"/>
          <w:lang w:val="en-US"/>
        </w:rPr>
        <w:t>Historische Grundbegriffe</w:t>
      </w:r>
      <w:r w:rsidRPr="00424AD6">
        <w:rPr>
          <w:rFonts w:ascii="Times New Roman" w:hAnsi="Times New Roman"/>
          <w:sz w:val="24"/>
          <w:szCs w:val="24"/>
          <w:lang w:val="en-US"/>
        </w:rPr>
        <w:t>, Hans Blumenberg has paid most attention to the decisive role of metaphor in conceptual history</w:t>
      </w:r>
      <w:r w:rsidRPr="00424AD6">
        <w:rPr>
          <w:rFonts w:ascii="Times New Roman" w:hAnsi="Times New Roman"/>
          <w:i/>
          <w:sz w:val="24"/>
          <w:szCs w:val="24"/>
          <w:lang w:val="en-US"/>
        </w:rPr>
        <w:t>.</w:t>
      </w:r>
      <w:r w:rsidRPr="00424AD6">
        <w:rPr>
          <w:rStyle w:val="FootnoteReference"/>
          <w:rFonts w:ascii="Times New Roman" w:hAnsi="Times New Roman"/>
          <w:sz w:val="24"/>
          <w:szCs w:val="24"/>
          <w:lang w:val="en-US"/>
        </w:rPr>
        <w:footnoteReference w:id="6"/>
      </w:r>
      <w:r w:rsidRPr="00424AD6">
        <w:rPr>
          <w:rFonts w:ascii="Times New Roman" w:hAnsi="Times New Roman"/>
          <w:sz w:val="24"/>
          <w:szCs w:val="24"/>
          <w:lang w:val="en-US"/>
        </w:rPr>
        <w:t xml:space="preserve"> In ancient </w:t>
      </w:r>
      <w:smartTag w:uri="urn:schemas-microsoft-com:office:smarttags" w:element="country-region">
        <w:smartTag w:uri="urn:schemas-microsoft-com:office:smarttags" w:element="place">
          <w:r w:rsidRPr="00424AD6">
            <w:rPr>
              <w:rFonts w:ascii="Times New Roman" w:hAnsi="Times New Roman"/>
              <w:sz w:val="24"/>
              <w:szCs w:val="24"/>
              <w:lang w:val="en-US"/>
            </w:rPr>
            <w:t>Greece</w:t>
          </w:r>
        </w:smartTag>
      </w:smartTag>
      <w:r w:rsidRPr="00424AD6">
        <w:rPr>
          <w:rFonts w:ascii="Times New Roman" w:hAnsi="Times New Roman"/>
          <w:sz w:val="24"/>
          <w:szCs w:val="24"/>
          <w:lang w:val="en-US"/>
        </w:rPr>
        <w:t xml:space="preserve">, he originally claimed, no deep chasm separated </w:t>
      </w:r>
      <w:r w:rsidRPr="00424AD6">
        <w:rPr>
          <w:rFonts w:ascii="Times New Roman" w:hAnsi="Times New Roman"/>
          <w:i/>
          <w:sz w:val="24"/>
          <w:szCs w:val="24"/>
          <w:lang w:val="en-US"/>
        </w:rPr>
        <w:t>logos</w:t>
      </w:r>
      <w:r w:rsidRPr="00424AD6">
        <w:rPr>
          <w:rFonts w:ascii="Times New Roman" w:hAnsi="Times New Roman"/>
          <w:sz w:val="24"/>
          <w:szCs w:val="24"/>
          <w:lang w:val="en-US"/>
        </w:rPr>
        <w:t xml:space="preserve"> from </w:t>
      </w:r>
      <w:r w:rsidRPr="00424AD6">
        <w:rPr>
          <w:rFonts w:ascii="Times New Roman" w:hAnsi="Times New Roman"/>
          <w:i/>
          <w:sz w:val="24"/>
          <w:szCs w:val="24"/>
          <w:lang w:val="en-US"/>
        </w:rPr>
        <w:t>kosmos</w:t>
      </w:r>
      <w:r w:rsidRPr="00424AD6">
        <w:rPr>
          <w:rFonts w:ascii="Times New Roman" w:hAnsi="Times New Roman"/>
          <w:sz w:val="24"/>
          <w:szCs w:val="24"/>
          <w:lang w:val="en-US"/>
        </w:rPr>
        <w:t xml:space="preserve">, and there was an assumption that the </w:t>
      </w:r>
      <w:r w:rsidRPr="00424AD6">
        <w:rPr>
          <w:rFonts w:ascii="Times New Roman" w:hAnsi="Times New Roman"/>
          <w:i/>
          <w:sz w:val="24"/>
          <w:szCs w:val="24"/>
          <w:lang w:val="en-US"/>
        </w:rPr>
        <w:t xml:space="preserve">logos </w:t>
      </w:r>
      <w:r w:rsidRPr="00424AD6">
        <w:rPr>
          <w:rFonts w:ascii="Times New Roman" w:hAnsi="Times New Roman"/>
          <w:sz w:val="24"/>
          <w:szCs w:val="24"/>
          <w:lang w:val="en-US"/>
        </w:rPr>
        <w:t xml:space="preserve">could fully define the structures and processes of the </w:t>
      </w:r>
      <w:r w:rsidRPr="00424AD6">
        <w:rPr>
          <w:rFonts w:ascii="Times New Roman" w:hAnsi="Times New Roman"/>
          <w:i/>
          <w:sz w:val="24"/>
          <w:szCs w:val="24"/>
          <w:lang w:val="en-US"/>
        </w:rPr>
        <w:t>kosmos</w:t>
      </w:r>
      <w:r w:rsidRPr="00424AD6">
        <w:rPr>
          <w:rFonts w:ascii="Times New Roman" w:hAnsi="Times New Roman"/>
          <w:sz w:val="24"/>
          <w:szCs w:val="24"/>
          <w:lang w:val="en-US"/>
        </w:rPr>
        <w:t xml:space="preserve"> in a manner freed from the vagaries of historical, linguistic, or cultural diversity and change.</w:t>
      </w:r>
      <w:r w:rsidRPr="00424AD6">
        <w:rPr>
          <w:rStyle w:val="FootnoteReference"/>
          <w:rFonts w:ascii="Times New Roman" w:hAnsi="Times New Roman"/>
          <w:sz w:val="24"/>
          <w:szCs w:val="24"/>
          <w:lang w:val="en-US"/>
        </w:rPr>
        <w:footnoteReference w:id="7"/>
      </w:r>
      <w:r w:rsidRPr="00424AD6">
        <w:rPr>
          <w:rFonts w:ascii="Times New Roman" w:hAnsi="Times New Roman"/>
          <w:sz w:val="24"/>
          <w:szCs w:val="24"/>
          <w:lang w:val="en-US"/>
        </w:rPr>
        <w:t xml:space="preserve"> As a consequence, the rich array of verbalized, visualized, built, or practiced articulations listed above, would be marginal to the definitory core, at least in this Greek perspective. Blumenberg saw “the relationship of metaphorology to conceptual history as being one of subservience.”</w:t>
      </w:r>
      <w:r w:rsidRPr="00424AD6">
        <w:rPr>
          <w:rStyle w:val="FootnoteReference"/>
          <w:rFonts w:ascii="Times New Roman" w:hAnsi="Times New Roman"/>
          <w:sz w:val="24"/>
          <w:szCs w:val="24"/>
          <w:lang w:val="en-US"/>
        </w:rPr>
        <w:footnoteReference w:id="8"/>
      </w:r>
    </w:p>
    <w:p w:rsidR="00EC306A" w:rsidRPr="00424AD6" w:rsidRDefault="00EC306A" w:rsidP="00EC306A">
      <w:pPr>
        <w:widowControl w:val="0"/>
        <w:spacing w:after="0"/>
        <w:rPr>
          <w:rFonts w:ascii="Times New Roman" w:hAnsi="Times New Roman"/>
          <w:sz w:val="24"/>
          <w:szCs w:val="24"/>
          <w:lang w:val="en-US"/>
        </w:rPr>
      </w:pPr>
    </w:p>
    <w:p w:rsidR="00EC306A" w:rsidRPr="00424AD6" w:rsidRDefault="00EC306A" w:rsidP="00EC306A">
      <w:pPr>
        <w:rPr>
          <w:rFonts w:ascii="Times New Roman" w:hAnsi="Times New Roman"/>
          <w:sz w:val="24"/>
          <w:szCs w:val="24"/>
          <w:lang w:val="en-US"/>
        </w:rPr>
      </w:pPr>
      <w:r w:rsidRPr="00424AD6">
        <w:rPr>
          <w:rFonts w:ascii="Times New Roman" w:hAnsi="Times New Roman"/>
          <w:sz w:val="24"/>
          <w:szCs w:val="24"/>
          <w:lang w:val="en-US"/>
        </w:rPr>
        <w:t xml:space="preserve">The available evidence does not support this claim. When in Book VI of Plato‘s </w:t>
      </w:r>
      <w:r w:rsidRPr="00424AD6">
        <w:rPr>
          <w:rFonts w:ascii="Times New Roman" w:hAnsi="Times New Roman"/>
          <w:i/>
          <w:sz w:val="24"/>
          <w:szCs w:val="24"/>
          <w:lang w:val="en-US"/>
        </w:rPr>
        <w:t>Republic</w:t>
      </w:r>
      <w:r w:rsidRPr="00424AD6">
        <w:rPr>
          <w:rFonts w:ascii="Times New Roman" w:hAnsi="Times New Roman"/>
          <w:sz w:val="24"/>
          <w:szCs w:val="24"/>
          <w:lang w:val="en-US"/>
        </w:rPr>
        <w:t xml:space="preserve"> Socrates tries to convince an interlocutor of a </w:t>
      </w:r>
      <w:r w:rsidRPr="00424AD6">
        <w:rPr>
          <w:rFonts w:ascii="Times New Roman" w:hAnsi="Times New Roman"/>
          <w:i/>
          <w:sz w:val="24"/>
          <w:szCs w:val="24"/>
          <w:lang w:val="en-US"/>
        </w:rPr>
        <w:t>polis</w:t>
      </w:r>
      <w:r w:rsidRPr="00424AD6">
        <w:rPr>
          <w:rFonts w:ascii="Times New Roman" w:hAnsi="Times New Roman"/>
          <w:sz w:val="24"/>
          <w:szCs w:val="24"/>
          <w:lang w:val="en-US"/>
        </w:rPr>
        <w:t>’ absolute need for a qualified leader, Socrates claims he can make his argument “only with the help of a parable.” He then proceeds to show that a ship is doomed if everybody on that ship claims to be qualified to steer and struggles for control. Only a qualified navigator, who stands in metaphorically for the philosopher-king, will secure safe passage.</w:t>
      </w:r>
      <w:r w:rsidRPr="00424AD6">
        <w:rPr>
          <w:rStyle w:val="FootnoteReference"/>
          <w:rFonts w:ascii="Times New Roman" w:hAnsi="Times New Roman"/>
          <w:sz w:val="24"/>
          <w:szCs w:val="24"/>
          <w:lang w:val="en-US"/>
        </w:rPr>
        <w:footnoteReference w:id="9"/>
      </w:r>
      <w:r w:rsidRPr="00424AD6">
        <w:rPr>
          <w:rFonts w:ascii="Times New Roman" w:hAnsi="Times New Roman"/>
          <w:sz w:val="24"/>
          <w:szCs w:val="24"/>
          <w:lang w:val="en-US"/>
        </w:rPr>
        <w:t xml:space="preserve"> Socrates underlines the crucial role of metaphor to produce an environment where not only a complex structure becomes understandable, but practical conclusions can be </w:t>
      </w:r>
      <w:r w:rsidRPr="00424AD6">
        <w:rPr>
          <w:rFonts w:ascii="Times New Roman" w:hAnsi="Times New Roman"/>
          <w:sz w:val="24"/>
          <w:szCs w:val="24"/>
          <w:lang w:val="en-US"/>
        </w:rPr>
        <w:lastRenderedPageBreak/>
        <w:t>deduced. There is ample evidence of this metaphor’s further use by Plato’s contemporaries and writers in Europe</w:t>
      </w:r>
      <w:r>
        <w:rPr>
          <w:rFonts w:ascii="Times New Roman" w:hAnsi="Times New Roman"/>
          <w:sz w:val="24"/>
          <w:szCs w:val="24"/>
          <w:lang w:val="en-US"/>
        </w:rPr>
        <w:t xml:space="preserve"> to this day</w:t>
      </w:r>
      <w:r w:rsidRPr="00424AD6">
        <w:rPr>
          <w:rFonts w:ascii="Times New Roman" w:hAnsi="Times New Roman"/>
          <w:sz w:val="24"/>
          <w:szCs w:val="24"/>
          <w:lang w:val="en-US"/>
        </w:rPr>
        <w:t>.</w:t>
      </w:r>
      <w:r w:rsidRPr="00424AD6">
        <w:rPr>
          <w:rStyle w:val="FootnoteReference"/>
          <w:rFonts w:ascii="Times New Roman" w:hAnsi="Times New Roman"/>
          <w:sz w:val="24"/>
          <w:szCs w:val="24"/>
          <w:lang w:val="en-US"/>
        </w:rPr>
        <w:footnoteReference w:id="10"/>
      </w:r>
      <w:r w:rsidRPr="00424AD6">
        <w:rPr>
          <w:rFonts w:ascii="Times New Roman" w:hAnsi="Times New Roman"/>
          <w:sz w:val="24"/>
          <w:szCs w:val="24"/>
          <w:lang w:val="en-US"/>
        </w:rPr>
        <w:t xml:space="preserve"> </w:t>
      </w:r>
    </w:p>
    <w:p w:rsidR="00EC306A" w:rsidRPr="00424AD6" w:rsidRDefault="00EC306A" w:rsidP="00EC306A">
      <w:pPr>
        <w:rPr>
          <w:rFonts w:ascii="Times New Roman" w:hAnsi="Times New Roman"/>
          <w:sz w:val="24"/>
          <w:szCs w:val="24"/>
          <w:lang w:val="en-US"/>
        </w:rPr>
      </w:pPr>
      <w:r w:rsidRPr="00424AD6">
        <w:rPr>
          <w:rFonts w:ascii="Times New Roman" w:hAnsi="Times New Roman"/>
          <w:sz w:val="24"/>
          <w:szCs w:val="24"/>
          <w:lang w:val="en-US"/>
        </w:rPr>
        <w:t>After several more years’ study, Blumenberg change</w:t>
      </w:r>
      <w:r w:rsidR="009E6D92">
        <w:rPr>
          <w:rFonts w:ascii="Times New Roman" w:hAnsi="Times New Roman"/>
          <w:sz w:val="24"/>
          <w:szCs w:val="24"/>
          <w:lang w:val="en-US"/>
        </w:rPr>
        <w:t>d</w:t>
      </w:r>
      <w:r w:rsidRPr="00424AD6">
        <w:rPr>
          <w:rFonts w:ascii="Times New Roman" w:hAnsi="Times New Roman"/>
          <w:sz w:val="24"/>
          <w:szCs w:val="24"/>
          <w:lang w:val="en-US"/>
        </w:rPr>
        <w:t xml:space="preserve"> his take on the functions of metaphor. He now </w:t>
      </w:r>
      <w:r w:rsidR="00F942B2" w:rsidRPr="00424AD6">
        <w:rPr>
          <w:rFonts w:ascii="Times New Roman" w:hAnsi="Times New Roman"/>
          <w:sz w:val="24"/>
          <w:szCs w:val="24"/>
          <w:lang w:val="en-US"/>
        </w:rPr>
        <w:t>describe</w:t>
      </w:r>
      <w:r w:rsidR="00F942B2">
        <w:rPr>
          <w:rFonts w:ascii="Times New Roman" w:hAnsi="Times New Roman"/>
          <w:sz w:val="24"/>
          <w:szCs w:val="24"/>
          <w:lang w:val="en-US"/>
        </w:rPr>
        <w:t>d</w:t>
      </w:r>
      <w:r w:rsidR="00F942B2" w:rsidRPr="00424AD6">
        <w:rPr>
          <w:rFonts w:ascii="Times New Roman" w:hAnsi="Times New Roman"/>
          <w:sz w:val="24"/>
          <w:szCs w:val="24"/>
          <w:lang w:val="en-US"/>
        </w:rPr>
        <w:t xml:space="preserve"> </w:t>
      </w:r>
      <w:r w:rsidRPr="00424AD6">
        <w:rPr>
          <w:rFonts w:ascii="Times New Roman" w:hAnsi="Times New Roman"/>
          <w:sz w:val="24"/>
          <w:szCs w:val="24"/>
          <w:lang w:val="en-US"/>
        </w:rPr>
        <w:t>it as “an authentic manner of grasping connections (eine authentische Leistungsart der Erfassung von Zusammenhängen).”</w:t>
      </w:r>
      <w:r w:rsidRPr="00424AD6">
        <w:rPr>
          <w:rStyle w:val="FootnoteReference"/>
          <w:rFonts w:ascii="Times New Roman" w:hAnsi="Times New Roman"/>
          <w:sz w:val="24"/>
          <w:szCs w:val="24"/>
          <w:lang w:val="en-US"/>
        </w:rPr>
        <w:footnoteReference w:id="11"/>
      </w:r>
      <w:r w:rsidRPr="00424AD6">
        <w:rPr>
          <w:rFonts w:ascii="Times New Roman" w:hAnsi="Times New Roman"/>
          <w:sz w:val="24"/>
          <w:szCs w:val="24"/>
          <w:lang w:val="en-US"/>
        </w:rPr>
        <w:t xml:space="preserve"> Even this much-enlarged definition falls short. Concepts are notoriously open-ended with regard to practical steps that have to be taken at a given moment and place. While the situation described by Plato’s Socrates involves concepts such as “state,” “authority,” “social order,” “division of labor,” “crisis” and more, this metaphor, which has been developed into a full simile, provides a parallel dynamic, namely to associate a set of concepts with a particular time and place for which it suggests and justifies a particular course of action. This bridge to applicability makes metaphors not just an “authentic manner of grasping connections” but also an authentic manner to proceed from concept to action.</w:t>
      </w:r>
    </w:p>
    <w:p w:rsidR="00EC306A" w:rsidRPr="00424AD6" w:rsidRDefault="00EC306A" w:rsidP="00EC306A">
      <w:pPr>
        <w:rPr>
          <w:rFonts w:ascii="Times New Roman" w:hAnsi="Times New Roman"/>
          <w:sz w:val="24"/>
          <w:szCs w:val="24"/>
          <w:lang w:val="en-US"/>
        </w:rPr>
      </w:pPr>
      <w:r w:rsidRPr="00424AD6">
        <w:rPr>
          <w:rFonts w:ascii="Times New Roman" w:hAnsi="Times New Roman"/>
          <w:sz w:val="24"/>
          <w:szCs w:val="24"/>
          <w:lang w:val="en-US"/>
        </w:rPr>
        <w:t>Thus, we can be more precise in the questions we ask. Metaphor, simile, and image do not simply illustrate existing concepts, but, given the primacy of the pragmatics involved in taking a particular course of action over the purely analytical effort,</w:t>
      </w:r>
      <w:r w:rsidRPr="00424AD6">
        <w:rPr>
          <w:rStyle w:val="FootnoteReference"/>
          <w:rFonts w:ascii="Times New Roman" w:hAnsi="Times New Roman"/>
          <w:sz w:val="24"/>
          <w:szCs w:val="24"/>
          <w:lang w:val="en-US"/>
        </w:rPr>
        <w:footnoteReference w:id="12"/>
      </w:r>
      <w:r w:rsidRPr="00424AD6">
        <w:rPr>
          <w:rFonts w:ascii="Times New Roman" w:hAnsi="Times New Roman"/>
          <w:sz w:val="24"/>
          <w:szCs w:val="24"/>
          <w:lang w:val="en-US"/>
        </w:rPr>
        <w:t xml:space="preserve"> they can be crucial elements of historical experience that enter into the constitution of these concepts. If this is so, then they not merely illustrate their subject matter without impact; they are, or can be, the primary and highly structured material with which these concepts are discussed. These metaphorical discussions would therefore impact on the theoretical definitions of concepts to the point that the latter become, to a large extent, just efforts to articulate in abstract terms outside of space and time what the metaphors, similes and images have long before and on their own planes explored in concrete terms and </w:t>
      </w:r>
      <w:r>
        <w:rPr>
          <w:rFonts w:ascii="Times New Roman" w:hAnsi="Times New Roman"/>
          <w:sz w:val="24"/>
          <w:szCs w:val="24"/>
          <w:lang w:val="en-US"/>
        </w:rPr>
        <w:t xml:space="preserve">in </w:t>
      </w:r>
      <w:r w:rsidRPr="00424AD6">
        <w:rPr>
          <w:rFonts w:ascii="Times New Roman" w:hAnsi="Times New Roman"/>
          <w:sz w:val="24"/>
          <w:szCs w:val="24"/>
          <w:lang w:val="en-US"/>
        </w:rPr>
        <w:t>their implied courses of action.</w:t>
      </w:r>
    </w:p>
    <w:p w:rsidR="00EC306A" w:rsidRPr="00424AD6" w:rsidRDefault="00EC306A" w:rsidP="00EC306A">
      <w:pPr>
        <w:rPr>
          <w:rFonts w:ascii="Times New Roman" w:hAnsi="Times New Roman"/>
          <w:sz w:val="24"/>
          <w:szCs w:val="24"/>
          <w:lang w:val="en-US"/>
        </w:rPr>
      </w:pPr>
      <w:r w:rsidRPr="00424AD6">
        <w:rPr>
          <w:rFonts w:ascii="Times New Roman" w:hAnsi="Times New Roman"/>
          <w:sz w:val="24"/>
          <w:szCs w:val="24"/>
          <w:lang w:val="en-US"/>
        </w:rPr>
        <w:t>The dream of a clean slate of hard definitions has not died out, but has been driving efforts of generations of philosophers and political scientists. Even they, however, have never been able to omit the concrete forms of expression that lie beyond abstracts. Various stories have been told t</w:t>
      </w:r>
      <w:r>
        <w:rPr>
          <w:rFonts w:ascii="Times New Roman" w:hAnsi="Times New Roman"/>
          <w:sz w:val="24"/>
          <w:szCs w:val="24"/>
          <w:lang w:val="en-US"/>
        </w:rPr>
        <w:t>hat</w:t>
      </w:r>
      <w:r w:rsidRPr="00424AD6">
        <w:rPr>
          <w:rFonts w:ascii="Times New Roman" w:hAnsi="Times New Roman"/>
          <w:sz w:val="24"/>
          <w:szCs w:val="24"/>
          <w:lang w:val="en-US"/>
        </w:rPr>
        <w:t xml:space="preserve"> account for the palpable inability of human beings to </w:t>
      </w:r>
      <w:r>
        <w:rPr>
          <w:rFonts w:ascii="Times New Roman" w:hAnsi="Times New Roman"/>
          <w:sz w:val="24"/>
          <w:szCs w:val="24"/>
          <w:lang w:val="en-US"/>
        </w:rPr>
        <w:t>develop</w:t>
      </w:r>
      <w:r w:rsidRPr="00424AD6">
        <w:rPr>
          <w:rFonts w:ascii="Times New Roman" w:hAnsi="Times New Roman"/>
          <w:sz w:val="24"/>
          <w:szCs w:val="24"/>
          <w:lang w:val="en-US"/>
        </w:rPr>
        <w:t xml:space="preserve"> succinct and reliable definitions of complex structures and processes that also take care of their specification in concrete action. God, says a Christian story, has created the world, and he alone understands all of its workings. He has given man, however, enough brains to grasp the regularities of nature so as to make him feel basically secure in a largely predictable environment, and he has given </w:t>
      </w:r>
      <w:r w:rsidRPr="00424AD6">
        <w:rPr>
          <w:rFonts w:ascii="Times New Roman" w:hAnsi="Times New Roman"/>
          <w:sz w:val="24"/>
          <w:szCs w:val="24"/>
          <w:lang w:val="en-US"/>
        </w:rPr>
        <w:lastRenderedPageBreak/>
        <w:t xml:space="preserve">him enough variety of articulation to touch </w:t>
      </w:r>
      <w:r>
        <w:rPr>
          <w:rFonts w:ascii="Times New Roman" w:hAnsi="Times New Roman"/>
          <w:sz w:val="24"/>
          <w:szCs w:val="24"/>
          <w:lang w:val="en-US"/>
        </w:rPr>
        <w:t xml:space="preserve">on some </w:t>
      </w:r>
      <w:r w:rsidRPr="00424AD6">
        <w:rPr>
          <w:rFonts w:ascii="Times New Roman" w:hAnsi="Times New Roman"/>
          <w:sz w:val="24"/>
          <w:szCs w:val="24"/>
          <w:lang w:val="en-US"/>
        </w:rPr>
        <w:t xml:space="preserve">key features. The Sage </w:t>
      </w:r>
      <w:r>
        <w:rPr>
          <w:rFonts w:ascii="Times New Roman" w:hAnsi="Times New Roman"/>
          <w:sz w:val="24"/>
          <w:szCs w:val="24"/>
          <w:lang w:val="en-US"/>
        </w:rPr>
        <w:t>Kings</w:t>
      </w:r>
      <w:r w:rsidRPr="00424AD6">
        <w:rPr>
          <w:rFonts w:ascii="Times New Roman" w:hAnsi="Times New Roman"/>
          <w:sz w:val="24"/>
          <w:szCs w:val="24"/>
          <w:lang w:val="en-US"/>
        </w:rPr>
        <w:t xml:space="preserve">, so says a Chinese story, </w:t>
      </w:r>
      <w:r>
        <w:rPr>
          <w:rFonts w:ascii="Times New Roman" w:hAnsi="Times New Roman"/>
          <w:sz w:val="24"/>
          <w:szCs w:val="24"/>
          <w:lang w:val="en-US"/>
        </w:rPr>
        <w:t>were</w:t>
      </w:r>
      <w:r w:rsidRPr="00424AD6">
        <w:rPr>
          <w:rFonts w:ascii="Times New Roman" w:hAnsi="Times New Roman"/>
          <w:sz w:val="24"/>
          <w:szCs w:val="24"/>
          <w:lang w:val="en-US"/>
        </w:rPr>
        <w:t xml:space="preserve"> great and rare “events” of the deep past. They were “naturally” endowed with a complete understanding of the universe and society. This allowed them to infer the steps needed at any given moment to keep the volatile part in this universe</w:t>
      </w:r>
      <w:r>
        <w:rPr>
          <w:rFonts w:ascii="Times New Roman" w:hAnsi="Times New Roman"/>
          <w:sz w:val="24"/>
          <w:szCs w:val="24"/>
          <w:lang w:val="en-US"/>
        </w:rPr>
        <w:t>—</w:t>
      </w:r>
      <w:r w:rsidRPr="00424AD6">
        <w:rPr>
          <w:rFonts w:ascii="Times New Roman" w:hAnsi="Times New Roman"/>
          <w:sz w:val="24"/>
          <w:szCs w:val="24"/>
          <w:lang w:val="en-US"/>
        </w:rPr>
        <w:t>state and society</w:t>
      </w:r>
      <w:r>
        <w:rPr>
          <w:rFonts w:ascii="Times New Roman" w:hAnsi="Times New Roman"/>
          <w:sz w:val="24"/>
          <w:szCs w:val="24"/>
          <w:lang w:val="en-US"/>
        </w:rPr>
        <w:t>—</w:t>
      </w:r>
      <w:r w:rsidRPr="00424AD6">
        <w:rPr>
          <w:rFonts w:ascii="Times New Roman" w:hAnsi="Times New Roman"/>
          <w:sz w:val="24"/>
          <w:szCs w:val="24"/>
          <w:lang w:val="en-US"/>
        </w:rPr>
        <w:t>in conformity with the order of the whole universe. Their nature cannot be inherited by historical man, but they left behind a record that would allow later-born rulers to at least have a general orientation in their management of the state and their personal affairs. This record is thought to show the Sages fully aware of the weaknesses of definitory language. Their bequests, which are the Chinese “classics,” used the whole range of non-abstract articulation, from dreary annals (</w:t>
      </w:r>
      <w:r w:rsidRPr="00424AD6">
        <w:rPr>
          <w:rFonts w:ascii="Times New Roman" w:hAnsi="Times New Roman"/>
          <w:i/>
          <w:sz w:val="24"/>
          <w:szCs w:val="24"/>
          <w:lang w:val="en-US"/>
        </w:rPr>
        <w:t>Spring and Autumn Annals</w:t>
      </w:r>
      <w:r w:rsidRPr="00424AD6">
        <w:rPr>
          <w:rFonts w:ascii="Times New Roman" w:hAnsi="Times New Roman"/>
          <w:sz w:val="24"/>
          <w:szCs w:val="24"/>
          <w:lang w:val="en-US"/>
        </w:rPr>
        <w:t>, Chunqiu) to poetic songs (</w:t>
      </w:r>
      <w:r w:rsidRPr="00424AD6">
        <w:rPr>
          <w:rFonts w:ascii="Times New Roman" w:hAnsi="Times New Roman"/>
          <w:i/>
          <w:sz w:val="24"/>
          <w:szCs w:val="24"/>
          <w:lang w:val="en-US"/>
        </w:rPr>
        <w:t>Book of Songs</w:t>
      </w:r>
      <w:r w:rsidRPr="00424AD6">
        <w:rPr>
          <w:rFonts w:ascii="Times New Roman" w:hAnsi="Times New Roman"/>
          <w:sz w:val="24"/>
          <w:szCs w:val="24"/>
          <w:lang w:val="en-US"/>
        </w:rPr>
        <w:t>, Shijing); from mantic handbooks (</w:t>
      </w:r>
      <w:r w:rsidRPr="00424AD6">
        <w:rPr>
          <w:rFonts w:ascii="Times New Roman" w:hAnsi="Times New Roman"/>
          <w:i/>
          <w:sz w:val="24"/>
          <w:szCs w:val="24"/>
          <w:lang w:val="en-US"/>
        </w:rPr>
        <w:t>Changes</w:t>
      </w:r>
      <w:r w:rsidRPr="00424AD6">
        <w:rPr>
          <w:rFonts w:ascii="Times New Roman" w:hAnsi="Times New Roman"/>
          <w:sz w:val="24"/>
          <w:szCs w:val="24"/>
          <w:lang w:val="en-US"/>
        </w:rPr>
        <w:t>, Zhouyi) to government organigrams (</w:t>
      </w:r>
      <w:r w:rsidRPr="00424AD6">
        <w:rPr>
          <w:rFonts w:ascii="Times New Roman" w:hAnsi="Times New Roman"/>
          <w:i/>
          <w:sz w:val="24"/>
          <w:szCs w:val="24"/>
          <w:lang w:val="en-US"/>
        </w:rPr>
        <w:t>Ritual of Zhou</w:t>
      </w:r>
      <w:r w:rsidRPr="00424AD6">
        <w:rPr>
          <w:rFonts w:ascii="Times New Roman" w:hAnsi="Times New Roman"/>
          <w:sz w:val="24"/>
          <w:szCs w:val="24"/>
          <w:lang w:val="en-US"/>
        </w:rPr>
        <w:t xml:space="preserve">, Zhouli) and even “drumming and dancing,” to provide operable guidelines for action </w:t>
      </w:r>
      <w:r>
        <w:rPr>
          <w:rFonts w:ascii="Times New Roman" w:hAnsi="Times New Roman"/>
          <w:sz w:val="24"/>
          <w:szCs w:val="24"/>
          <w:lang w:val="en-US"/>
        </w:rPr>
        <w:t>for</w:t>
      </w:r>
      <w:r w:rsidRPr="00424AD6">
        <w:rPr>
          <w:rFonts w:ascii="Times New Roman" w:hAnsi="Times New Roman"/>
          <w:sz w:val="24"/>
          <w:szCs w:val="24"/>
          <w:lang w:val="en-US"/>
        </w:rPr>
        <w:t xml:space="preserve"> the later-born. The common element in these stories is the primordial importance of using concrete forms of articulation to explore complex and dynamic structures and processes. </w:t>
      </w:r>
    </w:p>
    <w:p w:rsidR="00EC306A" w:rsidRPr="00424AD6" w:rsidRDefault="00EC306A" w:rsidP="00EC306A">
      <w:pPr>
        <w:rPr>
          <w:rFonts w:ascii="Times New Roman" w:hAnsi="Times New Roman"/>
          <w:sz w:val="24"/>
          <w:szCs w:val="24"/>
          <w:lang w:val="en-US"/>
        </w:rPr>
      </w:pPr>
      <w:r w:rsidRPr="00424AD6">
        <w:rPr>
          <w:rFonts w:ascii="Times New Roman" w:hAnsi="Times New Roman"/>
          <w:sz w:val="24"/>
          <w:szCs w:val="24"/>
          <w:lang w:val="en-US"/>
        </w:rPr>
        <w:t xml:space="preserve">At the same time, metaphors in language as well as in images are an anomaly. They are a challenge to the mind that is forever trying to construct a homogenous world, because metaphors state something to be relevant and true that is most </w:t>
      </w:r>
      <w:r>
        <w:rPr>
          <w:rFonts w:ascii="Times New Roman" w:hAnsi="Times New Roman"/>
          <w:sz w:val="24"/>
          <w:szCs w:val="24"/>
          <w:lang w:val="en-US"/>
        </w:rPr>
        <w:t>certainly</w:t>
      </w:r>
      <w:r w:rsidRPr="00424AD6">
        <w:rPr>
          <w:rFonts w:ascii="Times New Roman" w:hAnsi="Times New Roman"/>
          <w:sz w:val="24"/>
          <w:szCs w:val="24"/>
          <w:lang w:val="en-US"/>
        </w:rPr>
        <w:t xml:space="preserve"> not. The state is not a ship and to say a governor is steering the state requires the reader who reads this for the first time to undertake a complex decoding operation. As these metaphors, similes and associated images become more widely used and familiar, the shock of the first encounter wears off and they become what has been called, in the German discussion on newspaper language and imagery, </w:t>
      </w:r>
      <w:r w:rsidRPr="00424AD6">
        <w:rPr>
          <w:rFonts w:ascii="Times New Roman" w:hAnsi="Times New Roman"/>
          <w:i/>
          <w:sz w:val="24"/>
          <w:szCs w:val="24"/>
          <w:lang w:val="en-US"/>
        </w:rPr>
        <w:t>Kollektivsymbole</w:t>
      </w:r>
      <w:r w:rsidRPr="00424AD6">
        <w:rPr>
          <w:rFonts w:ascii="Times New Roman" w:hAnsi="Times New Roman"/>
          <w:sz w:val="24"/>
          <w:szCs w:val="24"/>
          <w:lang w:val="en-US"/>
        </w:rPr>
        <w:t xml:space="preserve"> (collectively shared symbols), a shared canon of expressions and images upon which a writer or illustrator can draw</w:t>
      </w:r>
      <w:r>
        <w:rPr>
          <w:rFonts w:ascii="Times New Roman" w:hAnsi="Times New Roman"/>
          <w:sz w:val="24"/>
          <w:szCs w:val="24"/>
          <w:lang w:val="en-US"/>
        </w:rPr>
        <w:t xml:space="preserve">, as </w:t>
      </w:r>
      <w:r w:rsidRPr="00424AD6">
        <w:rPr>
          <w:rFonts w:ascii="Times New Roman" w:hAnsi="Times New Roman"/>
          <w:sz w:val="24"/>
          <w:szCs w:val="24"/>
          <w:lang w:val="en-US"/>
        </w:rPr>
        <w:t xml:space="preserve">he </w:t>
      </w:r>
      <w:r>
        <w:rPr>
          <w:rFonts w:ascii="Times New Roman" w:hAnsi="Times New Roman"/>
          <w:sz w:val="24"/>
          <w:szCs w:val="24"/>
          <w:lang w:val="en-US"/>
        </w:rPr>
        <w:t xml:space="preserve">can with </w:t>
      </w:r>
      <w:r w:rsidRPr="00424AD6">
        <w:rPr>
          <w:rFonts w:ascii="Times New Roman" w:hAnsi="Times New Roman"/>
          <w:sz w:val="24"/>
          <w:szCs w:val="24"/>
          <w:lang w:val="en-US"/>
        </w:rPr>
        <w:t>common words or image associations.</w:t>
      </w:r>
      <w:r w:rsidRPr="00424AD6">
        <w:rPr>
          <w:rStyle w:val="FootnoteReference"/>
          <w:rFonts w:ascii="Times New Roman" w:hAnsi="Times New Roman"/>
          <w:sz w:val="24"/>
          <w:szCs w:val="24"/>
          <w:lang w:val="en-US"/>
        </w:rPr>
        <w:footnoteReference w:id="13"/>
      </w:r>
      <w:r w:rsidR="00E361EC">
        <w:rPr>
          <w:rFonts w:ascii="Times New Roman" w:hAnsi="Times New Roman"/>
          <w:sz w:val="24"/>
          <w:szCs w:val="24"/>
          <w:lang w:val="en-US"/>
        </w:rPr>
        <w:t xml:space="preserve"> </w:t>
      </w:r>
      <w:r w:rsidRPr="00424AD6">
        <w:rPr>
          <w:rFonts w:ascii="Times New Roman" w:hAnsi="Times New Roman"/>
          <w:sz w:val="24"/>
          <w:szCs w:val="24"/>
          <w:lang w:val="en-US"/>
        </w:rPr>
        <w:t>The process restarts once the metaphor crosses linguistic, cultural and even historical borders.</w:t>
      </w:r>
      <w:r w:rsidRPr="00424AD6">
        <w:rPr>
          <w:rStyle w:val="FootnoteReference"/>
          <w:rFonts w:ascii="Times New Roman" w:hAnsi="Times New Roman"/>
          <w:sz w:val="24"/>
          <w:szCs w:val="24"/>
          <w:lang w:val="en-US"/>
        </w:rPr>
        <w:footnoteReference w:id="14"/>
      </w:r>
      <w:r w:rsidRPr="00424AD6">
        <w:rPr>
          <w:rFonts w:ascii="Times New Roman" w:hAnsi="Times New Roman"/>
          <w:sz w:val="24"/>
          <w:szCs w:val="24"/>
          <w:lang w:val="en-US"/>
        </w:rPr>
        <w:t xml:space="preserve"> If the reader in the new environment is unfamiliar with the real-world object or process adduced in the metaphor, or is unaware of their metaphorical potential (which is the case, for example, in pre-modern China with the simile</w:t>
      </w:r>
      <w:r w:rsidRPr="00424AD6" w:rsidDel="00D80212">
        <w:rPr>
          <w:rFonts w:ascii="Times New Roman" w:hAnsi="Times New Roman"/>
          <w:sz w:val="24"/>
          <w:szCs w:val="24"/>
          <w:lang w:val="en-US"/>
        </w:rPr>
        <w:t xml:space="preserve"> </w:t>
      </w:r>
      <w:r w:rsidRPr="00424AD6">
        <w:rPr>
          <w:rFonts w:ascii="Times New Roman" w:hAnsi="Times New Roman"/>
          <w:sz w:val="24"/>
          <w:szCs w:val="24"/>
          <w:lang w:val="en-US"/>
        </w:rPr>
        <w:t xml:space="preserve">of a ship on the high seas, or, in medieval Europe, with the emblems woven into imported Chinese silks), the text or image remains incomprehensible. The metaphor or image is therefore in dire need of text to explain and “translate” it. Text allows the mind to re-homogenize the world after the irruption of the metaphorical oddity by explicitly </w:t>
      </w:r>
      <w:r w:rsidRPr="00424AD6">
        <w:rPr>
          <w:rFonts w:ascii="Times New Roman" w:hAnsi="Times New Roman"/>
          <w:sz w:val="24"/>
          <w:szCs w:val="24"/>
          <w:lang w:val="en-US"/>
        </w:rPr>
        <w:lastRenderedPageBreak/>
        <w:t xml:space="preserve">linking the image or metaphor to the more or less abstract concepts and it does so with a more or less substantial enrichment </w:t>
      </w:r>
      <w:r>
        <w:rPr>
          <w:rFonts w:ascii="Times New Roman" w:hAnsi="Times New Roman"/>
          <w:sz w:val="24"/>
          <w:szCs w:val="24"/>
          <w:lang w:val="en-US"/>
        </w:rPr>
        <w:t>of</w:t>
      </w:r>
      <w:r w:rsidRPr="00424AD6">
        <w:rPr>
          <w:rFonts w:ascii="Times New Roman" w:hAnsi="Times New Roman"/>
          <w:sz w:val="24"/>
          <w:szCs w:val="24"/>
          <w:lang w:val="en-US"/>
        </w:rPr>
        <w:t xml:space="preserve"> insight or information.</w:t>
      </w:r>
      <w:r w:rsidRPr="00424AD6">
        <w:rPr>
          <w:rStyle w:val="FootnoteReference"/>
          <w:rFonts w:ascii="Times New Roman" w:hAnsi="Times New Roman"/>
          <w:sz w:val="24"/>
          <w:szCs w:val="24"/>
          <w:lang w:val="en-US"/>
        </w:rPr>
        <w:footnoteReference w:id="15"/>
      </w:r>
    </w:p>
    <w:p w:rsidR="00EC306A" w:rsidRPr="00424AD6" w:rsidRDefault="00EC306A" w:rsidP="00EC306A">
      <w:pPr>
        <w:rPr>
          <w:rFonts w:ascii="Times New Roman" w:hAnsi="Times New Roman"/>
          <w:sz w:val="24"/>
          <w:szCs w:val="24"/>
          <w:lang w:val="en-US"/>
        </w:rPr>
      </w:pPr>
      <w:r w:rsidRPr="00424AD6">
        <w:rPr>
          <w:rFonts w:ascii="Times New Roman" w:hAnsi="Times New Roman"/>
          <w:sz w:val="24"/>
          <w:szCs w:val="24"/>
          <w:lang w:val="en-US"/>
        </w:rPr>
        <w:t xml:space="preserve">We are not interested here in providing the one and only authoritative definition of a concept such as “the state”; instead we are studying efforts </w:t>
      </w:r>
      <w:r>
        <w:rPr>
          <w:rFonts w:ascii="Times New Roman" w:hAnsi="Times New Roman"/>
          <w:sz w:val="24"/>
          <w:szCs w:val="24"/>
          <w:lang w:val="en-US"/>
        </w:rPr>
        <w:t>all over the world</w:t>
      </w:r>
      <w:r w:rsidR="00032FBD">
        <w:rPr>
          <w:rFonts w:ascii="Times New Roman" w:hAnsi="Times New Roman"/>
          <w:sz w:val="24"/>
          <w:szCs w:val="24"/>
          <w:lang w:val="en-US"/>
        </w:rPr>
        <w:t xml:space="preserve"> </w:t>
      </w:r>
      <w:r w:rsidRPr="00424AD6">
        <w:rPr>
          <w:rFonts w:ascii="Times New Roman" w:hAnsi="Times New Roman"/>
          <w:sz w:val="24"/>
          <w:szCs w:val="24"/>
          <w:lang w:val="en-US"/>
        </w:rPr>
        <w:t xml:space="preserve">to grasp the structures and dynamics of this “thing”—if </w:t>
      </w:r>
      <w:r>
        <w:rPr>
          <w:rFonts w:ascii="Times New Roman" w:hAnsi="Times New Roman"/>
          <w:sz w:val="24"/>
          <w:szCs w:val="24"/>
          <w:lang w:val="en-US"/>
        </w:rPr>
        <w:t>indeed</w:t>
      </w:r>
      <w:r w:rsidRPr="00424AD6">
        <w:rPr>
          <w:rFonts w:ascii="Times New Roman" w:hAnsi="Times New Roman"/>
          <w:sz w:val="24"/>
          <w:szCs w:val="24"/>
          <w:lang w:val="en-US"/>
        </w:rPr>
        <w:t xml:space="preserve"> it is</w:t>
      </w:r>
      <w:r>
        <w:rPr>
          <w:rFonts w:ascii="Times New Roman" w:hAnsi="Times New Roman"/>
          <w:sz w:val="24"/>
          <w:szCs w:val="24"/>
          <w:lang w:val="en-US"/>
        </w:rPr>
        <w:t xml:space="preserve"> that</w:t>
      </w:r>
      <w:r w:rsidRPr="00424AD6">
        <w:rPr>
          <w:rFonts w:ascii="Times New Roman" w:hAnsi="Times New Roman"/>
          <w:sz w:val="24"/>
          <w:szCs w:val="24"/>
          <w:lang w:val="en-US"/>
        </w:rPr>
        <w:t xml:space="preserve">—and to develop strategies to operate, change, or abolish it. Our focus is on the historically concrete practice of dealing with this “thing.” We are therefore well-advised not to marginalize </w:t>
      </w:r>
      <w:r w:rsidRPr="00424AD6">
        <w:rPr>
          <w:rFonts w:ascii="Times New Roman" w:hAnsi="Times New Roman"/>
          <w:i/>
          <w:sz w:val="24"/>
          <w:szCs w:val="24"/>
          <w:lang w:val="en-US"/>
        </w:rPr>
        <w:t>a priori</w:t>
      </w:r>
      <w:r w:rsidRPr="00424AD6">
        <w:rPr>
          <w:rFonts w:ascii="Times New Roman" w:hAnsi="Times New Roman"/>
          <w:sz w:val="24"/>
          <w:szCs w:val="24"/>
          <w:lang w:val="en-US"/>
        </w:rPr>
        <w:t xml:space="preserve"> the “other” non-verbal forms of articulating concepts by treating them, for example, as cheap and subsidiary ways of instructing the great unwashed</w:t>
      </w:r>
      <w:r>
        <w:rPr>
          <w:rFonts w:ascii="Times New Roman" w:hAnsi="Times New Roman"/>
          <w:sz w:val="24"/>
          <w:szCs w:val="24"/>
          <w:lang w:val="en-US"/>
        </w:rPr>
        <w:t>. Instead, we need to</w:t>
      </w:r>
      <w:r w:rsidRPr="00424AD6">
        <w:rPr>
          <w:rFonts w:ascii="Times New Roman" w:hAnsi="Times New Roman"/>
          <w:sz w:val="24"/>
          <w:szCs w:val="24"/>
          <w:lang w:val="en-US"/>
        </w:rPr>
        <w:t xml:space="preserve"> test the evidence for the interaction of these different forms, and their impact on each other as well as on </w:t>
      </w:r>
      <w:r>
        <w:rPr>
          <w:rFonts w:ascii="Times New Roman" w:hAnsi="Times New Roman"/>
          <w:sz w:val="24"/>
          <w:szCs w:val="24"/>
          <w:lang w:val="en-US"/>
        </w:rPr>
        <w:t xml:space="preserve">the overall </w:t>
      </w:r>
      <w:r w:rsidRPr="00424AD6">
        <w:rPr>
          <w:rFonts w:ascii="Times New Roman" w:hAnsi="Times New Roman"/>
          <w:sz w:val="24"/>
          <w:szCs w:val="24"/>
          <w:lang w:val="en-US"/>
        </w:rPr>
        <w:t>understanding</w:t>
      </w:r>
      <w:r>
        <w:rPr>
          <w:rFonts w:ascii="Times New Roman" w:hAnsi="Times New Roman"/>
          <w:sz w:val="24"/>
          <w:szCs w:val="24"/>
          <w:lang w:val="en-US"/>
        </w:rPr>
        <w:t xml:space="preserve"> of the concepts they articulate</w:t>
      </w:r>
      <w:r w:rsidRPr="00424AD6">
        <w:rPr>
          <w:rFonts w:ascii="Times New Roman" w:hAnsi="Times New Roman"/>
          <w:sz w:val="24"/>
          <w:szCs w:val="24"/>
          <w:lang w:val="en-US"/>
        </w:rPr>
        <w:t xml:space="preserve">. </w:t>
      </w:r>
    </w:p>
    <w:p w:rsidR="00EC306A" w:rsidRPr="00424AD6" w:rsidRDefault="00EC306A" w:rsidP="00EC306A">
      <w:pPr>
        <w:rPr>
          <w:rFonts w:ascii="Times New Roman" w:hAnsi="Times New Roman"/>
          <w:sz w:val="24"/>
          <w:szCs w:val="24"/>
          <w:lang w:val="en-US"/>
        </w:rPr>
      </w:pPr>
      <w:r w:rsidRPr="00424AD6">
        <w:rPr>
          <w:rFonts w:ascii="Times New Roman" w:hAnsi="Times New Roman"/>
          <w:sz w:val="24"/>
          <w:szCs w:val="24"/>
          <w:lang w:val="en-US"/>
        </w:rPr>
        <w:t>The case study chosen for this article fulfils the following criteria:</w:t>
      </w:r>
    </w:p>
    <w:p w:rsidR="00EC306A" w:rsidRPr="00424AD6" w:rsidRDefault="00EC306A" w:rsidP="00EC306A">
      <w:pPr>
        <w:numPr>
          <w:ilvl w:val="0"/>
          <w:numId w:val="2"/>
        </w:numPr>
        <w:rPr>
          <w:rFonts w:ascii="Times New Roman" w:hAnsi="Times New Roman"/>
          <w:sz w:val="24"/>
          <w:szCs w:val="24"/>
          <w:lang w:val="en-US"/>
        </w:rPr>
      </w:pPr>
      <w:r w:rsidRPr="00424AD6">
        <w:rPr>
          <w:rFonts w:ascii="Times New Roman" w:hAnsi="Times New Roman"/>
          <w:sz w:val="24"/>
          <w:szCs w:val="24"/>
          <w:lang w:val="en-US"/>
        </w:rPr>
        <w:t>The conceptual discussion is articulated on different levels, in this case word, metaphor, and image.</w:t>
      </w:r>
    </w:p>
    <w:p w:rsidR="00EC306A" w:rsidRPr="00424AD6" w:rsidRDefault="00EC306A" w:rsidP="00EC306A">
      <w:pPr>
        <w:numPr>
          <w:ilvl w:val="0"/>
          <w:numId w:val="2"/>
        </w:numPr>
        <w:rPr>
          <w:rFonts w:ascii="Times New Roman" w:hAnsi="Times New Roman"/>
          <w:sz w:val="24"/>
          <w:szCs w:val="24"/>
          <w:lang w:val="en-US"/>
        </w:rPr>
      </w:pPr>
      <w:r w:rsidRPr="00424AD6">
        <w:rPr>
          <w:rFonts w:ascii="Times New Roman" w:hAnsi="Times New Roman"/>
          <w:sz w:val="24"/>
          <w:szCs w:val="24"/>
          <w:lang w:val="en-US"/>
        </w:rPr>
        <w:t>The relevant material is relatively small in volume to allow for economy of research and presentation.</w:t>
      </w:r>
    </w:p>
    <w:p w:rsidR="00EC306A" w:rsidRPr="00424AD6" w:rsidRDefault="00EC306A" w:rsidP="00EC306A">
      <w:pPr>
        <w:numPr>
          <w:ilvl w:val="0"/>
          <w:numId w:val="2"/>
        </w:numPr>
        <w:rPr>
          <w:rFonts w:ascii="Times New Roman" w:hAnsi="Times New Roman"/>
          <w:sz w:val="24"/>
          <w:szCs w:val="24"/>
          <w:lang w:val="en-US"/>
        </w:rPr>
      </w:pPr>
      <w:r w:rsidRPr="00424AD6">
        <w:rPr>
          <w:rFonts w:ascii="Times New Roman" w:hAnsi="Times New Roman"/>
          <w:sz w:val="24"/>
          <w:szCs w:val="24"/>
          <w:lang w:val="en-US"/>
        </w:rPr>
        <w:t>The circumstances are seen as pressing enough to prompt a great many players with different perspectives to join the discussion on a variety of media platforms.</w:t>
      </w:r>
    </w:p>
    <w:p w:rsidR="00EC306A" w:rsidRPr="00424AD6" w:rsidRDefault="00EC306A" w:rsidP="00EC306A">
      <w:pPr>
        <w:rPr>
          <w:rFonts w:ascii="Times New Roman" w:hAnsi="Times New Roman"/>
          <w:sz w:val="24"/>
          <w:szCs w:val="24"/>
          <w:lang w:val="en-US"/>
        </w:rPr>
      </w:pPr>
      <w:r w:rsidRPr="00424AD6">
        <w:rPr>
          <w:rFonts w:ascii="Times New Roman" w:hAnsi="Times New Roman"/>
          <w:sz w:val="24"/>
          <w:szCs w:val="24"/>
          <w:lang w:val="en-US"/>
        </w:rPr>
        <w:t xml:space="preserve">Obviously, there is no proof that such a test case is “typical”. Consequently, any drawn conclusions will be hypotheses that need further testing.   </w:t>
      </w:r>
    </w:p>
    <w:p w:rsidR="00EC306A" w:rsidRPr="005C2487" w:rsidRDefault="00EC306A" w:rsidP="005C2487">
      <w:pPr>
        <w:rPr>
          <w:rFonts w:ascii="Times New Roman" w:hAnsi="Times New Roman"/>
          <w:sz w:val="24"/>
          <w:szCs w:val="24"/>
          <w:lang w:val="en-US"/>
        </w:rPr>
      </w:pPr>
    </w:p>
    <w:p w:rsidR="00EC306A" w:rsidRPr="00424AD6" w:rsidRDefault="00EC306A" w:rsidP="00EC306A">
      <w:pPr>
        <w:rPr>
          <w:rFonts w:ascii="Times New Roman" w:eastAsia="宋体" w:hAnsi="Times New Roman"/>
          <w:b/>
          <w:sz w:val="24"/>
          <w:szCs w:val="24"/>
          <w:lang w:val="en-US" w:eastAsia="zh-CN"/>
        </w:rPr>
      </w:pPr>
      <w:r w:rsidRPr="00424AD6">
        <w:rPr>
          <w:rFonts w:ascii="Times New Roman" w:hAnsi="Times New Roman"/>
          <w:b/>
          <w:sz w:val="24"/>
          <w:szCs w:val="24"/>
          <w:lang w:val="en-US"/>
        </w:rPr>
        <w:t xml:space="preserve">The </w:t>
      </w:r>
      <w:r>
        <w:rPr>
          <w:rFonts w:ascii="Times New Roman" w:hAnsi="Times New Roman"/>
          <w:b/>
          <w:sz w:val="24"/>
          <w:szCs w:val="24"/>
          <w:lang w:val="en-US"/>
        </w:rPr>
        <w:t>m</w:t>
      </w:r>
      <w:r w:rsidRPr="00424AD6">
        <w:rPr>
          <w:rFonts w:ascii="Times New Roman" w:hAnsi="Times New Roman"/>
          <w:b/>
          <w:sz w:val="24"/>
          <w:szCs w:val="24"/>
          <w:lang w:val="en-US"/>
        </w:rPr>
        <w:t xml:space="preserve">etaphor and the </w:t>
      </w:r>
      <w:r>
        <w:rPr>
          <w:rFonts w:ascii="Times New Roman" w:hAnsi="Times New Roman"/>
          <w:b/>
          <w:sz w:val="24"/>
          <w:szCs w:val="24"/>
          <w:lang w:val="en-US"/>
        </w:rPr>
        <w:t>i</w:t>
      </w:r>
      <w:r w:rsidRPr="00424AD6">
        <w:rPr>
          <w:rFonts w:ascii="Times New Roman" w:hAnsi="Times New Roman"/>
          <w:b/>
          <w:sz w:val="24"/>
          <w:szCs w:val="24"/>
          <w:lang w:val="en-US"/>
        </w:rPr>
        <w:t xml:space="preserve">mage of </w:t>
      </w:r>
      <w:r>
        <w:rPr>
          <w:rFonts w:ascii="Times New Roman" w:hAnsi="Times New Roman"/>
          <w:b/>
          <w:sz w:val="24"/>
          <w:szCs w:val="24"/>
          <w:lang w:val="en-US"/>
        </w:rPr>
        <w:t>a</w:t>
      </w:r>
      <w:r w:rsidRPr="00424AD6">
        <w:rPr>
          <w:rFonts w:ascii="Times New Roman" w:hAnsi="Times New Roman"/>
          <w:b/>
          <w:sz w:val="24"/>
          <w:szCs w:val="24"/>
          <w:lang w:val="en-US"/>
        </w:rPr>
        <w:t xml:space="preserve">symmetry in </w:t>
      </w:r>
      <w:r>
        <w:rPr>
          <w:rFonts w:ascii="Times New Roman" w:hAnsi="Times New Roman"/>
          <w:b/>
          <w:sz w:val="24"/>
          <w:szCs w:val="24"/>
          <w:lang w:val="en-US"/>
        </w:rPr>
        <w:t>a</w:t>
      </w:r>
      <w:r w:rsidRPr="00424AD6">
        <w:rPr>
          <w:rFonts w:ascii="Times New Roman" w:hAnsi="Times New Roman"/>
          <w:b/>
          <w:sz w:val="24"/>
          <w:szCs w:val="24"/>
          <w:lang w:val="en-US"/>
        </w:rPr>
        <w:t xml:space="preserve">gency and </w:t>
      </w:r>
      <w:r>
        <w:rPr>
          <w:rFonts w:ascii="Times New Roman" w:hAnsi="Times New Roman"/>
          <w:b/>
          <w:sz w:val="24"/>
          <w:szCs w:val="24"/>
          <w:lang w:val="en-US"/>
        </w:rPr>
        <w:t>p</w:t>
      </w:r>
      <w:r w:rsidRPr="00424AD6">
        <w:rPr>
          <w:rFonts w:ascii="Times New Roman" w:hAnsi="Times New Roman"/>
          <w:b/>
          <w:sz w:val="24"/>
          <w:szCs w:val="24"/>
          <w:lang w:val="en-US"/>
        </w:rPr>
        <w:t xml:space="preserve">ower: </w:t>
      </w:r>
      <w:r>
        <w:rPr>
          <w:rFonts w:ascii="Times New Roman" w:hAnsi="Times New Roman"/>
          <w:b/>
          <w:sz w:val="24"/>
          <w:szCs w:val="24"/>
          <w:lang w:val="en-US"/>
        </w:rPr>
        <w:t>t</w:t>
      </w:r>
      <w:r w:rsidRPr="00424AD6">
        <w:rPr>
          <w:rFonts w:ascii="Times New Roman" w:hAnsi="Times New Roman"/>
          <w:b/>
          <w:sz w:val="24"/>
          <w:szCs w:val="24"/>
          <w:lang w:val="en-US"/>
        </w:rPr>
        <w:t xml:space="preserve">he </w:t>
      </w:r>
      <w:r>
        <w:rPr>
          <w:rFonts w:ascii="Times New Roman" w:hAnsi="Times New Roman"/>
          <w:b/>
          <w:sz w:val="24"/>
          <w:szCs w:val="24"/>
          <w:lang w:val="en-US"/>
        </w:rPr>
        <w:t>c</w:t>
      </w:r>
      <w:r w:rsidRPr="00424AD6">
        <w:rPr>
          <w:rFonts w:ascii="Times New Roman" w:hAnsi="Times New Roman"/>
          <w:b/>
          <w:sz w:val="24"/>
          <w:szCs w:val="24"/>
          <w:lang w:val="en-US"/>
        </w:rPr>
        <w:t xml:space="preserve">artoon “The Situation in the Far East” </w:t>
      </w:r>
      <w:r w:rsidR="00373160" w:rsidRPr="00373160">
        <w:rPr>
          <w:rFonts w:ascii="Times New Roman" w:hAnsi="Times New Roman"/>
          <w:b/>
          <w:i/>
          <w:sz w:val="24"/>
          <w:szCs w:val="24"/>
          <w:lang w:val="en-US"/>
        </w:rPr>
        <w:t>Shiju</w:t>
      </w:r>
      <w:r w:rsidRPr="00424AD6">
        <w:rPr>
          <w:rFonts w:ascii="Times New Roman" w:hAnsi="Times New Roman"/>
          <w:b/>
          <w:sz w:val="24"/>
          <w:szCs w:val="24"/>
          <w:lang w:val="en-US"/>
        </w:rPr>
        <w:t xml:space="preserve"> (</w:t>
      </w:r>
      <w:r w:rsidR="00373160" w:rsidRPr="00373160">
        <w:rPr>
          <w:rFonts w:ascii="Times New Roman" w:hAnsi="Times New Roman"/>
          <w:b/>
          <w:i/>
          <w:sz w:val="24"/>
          <w:szCs w:val="24"/>
          <w:lang w:val="en-US"/>
        </w:rPr>
        <w:t>quan</w:t>
      </w:r>
      <w:r w:rsidRPr="00424AD6">
        <w:rPr>
          <w:rFonts w:ascii="Times New Roman" w:hAnsi="Times New Roman"/>
          <w:b/>
          <w:sz w:val="24"/>
          <w:szCs w:val="24"/>
          <w:lang w:val="en-US"/>
        </w:rPr>
        <w:t xml:space="preserve">) </w:t>
      </w:r>
      <w:r w:rsidR="00373160" w:rsidRPr="00373160">
        <w:rPr>
          <w:rFonts w:ascii="Times New Roman" w:hAnsi="Times New Roman"/>
          <w:b/>
          <w:i/>
          <w:sz w:val="24"/>
          <w:szCs w:val="24"/>
          <w:lang w:val="en-US"/>
        </w:rPr>
        <w:t>tu</w:t>
      </w:r>
      <w:r w:rsidRPr="00424AD6">
        <w:rPr>
          <w:rFonts w:ascii="Times New Roman" w:hAnsi="Times New Roman"/>
          <w:b/>
          <w:sz w:val="24"/>
          <w:szCs w:val="24"/>
          <w:lang w:val="en-US"/>
        </w:rPr>
        <w:t xml:space="preserve"> </w:t>
      </w:r>
      <w:proofErr w:type="gramStart"/>
      <w:r w:rsidRPr="005C2487">
        <w:rPr>
          <w:rFonts w:ascii="SimSun" w:eastAsia="SimSun" w:hAnsi="SimSun"/>
          <w:b/>
          <w:sz w:val="24"/>
          <w:szCs w:val="24"/>
          <w:lang w:val="en-US" w:eastAsia="zh-CN"/>
        </w:rPr>
        <w:t>時局(</w:t>
      </w:r>
      <w:proofErr w:type="gramEnd"/>
      <w:r w:rsidRPr="005C2487">
        <w:rPr>
          <w:rFonts w:ascii="SimSun" w:eastAsia="SimSun" w:hAnsi="SimSun"/>
          <w:b/>
          <w:sz w:val="24"/>
          <w:szCs w:val="24"/>
          <w:lang w:val="en-US" w:eastAsia="zh-CN"/>
        </w:rPr>
        <w:t>全)圖</w:t>
      </w:r>
    </w:p>
    <w:p w:rsidR="00EC306A" w:rsidRPr="00424AD6" w:rsidRDefault="00EC306A" w:rsidP="00EC306A">
      <w:pPr>
        <w:rPr>
          <w:rFonts w:ascii="Times New Roman" w:hAnsi="Times New Roman"/>
          <w:sz w:val="24"/>
          <w:szCs w:val="24"/>
          <w:lang w:val="en-US"/>
        </w:rPr>
      </w:pPr>
      <w:r w:rsidRPr="00424AD6">
        <w:rPr>
          <w:rFonts w:ascii="Times New Roman" w:hAnsi="Times New Roman"/>
          <w:sz w:val="24"/>
          <w:szCs w:val="24"/>
          <w:lang w:val="en-US"/>
        </w:rPr>
        <w:t xml:space="preserve">On July 19, 1899, a political cartoon appeared in Hong Kong (Figure 1). It was called “The Situation in the Far East” in English and </w:t>
      </w:r>
      <w:r w:rsidRPr="00424AD6">
        <w:rPr>
          <w:rFonts w:ascii="Times New Roman" w:hAnsi="Times New Roman"/>
          <w:i/>
          <w:sz w:val="24"/>
          <w:szCs w:val="24"/>
          <w:lang w:val="en-US"/>
        </w:rPr>
        <w:t>Shiju quantu</w:t>
      </w:r>
      <w:r w:rsidR="00E361EC">
        <w:rPr>
          <w:rFonts w:ascii="Times New Roman" w:hAnsi="Times New Roman"/>
          <w:i/>
          <w:sz w:val="24"/>
          <w:szCs w:val="24"/>
          <w:lang w:val="en-US"/>
        </w:rPr>
        <w:t xml:space="preserve"> </w:t>
      </w:r>
      <w:r w:rsidR="00032FBD" w:rsidRPr="005C2487">
        <w:rPr>
          <w:rFonts w:ascii="SimSun" w:eastAsia="SimSun" w:hAnsi="SimSun"/>
          <w:sz w:val="24"/>
          <w:szCs w:val="24"/>
          <w:lang w:val="en-US" w:eastAsia="zh-CN"/>
        </w:rPr>
        <w:t>時局全圖</w:t>
      </w:r>
      <w:r w:rsidR="005C2487">
        <w:rPr>
          <w:rFonts w:ascii="Times New Roman" w:hAnsi="Times New Roman"/>
          <w:sz w:val="24"/>
          <w:szCs w:val="24"/>
          <w:lang w:val="en-US"/>
        </w:rPr>
        <w:t xml:space="preserve"> </w:t>
      </w:r>
      <w:r w:rsidRPr="00424AD6">
        <w:rPr>
          <w:rFonts w:ascii="Times New Roman" w:hAnsi="Times New Roman"/>
          <w:sz w:val="24"/>
          <w:szCs w:val="24"/>
          <w:lang w:val="en-US"/>
        </w:rPr>
        <w:t>(</w:t>
      </w:r>
      <w:r w:rsidRPr="00424AD6">
        <w:rPr>
          <w:rFonts w:ascii="Times New Roman" w:eastAsia="SimSun" w:hAnsi="Times New Roman"/>
          <w:sz w:val="24"/>
          <w:szCs w:val="24"/>
          <w:lang w:val="en-US" w:eastAsia="zh-CN"/>
        </w:rPr>
        <w:t>Complete i</w:t>
      </w:r>
      <w:r w:rsidRPr="00424AD6">
        <w:rPr>
          <w:rFonts w:ascii="Times New Roman" w:hAnsi="Times New Roman"/>
          <w:sz w:val="24"/>
          <w:szCs w:val="24"/>
          <w:lang w:val="en-US"/>
        </w:rPr>
        <w:t xml:space="preserve">llustration of the contemporary situation) in Chinese. As a political cartoon it signals a pressing political issue; as a cartoon describing the situation of China vis-a-vis the world powers it deals with an issue </w:t>
      </w:r>
      <w:r>
        <w:rPr>
          <w:rFonts w:ascii="Times New Roman" w:hAnsi="Times New Roman"/>
          <w:sz w:val="24"/>
          <w:szCs w:val="24"/>
          <w:lang w:val="en-US"/>
        </w:rPr>
        <w:t>considered</w:t>
      </w:r>
      <w:r w:rsidRPr="00424AD6">
        <w:rPr>
          <w:rFonts w:ascii="Times New Roman" w:hAnsi="Times New Roman"/>
          <w:sz w:val="24"/>
          <w:szCs w:val="24"/>
          <w:lang w:val="en-US"/>
        </w:rPr>
        <w:t xml:space="preserve"> pressing not just by people with a China-centered perspective, but also by the Powers. The focus of this cartoon on the asymmetries in agency and power between China and the Powers will allow us to </w:t>
      </w:r>
      <w:r>
        <w:rPr>
          <w:rFonts w:ascii="Times New Roman" w:hAnsi="Times New Roman"/>
          <w:sz w:val="24"/>
          <w:szCs w:val="24"/>
          <w:lang w:val="en-US"/>
        </w:rPr>
        <w:t>a</w:t>
      </w:r>
      <w:r w:rsidR="0099496C">
        <w:rPr>
          <w:rFonts w:ascii="Times New Roman" w:hAnsi="Times New Roman"/>
          <w:sz w:val="24"/>
          <w:szCs w:val="24"/>
          <w:lang w:val="en-US"/>
        </w:rPr>
        <w:t>d</w:t>
      </w:r>
      <w:r>
        <w:rPr>
          <w:rFonts w:ascii="Times New Roman" w:hAnsi="Times New Roman"/>
          <w:sz w:val="24"/>
          <w:szCs w:val="24"/>
          <w:lang w:val="en-US"/>
        </w:rPr>
        <w:t xml:space="preserve">dress </w:t>
      </w:r>
      <w:r w:rsidRPr="00424AD6">
        <w:rPr>
          <w:rFonts w:ascii="Times New Roman" w:hAnsi="Times New Roman"/>
          <w:sz w:val="24"/>
          <w:szCs w:val="24"/>
          <w:lang w:val="en-US"/>
        </w:rPr>
        <w:t xml:space="preserve">the abstract </w:t>
      </w:r>
      <w:r>
        <w:rPr>
          <w:rFonts w:ascii="Times New Roman" w:hAnsi="Times New Roman"/>
          <w:sz w:val="24"/>
          <w:szCs w:val="24"/>
          <w:lang w:val="en-US"/>
        </w:rPr>
        <w:t>issue</w:t>
      </w:r>
      <w:r w:rsidRPr="00424AD6">
        <w:rPr>
          <w:rFonts w:ascii="Times New Roman" w:hAnsi="Times New Roman"/>
          <w:sz w:val="24"/>
          <w:szCs w:val="24"/>
          <w:lang w:val="en-US"/>
        </w:rPr>
        <w:t xml:space="preserve"> of the relationship between concept, metaphor and image in </w:t>
      </w:r>
      <w:r w:rsidRPr="00424AD6">
        <w:rPr>
          <w:rFonts w:ascii="Times New Roman" w:hAnsi="Times New Roman"/>
          <w:sz w:val="24"/>
          <w:szCs w:val="24"/>
          <w:lang w:val="en-US"/>
        </w:rPr>
        <w:lastRenderedPageBreak/>
        <w:t xml:space="preserve">the very specific context of a debate that </w:t>
      </w:r>
      <w:r>
        <w:rPr>
          <w:rFonts w:ascii="Times New Roman" w:hAnsi="Times New Roman"/>
          <w:sz w:val="24"/>
          <w:szCs w:val="24"/>
          <w:lang w:val="en-US"/>
        </w:rPr>
        <w:t xml:space="preserve">has </w:t>
      </w:r>
      <w:r w:rsidRPr="00424AD6">
        <w:rPr>
          <w:rFonts w:ascii="Times New Roman" w:hAnsi="Times New Roman"/>
          <w:sz w:val="24"/>
          <w:szCs w:val="24"/>
          <w:lang w:val="en-US"/>
        </w:rPr>
        <w:t>shape</w:t>
      </w:r>
      <w:r>
        <w:rPr>
          <w:rFonts w:ascii="Times New Roman" w:hAnsi="Times New Roman"/>
          <w:sz w:val="24"/>
          <w:szCs w:val="24"/>
          <w:lang w:val="en-US"/>
        </w:rPr>
        <w:t>d</w:t>
      </w:r>
      <w:r w:rsidRPr="00424AD6">
        <w:rPr>
          <w:rFonts w:ascii="Times New Roman" w:hAnsi="Times New Roman"/>
          <w:sz w:val="24"/>
          <w:szCs w:val="24"/>
          <w:lang w:val="en-US"/>
        </w:rPr>
        <w:t xml:space="preserve"> Chinese political imagery to this day.</w:t>
      </w:r>
    </w:p>
    <w:p w:rsidR="00EC306A" w:rsidRPr="00424AD6" w:rsidRDefault="00250281" w:rsidP="00250281">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 xml:space="preserve">Fig. 1: </w:t>
      </w:r>
      <w:r w:rsidR="00EC306A" w:rsidRPr="00424AD6">
        <w:rPr>
          <w:rFonts w:ascii="Times New Roman" w:hAnsi="Times New Roman"/>
          <w:sz w:val="24"/>
          <w:szCs w:val="24"/>
          <w:lang w:val="en-US"/>
        </w:rPr>
        <w:t xml:space="preserve">Tse Tsan Tai </w:t>
      </w:r>
      <w:r w:rsidR="00EC306A" w:rsidRPr="00424AD6">
        <w:rPr>
          <w:rFonts w:ascii="Times New Roman" w:eastAsia="SimSun" w:hAnsi="Times New Roman"/>
          <w:sz w:val="24"/>
          <w:szCs w:val="24"/>
          <w:lang w:val="en-US" w:eastAsia="zh-CN"/>
        </w:rPr>
        <w:t>謝纘泰</w:t>
      </w:r>
      <w:r w:rsidR="00EC306A" w:rsidRPr="00424AD6">
        <w:rPr>
          <w:rFonts w:ascii="Times New Roman" w:eastAsia="SimSun" w:hAnsi="Times New Roman"/>
          <w:sz w:val="24"/>
          <w:szCs w:val="24"/>
          <w:lang w:val="en-US" w:eastAsia="zh-CN"/>
        </w:rPr>
        <w:t xml:space="preserve"> (</w:t>
      </w:r>
      <w:r w:rsidR="00EC306A" w:rsidRPr="00424AD6">
        <w:rPr>
          <w:rFonts w:ascii="Times New Roman" w:eastAsia="宋体" w:hAnsi="Times New Roman"/>
          <w:sz w:val="24"/>
          <w:szCs w:val="24"/>
          <w:lang w:val="en-US" w:eastAsia="zh-CN"/>
        </w:rPr>
        <w:t>1872-1937)</w:t>
      </w:r>
      <w:r w:rsidR="00EC306A" w:rsidRPr="00424AD6">
        <w:rPr>
          <w:rFonts w:ascii="Times New Roman" w:hAnsi="Times New Roman"/>
          <w:sz w:val="24"/>
          <w:szCs w:val="24"/>
          <w:lang w:val="en-US"/>
        </w:rPr>
        <w:t xml:space="preserve">, </w:t>
      </w:r>
      <w:r w:rsidR="00373160" w:rsidRPr="00373160">
        <w:rPr>
          <w:rFonts w:ascii="Times New Roman" w:hAnsi="Times New Roman"/>
          <w:i/>
          <w:sz w:val="24"/>
          <w:szCs w:val="24"/>
          <w:lang w:val="en-US"/>
        </w:rPr>
        <w:t>Shiju quantu</w:t>
      </w:r>
      <w:r w:rsidR="00EC306A" w:rsidRPr="00424AD6">
        <w:rPr>
          <w:rFonts w:ascii="Times New Roman" w:hAnsi="Times New Roman"/>
          <w:sz w:val="24"/>
          <w:szCs w:val="24"/>
          <w:lang w:val="en-US"/>
        </w:rPr>
        <w:t xml:space="preserve"> </w:t>
      </w:r>
      <w:r w:rsidR="00EC306A" w:rsidRPr="00424AD6">
        <w:rPr>
          <w:rFonts w:ascii="Times New Roman" w:eastAsia="SimSun" w:hAnsi="Times New Roman"/>
          <w:sz w:val="24"/>
          <w:szCs w:val="24"/>
          <w:lang w:val="en-US" w:eastAsia="zh-CN"/>
        </w:rPr>
        <w:t>時局全圖</w:t>
      </w:r>
      <w:r w:rsidR="00EC306A" w:rsidRPr="00424AD6">
        <w:rPr>
          <w:rFonts w:ascii="Times New Roman" w:eastAsia="SimSun" w:hAnsi="Times New Roman"/>
          <w:sz w:val="24"/>
          <w:szCs w:val="24"/>
          <w:lang w:val="en-US" w:eastAsia="zh-CN"/>
        </w:rPr>
        <w:t xml:space="preserve"> </w:t>
      </w:r>
      <w:r w:rsidR="00EC306A" w:rsidRPr="007236CD">
        <w:rPr>
          <w:rFonts w:ascii="Times New Roman" w:hAnsi="Times New Roman"/>
          <w:i/>
          <w:sz w:val="24"/>
          <w:szCs w:val="24"/>
          <w:lang w:val="en-US"/>
        </w:rPr>
        <w:t>The Situation in the Far East</w:t>
      </w:r>
      <w:r w:rsidR="00EC306A" w:rsidRPr="00424AD6">
        <w:rPr>
          <w:rFonts w:ascii="Times New Roman" w:hAnsi="Times New Roman"/>
          <w:sz w:val="24"/>
          <w:szCs w:val="24"/>
          <w:lang w:val="en-US"/>
        </w:rPr>
        <w:t>, Hong Kong</w:t>
      </w:r>
      <w:r w:rsidR="00EC306A">
        <w:rPr>
          <w:rFonts w:ascii="Times New Roman" w:hAnsi="Times New Roman"/>
          <w:sz w:val="24"/>
          <w:szCs w:val="24"/>
          <w:lang w:val="en-US"/>
        </w:rPr>
        <w:t>,</w:t>
      </w:r>
      <w:r w:rsidR="00EC306A" w:rsidRPr="00424AD6">
        <w:rPr>
          <w:rFonts w:ascii="Times New Roman" w:hAnsi="Times New Roman"/>
          <w:sz w:val="24"/>
          <w:szCs w:val="24"/>
          <w:lang w:val="en-US"/>
        </w:rPr>
        <w:t xml:space="preserve"> July 1899</w:t>
      </w:r>
      <w:r w:rsidR="00EC306A">
        <w:rPr>
          <w:rFonts w:ascii="Times New Roman" w:hAnsi="Times New Roman"/>
          <w:sz w:val="24"/>
          <w:szCs w:val="24"/>
          <w:lang w:val="en-US"/>
        </w:rPr>
        <w:t>.</w:t>
      </w:r>
      <w:r w:rsidR="00EC306A" w:rsidRPr="00424AD6">
        <w:rPr>
          <w:rFonts w:ascii="Times New Roman" w:hAnsi="Times New Roman"/>
          <w:sz w:val="24"/>
          <w:szCs w:val="24"/>
          <w:lang w:val="en-US"/>
        </w:rPr>
        <w:t xml:space="preserve"> </w:t>
      </w:r>
    </w:p>
    <w:p w:rsidR="00EC306A" w:rsidRPr="00424AD6" w:rsidRDefault="00EC306A" w:rsidP="00EC306A">
      <w:pPr>
        <w:autoSpaceDE w:val="0"/>
        <w:autoSpaceDN w:val="0"/>
        <w:adjustRightInd w:val="0"/>
        <w:spacing w:after="0" w:line="240" w:lineRule="auto"/>
        <w:rPr>
          <w:rFonts w:ascii="Times New Roman" w:hAnsi="Times New Roman"/>
          <w:sz w:val="24"/>
          <w:szCs w:val="24"/>
          <w:lang w:val="en-US"/>
        </w:rPr>
      </w:pPr>
    </w:p>
    <w:p w:rsidR="00EC306A" w:rsidRPr="00424AD6" w:rsidRDefault="00EC306A" w:rsidP="00EC306A">
      <w:pPr>
        <w:autoSpaceDE w:val="0"/>
        <w:autoSpaceDN w:val="0"/>
        <w:adjustRightInd w:val="0"/>
        <w:spacing w:after="0"/>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The cartoon shows the Powers, symbolized by animals such as the bear, the bulldog, the frog and the eagle, taking control of parts of Chinese territory. The Chinese text on top is a key to identify the animals with the countries; the Chinese text at the bottom describes the Powers’ respective aims and strategies. These explanations signal that at least parts of the envisaged audience were still in need of a key for such drawings. </w:t>
      </w:r>
    </w:p>
    <w:p w:rsidR="00EC306A" w:rsidRPr="00424AD6" w:rsidRDefault="00EC306A" w:rsidP="00EC306A">
      <w:pPr>
        <w:autoSpaceDE w:val="0"/>
        <w:autoSpaceDN w:val="0"/>
        <w:adjustRightInd w:val="0"/>
        <w:spacing w:after="0"/>
        <w:rPr>
          <w:rFonts w:ascii="Times New Roman" w:eastAsia="宋体" w:hAnsi="Times New Roman"/>
          <w:sz w:val="24"/>
          <w:szCs w:val="24"/>
          <w:lang w:val="en-US" w:eastAsia="zh-CN"/>
        </w:rPr>
      </w:pPr>
    </w:p>
    <w:p w:rsidR="00EC306A" w:rsidRPr="00424AD6" w:rsidRDefault="00EC306A" w:rsidP="00EC306A">
      <w:pPr>
        <w:autoSpaceDE w:val="0"/>
        <w:autoSpaceDN w:val="0"/>
        <w:adjustRightInd w:val="0"/>
        <w:spacing w:after="0"/>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The animals on the </w:t>
      </w:r>
      <w:r w:rsidRPr="00424AD6">
        <w:rPr>
          <w:rFonts w:ascii="Times New Roman" w:eastAsia="宋体" w:hAnsi="Times New Roman"/>
          <w:i/>
          <w:sz w:val="24"/>
          <w:szCs w:val="24"/>
          <w:lang w:val="en-US" w:eastAsia="zh-CN"/>
        </w:rPr>
        <w:t>Shiju tu</w:t>
      </w:r>
      <w:r w:rsidRPr="00424AD6">
        <w:rPr>
          <w:rFonts w:ascii="Times New Roman" w:eastAsia="宋体" w:hAnsi="Times New Roman"/>
          <w:sz w:val="24"/>
          <w:szCs w:val="24"/>
          <w:lang w:val="en-US" w:eastAsia="zh-CN"/>
        </w:rPr>
        <w:t xml:space="preserve"> are inscribed with English</w:t>
      </w:r>
      <w:r w:rsidR="00A33742">
        <w:rPr>
          <w:rFonts w:ascii="Times New Roman" w:eastAsia="宋体" w:hAnsi="Times New Roman"/>
          <w:sz w:val="24"/>
          <w:szCs w:val="24"/>
          <w:lang w:val="en-US" w:eastAsia="zh-CN"/>
        </w:rPr>
        <w:t xml:space="preserve"> </w:t>
      </w:r>
      <w:r w:rsidRPr="00424AD6">
        <w:rPr>
          <w:rFonts w:ascii="Times New Roman" w:eastAsia="宋体" w:hAnsi="Times New Roman"/>
          <w:sz w:val="24"/>
          <w:szCs w:val="24"/>
          <w:lang w:val="en-US" w:eastAsia="zh-CN"/>
        </w:rPr>
        <w:t>language statements of purpose, which are summarized in the Chinese text at the bottom.</w:t>
      </w:r>
      <w:r w:rsidRPr="00424AD6">
        <w:rPr>
          <w:rStyle w:val="FootnoteReference"/>
          <w:rFonts w:ascii="Times New Roman" w:eastAsia="宋体" w:hAnsi="Times New Roman"/>
          <w:sz w:val="24"/>
          <w:szCs w:val="24"/>
          <w:lang w:val="en-US" w:eastAsia="zh-CN"/>
        </w:rPr>
        <w:footnoteReference w:id="16"/>
      </w:r>
      <w:r w:rsidRPr="00424AD6">
        <w:rPr>
          <w:rFonts w:ascii="Times New Roman" w:eastAsia="宋体" w:hAnsi="Times New Roman"/>
          <w:sz w:val="24"/>
          <w:szCs w:val="24"/>
          <w:lang w:val="en-US" w:eastAsia="zh-CN"/>
        </w:rPr>
        <w:t xml:space="preserve"> All the statements deal with the Powers’ interaction with each other in regard to their </w:t>
      </w:r>
      <w:smartTag w:uri="urn:schemas-microsoft-com:office:smarttags" w:element="country-region">
        <w:r w:rsidRPr="00424AD6">
          <w:rPr>
            <w:rFonts w:ascii="Times New Roman" w:eastAsia="宋体" w:hAnsi="Times New Roman"/>
            <w:sz w:val="24"/>
            <w:szCs w:val="24"/>
            <w:lang w:val="en-US" w:eastAsia="zh-CN"/>
          </w:rPr>
          <w:t>China</w:t>
        </w:r>
      </w:smartTag>
      <w:r w:rsidRPr="00424AD6">
        <w:rPr>
          <w:rFonts w:ascii="Times New Roman" w:eastAsia="宋体" w:hAnsi="Times New Roman"/>
          <w:sz w:val="24"/>
          <w:szCs w:val="24"/>
          <w:lang w:val="en-US" w:eastAsia="zh-CN"/>
        </w:rPr>
        <w:t xml:space="preserve"> policy: The Russian bear is out for “conquest” in the north, that is, </w:t>
      </w:r>
      <w:smartTag w:uri="urn:schemas-microsoft-com:office:smarttags" w:element="City">
        <w:r w:rsidRPr="00424AD6">
          <w:rPr>
            <w:rFonts w:ascii="Times New Roman" w:eastAsia="宋体" w:hAnsi="Times New Roman"/>
            <w:sz w:val="24"/>
            <w:szCs w:val="24"/>
            <w:lang w:val="en-US" w:eastAsia="zh-CN"/>
          </w:rPr>
          <w:t>Manchuria</w:t>
        </w:r>
      </w:smartTag>
      <w:r w:rsidRPr="00424AD6">
        <w:rPr>
          <w:rFonts w:ascii="Times New Roman" w:eastAsia="宋体" w:hAnsi="Times New Roman"/>
          <w:sz w:val="24"/>
          <w:szCs w:val="24"/>
          <w:lang w:val="en-US" w:eastAsia="zh-CN"/>
        </w:rPr>
        <w:t xml:space="preserve">, </w:t>
      </w:r>
      <w:smartTag w:uri="urn:schemas-microsoft-com:office:smarttags" w:element="country-region">
        <w:r w:rsidRPr="00424AD6">
          <w:rPr>
            <w:rFonts w:ascii="Times New Roman" w:eastAsia="宋体" w:hAnsi="Times New Roman"/>
            <w:sz w:val="24"/>
            <w:szCs w:val="24"/>
            <w:lang w:val="en-US" w:eastAsia="zh-CN"/>
          </w:rPr>
          <w:t>Mongolia</w:t>
        </w:r>
      </w:smartTag>
      <w:r w:rsidRPr="00424AD6">
        <w:rPr>
          <w:rFonts w:ascii="Times New Roman" w:eastAsia="宋体" w:hAnsi="Times New Roman"/>
          <w:sz w:val="24"/>
          <w:szCs w:val="24"/>
          <w:lang w:val="en-US" w:eastAsia="zh-CN"/>
        </w:rPr>
        <w:t xml:space="preserve">, and </w:t>
      </w: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Korea</w:t>
          </w:r>
        </w:smartTag>
      </w:smartTag>
      <w:r w:rsidRPr="00424AD6">
        <w:rPr>
          <w:rFonts w:ascii="Times New Roman" w:eastAsia="宋体" w:hAnsi="Times New Roman"/>
          <w:sz w:val="24"/>
          <w:szCs w:val="24"/>
          <w:lang w:val="en-US" w:eastAsia="zh-CN"/>
        </w:rPr>
        <w:t>. Its ambition</w:t>
      </w:r>
      <w:r w:rsidRPr="00424AD6">
        <w:rPr>
          <w:rFonts w:ascii="Times New Roman" w:eastAsia="宋体" w:hAnsi="Times New Roman"/>
          <w:b/>
          <w:sz w:val="24"/>
          <w:szCs w:val="24"/>
          <w:lang w:val="en-US" w:eastAsia="zh-CN"/>
        </w:rPr>
        <w:t xml:space="preserve"> </w:t>
      </w:r>
      <w:r w:rsidRPr="00424AD6">
        <w:rPr>
          <w:rFonts w:ascii="Times New Roman" w:eastAsia="宋体" w:hAnsi="Times New Roman"/>
          <w:sz w:val="24"/>
          <w:szCs w:val="24"/>
          <w:lang w:val="en-US" w:eastAsia="zh-CN"/>
        </w:rPr>
        <w:t xml:space="preserve">is not simply to have a sphere of influence or a colony there, but to expand its own territory through hegemonial and humiliating control. The British bulldog (‘John Bull’) sits in the rich Yangtse valley where British influence is dominant, and favors an “Open Door” policy for </w:t>
      </w:r>
      <w:smartTag w:uri="urn:schemas-microsoft-com:office:smarttags" w:element="place">
        <w:smartTag w:uri="urn:schemas-microsoft-com:office:smarttags" w:element="country-region">
          <w:r w:rsidRPr="00424AD6">
            <w:rPr>
              <w:rFonts w:ascii="Times New Roman" w:eastAsia="宋体" w:hAnsi="Times New Roman"/>
              <w:sz w:val="24"/>
              <w:szCs w:val="24"/>
              <w:lang w:val="en-US" w:eastAsia="zh-CN"/>
            </w:rPr>
            <w:t>China</w:t>
          </w:r>
        </w:smartTag>
      </w:smartTag>
      <w:r w:rsidRPr="00424AD6">
        <w:rPr>
          <w:rFonts w:ascii="Times New Roman" w:eastAsia="宋体" w:hAnsi="Times New Roman"/>
          <w:sz w:val="24"/>
          <w:szCs w:val="24"/>
          <w:lang w:val="en-US" w:eastAsia="zh-CN"/>
        </w:rPr>
        <w:t xml:space="preserve"> that gives equal commercial access to all; the British also wish to keep the “Territorial Integrity of China” to prevent other countries from establishing exclusive colonies there.</w:t>
      </w:r>
      <w:r w:rsidRPr="00424AD6">
        <w:rPr>
          <w:rStyle w:val="FootnoteReference"/>
          <w:rFonts w:ascii="Times New Roman" w:eastAsia="宋体" w:hAnsi="Times New Roman"/>
          <w:sz w:val="24"/>
          <w:szCs w:val="24"/>
          <w:lang w:val="en-US" w:eastAsia="zh-CN"/>
        </w:rPr>
        <w:footnoteReference w:id="17"/>
      </w:r>
      <w:r w:rsidRPr="00424AD6">
        <w:rPr>
          <w:rFonts w:ascii="Times New Roman" w:eastAsia="宋体" w:hAnsi="Times New Roman"/>
          <w:sz w:val="24"/>
          <w:szCs w:val="24"/>
          <w:lang w:val="en-US" w:eastAsia="zh-CN"/>
        </w:rPr>
        <w:t xml:space="preserve"> </w:t>
      </w:r>
      <w:r>
        <w:rPr>
          <w:rFonts w:ascii="Times New Roman" w:eastAsia="宋体" w:hAnsi="Times New Roman"/>
          <w:sz w:val="24"/>
          <w:szCs w:val="24"/>
          <w:lang w:val="en-US" w:eastAsia="zh-CN"/>
        </w:rPr>
        <w:t>The bulldog</w:t>
      </w:r>
      <w:r w:rsidRPr="00424AD6">
        <w:rPr>
          <w:rFonts w:ascii="Times New Roman" w:eastAsia="宋体" w:hAnsi="Times New Roman"/>
          <w:sz w:val="24"/>
          <w:szCs w:val="24"/>
          <w:lang w:val="en-US" w:eastAsia="zh-CN"/>
        </w:rPr>
        <w:t xml:space="preserve"> looks threateningly to the south, where the French are represented in the form of a frog.</w:t>
      </w:r>
      <w:r w:rsidRPr="00424AD6">
        <w:rPr>
          <w:rStyle w:val="FootnoteReference"/>
          <w:rFonts w:ascii="Times New Roman" w:eastAsia="宋体" w:hAnsi="Times New Roman"/>
          <w:sz w:val="24"/>
          <w:szCs w:val="24"/>
          <w:lang w:val="en-US" w:eastAsia="zh-CN"/>
        </w:rPr>
        <w:footnoteReference w:id="18"/>
      </w:r>
      <w:r w:rsidRPr="00424AD6">
        <w:rPr>
          <w:rFonts w:ascii="Times New Roman" w:eastAsia="宋体" w:hAnsi="Times New Roman"/>
          <w:sz w:val="24"/>
          <w:szCs w:val="24"/>
          <w:lang w:val="en-US" w:eastAsia="zh-CN"/>
        </w:rPr>
        <w:t xml:space="preserve"> The frog suffers from the “Fashoda” syndrome, which it caught from the British in the Sudanese town of that name, where the British efforts to establish a South/North axis from Kapstadt to </w:t>
      </w:r>
      <w:smartTag w:uri="urn:schemas-microsoft-com:office:smarttags" w:element="City">
        <w:r w:rsidRPr="00424AD6">
          <w:rPr>
            <w:rFonts w:ascii="Times New Roman" w:eastAsia="宋体" w:hAnsi="Times New Roman"/>
            <w:sz w:val="24"/>
            <w:szCs w:val="24"/>
            <w:lang w:val="en-US" w:eastAsia="zh-CN"/>
          </w:rPr>
          <w:t>Cairo</w:t>
        </w:r>
      </w:smartTag>
      <w:r w:rsidRPr="00424AD6">
        <w:rPr>
          <w:rFonts w:ascii="Times New Roman" w:eastAsia="宋体" w:hAnsi="Times New Roman"/>
          <w:sz w:val="24"/>
          <w:szCs w:val="24"/>
          <w:lang w:val="en-US" w:eastAsia="zh-CN"/>
        </w:rPr>
        <w:t xml:space="preserve"> clashed with the French efforts to get an East/West continuum of control across </w:t>
      </w:r>
      <w:smartTag w:uri="urn:schemas-microsoft-com:office:smarttags" w:element="place">
        <w:r w:rsidRPr="00424AD6">
          <w:rPr>
            <w:rFonts w:ascii="Times New Roman" w:eastAsia="宋体" w:hAnsi="Times New Roman"/>
            <w:sz w:val="24"/>
            <w:szCs w:val="24"/>
            <w:lang w:val="en-US" w:eastAsia="zh-CN"/>
          </w:rPr>
          <w:t>Africa</w:t>
        </w:r>
      </w:smartTag>
      <w:r w:rsidRPr="00424AD6">
        <w:rPr>
          <w:rFonts w:ascii="Times New Roman" w:eastAsia="宋体" w:hAnsi="Times New Roman"/>
          <w:sz w:val="24"/>
          <w:szCs w:val="24"/>
          <w:lang w:val="en-US" w:eastAsia="zh-CN"/>
        </w:rPr>
        <w:t xml:space="preserve">, and the French were forced to cede. </w:t>
      </w:r>
      <w:r>
        <w:rPr>
          <w:rFonts w:ascii="Times New Roman" w:eastAsia="宋体" w:hAnsi="Times New Roman"/>
          <w:sz w:val="24"/>
          <w:szCs w:val="24"/>
          <w:lang w:val="en-US" w:eastAsia="zh-CN"/>
        </w:rPr>
        <w:t>France</w:t>
      </w:r>
      <w:r w:rsidRPr="00424AD6">
        <w:rPr>
          <w:rFonts w:ascii="Times New Roman" w:eastAsia="宋体" w:hAnsi="Times New Roman"/>
          <w:sz w:val="24"/>
          <w:szCs w:val="24"/>
          <w:lang w:val="en-US" w:eastAsia="zh-CN"/>
        </w:rPr>
        <w:t xml:space="preserve"> seek</w:t>
      </w:r>
      <w:r>
        <w:rPr>
          <w:rFonts w:ascii="Times New Roman" w:eastAsia="宋体" w:hAnsi="Times New Roman"/>
          <w:sz w:val="24"/>
          <w:szCs w:val="24"/>
          <w:lang w:val="en-US" w:eastAsia="zh-CN"/>
        </w:rPr>
        <w:t>s</w:t>
      </w:r>
      <w:r w:rsidRPr="00424AD6">
        <w:rPr>
          <w:rFonts w:ascii="Times New Roman" w:eastAsia="宋体" w:hAnsi="Times New Roman"/>
          <w:sz w:val="24"/>
          <w:szCs w:val="24"/>
          <w:lang w:val="en-US" w:eastAsia="zh-CN"/>
        </w:rPr>
        <w:t xml:space="preserve"> “colonial expansion,” stretching </w:t>
      </w:r>
      <w:r>
        <w:rPr>
          <w:rFonts w:ascii="Times New Roman" w:eastAsia="宋体" w:hAnsi="Times New Roman"/>
          <w:sz w:val="24"/>
          <w:szCs w:val="24"/>
          <w:lang w:val="en-US" w:eastAsia="zh-CN"/>
        </w:rPr>
        <w:t xml:space="preserve">out its </w:t>
      </w:r>
      <w:r w:rsidRPr="00424AD6">
        <w:rPr>
          <w:rFonts w:ascii="Times New Roman" w:eastAsia="宋体" w:hAnsi="Times New Roman"/>
          <w:sz w:val="24"/>
          <w:szCs w:val="24"/>
          <w:lang w:val="en-US" w:eastAsia="zh-CN"/>
        </w:rPr>
        <w:t>arms to</w:t>
      </w:r>
      <w:r>
        <w:rPr>
          <w:rFonts w:ascii="Times New Roman" w:eastAsia="宋体" w:hAnsi="Times New Roman"/>
          <w:sz w:val="24"/>
          <w:szCs w:val="24"/>
          <w:lang w:val="en-US" w:eastAsia="zh-CN"/>
        </w:rPr>
        <w:t>wards</w:t>
      </w:r>
      <w:r w:rsidRPr="00424AD6">
        <w:rPr>
          <w:rFonts w:ascii="Times New Roman" w:eastAsia="宋体" w:hAnsi="Times New Roman"/>
          <w:sz w:val="24"/>
          <w:szCs w:val="24"/>
          <w:lang w:val="en-US" w:eastAsia="zh-CN"/>
        </w:rPr>
        <w:t xml:space="preserve"> South China and Hainan Island. The American eagle has just turned the </w:t>
      </w:r>
      <w:smartTag w:uri="urn:schemas-microsoft-com:office:smarttags" w:element="country-region">
        <w:r w:rsidRPr="00424AD6">
          <w:rPr>
            <w:rFonts w:ascii="Times New Roman" w:eastAsia="宋体" w:hAnsi="Times New Roman"/>
            <w:sz w:val="24"/>
            <w:szCs w:val="24"/>
            <w:lang w:val="en-US" w:eastAsia="zh-CN"/>
          </w:rPr>
          <w:t>Philippines</w:t>
        </w:r>
      </w:smartTag>
      <w:r w:rsidRPr="00424AD6">
        <w:rPr>
          <w:rFonts w:ascii="Times New Roman" w:eastAsia="宋体" w:hAnsi="Times New Roman"/>
          <w:sz w:val="24"/>
          <w:szCs w:val="24"/>
          <w:lang w:val="en-US" w:eastAsia="zh-CN"/>
        </w:rPr>
        <w:t xml:space="preserve"> into its protectorate after the </w:t>
      </w:r>
      <w:r>
        <w:rPr>
          <w:rFonts w:ascii="Times New Roman" w:eastAsia="宋体" w:hAnsi="Times New Roman"/>
          <w:sz w:val="24"/>
          <w:szCs w:val="24"/>
          <w:lang w:val="en-US" w:eastAsia="zh-CN"/>
        </w:rPr>
        <w:t>w</w:t>
      </w:r>
      <w:r w:rsidRPr="00424AD6">
        <w:rPr>
          <w:rFonts w:ascii="Times New Roman" w:eastAsia="宋体" w:hAnsi="Times New Roman"/>
          <w:sz w:val="24"/>
          <w:szCs w:val="24"/>
          <w:lang w:val="en-US" w:eastAsia="zh-CN"/>
        </w:rPr>
        <w:t xml:space="preserve">ar with </w:t>
      </w:r>
      <w:smartTag w:uri="urn:schemas-microsoft-com:office:smarttags" w:element="country-region">
        <w:r w:rsidRPr="00424AD6">
          <w:rPr>
            <w:rFonts w:ascii="Times New Roman" w:eastAsia="宋体" w:hAnsi="Times New Roman"/>
            <w:sz w:val="24"/>
            <w:szCs w:val="24"/>
            <w:lang w:val="en-US" w:eastAsia="zh-CN"/>
          </w:rPr>
          <w:t>Spain</w:t>
        </w:r>
      </w:smartTag>
      <w:r w:rsidRPr="00424AD6">
        <w:rPr>
          <w:rFonts w:ascii="Times New Roman" w:eastAsia="宋体" w:hAnsi="Times New Roman"/>
          <w:sz w:val="24"/>
          <w:szCs w:val="24"/>
          <w:lang w:val="en-US" w:eastAsia="zh-CN"/>
        </w:rPr>
        <w:t xml:space="preserve"> in 1898, and is already showing a keen interest in </w:t>
      </w: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China</w:t>
          </w:r>
        </w:smartTag>
      </w:smartTag>
      <w:r w:rsidRPr="00424AD6">
        <w:rPr>
          <w:rFonts w:ascii="Times New Roman" w:eastAsia="宋体" w:hAnsi="Times New Roman"/>
          <w:sz w:val="24"/>
          <w:szCs w:val="24"/>
          <w:lang w:val="en-US" w:eastAsia="zh-CN"/>
        </w:rPr>
        <w:t xml:space="preserve">. Inscribed on </w:t>
      </w:r>
      <w:r>
        <w:rPr>
          <w:rFonts w:ascii="Times New Roman" w:eastAsia="宋体" w:hAnsi="Times New Roman"/>
          <w:sz w:val="24"/>
          <w:szCs w:val="24"/>
          <w:lang w:val="en-US" w:eastAsia="zh-CN"/>
        </w:rPr>
        <w:t xml:space="preserve">its </w:t>
      </w:r>
      <w:r w:rsidRPr="00424AD6">
        <w:rPr>
          <w:rFonts w:ascii="Times New Roman" w:eastAsia="宋体" w:hAnsi="Times New Roman"/>
          <w:sz w:val="24"/>
          <w:szCs w:val="24"/>
          <w:lang w:val="en-US" w:eastAsia="zh-CN"/>
        </w:rPr>
        <w:t>neck is the motto “blood is thicker than water”</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quoting the American Admiral </w:t>
      </w:r>
      <w:hyperlink r:id="rId8" w:tooltip="en:Josiah Tattnall" w:history="1">
        <w:r w:rsidRPr="00424AD6">
          <w:rPr>
            <w:rStyle w:val="Hyperlink"/>
            <w:rFonts w:ascii="Times New Roman" w:hAnsi="Times New Roman"/>
            <w:color w:val="auto"/>
            <w:sz w:val="24"/>
            <w:szCs w:val="24"/>
            <w:u w:val="none"/>
            <w:lang w:val="en-US"/>
          </w:rPr>
          <w:t>Josiah Tattnall</w:t>
        </w:r>
      </w:hyperlink>
      <w:r w:rsidRPr="00424AD6">
        <w:rPr>
          <w:rFonts w:ascii="Times New Roman" w:eastAsia="宋体" w:hAnsi="Times New Roman"/>
          <w:sz w:val="24"/>
          <w:szCs w:val="24"/>
          <w:lang w:val="en-US" w:eastAsia="zh-CN"/>
        </w:rPr>
        <w:t xml:space="preserve">, when, in 1859, he broke American neutrality during the second Opium </w:t>
      </w:r>
      <w:r>
        <w:rPr>
          <w:rFonts w:ascii="Times New Roman" w:eastAsia="宋体" w:hAnsi="Times New Roman"/>
          <w:sz w:val="24"/>
          <w:szCs w:val="24"/>
          <w:lang w:val="en-US" w:eastAsia="zh-CN"/>
        </w:rPr>
        <w:t>W</w:t>
      </w:r>
      <w:r w:rsidRPr="00424AD6">
        <w:rPr>
          <w:rFonts w:ascii="Times New Roman" w:eastAsia="宋体" w:hAnsi="Times New Roman"/>
          <w:sz w:val="24"/>
          <w:szCs w:val="24"/>
          <w:lang w:val="en-US" w:eastAsia="zh-CN"/>
        </w:rPr>
        <w:t>ar to give logistic support to England</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suggesting that the US will side with John Bull in its China policy. Japan, like the US represented by its official symbol, in this case the sun, has its rays reaching Taiwan in the south and, </w:t>
      </w:r>
      <w:r w:rsidRPr="00424AD6">
        <w:rPr>
          <w:rFonts w:ascii="Times New Roman" w:eastAsia="宋体" w:hAnsi="Times New Roman"/>
          <w:sz w:val="24"/>
          <w:szCs w:val="24"/>
          <w:lang w:val="en-US" w:eastAsia="zh-CN"/>
        </w:rPr>
        <w:lastRenderedPageBreak/>
        <w:t xml:space="preserve">via Taiwan, Fujian on the mainland, while in the north they are directed towards the former Chinese tributary state of Korea. Its motto “John Bull and I will watch the bear” is also signaling an alliance with the British position, but with an exclusive emphasis on </w:t>
      </w: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Russia</w:t>
          </w:r>
        </w:smartTag>
      </w:smartTag>
      <w:r w:rsidRPr="00424AD6">
        <w:rPr>
          <w:rFonts w:ascii="Times New Roman" w:eastAsia="宋体" w:hAnsi="Times New Roman"/>
          <w:sz w:val="24"/>
          <w:szCs w:val="24"/>
          <w:lang w:val="en-US" w:eastAsia="zh-CN"/>
        </w:rPr>
        <w:t>. Finally, a small snake inscribed “</w:t>
      </w:r>
      <w:smartTag w:uri="urn:schemas-microsoft-com:office:smarttags" w:element="country-region">
        <w:r w:rsidRPr="00424AD6">
          <w:rPr>
            <w:rFonts w:ascii="Times New Roman" w:eastAsia="宋体" w:hAnsi="Times New Roman"/>
            <w:sz w:val="24"/>
            <w:szCs w:val="24"/>
            <w:lang w:val="en-US" w:eastAsia="zh-CN"/>
          </w:rPr>
          <w:t>Germany</w:t>
        </w:r>
      </w:smartTag>
      <w:r w:rsidRPr="00424AD6">
        <w:rPr>
          <w:rFonts w:ascii="Times New Roman" w:eastAsia="宋体" w:hAnsi="Times New Roman"/>
          <w:sz w:val="24"/>
          <w:szCs w:val="24"/>
          <w:lang w:val="en-US" w:eastAsia="zh-CN"/>
        </w:rPr>
        <w:t xml:space="preserve">” is curling around the </w:t>
      </w:r>
      <w:smartTag w:uri="urn:schemas-microsoft-com:office:smarttags" w:element="place">
        <w:smartTag w:uri="urn:schemas-microsoft-com:office:smarttags" w:element="PlaceName">
          <w:r w:rsidRPr="00424AD6">
            <w:rPr>
              <w:rFonts w:ascii="Times New Roman" w:eastAsia="宋体" w:hAnsi="Times New Roman"/>
              <w:sz w:val="24"/>
              <w:szCs w:val="24"/>
              <w:lang w:val="en-US" w:eastAsia="zh-CN"/>
            </w:rPr>
            <w:t>Shandong</w:t>
          </w:r>
        </w:smartTag>
        <w:r w:rsidRPr="00424AD6">
          <w:rPr>
            <w:rFonts w:ascii="Times New Roman" w:eastAsia="宋体" w:hAnsi="Times New Roman"/>
            <w:sz w:val="24"/>
            <w:szCs w:val="24"/>
            <w:lang w:val="en-US" w:eastAsia="zh-CN"/>
          </w:rPr>
          <w:t xml:space="preserve"> </w:t>
        </w:r>
        <w:smartTag w:uri="urn:schemas-microsoft-com:office:smarttags" w:element="PlaceType">
          <w:r w:rsidRPr="00424AD6">
            <w:rPr>
              <w:rFonts w:ascii="Times New Roman" w:eastAsia="宋体" w:hAnsi="Times New Roman"/>
              <w:sz w:val="24"/>
              <w:szCs w:val="24"/>
              <w:lang w:val="en-US" w:eastAsia="zh-CN"/>
            </w:rPr>
            <w:t>Peninsula</w:t>
          </w:r>
        </w:smartTag>
      </w:smartTag>
      <w:r w:rsidRPr="00424AD6">
        <w:rPr>
          <w:rFonts w:ascii="Times New Roman" w:eastAsia="宋体" w:hAnsi="Times New Roman"/>
          <w:sz w:val="24"/>
          <w:szCs w:val="24"/>
          <w:lang w:val="en-US" w:eastAsia="zh-CN"/>
        </w:rPr>
        <w:t>.</w:t>
      </w:r>
      <w:r w:rsidRPr="00424AD6">
        <w:rPr>
          <w:rStyle w:val="FootnoteReference"/>
          <w:rFonts w:ascii="Times New Roman" w:eastAsia="宋体" w:hAnsi="Times New Roman"/>
          <w:sz w:val="24"/>
          <w:szCs w:val="24"/>
          <w:lang w:val="en-US" w:eastAsia="zh-CN"/>
        </w:rPr>
        <w:footnoteReference w:id="19"/>
      </w:r>
      <w:r w:rsidRPr="00424AD6">
        <w:rPr>
          <w:rFonts w:ascii="Times New Roman" w:eastAsia="宋体" w:hAnsi="Times New Roman"/>
          <w:sz w:val="24"/>
          <w:szCs w:val="24"/>
          <w:lang w:val="en-US" w:eastAsia="zh-CN"/>
        </w:rPr>
        <w:t xml:space="preserve"> </w:t>
      </w:r>
    </w:p>
    <w:p w:rsidR="00EC306A" w:rsidRPr="00424AD6" w:rsidRDefault="00EC306A" w:rsidP="00EC306A">
      <w:pPr>
        <w:autoSpaceDE w:val="0"/>
        <w:autoSpaceDN w:val="0"/>
        <w:adjustRightInd w:val="0"/>
        <w:spacing w:after="0" w:line="240" w:lineRule="auto"/>
        <w:rPr>
          <w:rFonts w:ascii="Times New Roman" w:eastAsia="宋体" w:hAnsi="Times New Roman"/>
          <w:sz w:val="24"/>
          <w:szCs w:val="24"/>
          <w:lang w:val="en-US" w:eastAsia="zh-CN"/>
        </w:rPr>
      </w:pPr>
    </w:p>
    <w:p w:rsidR="00EC306A" w:rsidRPr="00424AD6" w:rsidRDefault="00EC306A" w:rsidP="00EC306A">
      <w:pPr>
        <w:autoSpaceDE w:val="0"/>
        <w:autoSpaceDN w:val="0"/>
        <w:adjustRightInd w:val="0"/>
        <w:spacing w:after="0"/>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The size of the animals reflects their power. The image </w:t>
      </w:r>
      <w:r>
        <w:rPr>
          <w:rFonts w:ascii="Times New Roman" w:eastAsia="宋体" w:hAnsi="Times New Roman"/>
          <w:sz w:val="24"/>
          <w:szCs w:val="24"/>
          <w:lang w:val="en-US" w:eastAsia="zh-CN"/>
        </w:rPr>
        <w:t>depicts</w:t>
      </w:r>
      <w:r w:rsidRPr="00424AD6">
        <w:rPr>
          <w:rFonts w:ascii="Times New Roman" w:eastAsia="宋体" w:hAnsi="Times New Roman"/>
          <w:sz w:val="24"/>
          <w:szCs w:val="24"/>
          <w:lang w:val="en-US" w:eastAsia="zh-CN"/>
        </w:rPr>
        <w:t xml:space="preserve"> the </w:t>
      </w:r>
      <w:r>
        <w:rPr>
          <w:rFonts w:ascii="Times New Roman" w:eastAsia="宋体" w:hAnsi="Times New Roman"/>
          <w:sz w:val="24"/>
          <w:szCs w:val="24"/>
          <w:lang w:val="en-US" w:eastAsia="zh-CN"/>
        </w:rPr>
        <w:t xml:space="preserve">political </w:t>
      </w:r>
      <w:r w:rsidRPr="00424AD6">
        <w:rPr>
          <w:rFonts w:ascii="Times New Roman" w:eastAsia="宋体" w:hAnsi="Times New Roman"/>
          <w:sz w:val="24"/>
          <w:szCs w:val="24"/>
          <w:lang w:val="en-US" w:eastAsia="zh-CN"/>
        </w:rPr>
        <w:t>development</w:t>
      </w:r>
      <w:r>
        <w:rPr>
          <w:rFonts w:ascii="Times New Roman" w:eastAsia="宋体" w:hAnsi="Times New Roman"/>
          <w:sz w:val="24"/>
          <w:szCs w:val="24"/>
          <w:lang w:val="en-US" w:eastAsia="zh-CN"/>
        </w:rPr>
        <w:t>s</w:t>
      </w:r>
      <w:r w:rsidRPr="00424AD6">
        <w:rPr>
          <w:rFonts w:ascii="Times New Roman" w:eastAsia="宋体" w:hAnsi="Times New Roman"/>
          <w:sz w:val="24"/>
          <w:szCs w:val="24"/>
          <w:lang w:val="en-US" w:eastAsia="zh-CN"/>
        </w:rPr>
        <w:t xml:space="preserve"> </w:t>
      </w:r>
      <w:r>
        <w:rPr>
          <w:rFonts w:ascii="Times New Roman" w:eastAsia="宋体" w:hAnsi="Times New Roman"/>
          <w:sz w:val="24"/>
          <w:szCs w:val="24"/>
          <w:lang w:val="en-US" w:eastAsia="zh-CN"/>
        </w:rPr>
        <w:t>during the previous</w:t>
      </w:r>
      <w:r w:rsidRPr="00424AD6">
        <w:rPr>
          <w:rFonts w:ascii="Times New Roman" w:eastAsia="宋体" w:hAnsi="Times New Roman"/>
          <w:sz w:val="24"/>
          <w:szCs w:val="24"/>
          <w:lang w:val="en-US" w:eastAsia="zh-CN"/>
        </w:rPr>
        <w:t xml:space="preserve"> two years</w:t>
      </w:r>
      <w:r>
        <w:rPr>
          <w:rFonts w:ascii="Times New Roman" w:eastAsia="宋体" w:hAnsi="Times New Roman"/>
          <w:sz w:val="24"/>
          <w:szCs w:val="24"/>
          <w:lang w:val="en-US" w:eastAsia="zh-CN"/>
        </w:rPr>
        <w:t>, during which</w:t>
      </w:r>
      <w:r w:rsidR="004D6ECA">
        <w:rPr>
          <w:rFonts w:ascii="Times New Roman" w:eastAsia="宋体" w:hAnsi="Times New Roman"/>
          <w:sz w:val="24"/>
          <w:szCs w:val="24"/>
          <w:lang w:val="en-US" w:eastAsia="zh-CN"/>
        </w:rPr>
        <w:t xml:space="preserve"> </w:t>
      </w:r>
      <w:r w:rsidRPr="00424AD6">
        <w:rPr>
          <w:rFonts w:ascii="Times New Roman" w:eastAsia="宋体" w:hAnsi="Times New Roman"/>
          <w:sz w:val="24"/>
          <w:szCs w:val="24"/>
          <w:lang w:val="en-US" w:eastAsia="zh-CN"/>
        </w:rPr>
        <w:t>Russia, France, Germany, Japan (and even England, although this does not appear here) secur</w:t>
      </w:r>
      <w:r>
        <w:rPr>
          <w:rFonts w:ascii="Times New Roman" w:eastAsia="宋体" w:hAnsi="Times New Roman"/>
          <w:sz w:val="24"/>
          <w:szCs w:val="24"/>
          <w:lang w:val="en-US" w:eastAsia="zh-CN"/>
        </w:rPr>
        <w:t>ed</w:t>
      </w:r>
      <w:r w:rsidRPr="00424AD6">
        <w:rPr>
          <w:rFonts w:ascii="Times New Roman" w:eastAsia="宋体" w:hAnsi="Times New Roman"/>
          <w:sz w:val="24"/>
          <w:szCs w:val="24"/>
          <w:lang w:val="en-US" w:eastAsia="zh-CN"/>
        </w:rPr>
        <w:t xml:space="preserve"> long-term leases and other privileges on Chinese soil, </w:t>
      </w:r>
      <w:r>
        <w:rPr>
          <w:rFonts w:ascii="Times New Roman" w:eastAsia="宋体" w:hAnsi="Times New Roman"/>
          <w:sz w:val="24"/>
          <w:szCs w:val="24"/>
          <w:lang w:val="en-US" w:eastAsia="zh-CN"/>
        </w:rPr>
        <w:t>while</w:t>
      </w:r>
      <w:r w:rsidRPr="00424AD6">
        <w:rPr>
          <w:rFonts w:ascii="Times New Roman" w:eastAsia="宋体" w:hAnsi="Times New Roman"/>
          <w:sz w:val="24"/>
          <w:szCs w:val="24"/>
          <w:lang w:val="en-US" w:eastAsia="zh-CN"/>
        </w:rPr>
        <w:t xml:space="preserve"> England oppos</w:t>
      </w:r>
      <w:r>
        <w:rPr>
          <w:rFonts w:ascii="Times New Roman" w:eastAsia="宋体" w:hAnsi="Times New Roman"/>
          <w:sz w:val="24"/>
          <w:szCs w:val="24"/>
          <w:lang w:val="en-US" w:eastAsia="zh-CN"/>
        </w:rPr>
        <w:t>ed</w:t>
      </w:r>
      <w:r w:rsidRPr="00424AD6">
        <w:rPr>
          <w:rFonts w:ascii="Times New Roman" w:eastAsia="宋体" w:hAnsi="Times New Roman"/>
          <w:sz w:val="24"/>
          <w:szCs w:val="24"/>
          <w:lang w:val="en-US" w:eastAsia="zh-CN"/>
        </w:rPr>
        <w:t xml:space="preserve"> Russia</w:t>
      </w:r>
      <w:r>
        <w:rPr>
          <w:rFonts w:ascii="Times New Roman" w:eastAsia="宋体" w:hAnsi="Times New Roman"/>
          <w:sz w:val="24"/>
          <w:szCs w:val="24"/>
          <w:lang w:val="en-US" w:eastAsia="zh-CN"/>
        </w:rPr>
        <w:t>’s</w:t>
      </w:r>
      <w:r w:rsidRPr="00424AD6">
        <w:rPr>
          <w:rFonts w:ascii="Times New Roman" w:eastAsia="宋体" w:hAnsi="Times New Roman"/>
          <w:sz w:val="24"/>
          <w:szCs w:val="24"/>
          <w:lang w:val="en-US" w:eastAsia="zh-CN"/>
        </w:rPr>
        <w:t>, France</w:t>
      </w:r>
      <w:r>
        <w:rPr>
          <w:rFonts w:ascii="Times New Roman" w:eastAsia="宋体" w:hAnsi="Times New Roman"/>
          <w:sz w:val="24"/>
          <w:szCs w:val="24"/>
          <w:lang w:val="en-US" w:eastAsia="zh-CN"/>
        </w:rPr>
        <w:t>’s</w:t>
      </w:r>
      <w:r w:rsidRPr="00424AD6">
        <w:rPr>
          <w:rFonts w:ascii="Times New Roman" w:eastAsia="宋体" w:hAnsi="Times New Roman"/>
          <w:sz w:val="24"/>
          <w:szCs w:val="24"/>
          <w:lang w:val="en-US" w:eastAsia="zh-CN"/>
        </w:rPr>
        <w:t>, and Germany</w:t>
      </w:r>
      <w:r>
        <w:rPr>
          <w:rFonts w:ascii="Times New Roman" w:eastAsia="宋体" w:hAnsi="Times New Roman"/>
          <w:sz w:val="24"/>
          <w:szCs w:val="24"/>
          <w:lang w:val="en-US" w:eastAsia="zh-CN"/>
        </w:rPr>
        <w:t>’s</w:t>
      </w:r>
      <w:r w:rsidRPr="00424AD6">
        <w:rPr>
          <w:rFonts w:ascii="Times New Roman" w:eastAsia="宋体" w:hAnsi="Times New Roman"/>
          <w:sz w:val="24"/>
          <w:szCs w:val="24"/>
          <w:lang w:val="en-US" w:eastAsia="zh-CN"/>
        </w:rPr>
        <w:t xml:space="preserve"> outright colonial appropriation </w:t>
      </w:r>
      <w:r>
        <w:rPr>
          <w:rFonts w:ascii="Times New Roman" w:eastAsia="宋体" w:hAnsi="Times New Roman"/>
          <w:sz w:val="24"/>
          <w:szCs w:val="24"/>
          <w:lang w:val="en-US" w:eastAsia="zh-CN"/>
        </w:rPr>
        <w:t>of China</w:t>
      </w:r>
      <w:r w:rsidRPr="00424AD6">
        <w:rPr>
          <w:rFonts w:ascii="Times New Roman" w:eastAsia="宋体" w:hAnsi="Times New Roman"/>
          <w:sz w:val="24"/>
          <w:szCs w:val="24"/>
          <w:lang w:val="en-US" w:eastAsia="zh-CN"/>
        </w:rPr>
        <w:t>.</w:t>
      </w:r>
      <w:r w:rsidRPr="00424AD6">
        <w:rPr>
          <w:rStyle w:val="FootnoteReference"/>
          <w:rFonts w:ascii="Times New Roman" w:eastAsia="宋体" w:hAnsi="Times New Roman"/>
          <w:sz w:val="24"/>
          <w:szCs w:val="24"/>
          <w:lang w:val="en-US" w:eastAsia="zh-CN"/>
        </w:rPr>
        <w:footnoteReference w:id="20"/>
      </w:r>
      <w:r w:rsidRPr="00424AD6">
        <w:rPr>
          <w:rFonts w:ascii="Times New Roman" w:eastAsia="宋体" w:hAnsi="Times New Roman"/>
          <w:sz w:val="24"/>
          <w:szCs w:val="24"/>
          <w:lang w:val="en-US" w:eastAsia="zh-CN"/>
        </w:rPr>
        <w:t xml:space="preserve"> </w:t>
      </w:r>
    </w:p>
    <w:p w:rsidR="00EC306A" w:rsidRPr="00424AD6" w:rsidRDefault="00EC306A" w:rsidP="00EC306A">
      <w:pPr>
        <w:autoSpaceDE w:val="0"/>
        <w:autoSpaceDN w:val="0"/>
        <w:adjustRightInd w:val="0"/>
        <w:spacing w:after="0" w:line="240" w:lineRule="auto"/>
        <w:rPr>
          <w:rFonts w:ascii="Times New Roman" w:eastAsia="宋体" w:hAnsi="Times New Roman"/>
          <w:sz w:val="24"/>
          <w:szCs w:val="24"/>
          <w:lang w:val="en-US" w:eastAsia="zh-CN"/>
        </w:rPr>
      </w:pPr>
    </w:p>
    <w:p w:rsidR="00EC306A" w:rsidRPr="00424AD6" w:rsidRDefault="00EC306A" w:rsidP="00EC306A">
      <w:pPr>
        <w:autoSpaceDE w:val="0"/>
        <w:autoSpaceDN w:val="0"/>
        <w:adjustRightInd w:val="0"/>
        <w:spacing w:after="0"/>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The difference between the implied audiences is evident from the difference between the English and Chinese texts. The English</w:t>
      </w:r>
      <w:r w:rsidR="00A33742">
        <w:rPr>
          <w:rFonts w:ascii="Times New Roman" w:eastAsia="宋体" w:hAnsi="Times New Roman"/>
          <w:sz w:val="24"/>
          <w:szCs w:val="24"/>
          <w:lang w:val="en-US" w:eastAsia="zh-CN"/>
        </w:rPr>
        <w:t xml:space="preserve"> </w:t>
      </w:r>
      <w:r w:rsidRPr="00424AD6">
        <w:rPr>
          <w:rFonts w:ascii="Times New Roman" w:eastAsia="宋体" w:hAnsi="Times New Roman"/>
          <w:sz w:val="24"/>
          <w:szCs w:val="24"/>
          <w:lang w:val="en-US" w:eastAsia="zh-CN"/>
        </w:rPr>
        <w:t>language reader no longer need</w:t>
      </w:r>
      <w:r>
        <w:rPr>
          <w:rFonts w:ascii="Times New Roman" w:eastAsia="宋体" w:hAnsi="Times New Roman"/>
          <w:sz w:val="24"/>
          <w:szCs w:val="24"/>
          <w:lang w:val="en-US" w:eastAsia="zh-CN"/>
        </w:rPr>
        <w:t>s</w:t>
      </w:r>
      <w:r w:rsidRPr="00424AD6">
        <w:rPr>
          <w:rFonts w:ascii="Times New Roman" w:eastAsia="宋体" w:hAnsi="Times New Roman"/>
          <w:sz w:val="24"/>
          <w:szCs w:val="24"/>
          <w:lang w:val="en-US" w:eastAsia="zh-CN"/>
        </w:rPr>
        <w:t xml:space="preserve"> a key to identify the animals with nations, but the Chinese</w:t>
      </w:r>
      <w:r w:rsidR="00A33742">
        <w:rPr>
          <w:rFonts w:ascii="Times New Roman" w:eastAsia="宋体" w:hAnsi="Times New Roman"/>
          <w:sz w:val="24"/>
          <w:szCs w:val="24"/>
          <w:lang w:val="en-US" w:eastAsia="zh-CN"/>
        </w:rPr>
        <w:t xml:space="preserve"> </w:t>
      </w:r>
      <w:r w:rsidRPr="00424AD6">
        <w:rPr>
          <w:rFonts w:ascii="Times New Roman" w:eastAsia="宋体" w:hAnsi="Times New Roman"/>
          <w:sz w:val="24"/>
          <w:szCs w:val="24"/>
          <w:lang w:val="en-US" w:eastAsia="zh-CN"/>
        </w:rPr>
        <w:t xml:space="preserve">language reader </w:t>
      </w:r>
      <w:r>
        <w:rPr>
          <w:rFonts w:ascii="Times New Roman" w:eastAsia="宋体" w:hAnsi="Times New Roman"/>
          <w:sz w:val="24"/>
          <w:szCs w:val="24"/>
          <w:lang w:val="en-US" w:eastAsia="zh-CN"/>
        </w:rPr>
        <w:t xml:space="preserve">does </w:t>
      </w:r>
      <w:r w:rsidRPr="00424AD6">
        <w:rPr>
          <w:rFonts w:ascii="Times New Roman" w:eastAsia="宋体" w:hAnsi="Times New Roman"/>
          <w:sz w:val="24"/>
          <w:szCs w:val="24"/>
          <w:lang w:val="en-US" w:eastAsia="zh-CN"/>
        </w:rPr>
        <w:t>need one. The English</w:t>
      </w:r>
      <w:r w:rsidR="00A33742">
        <w:rPr>
          <w:rFonts w:ascii="Times New Roman" w:eastAsia="宋体" w:hAnsi="Times New Roman"/>
          <w:sz w:val="24"/>
          <w:szCs w:val="24"/>
          <w:lang w:val="en-US" w:eastAsia="zh-CN"/>
        </w:rPr>
        <w:t xml:space="preserve"> </w:t>
      </w:r>
      <w:r w:rsidRPr="00424AD6">
        <w:rPr>
          <w:rFonts w:ascii="Times New Roman" w:eastAsia="宋体" w:hAnsi="Times New Roman"/>
          <w:sz w:val="24"/>
          <w:szCs w:val="24"/>
          <w:lang w:val="en-US" w:eastAsia="zh-CN"/>
        </w:rPr>
        <w:t>language reader is expected to be able to identify the inscriptions on the animals as allusions to official policies, although the allusions are often indirect. To decode “Fashoda” on the French frog presupposes as much English</w:t>
      </w:r>
      <w:r w:rsidR="00A33742">
        <w:rPr>
          <w:rFonts w:ascii="Times New Roman" w:eastAsia="宋体" w:hAnsi="Times New Roman"/>
          <w:sz w:val="24"/>
          <w:szCs w:val="24"/>
          <w:lang w:val="en-US" w:eastAsia="zh-CN"/>
        </w:rPr>
        <w:t xml:space="preserve"> </w:t>
      </w:r>
      <w:r w:rsidRPr="00424AD6">
        <w:rPr>
          <w:rFonts w:ascii="Times New Roman" w:eastAsia="宋体" w:hAnsi="Times New Roman"/>
          <w:sz w:val="24"/>
          <w:szCs w:val="24"/>
          <w:lang w:val="en-US" w:eastAsia="zh-CN"/>
        </w:rPr>
        <w:t xml:space="preserve">language newspaper familiarity over a </w:t>
      </w:r>
      <w:r>
        <w:rPr>
          <w:rFonts w:ascii="Times New Roman" w:eastAsia="宋体" w:hAnsi="Times New Roman"/>
          <w:sz w:val="24"/>
          <w:szCs w:val="24"/>
          <w:lang w:val="en-US" w:eastAsia="zh-CN"/>
        </w:rPr>
        <w:t>considerable span</w:t>
      </w:r>
      <w:r w:rsidRPr="00424AD6">
        <w:rPr>
          <w:rFonts w:ascii="Times New Roman" w:eastAsia="宋体" w:hAnsi="Times New Roman"/>
          <w:sz w:val="24"/>
          <w:szCs w:val="24"/>
          <w:lang w:val="en-US" w:eastAsia="zh-CN"/>
        </w:rPr>
        <w:t xml:space="preserve"> of time as does the inscription on the American eagle and even the bulldog. In the Chinese decoding, none of these allusions are </w:t>
      </w:r>
      <w:r>
        <w:rPr>
          <w:rFonts w:ascii="Times New Roman" w:eastAsia="宋体" w:hAnsi="Times New Roman"/>
          <w:sz w:val="24"/>
          <w:szCs w:val="24"/>
          <w:lang w:val="en-US" w:eastAsia="zh-CN"/>
        </w:rPr>
        <w:t>adopted</w:t>
      </w:r>
      <w:r w:rsidRPr="00424AD6">
        <w:rPr>
          <w:rFonts w:ascii="Times New Roman" w:eastAsia="宋体" w:hAnsi="Times New Roman"/>
          <w:sz w:val="24"/>
          <w:szCs w:val="24"/>
          <w:lang w:val="en-US" w:eastAsia="zh-CN"/>
        </w:rPr>
        <w:t>, implying that they would be unfamiliar to a Chinese</w:t>
      </w:r>
      <w:r w:rsidR="00A33742">
        <w:rPr>
          <w:rFonts w:ascii="Times New Roman" w:eastAsia="宋体" w:hAnsi="Times New Roman"/>
          <w:sz w:val="24"/>
          <w:szCs w:val="24"/>
          <w:lang w:val="en-US" w:eastAsia="zh-CN"/>
        </w:rPr>
        <w:t xml:space="preserve"> </w:t>
      </w:r>
      <w:r w:rsidRPr="00424AD6">
        <w:rPr>
          <w:rFonts w:ascii="Times New Roman" w:eastAsia="宋体" w:hAnsi="Times New Roman"/>
          <w:sz w:val="24"/>
          <w:szCs w:val="24"/>
          <w:lang w:val="en-US" w:eastAsia="zh-CN"/>
        </w:rPr>
        <w:t xml:space="preserve">language reader. </w:t>
      </w:r>
    </w:p>
    <w:p w:rsidR="00EC306A" w:rsidRPr="00424AD6" w:rsidRDefault="00EC306A" w:rsidP="00EC306A">
      <w:pPr>
        <w:autoSpaceDE w:val="0"/>
        <w:autoSpaceDN w:val="0"/>
        <w:adjustRightInd w:val="0"/>
        <w:spacing w:after="0" w:line="240" w:lineRule="auto"/>
        <w:rPr>
          <w:rFonts w:ascii="Times New Roman" w:eastAsia="宋体" w:hAnsi="Times New Roman"/>
          <w:sz w:val="24"/>
          <w:szCs w:val="24"/>
          <w:lang w:val="en-US" w:eastAsia="zh-CN"/>
        </w:rPr>
      </w:pPr>
    </w:p>
    <w:p w:rsidR="00EC306A" w:rsidRPr="00424AD6" w:rsidRDefault="00EC306A" w:rsidP="00EC306A">
      <w:pPr>
        <w:autoSpaceDE w:val="0"/>
        <w:autoSpaceDN w:val="0"/>
        <w:adjustRightInd w:val="0"/>
        <w:spacing w:after="0"/>
        <w:rPr>
          <w:rFonts w:ascii="Times New Roman" w:eastAsia="宋体" w:hAnsi="Times New Roman"/>
          <w:sz w:val="24"/>
          <w:szCs w:val="24"/>
          <w:lang w:val="en-US" w:eastAsia="zh-CN"/>
        </w:rPr>
      </w:pP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China</w:t>
          </w:r>
        </w:smartTag>
      </w:smartTag>
      <w:r w:rsidRPr="00424AD6">
        <w:rPr>
          <w:rFonts w:ascii="Times New Roman" w:eastAsia="宋体" w:hAnsi="Times New Roman"/>
          <w:sz w:val="24"/>
          <w:szCs w:val="24"/>
          <w:lang w:val="en-US" w:eastAsia="zh-CN"/>
        </w:rPr>
        <w:t xml:space="preserve"> itself is the dead territory in the middle, the inert object of the Powers’ stratagems. While all the other nations</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Russia, France, England, Japan, and the US</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have a “national agency” that enables them to act with a unified will like a single being, China is a blank space reduced to being the object of their desires. It is devoid of all national </w:t>
      </w:r>
      <w:proofErr w:type="gramStart"/>
      <w:r w:rsidRPr="00424AD6">
        <w:rPr>
          <w:rFonts w:ascii="Times New Roman" w:eastAsia="宋体" w:hAnsi="Times New Roman"/>
          <w:sz w:val="24"/>
          <w:szCs w:val="24"/>
          <w:lang w:val="en-US" w:eastAsia="zh-CN"/>
        </w:rPr>
        <w:t>agency</w:t>
      </w:r>
      <w:proofErr w:type="gramEnd"/>
      <w:r w:rsidRPr="00424AD6">
        <w:rPr>
          <w:rFonts w:ascii="Times New Roman" w:eastAsia="宋体" w:hAnsi="Times New Roman"/>
          <w:sz w:val="24"/>
          <w:szCs w:val="24"/>
          <w:lang w:val="en-US" w:eastAsia="zh-CN"/>
        </w:rPr>
        <w:t xml:space="preserve"> to defend its sovereignty and is not represented by a living being endowed with a will. </w:t>
      </w:r>
      <w:r>
        <w:rPr>
          <w:rFonts w:ascii="Times New Roman" w:eastAsia="宋体" w:hAnsi="Times New Roman"/>
          <w:sz w:val="24"/>
          <w:szCs w:val="24"/>
          <w:lang w:val="en-US" w:eastAsia="zh-CN"/>
        </w:rPr>
        <w:t>T</w:t>
      </w:r>
      <w:r w:rsidRPr="00424AD6">
        <w:rPr>
          <w:rFonts w:ascii="Times New Roman" w:eastAsia="宋体" w:hAnsi="Times New Roman"/>
          <w:sz w:val="24"/>
          <w:szCs w:val="24"/>
          <w:lang w:val="en-US" w:eastAsia="zh-CN"/>
        </w:rPr>
        <w:t>hus</w:t>
      </w:r>
      <w:r>
        <w:rPr>
          <w:rFonts w:ascii="Times New Roman" w:eastAsia="宋体" w:hAnsi="Times New Roman"/>
          <w:sz w:val="24"/>
          <w:szCs w:val="24"/>
          <w:lang w:val="en-US" w:eastAsia="zh-CN"/>
        </w:rPr>
        <w:t>, th</w:t>
      </w:r>
      <w:r w:rsidRPr="00424AD6">
        <w:rPr>
          <w:rFonts w:ascii="Times New Roman" w:eastAsia="宋体" w:hAnsi="Times New Roman"/>
          <w:sz w:val="24"/>
          <w:szCs w:val="24"/>
          <w:lang w:val="en-US" w:eastAsia="zh-CN"/>
        </w:rPr>
        <w:t xml:space="preserve">e image optically and symbolically represents an asymmetry in agency as perceived by its </w:t>
      </w:r>
      <w:r w:rsidR="00CE3997">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Chinese</w:t>
      </w:r>
      <w:r w:rsidR="00CE3997">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 author, Tse Tsan Tai (Xie Zuantai </w:t>
      </w:r>
      <w:r w:rsidRPr="002362FE">
        <w:rPr>
          <w:rFonts w:ascii="SimSun" w:eastAsia="SimSun" w:hAnsi="SimSun"/>
          <w:sz w:val="24"/>
          <w:szCs w:val="24"/>
          <w:lang w:val="en-US" w:eastAsia="zh-CN"/>
        </w:rPr>
        <w:t>謝纘泰</w:t>
      </w:r>
      <w:r w:rsidRPr="00424AD6">
        <w:rPr>
          <w:rFonts w:ascii="Times New Roman" w:eastAsia="宋体" w:hAnsi="Times New Roman"/>
          <w:sz w:val="24"/>
          <w:szCs w:val="24"/>
          <w:lang w:val="en-US" w:eastAsia="zh-CN"/>
        </w:rPr>
        <w:t xml:space="preserve">) </w:t>
      </w:r>
      <w:r w:rsidRPr="00424AD6">
        <w:rPr>
          <w:rFonts w:ascii="Times New Roman" w:eastAsia="SimSun" w:hAnsi="Times New Roman"/>
          <w:sz w:val="24"/>
          <w:szCs w:val="24"/>
          <w:lang w:val="en-US" w:eastAsia="zh-CN"/>
        </w:rPr>
        <w:t>(</w:t>
      </w:r>
      <w:r w:rsidRPr="00424AD6">
        <w:rPr>
          <w:rFonts w:ascii="Times New Roman" w:eastAsia="宋体" w:hAnsi="Times New Roman"/>
          <w:sz w:val="24"/>
          <w:szCs w:val="24"/>
          <w:lang w:val="en-US" w:eastAsia="zh-CN"/>
        </w:rPr>
        <w:t xml:space="preserve">1872-1937): from his perspective, all </w:t>
      </w:r>
      <w:proofErr w:type="gramStart"/>
      <w:r w:rsidRPr="00424AD6">
        <w:rPr>
          <w:rFonts w:ascii="Times New Roman" w:eastAsia="宋体" w:hAnsi="Times New Roman"/>
          <w:sz w:val="24"/>
          <w:szCs w:val="24"/>
          <w:lang w:val="en-US" w:eastAsia="zh-CN"/>
        </w:rPr>
        <w:t>agency</w:t>
      </w:r>
      <w:proofErr w:type="gramEnd"/>
      <w:r w:rsidRPr="00424AD6">
        <w:rPr>
          <w:rFonts w:ascii="Times New Roman" w:eastAsia="宋体" w:hAnsi="Times New Roman"/>
          <w:sz w:val="24"/>
          <w:szCs w:val="24"/>
          <w:lang w:val="en-US" w:eastAsia="zh-CN"/>
        </w:rPr>
        <w:t xml:space="preserve"> concerning China lies with the foreign powers, and none with “China” itself. In this respect the cartoon reflects an assessment of </w:t>
      </w: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China</w:t>
          </w:r>
        </w:smartTag>
      </w:smartTag>
      <w:r w:rsidRPr="00424AD6">
        <w:rPr>
          <w:rFonts w:ascii="Times New Roman" w:eastAsia="宋体" w:hAnsi="Times New Roman"/>
          <w:sz w:val="24"/>
          <w:szCs w:val="24"/>
          <w:lang w:val="en-US" w:eastAsia="zh-CN"/>
        </w:rPr>
        <w:t xml:space="preserve"> that was shared by many commentators including Chinese reformers. Demetrius Boulger, a man with great </w:t>
      </w: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China</w:t>
          </w:r>
        </w:smartTag>
      </w:smartTag>
      <w:r w:rsidRPr="00424AD6">
        <w:rPr>
          <w:rFonts w:ascii="Times New Roman" w:eastAsia="宋体" w:hAnsi="Times New Roman"/>
          <w:sz w:val="24"/>
          <w:szCs w:val="24"/>
          <w:lang w:val="en-US" w:eastAsia="zh-CN"/>
        </w:rPr>
        <w:t xml:space="preserve"> sympathies, who was the editor of the </w:t>
      </w:r>
      <w:r w:rsidRPr="00424AD6">
        <w:rPr>
          <w:rFonts w:ascii="Times New Roman" w:eastAsia="宋体" w:hAnsi="Times New Roman"/>
          <w:i/>
          <w:sz w:val="24"/>
          <w:szCs w:val="24"/>
          <w:lang w:val="en-US" w:eastAsia="zh-CN"/>
        </w:rPr>
        <w:t>Asiatic Quarterly Review</w:t>
      </w:r>
      <w:r w:rsidRPr="00424AD6">
        <w:rPr>
          <w:rFonts w:ascii="Times New Roman" w:eastAsia="宋体" w:hAnsi="Times New Roman"/>
          <w:sz w:val="24"/>
          <w:szCs w:val="24"/>
          <w:lang w:val="en-US" w:eastAsia="zh-CN"/>
        </w:rPr>
        <w:t xml:space="preserve"> at the time, summarized this asymmetry in agency through a different metaphor.  In 1897 he published a programmatic article titled “The Sick Man of the </w:t>
      </w:r>
      <w:smartTag w:uri="urn:schemas-microsoft-com:office:smarttags" w:element="place">
        <w:r w:rsidRPr="00424AD6">
          <w:rPr>
            <w:rFonts w:ascii="Times New Roman" w:eastAsia="宋体" w:hAnsi="Times New Roman"/>
            <w:sz w:val="24"/>
            <w:szCs w:val="24"/>
            <w:lang w:val="en-US" w:eastAsia="zh-CN"/>
          </w:rPr>
          <w:t>Far East</w:t>
        </w:r>
      </w:smartTag>
      <w:r w:rsidRPr="00424AD6">
        <w:rPr>
          <w:rFonts w:ascii="Times New Roman" w:eastAsia="宋体" w:hAnsi="Times New Roman"/>
          <w:sz w:val="24"/>
          <w:szCs w:val="24"/>
          <w:lang w:val="en-US" w:eastAsia="zh-CN"/>
        </w:rPr>
        <w:t>”, where he writes:</w:t>
      </w:r>
    </w:p>
    <w:p w:rsidR="00EC306A" w:rsidRPr="00424AD6" w:rsidRDefault="00EC306A" w:rsidP="002362FE">
      <w:pPr>
        <w:autoSpaceDE w:val="0"/>
        <w:autoSpaceDN w:val="0"/>
        <w:adjustRightInd w:val="0"/>
        <w:spacing w:after="0" w:line="240" w:lineRule="auto"/>
        <w:rPr>
          <w:rFonts w:ascii="Times New Roman" w:eastAsia="SimSun" w:hAnsi="Times New Roman"/>
          <w:lang w:val="en-US" w:eastAsia="zh-CN"/>
        </w:rPr>
      </w:pPr>
    </w:p>
    <w:p w:rsidR="00EC306A" w:rsidRPr="00B52762" w:rsidRDefault="00EC306A" w:rsidP="00EC306A">
      <w:pPr>
        <w:autoSpaceDE w:val="0"/>
        <w:autoSpaceDN w:val="0"/>
        <w:adjustRightInd w:val="0"/>
        <w:spacing w:after="0"/>
        <w:ind w:left="1080" w:right="1106"/>
        <w:rPr>
          <w:rFonts w:ascii="Times New Roman" w:eastAsia="宋体" w:hAnsi="Times New Roman"/>
          <w:sz w:val="24"/>
          <w:szCs w:val="24"/>
          <w:lang w:val="en-US" w:eastAsia="zh-CN"/>
        </w:rPr>
      </w:pPr>
      <w:r w:rsidRPr="00B52762">
        <w:rPr>
          <w:rFonts w:ascii="Times New Roman" w:eastAsia="SimSun" w:hAnsi="Times New Roman"/>
          <w:sz w:val="24"/>
          <w:szCs w:val="24"/>
          <w:lang w:val="en-US" w:eastAsia="zh-CN"/>
        </w:rPr>
        <w:t xml:space="preserve">The general view of China, now, it would be scarcely going too far to say, is not merely that she is a </w:t>
      </w:r>
      <w:r w:rsidRPr="00B52762">
        <w:rPr>
          <w:rFonts w:ascii="Times New Roman" w:eastAsia="SimSun" w:hAnsi="Times New Roman"/>
          <w:i/>
          <w:iCs/>
          <w:sz w:val="24"/>
          <w:szCs w:val="24"/>
          <w:lang w:val="en-US" w:eastAsia="zh-CN"/>
        </w:rPr>
        <w:t>quantité negligeable,</w:t>
      </w:r>
      <w:r w:rsidRPr="00B52762">
        <w:rPr>
          <w:rStyle w:val="FootnoteReference"/>
          <w:rFonts w:ascii="Times New Roman" w:eastAsia="SimSun" w:hAnsi="Times New Roman"/>
          <w:i/>
          <w:iCs/>
          <w:sz w:val="24"/>
          <w:szCs w:val="24"/>
          <w:lang w:val="en-US" w:eastAsia="zh-CN"/>
        </w:rPr>
        <w:footnoteReference w:id="21"/>
      </w:r>
      <w:r w:rsidRPr="00B52762">
        <w:rPr>
          <w:rFonts w:ascii="Times New Roman" w:eastAsia="SimSun" w:hAnsi="Times New Roman"/>
          <w:i/>
          <w:iCs/>
          <w:sz w:val="24"/>
          <w:szCs w:val="24"/>
          <w:lang w:val="en-US" w:eastAsia="zh-CN"/>
        </w:rPr>
        <w:t xml:space="preserve"> </w:t>
      </w:r>
      <w:r w:rsidRPr="00B52762">
        <w:rPr>
          <w:rFonts w:ascii="Times New Roman" w:eastAsia="SimSun" w:hAnsi="Times New Roman"/>
          <w:sz w:val="24"/>
          <w:szCs w:val="24"/>
          <w:lang w:val="en-US" w:eastAsia="zh-CN"/>
        </w:rPr>
        <w:t xml:space="preserve">but that she will have to obey the dictates of others and thus surrender the power to work out her own destiny. Unless the </w:t>
      </w:r>
      <w:r w:rsidRPr="00B52762">
        <w:rPr>
          <w:rFonts w:ascii="Times New Roman" w:eastAsia="SimSun" w:hAnsi="Times New Roman"/>
          <w:sz w:val="24"/>
          <w:szCs w:val="24"/>
          <w:lang w:val="en-US" w:eastAsia="zh-CN"/>
        </w:rPr>
        <w:lastRenderedPageBreak/>
        <w:t>Chinese awake to the gravity of their situation there will be no resisting the accuracy of that conclusion.</w:t>
      </w:r>
      <w:r w:rsidRPr="00B52762">
        <w:rPr>
          <w:rStyle w:val="FootnoteReference"/>
          <w:rFonts w:ascii="Times New Roman" w:eastAsia="SimSun" w:hAnsi="Times New Roman"/>
          <w:sz w:val="24"/>
          <w:szCs w:val="24"/>
          <w:lang w:val="en-US" w:eastAsia="zh-CN"/>
        </w:rPr>
        <w:footnoteReference w:id="22"/>
      </w:r>
    </w:p>
    <w:p w:rsidR="00EC306A" w:rsidRPr="00424AD6" w:rsidRDefault="00EC306A" w:rsidP="002362FE">
      <w:pPr>
        <w:autoSpaceDE w:val="0"/>
        <w:autoSpaceDN w:val="0"/>
        <w:adjustRightInd w:val="0"/>
        <w:spacing w:after="0" w:line="240" w:lineRule="auto"/>
        <w:rPr>
          <w:rFonts w:ascii="Times New Roman" w:eastAsia="宋体" w:hAnsi="Times New Roman"/>
          <w:sz w:val="24"/>
          <w:szCs w:val="24"/>
          <w:lang w:val="en-US" w:eastAsia="zh-CN"/>
        </w:rPr>
      </w:pPr>
    </w:p>
    <w:p w:rsidR="00EC306A" w:rsidRPr="00424AD6" w:rsidRDefault="00EC306A" w:rsidP="00EC306A">
      <w:pPr>
        <w:autoSpaceDE w:val="0"/>
        <w:autoSpaceDN w:val="0"/>
        <w:adjustRightInd w:val="0"/>
        <w:spacing w:after="0"/>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Going back to “The Situation in the </w:t>
      </w:r>
      <w:smartTag w:uri="urn:schemas-microsoft-com:office:smarttags" w:element="place">
        <w:r w:rsidRPr="00424AD6">
          <w:rPr>
            <w:rFonts w:ascii="Times New Roman" w:eastAsia="宋体" w:hAnsi="Times New Roman"/>
            <w:sz w:val="24"/>
            <w:szCs w:val="24"/>
            <w:lang w:val="en-US" w:eastAsia="zh-CN"/>
          </w:rPr>
          <w:t>Far East</w:t>
        </w:r>
      </w:smartTag>
      <w:r w:rsidRPr="00424AD6">
        <w:rPr>
          <w:rFonts w:ascii="Times New Roman" w:eastAsia="宋体" w:hAnsi="Times New Roman"/>
          <w:sz w:val="24"/>
          <w:szCs w:val="24"/>
          <w:lang w:val="en-US" w:eastAsia="zh-CN"/>
        </w:rPr>
        <w:t xml:space="preserve">”, we find on the upper left side a text in Chinese without an English counterpart, </w:t>
      </w:r>
      <w:r>
        <w:rPr>
          <w:rFonts w:ascii="Times New Roman" w:eastAsia="宋体" w:hAnsi="Times New Roman"/>
          <w:sz w:val="24"/>
          <w:szCs w:val="24"/>
          <w:lang w:val="en-US" w:eastAsia="zh-CN"/>
        </w:rPr>
        <w:t xml:space="preserve">which solely </w:t>
      </w:r>
      <w:r w:rsidRPr="00424AD6">
        <w:rPr>
          <w:rFonts w:ascii="Times New Roman" w:eastAsia="宋体" w:hAnsi="Times New Roman"/>
          <w:sz w:val="24"/>
          <w:szCs w:val="24"/>
          <w:lang w:val="en-US" w:eastAsia="zh-CN"/>
        </w:rPr>
        <w:t>address</w:t>
      </w:r>
      <w:r>
        <w:rPr>
          <w:rFonts w:ascii="Times New Roman" w:eastAsia="宋体" w:hAnsi="Times New Roman"/>
          <w:sz w:val="24"/>
          <w:szCs w:val="24"/>
          <w:lang w:val="en-US" w:eastAsia="zh-CN"/>
        </w:rPr>
        <w:t xml:space="preserve">es </w:t>
      </w:r>
      <w:r w:rsidRPr="00424AD6">
        <w:rPr>
          <w:rFonts w:ascii="Times New Roman" w:eastAsia="宋体" w:hAnsi="Times New Roman"/>
          <w:sz w:val="24"/>
          <w:szCs w:val="24"/>
          <w:lang w:val="en-US" w:eastAsia="zh-CN"/>
        </w:rPr>
        <w:t xml:space="preserve">Chinese readers. While the image and the inscribed texts defined the “Situation in the Far East,” this text spells out the message of the cartoon for readers identifying with “our </w:t>
      </w: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China</w:t>
          </w:r>
        </w:smartTag>
      </w:smartTag>
      <w:r w:rsidRPr="00424AD6">
        <w:rPr>
          <w:rFonts w:ascii="Times New Roman" w:eastAsia="宋体" w:hAnsi="Times New Roman"/>
          <w:sz w:val="24"/>
          <w:szCs w:val="24"/>
          <w:lang w:val="en-US" w:eastAsia="zh-CN"/>
        </w:rPr>
        <w:t xml:space="preserve">.” </w:t>
      </w:r>
    </w:p>
    <w:p w:rsidR="00EC306A" w:rsidRPr="00424AD6" w:rsidRDefault="00EC306A" w:rsidP="00EC306A">
      <w:pPr>
        <w:autoSpaceDE w:val="0"/>
        <w:autoSpaceDN w:val="0"/>
        <w:adjustRightInd w:val="0"/>
        <w:spacing w:after="0"/>
        <w:rPr>
          <w:rFonts w:ascii="Times New Roman" w:eastAsia="宋体" w:hAnsi="Times New Roman"/>
          <w:sz w:val="24"/>
          <w:szCs w:val="24"/>
          <w:lang w:val="en-US" w:eastAsia="zh-CN"/>
        </w:rPr>
      </w:pPr>
    </w:p>
    <w:p w:rsidR="00EC306A" w:rsidRPr="00B7717E" w:rsidRDefault="00EC306A" w:rsidP="00EC306A">
      <w:pPr>
        <w:spacing w:line="240" w:lineRule="auto"/>
        <w:ind w:left="86" w:firstLine="634"/>
        <w:rPr>
          <w:rFonts w:ascii="SimSun" w:eastAsia="SimSun" w:hAnsi="SimSun"/>
          <w:sz w:val="24"/>
          <w:szCs w:val="24"/>
          <w:lang w:val="en-US"/>
        </w:rPr>
      </w:pPr>
      <w:r w:rsidRPr="00B7717E">
        <w:rPr>
          <w:rFonts w:ascii="SimSun" w:eastAsia="SimSun" w:hAnsi="SimSun"/>
          <w:sz w:val="24"/>
          <w:szCs w:val="24"/>
          <w:lang w:val="en-US"/>
        </w:rPr>
        <w:t xml:space="preserve">沉沉酣睡我中華 </w:t>
      </w:r>
    </w:p>
    <w:p w:rsidR="00EC306A" w:rsidRPr="00B7717E" w:rsidRDefault="00EC306A" w:rsidP="00EC306A">
      <w:pPr>
        <w:spacing w:line="240" w:lineRule="auto"/>
        <w:ind w:left="86" w:firstLine="634"/>
        <w:rPr>
          <w:rFonts w:ascii="SimSun" w:eastAsia="SimSun" w:hAnsi="SimSun"/>
          <w:sz w:val="24"/>
          <w:szCs w:val="24"/>
          <w:lang w:val="en-US"/>
        </w:rPr>
      </w:pPr>
      <w:r w:rsidRPr="00B7717E">
        <w:rPr>
          <w:rFonts w:ascii="SimSun" w:eastAsia="SimSun" w:hAnsi="SimSun"/>
          <w:sz w:val="24"/>
          <w:szCs w:val="24"/>
          <w:lang w:val="en-US"/>
        </w:rPr>
        <w:t>那知</w:t>
      </w:r>
      <w:proofErr w:type="gramStart"/>
      <w:r w:rsidRPr="00B7717E">
        <w:rPr>
          <w:rFonts w:ascii="SimSun" w:eastAsia="SimSun" w:hAnsi="SimSun"/>
          <w:sz w:val="24"/>
          <w:szCs w:val="24"/>
          <w:lang w:val="en-US"/>
        </w:rPr>
        <w:t>愛國即愛家</w:t>
      </w:r>
      <w:proofErr w:type="gramEnd"/>
    </w:p>
    <w:p w:rsidR="00EC306A" w:rsidRPr="00B7717E" w:rsidRDefault="00EC306A" w:rsidP="00EC306A">
      <w:pPr>
        <w:spacing w:line="240" w:lineRule="auto"/>
        <w:ind w:left="86" w:firstLine="634"/>
        <w:rPr>
          <w:rFonts w:ascii="SimSun" w:eastAsia="SimSun" w:hAnsi="SimSun"/>
          <w:sz w:val="24"/>
          <w:szCs w:val="24"/>
          <w:lang w:val="en-US"/>
        </w:rPr>
      </w:pPr>
      <w:r w:rsidRPr="00B7717E">
        <w:rPr>
          <w:rFonts w:ascii="SimSun" w:eastAsia="SimSun" w:hAnsi="SimSun"/>
          <w:sz w:val="24"/>
          <w:szCs w:val="24"/>
          <w:lang w:val="en-US"/>
        </w:rPr>
        <w:t>國民</w:t>
      </w:r>
      <w:proofErr w:type="gramStart"/>
      <w:r w:rsidRPr="00B7717E">
        <w:rPr>
          <w:rFonts w:ascii="SimSun" w:eastAsia="SimSun" w:hAnsi="SimSun"/>
          <w:sz w:val="24"/>
          <w:szCs w:val="24"/>
          <w:lang w:val="en-US"/>
        </w:rPr>
        <w:t>知醒宜</w:t>
      </w:r>
      <w:proofErr w:type="gramEnd"/>
      <w:r w:rsidRPr="00B7717E">
        <w:rPr>
          <w:rFonts w:ascii="SimSun" w:eastAsia="SimSun" w:hAnsi="SimSun"/>
          <w:sz w:val="24"/>
          <w:szCs w:val="24"/>
          <w:lang w:val="en-US"/>
        </w:rPr>
        <w:t>今醒</w:t>
      </w:r>
    </w:p>
    <w:p w:rsidR="00EC306A" w:rsidRPr="00B7717E" w:rsidRDefault="00EC306A" w:rsidP="00EC306A">
      <w:pPr>
        <w:spacing w:line="240" w:lineRule="auto"/>
        <w:ind w:left="86" w:firstLine="634"/>
        <w:rPr>
          <w:rFonts w:ascii="SimSun" w:eastAsia="SimSun" w:hAnsi="SimSun"/>
          <w:sz w:val="24"/>
          <w:szCs w:val="24"/>
          <w:lang w:val="en-US"/>
        </w:rPr>
      </w:pPr>
      <w:proofErr w:type="gramStart"/>
      <w:r w:rsidRPr="00B7717E">
        <w:rPr>
          <w:rFonts w:ascii="SimSun" w:eastAsia="SimSun" w:hAnsi="SimSun"/>
          <w:sz w:val="24"/>
          <w:szCs w:val="24"/>
          <w:lang w:val="en-US"/>
        </w:rPr>
        <w:t>莫待土分裂</w:t>
      </w:r>
      <w:proofErr w:type="gramEnd"/>
      <w:r w:rsidRPr="00B7717E">
        <w:rPr>
          <w:rFonts w:ascii="SimSun" w:eastAsia="SimSun" w:hAnsi="SimSun"/>
          <w:sz w:val="24"/>
          <w:szCs w:val="24"/>
          <w:lang w:val="en-US"/>
        </w:rPr>
        <w:t>似瓜</w:t>
      </w:r>
    </w:p>
    <w:p w:rsidR="00EC306A" w:rsidRPr="00424AD6" w:rsidRDefault="00EC306A" w:rsidP="00EC306A">
      <w:pPr>
        <w:ind w:left="90" w:firstLine="630"/>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Deep in sleep is our </w:t>
      </w: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China</w:t>
          </w:r>
        </w:smartTag>
      </w:smartTag>
      <w:r w:rsidRPr="00424AD6">
        <w:rPr>
          <w:rFonts w:ascii="Times New Roman" w:eastAsia="宋体" w:hAnsi="Times New Roman"/>
          <w:sz w:val="24"/>
          <w:szCs w:val="24"/>
          <w:lang w:val="en-US" w:eastAsia="zh-CN"/>
        </w:rPr>
        <w:t xml:space="preserve">, </w:t>
      </w:r>
    </w:p>
    <w:p w:rsidR="00EC306A" w:rsidRPr="00424AD6" w:rsidRDefault="00EC306A" w:rsidP="00EC306A">
      <w:pPr>
        <w:ind w:left="720"/>
        <w:rPr>
          <w:rFonts w:ascii="Times New Roman" w:eastAsia="宋体" w:hAnsi="Times New Roman"/>
          <w:sz w:val="24"/>
          <w:szCs w:val="24"/>
          <w:lang w:val="en-US" w:eastAsia="zh-CN"/>
        </w:rPr>
      </w:pPr>
      <w:proofErr w:type="gramStart"/>
      <w:r w:rsidRPr="00424AD6">
        <w:rPr>
          <w:rFonts w:ascii="Times New Roman" w:eastAsia="宋体" w:hAnsi="Times New Roman"/>
          <w:sz w:val="24"/>
          <w:szCs w:val="24"/>
          <w:lang w:val="en-US" w:eastAsia="zh-CN"/>
        </w:rPr>
        <w:t>how</w:t>
      </w:r>
      <w:proofErr w:type="gramEnd"/>
      <w:r w:rsidRPr="00424AD6">
        <w:rPr>
          <w:rFonts w:ascii="Times New Roman" w:eastAsia="宋体" w:hAnsi="Times New Roman"/>
          <w:sz w:val="24"/>
          <w:szCs w:val="24"/>
          <w:lang w:val="en-US" w:eastAsia="zh-CN"/>
        </w:rPr>
        <w:t xml:space="preserve"> should they know that loving one’s country is as natural as loving one’s family! </w:t>
      </w:r>
    </w:p>
    <w:p w:rsidR="00EC306A" w:rsidRPr="00424AD6" w:rsidRDefault="00EC306A" w:rsidP="00EC306A">
      <w:pPr>
        <w:ind w:left="720"/>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[You] citizens/The Nation</w:t>
      </w:r>
      <w:r w:rsidRPr="00424AD6">
        <w:rPr>
          <w:rStyle w:val="FootnoteReference"/>
          <w:rFonts w:ascii="Times New Roman" w:eastAsia="宋体" w:hAnsi="Times New Roman"/>
          <w:sz w:val="24"/>
          <w:szCs w:val="24"/>
          <w:lang w:val="en-US" w:eastAsia="zh-CN"/>
        </w:rPr>
        <w:footnoteReference w:id="23"/>
      </w:r>
      <w:r w:rsidRPr="00424AD6">
        <w:rPr>
          <w:rFonts w:ascii="Times New Roman" w:eastAsia="宋体" w:hAnsi="Times New Roman"/>
          <w:sz w:val="24"/>
          <w:szCs w:val="24"/>
          <w:lang w:val="en-US" w:eastAsia="zh-CN"/>
        </w:rPr>
        <w:t xml:space="preserve"> should know that as to waking up you have to wake up now </w:t>
      </w:r>
    </w:p>
    <w:p w:rsidR="00EC306A" w:rsidRPr="00424AD6" w:rsidRDefault="00EC306A" w:rsidP="00EC306A">
      <w:pPr>
        <w:ind w:left="90" w:firstLine="630"/>
        <w:rPr>
          <w:rFonts w:ascii="Times New Roman" w:eastAsia="宋体" w:hAnsi="Times New Roman"/>
          <w:sz w:val="24"/>
          <w:szCs w:val="24"/>
          <w:lang w:val="en-US" w:eastAsia="zh-CN"/>
        </w:rPr>
      </w:pPr>
      <w:proofErr w:type="gramStart"/>
      <w:r w:rsidRPr="00424AD6">
        <w:rPr>
          <w:rFonts w:ascii="Times New Roman" w:eastAsia="宋体" w:hAnsi="Times New Roman"/>
          <w:sz w:val="24"/>
          <w:szCs w:val="24"/>
          <w:lang w:val="en-US" w:eastAsia="zh-CN"/>
        </w:rPr>
        <w:t>and</w:t>
      </w:r>
      <w:proofErr w:type="gramEnd"/>
      <w:r w:rsidRPr="00424AD6">
        <w:rPr>
          <w:rFonts w:ascii="Times New Roman" w:eastAsia="宋体" w:hAnsi="Times New Roman"/>
          <w:sz w:val="24"/>
          <w:szCs w:val="24"/>
          <w:lang w:val="en-US" w:eastAsia="zh-CN"/>
        </w:rPr>
        <w:t xml:space="preserve"> not wait until the land is carved up like a melon!</w:t>
      </w:r>
    </w:p>
    <w:p w:rsidR="00EC306A" w:rsidRPr="00424AD6" w:rsidRDefault="00EC306A" w:rsidP="00EC306A">
      <w:pPr>
        <w:rPr>
          <w:rFonts w:ascii="Times New Roman" w:eastAsia="宋体" w:hAnsi="Times New Roman"/>
          <w:sz w:val="24"/>
          <w:szCs w:val="24"/>
          <w:lang w:val="en-US" w:eastAsia="zh-CN"/>
        </w:rPr>
      </w:pPr>
      <w:r w:rsidRPr="000B21E2">
        <w:rPr>
          <w:rFonts w:ascii="Times New Roman" w:eastAsia="宋体" w:hAnsi="Times New Roman"/>
          <w:sz w:val="24"/>
          <w:szCs w:val="24"/>
          <w:lang w:val="en-US" w:eastAsia="zh-CN"/>
        </w:rPr>
        <w:t>This text</w:t>
      </w:r>
      <w:r w:rsidRPr="00424AD6">
        <w:rPr>
          <w:rFonts w:ascii="Times New Roman" w:eastAsia="宋体" w:hAnsi="Times New Roman"/>
          <w:sz w:val="24"/>
          <w:szCs w:val="24"/>
          <w:lang w:val="en-US" w:eastAsia="zh-CN"/>
        </w:rPr>
        <w:t xml:space="preserve"> presents a mixture of abstract concepts such as “citizen,” “state,” “family,” and “</w:t>
      </w: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China</w:t>
          </w:r>
        </w:smartTag>
      </w:smartTag>
      <w:r w:rsidRPr="00424AD6">
        <w:rPr>
          <w:rFonts w:ascii="Times New Roman" w:eastAsia="宋体" w:hAnsi="Times New Roman"/>
          <w:sz w:val="24"/>
          <w:szCs w:val="24"/>
          <w:lang w:val="en-US" w:eastAsia="zh-CN"/>
        </w:rPr>
        <w:t>”</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 and metaphors such as “being asleep” and “cutting up a melon.” The image and the text interact. The text shows that the purpose of the image is anything but a neutral assessment of the power and agency relationships between China and the Powers, but </w:t>
      </w:r>
      <w:r>
        <w:rPr>
          <w:rFonts w:ascii="Times New Roman" w:eastAsia="宋体" w:hAnsi="Times New Roman"/>
          <w:sz w:val="24"/>
          <w:szCs w:val="24"/>
          <w:lang w:val="en-US" w:eastAsia="zh-CN"/>
        </w:rPr>
        <w:t>is, in</w:t>
      </w:r>
      <w:r w:rsidR="008A0877">
        <w:rPr>
          <w:rFonts w:ascii="Times New Roman" w:eastAsia="宋体" w:hAnsi="Times New Roman"/>
          <w:sz w:val="24"/>
          <w:szCs w:val="24"/>
          <w:lang w:val="en-US" w:eastAsia="zh-CN"/>
        </w:rPr>
        <w:t xml:space="preserve"> </w:t>
      </w:r>
      <w:r>
        <w:rPr>
          <w:rFonts w:ascii="Times New Roman" w:eastAsia="宋体" w:hAnsi="Times New Roman"/>
          <w:sz w:val="24"/>
          <w:szCs w:val="24"/>
          <w:lang w:val="en-US" w:eastAsia="zh-CN"/>
        </w:rPr>
        <w:t xml:space="preserve">fact, </w:t>
      </w:r>
      <w:r w:rsidRPr="00424AD6">
        <w:rPr>
          <w:rFonts w:ascii="Times New Roman" w:eastAsia="宋体" w:hAnsi="Times New Roman"/>
          <w:sz w:val="24"/>
          <w:szCs w:val="24"/>
          <w:lang w:val="en-US" w:eastAsia="zh-CN"/>
        </w:rPr>
        <w:t xml:space="preserve">a call for action. It translates the scene in the image into the notion of China being divided up by the Powers “like a melon,” but above all it translates China’s depicted lack of agency and “organic” national identity into the notion that “our China” is “asleep”, and then comes up with the urgent appeal that to prevent “our China” from being cut up in its sleep, “citizens have to wake up now” to care for their China with the same intensity as for their family. Chinese citizens are to feel ashamed of their lack of patriotic commitment, the consequence of which is the absence of </w:t>
      </w:r>
      <w:smartTag w:uri="urn:schemas-microsoft-com:office:smarttags" w:element="place">
        <w:smartTag w:uri="urn:schemas-microsoft-com:office:smarttags" w:element="country-region">
          <w:r w:rsidRPr="00424AD6">
            <w:rPr>
              <w:rFonts w:ascii="Times New Roman" w:eastAsia="宋体" w:hAnsi="Times New Roman"/>
              <w:sz w:val="24"/>
              <w:szCs w:val="24"/>
              <w:lang w:val="en-US" w:eastAsia="zh-CN"/>
            </w:rPr>
            <w:t>China</w:t>
          </w:r>
        </w:smartTag>
      </w:smartTag>
      <w:r w:rsidRPr="00424AD6">
        <w:rPr>
          <w:rFonts w:ascii="Times New Roman" w:eastAsia="宋体" w:hAnsi="Times New Roman"/>
          <w:sz w:val="24"/>
          <w:szCs w:val="24"/>
          <w:lang w:val="en-US" w:eastAsia="zh-CN"/>
        </w:rPr>
        <w:t xml:space="preserve"> on the map as a nation. In short: the cartoon uses its depiction of a glaring asymmetry in agency at this critical juncture as a tool to shame “our </w:t>
      </w: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China</w:t>
          </w:r>
        </w:smartTag>
      </w:smartTag>
      <w:r w:rsidRPr="00424AD6">
        <w:rPr>
          <w:rFonts w:ascii="Times New Roman" w:eastAsia="宋体" w:hAnsi="Times New Roman"/>
          <w:sz w:val="24"/>
          <w:szCs w:val="24"/>
          <w:lang w:val="en-US" w:eastAsia="zh-CN"/>
        </w:rPr>
        <w:t>” into becoming a true nation.</w:t>
      </w:r>
      <w:r w:rsidRPr="00424AD6">
        <w:rPr>
          <w:rStyle w:val="FootnoteReference"/>
          <w:rFonts w:ascii="Times New Roman" w:eastAsia="宋体" w:hAnsi="Times New Roman"/>
          <w:sz w:val="24"/>
          <w:szCs w:val="24"/>
          <w:lang w:val="en-US" w:eastAsia="zh-CN"/>
        </w:rPr>
        <w:footnoteReference w:id="24"/>
      </w:r>
      <w:r w:rsidRPr="00424AD6">
        <w:rPr>
          <w:rFonts w:ascii="Times New Roman" w:eastAsia="宋体" w:hAnsi="Times New Roman"/>
          <w:sz w:val="24"/>
          <w:szCs w:val="24"/>
          <w:lang w:val="en-US" w:eastAsia="zh-CN"/>
        </w:rPr>
        <w:t xml:space="preserve">  </w:t>
      </w:r>
    </w:p>
    <w:p w:rsidR="00EC306A" w:rsidRPr="00424AD6" w:rsidRDefault="00EC306A" w:rsidP="00EC306A">
      <w:pPr>
        <w:rPr>
          <w:rFonts w:ascii="Times New Roman" w:eastAsia="宋体" w:hAnsi="Times New Roman"/>
          <w:sz w:val="24"/>
          <w:szCs w:val="24"/>
          <w:lang w:val="en-US" w:eastAsia="zh-CN"/>
        </w:rPr>
      </w:pPr>
      <w:r w:rsidRPr="00631F95">
        <w:rPr>
          <w:rFonts w:ascii="Times New Roman" w:eastAsia="宋体" w:hAnsi="Times New Roman"/>
          <w:sz w:val="24"/>
          <w:szCs w:val="24"/>
          <w:lang w:val="en-US" w:eastAsia="zh-CN"/>
        </w:rPr>
        <w:lastRenderedPageBreak/>
        <w:t>The notions</w:t>
      </w:r>
      <w:r w:rsidRPr="00424AD6">
        <w:rPr>
          <w:rFonts w:ascii="Times New Roman" w:eastAsia="宋体" w:hAnsi="Times New Roman"/>
          <w:sz w:val="24"/>
          <w:szCs w:val="24"/>
          <w:lang w:val="en-US" w:eastAsia="zh-CN"/>
        </w:rPr>
        <w:t xml:space="preserve"> of sleep and awakening do have religious overtones both </w:t>
      </w:r>
      <w:r>
        <w:rPr>
          <w:rFonts w:ascii="Times New Roman" w:eastAsia="宋体" w:hAnsi="Times New Roman"/>
          <w:sz w:val="24"/>
          <w:szCs w:val="24"/>
          <w:lang w:val="en-US" w:eastAsia="zh-CN"/>
        </w:rPr>
        <w:t>in</w:t>
      </w:r>
      <w:r w:rsidRPr="00424AD6">
        <w:rPr>
          <w:rFonts w:ascii="Times New Roman" w:eastAsia="宋体" w:hAnsi="Times New Roman"/>
          <w:sz w:val="24"/>
          <w:szCs w:val="24"/>
          <w:lang w:val="en-US" w:eastAsia="zh-CN"/>
        </w:rPr>
        <w:t xml:space="preserve"> Buddhism and Christianity. Many of the late Qing reformers, such as Kang Youwei and Liang Qichao,</w:t>
      </w:r>
      <w:r>
        <w:rPr>
          <w:rFonts w:ascii="Times New Roman" w:eastAsia="宋体" w:hAnsi="Times New Roman"/>
          <w:sz w:val="24"/>
          <w:szCs w:val="24"/>
          <w:lang w:val="en-US" w:eastAsia="zh-CN"/>
        </w:rPr>
        <w:t xml:space="preserve"> </w:t>
      </w:r>
      <w:r w:rsidRPr="00424AD6">
        <w:rPr>
          <w:rFonts w:ascii="Times New Roman" w:eastAsia="宋体" w:hAnsi="Times New Roman"/>
          <w:sz w:val="24"/>
          <w:szCs w:val="24"/>
          <w:lang w:val="en-US" w:eastAsia="zh-CN"/>
        </w:rPr>
        <w:t xml:space="preserve">had close connections to the lay Buddhist revival led by </w:t>
      </w:r>
      <w:r w:rsidRPr="00424AD6">
        <w:rPr>
          <w:rFonts w:ascii="Times New Roman" w:hAnsi="Times New Roman"/>
          <w:bCs/>
          <w:sz w:val="24"/>
          <w:szCs w:val="24"/>
          <w:lang w:val="en-US"/>
        </w:rPr>
        <w:t>Yang Wenhui (1837-1911) in Nanjing</w:t>
      </w:r>
      <w:r w:rsidRPr="00424AD6">
        <w:rPr>
          <w:rStyle w:val="FootnoteReference"/>
          <w:rFonts w:ascii="Times New Roman" w:hAnsi="Times New Roman"/>
          <w:bCs/>
          <w:sz w:val="24"/>
          <w:szCs w:val="24"/>
          <w:lang w:val="en-US"/>
        </w:rPr>
        <w:footnoteReference w:id="25"/>
      </w:r>
      <w:r w:rsidRPr="00424AD6">
        <w:rPr>
          <w:rFonts w:ascii="Times New Roman" w:hAnsi="Times New Roman"/>
          <w:bCs/>
          <w:sz w:val="24"/>
          <w:szCs w:val="24"/>
          <w:lang w:val="en-US"/>
        </w:rPr>
        <w:t xml:space="preserve"> and some of the terminology they used to describe the social reformer is taken from descriptions of the bodhisattva with his commitment to “save all sentient beings”. They also had close connections with Christian missionaries such as Timothy Richard (1845-1919) and Young John Allen (1836-1907), who had decided to focus on the reform of the Chinese polity rather than conversion. The terms used for awakening in Buddhist and Christian Chinese terminology, however, are not the same as those used for </w:t>
      </w:r>
      <w:smartTag w:uri="urn:schemas-microsoft-com:office:smarttags" w:element="place">
        <w:smartTag w:uri="urn:schemas-microsoft-com:office:smarttags" w:element="country-region">
          <w:r w:rsidRPr="00424AD6">
            <w:rPr>
              <w:rFonts w:ascii="Times New Roman" w:hAnsi="Times New Roman"/>
              <w:bCs/>
              <w:sz w:val="24"/>
              <w:szCs w:val="24"/>
              <w:lang w:val="en-US"/>
            </w:rPr>
            <w:t>China</w:t>
          </w:r>
        </w:smartTag>
      </w:smartTag>
      <w:r w:rsidRPr="00424AD6">
        <w:rPr>
          <w:rFonts w:ascii="Times New Roman" w:hAnsi="Times New Roman"/>
          <w:bCs/>
          <w:sz w:val="24"/>
          <w:szCs w:val="24"/>
          <w:lang w:val="en-US"/>
        </w:rPr>
        <w:t xml:space="preserve"> asleep or </w:t>
      </w:r>
      <w:proofErr w:type="gramStart"/>
      <w:r w:rsidRPr="00424AD6">
        <w:rPr>
          <w:rFonts w:ascii="Times New Roman" w:hAnsi="Times New Roman"/>
          <w:bCs/>
          <w:sz w:val="24"/>
          <w:szCs w:val="24"/>
          <w:lang w:val="en-US"/>
        </w:rPr>
        <w:t>awoken.</w:t>
      </w:r>
      <w:proofErr w:type="gramEnd"/>
      <w:r w:rsidRPr="00424AD6">
        <w:rPr>
          <w:rFonts w:ascii="Times New Roman" w:hAnsi="Times New Roman"/>
          <w:bCs/>
          <w:sz w:val="24"/>
          <w:szCs w:val="24"/>
          <w:lang w:val="en-US"/>
        </w:rPr>
        <w:t xml:space="preserve"> </w:t>
      </w:r>
    </w:p>
    <w:p w:rsidR="00EC306A" w:rsidRPr="00424AD6" w:rsidRDefault="00EC306A" w:rsidP="00EC306A">
      <w:pPr>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The cartoon shows some signs of political compromise as any verbalized statement might. By the time it was published, Great Britain had joined the race to acquire long-term leases; only later in the year </w:t>
      </w:r>
      <w:r>
        <w:rPr>
          <w:rFonts w:ascii="Times New Roman" w:eastAsia="宋体" w:hAnsi="Times New Roman"/>
          <w:sz w:val="24"/>
          <w:szCs w:val="24"/>
          <w:lang w:val="en-US" w:eastAsia="zh-CN"/>
        </w:rPr>
        <w:t xml:space="preserve">did </w:t>
      </w:r>
      <w:r w:rsidRPr="00424AD6">
        <w:rPr>
          <w:rFonts w:ascii="Times New Roman" w:eastAsia="宋体" w:hAnsi="Times New Roman"/>
          <w:sz w:val="24"/>
          <w:szCs w:val="24"/>
          <w:lang w:val="en-US" w:eastAsia="zh-CN"/>
        </w:rPr>
        <w:t>it cede to US pressure and return</w:t>
      </w:r>
      <w:r w:rsidR="008A0877">
        <w:rPr>
          <w:rFonts w:ascii="Times New Roman" w:eastAsia="宋体" w:hAnsi="Times New Roman"/>
          <w:sz w:val="24"/>
          <w:szCs w:val="24"/>
          <w:lang w:val="en-US" w:eastAsia="zh-CN"/>
        </w:rPr>
        <w:t>ed</w:t>
      </w:r>
      <w:r w:rsidRPr="00424AD6">
        <w:rPr>
          <w:rFonts w:ascii="Times New Roman" w:eastAsia="宋体" w:hAnsi="Times New Roman"/>
          <w:sz w:val="24"/>
          <w:szCs w:val="24"/>
          <w:lang w:val="en-US" w:eastAsia="zh-CN"/>
        </w:rPr>
        <w:t xml:space="preserve"> to its original stance, without, however, abandoning the leases. The reason why this fact is omitted</w:t>
      </w:r>
      <w:r>
        <w:rPr>
          <w:rFonts w:ascii="Times New Roman" w:eastAsia="宋体" w:hAnsi="Times New Roman"/>
          <w:sz w:val="24"/>
          <w:szCs w:val="24"/>
          <w:lang w:val="en-US" w:eastAsia="zh-CN"/>
        </w:rPr>
        <w:t xml:space="preserve"> and</w:t>
      </w:r>
      <w:r w:rsidRPr="00424AD6">
        <w:rPr>
          <w:rFonts w:ascii="Times New Roman" w:eastAsia="宋体" w:hAnsi="Times New Roman"/>
          <w:sz w:val="24"/>
          <w:szCs w:val="24"/>
          <w:lang w:val="en-US" w:eastAsia="zh-CN"/>
        </w:rPr>
        <w:t xml:space="preserve"> British commitment to the “territorial integrity” of China is </w:t>
      </w:r>
      <w:proofErr w:type="gramStart"/>
      <w:r w:rsidRPr="00424AD6">
        <w:rPr>
          <w:rFonts w:ascii="Times New Roman" w:eastAsia="宋体" w:hAnsi="Times New Roman"/>
          <w:sz w:val="24"/>
          <w:szCs w:val="24"/>
          <w:lang w:val="en-US" w:eastAsia="zh-CN"/>
        </w:rPr>
        <w:t>highlighted,</w:t>
      </w:r>
      <w:proofErr w:type="gramEnd"/>
      <w:r w:rsidRPr="00424AD6">
        <w:rPr>
          <w:rFonts w:ascii="Times New Roman" w:eastAsia="宋体" w:hAnsi="Times New Roman"/>
          <w:sz w:val="24"/>
          <w:szCs w:val="24"/>
          <w:lang w:val="en-US" w:eastAsia="zh-CN"/>
        </w:rPr>
        <w:t xml:space="preserve"> may be </w:t>
      </w:r>
      <w:r>
        <w:rPr>
          <w:rFonts w:ascii="Times New Roman" w:eastAsia="宋体" w:hAnsi="Times New Roman"/>
          <w:sz w:val="24"/>
          <w:szCs w:val="24"/>
          <w:lang w:val="en-US" w:eastAsia="zh-CN"/>
        </w:rPr>
        <w:t>because</w:t>
      </w:r>
      <w:r w:rsidRPr="00424AD6">
        <w:rPr>
          <w:rFonts w:ascii="Times New Roman" w:eastAsia="宋体" w:hAnsi="Times New Roman"/>
          <w:sz w:val="24"/>
          <w:szCs w:val="24"/>
          <w:lang w:val="en-US" w:eastAsia="zh-CN"/>
        </w:rPr>
        <w:t xml:space="preserve"> Tse Tsan Tai was a public servant in the colonial administration and thus probably reacting to the Hong Kong</w:t>
      </w:r>
      <w:r>
        <w:rPr>
          <w:rFonts w:ascii="Times New Roman" w:eastAsia="宋体" w:hAnsi="Times New Roman"/>
          <w:sz w:val="24"/>
          <w:szCs w:val="24"/>
          <w:lang w:val="en-US" w:eastAsia="zh-CN"/>
        </w:rPr>
        <w:t>’s</w:t>
      </w:r>
      <w:r w:rsidRPr="00424AD6">
        <w:rPr>
          <w:rFonts w:ascii="Times New Roman" w:eastAsia="宋体" w:hAnsi="Times New Roman"/>
          <w:sz w:val="24"/>
          <w:szCs w:val="24"/>
          <w:lang w:val="en-US" w:eastAsia="zh-CN"/>
        </w:rPr>
        <w:t xml:space="preserve"> particular </w:t>
      </w:r>
      <w:r>
        <w:rPr>
          <w:rFonts w:ascii="Times New Roman" w:eastAsia="宋体" w:hAnsi="Times New Roman"/>
          <w:sz w:val="24"/>
          <w:szCs w:val="24"/>
          <w:lang w:val="en-US" w:eastAsia="zh-CN"/>
        </w:rPr>
        <w:t>political situation</w:t>
      </w:r>
      <w:r w:rsidRPr="00424AD6">
        <w:rPr>
          <w:rFonts w:ascii="Times New Roman" w:eastAsia="宋体" w:hAnsi="Times New Roman"/>
          <w:sz w:val="24"/>
          <w:szCs w:val="24"/>
          <w:lang w:val="en-US" w:eastAsia="zh-CN"/>
        </w:rPr>
        <w:t xml:space="preserve">. The depiction of Japan is also guarded. It is not an animal, and its insistence at the time that no other power should be allowed to include the </w:t>
      </w:r>
      <w:smartTag w:uri="urn:schemas-microsoft-com:office:smarttags" w:element="PlaceType">
        <w:r w:rsidRPr="00424AD6">
          <w:rPr>
            <w:rFonts w:ascii="Times New Roman" w:eastAsia="宋体" w:hAnsi="Times New Roman"/>
            <w:sz w:val="24"/>
            <w:szCs w:val="24"/>
            <w:lang w:val="en-US" w:eastAsia="zh-CN"/>
          </w:rPr>
          <w:t>province</w:t>
        </w:r>
      </w:smartTag>
      <w:r w:rsidRPr="00424AD6">
        <w:rPr>
          <w:rFonts w:ascii="Times New Roman" w:eastAsia="宋体" w:hAnsi="Times New Roman"/>
          <w:sz w:val="24"/>
          <w:szCs w:val="24"/>
          <w:lang w:val="en-US" w:eastAsia="zh-CN"/>
        </w:rPr>
        <w:t xml:space="preserve"> of </w:t>
      </w:r>
      <w:smartTag w:uri="urn:schemas-microsoft-com:office:smarttags" w:element="PlaceName">
        <w:r w:rsidRPr="00424AD6">
          <w:rPr>
            <w:rFonts w:ascii="Times New Roman" w:eastAsia="宋体" w:hAnsi="Times New Roman"/>
            <w:sz w:val="24"/>
            <w:szCs w:val="24"/>
            <w:lang w:val="en-US" w:eastAsia="zh-CN"/>
          </w:rPr>
          <w:t>Fujian</w:t>
        </w:r>
      </w:smartTag>
      <w:r w:rsidRPr="00424AD6">
        <w:rPr>
          <w:rFonts w:ascii="Times New Roman" w:eastAsia="宋体" w:hAnsi="Times New Roman"/>
          <w:sz w:val="24"/>
          <w:szCs w:val="24"/>
          <w:lang w:val="en-US" w:eastAsia="zh-CN"/>
        </w:rPr>
        <w:t xml:space="preserve"> (opposite the new Japanese </w:t>
      </w:r>
      <w:smartTag w:uri="urn:schemas-microsoft-com:office:smarttags" w:element="place">
        <w:smartTag w:uri="urn:schemas-microsoft-com:office:smarttags" w:element="PlaceType">
          <w:r w:rsidRPr="00424AD6">
            <w:rPr>
              <w:rFonts w:ascii="Times New Roman" w:eastAsia="宋体" w:hAnsi="Times New Roman"/>
              <w:sz w:val="24"/>
              <w:szCs w:val="24"/>
              <w:lang w:val="en-US" w:eastAsia="zh-CN"/>
            </w:rPr>
            <w:t>territory</w:t>
          </w:r>
        </w:smartTag>
        <w:r w:rsidRPr="00424AD6">
          <w:rPr>
            <w:rFonts w:ascii="Times New Roman" w:eastAsia="宋体" w:hAnsi="Times New Roman"/>
            <w:sz w:val="24"/>
            <w:szCs w:val="24"/>
            <w:lang w:val="en-US" w:eastAsia="zh-CN"/>
          </w:rPr>
          <w:t xml:space="preserve"> of </w:t>
        </w:r>
        <w:smartTag w:uri="urn:schemas-microsoft-com:office:smarttags" w:element="PlaceName">
          <w:r w:rsidRPr="00424AD6">
            <w:rPr>
              <w:rFonts w:ascii="Times New Roman" w:eastAsia="宋体" w:hAnsi="Times New Roman"/>
              <w:sz w:val="24"/>
              <w:szCs w:val="24"/>
              <w:lang w:val="en-US" w:eastAsia="zh-CN"/>
            </w:rPr>
            <w:t>Taiwan</w:t>
          </w:r>
        </w:smartTag>
      </w:smartTag>
      <w:r w:rsidRPr="00424AD6">
        <w:rPr>
          <w:rFonts w:ascii="Times New Roman" w:eastAsia="宋体" w:hAnsi="Times New Roman"/>
          <w:sz w:val="24"/>
          <w:szCs w:val="24"/>
          <w:lang w:val="en-US" w:eastAsia="zh-CN"/>
        </w:rPr>
        <w:t xml:space="preserve">) into its zone of influence is likewise not illustrated. The background might be the close connection of the </w:t>
      </w:r>
      <w:smartTag w:uri="urn:schemas-microsoft-com:office:smarttags" w:element="place">
        <w:r w:rsidRPr="00424AD6">
          <w:rPr>
            <w:rFonts w:ascii="Times New Roman" w:eastAsia="宋体" w:hAnsi="Times New Roman"/>
            <w:sz w:val="24"/>
            <w:szCs w:val="24"/>
            <w:lang w:val="en-US" w:eastAsia="zh-CN"/>
          </w:rPr>
          <w:t>Hong Kong</w:t>
        </w:r>
      </w:smartTag>
      <w:r w:rsidRPr="00424AD6">
        <w:rPr>
          <w:rFonts w:ascii="Times New Roman" w:eastAsia="宋体" w:hAnsi="Times New Roman"/>
          <w:sz w:val="24"/>
          <w:szCs w:val="24"/>
          <w:lang w:val="en-US" w:eastAsia="zh-CN"/>
        </w:rPr>
        <w:t xml:space="preserve"> revolutionaries in Tse Tsan Tai’s environment to the Japanese consulate, which, as Tse himself explicitly noted, was supporting their actions.</w:t>
      </w:r>
      <w:r w:rsidRPr="00424AD6">
        <w:rPr>
          <w:rStyle w:val="FootnoteReference"/>
          <w:rFonts w:ascii="Times New Roman" w:eastAsia="宋体" w:hAnsi="Times New Roman"/>
          <w:sz w:val="24"/>
          <w:szCs w:val="24"/>
          <w:lang w:val="en-US" w:eastAsia="zh-CN"/>
        </w:rPr>
        <w:footnoteReference w:id="26"/>
      </w:r>
      <w:r w:rsidRPr="00424AD6">
        <w:rPr>
          <w:rFonts w:ascii="Times New Roman" w:eastAsia="宋体" w:hAnsi="Times New Roman"/>
          <w:sz w:val="24"/>
          <w:szCs w:val="24"/>
          <w:lang w:val="en-US" w:eastAsia="zh-CN"/>
        </w:rPr>
        <w:t xml:space="preserve"> </w:t>
      </w:r>
    </w:p>
    <w:p w:rsidR="00EC306A" w:rsidRPr="00424AD6" w:rsidRDefault="00EC306A" w:rsidP="00EC306A">
      <w:pPr>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The purpose of the cartoon is confirmed in a later memoir by its creator: </w:t>
      </w:r>
      <w:r w:rsidRPr="00424AD6">
        <w:rPr>
          <w:rFonts w:ascii="Times New Roman" w:hAnsi="Times New Roman"/>
          <w:sz w:val="24"/>
          <w:szCs w:val="24"/>
          <w:lang w:val="en-US"/>
        </w:rPr>
        <w:t xml:space="preserve">“This cartoon was designed to arouse the Chinese nation and to warn the people of the impending danger of the partitioning of the Empire by the Foreign Powers.” In other words, it was </w:t>
      </w:r>
      <w:r w:rsidRPr="00424AD6">
        <w:rPr>
          <w:rFonts w:ascii="Times New Roman" w:eastAsia="宋体" w:hAnsi="Times New Roman"/>
          <w:sz w:val="24"/>
          <w:szCs w:val="24"/>
          <w:lang w:val="en-US" w:eastAsia="zh-CN"/>
        </w:rPr>
        <w:t xml:space="preserve">to appeal to Chinese citizens to wake up and cope with the asymmetry in agency and the resulting asymmetry in power. The addressee is someone who would be speaking of “our </w:t>
      </w: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China</w:t>
          </w:r>
        </w:smartTag>
      </w:smartTag>
      <w:r w:rsidRPr="00424AD6">
        <w:rPr>
          <w:rFonts w:ascii="Times New Roman" w:eastAsia="宋体" w:hAnsi="Times New Roman"/>
          <w:sz w:val="24"/>
          <w:szCs w:val="24"/>
          <w:lang w:val="en-US" w:eastAsia="zh-CN"/>
        </w:rPr>
        <w:t>.”</w:t>
      </w:r>
      <w:r w:rsidRPr="00424AD6">
        <w:rPr>
          <w:rStyle w:val="FootnoteReference"/>
          <w:rFonts w:ascii="Times New Roman" w:eastAsia="宋体" w:hAnsi="Times New Roman"/>
          <w:sz w:val="24"/>
          <w:szCs w:val="24"/>
          <w:lang w:val="en-US" w:eastAsia="zh-CN"/>
        </w:rPr>
        <w:footnoteReference w:id="27"/>
      </w:r>
      <w:r w:rsidRPr="00424AD6">
        <w:rPr>
          <w:rFonts w:ascii="Times New Roman" w:eastAsia="宋体" w:hAnsi="Times New Roman"/>
          <w:sz w:val="24"/>
          <w:szCs w:val="24"/>
          <w:lang w:val="en-US" w:eastAsia="zh-CN"/>
        </w:rPr>
        <w:t xml:space="preserve"> The bilingual nature of the cartoon and the difference between the Chinese and the English texts needs further exploration. </w:t>
      </w:r>
    </w:p>
    <w:p w:rsidR="00EC306A" w:rsidRPr="00424AD6" w:rsidRDefault="00EC306A" w:rsidP="00EC306A">
      <w:pPr>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The study of images and metaphors</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 as part of conceptual history in a broader sense</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 </w:t>
      </w:r>
      <w:r>
        <w:rPr>
          <w:rFonts w:ascii="Times New Roman" w:eastAsia="宋体" w:hAnsi="Times New Roman"/>
          <w:sz w:val="24"/>
          <w:szCs w:val="24"/>
          <w:lang w:val="en-US" w:eastAsia="zh-CN"/>
        </w:rPr>
        <w:t>must</w:t>
      </w:r>
      <w:r w:rsidRPr="00424AD6">
        <w:rPr>
          <w:rFonts w:ascii="Times New Roman" w:eastAsia="宋体" w:hAnsi="Times New Roman"/>
          <w:sz w:val="24"/>
          <w:szCs w:val="24"/>
          <w:lang w:val="en-US" w:eastAsia="zh-CN"/>
        </w:rPr>
        <w:t xml:space="preserve"> match requirements similar in the</w:t>
      </w:r>
      <w:r>
        <w:rPr>
          <w:rFonts w:ascii="Times New Roman" w:eastAsia="宋体" w:hAnsi="Times New Roman"/>
          <w:sz w:val="24"/>
          <w:szCs w:val="24"/>
          <w:lang w:val="en-US" w:eastAsia="zh-CN"/>
        </w:rPr>
        <w:t>ir</w:t>
      </w:r>
      <w:r w:rsidRPr="00424AD6">
        <w:rPr>
          <w:rFonts w:ascii="Times New Roman" w:eastAsia="宋体" w:hAnsi="Times New Roman"/>
          <w:sz w:val="24"/>
          <w:szCs w:val="24"/>
          <w:lang w:val="en-US" w:eastAsia="zh-CN"/>
        </w:rPr>
        <w:t xml:space="preserve"> core features to those established for the study of concepts and words, while being adjusted </w:t>
      </w:r>
      <w:r>
        <w:rPr>
          <w:rFonts w:ascii="Times New Roman" w:eastAsia="宋体" w:hAnsi="Times New Roman"/>
          <w:sz w:val="24"/>
          <w:szCs w:val="24"/>
          <w:lang w:val="en-US" w:eastAsia="zh-CN"/>
        </w:rPr>
        <w:t>to</w:t>
      </w:r>
      <w:r w:rsidRPr="00424AD6">
        <w:rPr>
          <w:rFonts w:ascii="Times New Roman" w:eastAsia="宋体" w:hAnsi="Times New Roman"/>
          <w:sz w:val="24"/>
          <w:szCs w:val="24"/>
          <w:lang w:val="en-US" w:eastAsia="zh-CN"/>
        </w:rPr>
        <w:t xml:space="preserve"> the particulars </w:t>
      </w:r>
      <w:r>
        <w:rPr>
          <w:rFonts w:ascii="Times New Roman" w:eastAsia="宋体" w:hAnsi="Times New Roman"/>
          <w:sz w:val="24"/>
          <w:szCs w:val="24"/>
          <w:lang w:val="en-US" w:eastAsia="zh-CN"/>
        </w:rPr>
        <w:t>of</w:t>
      </w:r>
      <w:r w:rsidRPr="00424AD6">
        <w:rPr>
          <w:rFonts w:ascii="Times New Roman" w:eastAsia="宋体" w:hAnsi="Times New Roman"/>
          <w:sz w:val="24"/>
          <w:szCs w:val="24"/>
          <w:lang w:val="en-US" w:eastAsia="zh-CN"/>
        </w:rPr>
        <w:t xml:space="preserve"> a different medium. </w:t>
      </w:r>
      <w:r>
        <w:rPr>
          <w:rFonts w:ascii="Times New Roman" w:eastAsia="宋体" w:hAnsi="Times New Roman"/>
          <w:sz w:val="24"/>
          <w:szCs w:val="24"/>
          <w:lang w:val="en-US" w:eastAsia="zh-CN"/>
        </w:rPr>
        <w:t>At</w:t>
      </w:r>
      <w:r w:rsidRPr="00424AD6">
        <w:rPr>
          <w:rFonts w:ascii="Times New Roman" w:eastAsia="宋体" w:hAnsi="Times New Roman"/>
          <w:sz w:val="24"/>
          <w:szCs w:val="24"/>
          <w:lang w:val="en-US" w:eastAsia="zh-CN"/>
        </w:rPr>
        <w:t xml:space="preserve"> the level </w:t>
      </w:r>
      <w:r>
        <w:rPr>
          <w:rFonts w:ascii="Times New Roman" w:eastAsia="宋体" w:hAnsi="Times New Roman"/>
          <w:sz w:val="24"/>
          <w:szCs w:val="24"/>
          <w:lang w:val="en-US" w:eastAsia="zh-CN"/>
        </w:rPr>
        <w:t xml:space="preserve">of </w:t>
      </w:r>
      <w:r w:rsidRPr="00424AD6">
        <w:rPr>
          <w:rFonts w:ascii="Times New Roman" w:eastAsia="宋体" w:hAnsi="Times New Roman"/>
          <w:sz w:val="24"/>
          <w:szCs w:val="24"/>
          <w:lang w:val="en-US" w:eastAsia="zh-CN"/>
        </w:rPr>
        <w:t xml:space="preserve">metaphor and simile, the logic of the metaphor, the quantitative and qualitative dimensions of its actual use, its functions, and its relationship with concepts and images need to be explored. </w:t>
      </w:r>
      <w:r>
        <w:rPr>
          <w:rFonts w:ascii="Times New Roman" w:eastAsia="宋体" w:hAnsi="Times New Roman"/>
          <w:sz w:val="24"/>
          <w:szCs w:val="24"/>
          <w:lang w:val="en-US" w:eastAsia="zh-CN"/>
        </w:rPr>
        <w:t>At</w:t>
      </w:r>
      <w:r w:rsidRPr="00424AD6">
        <w:rPr>
          <w:rFonts w:ascii="Times New Roman" w:eastAsia="宋体" w:hAnsi="Times New Roman"/>
          <w:sz w:val="24"/>
          <w:szCs w:val="24"/>
          <w:lang w:val="en-US" w:eastAsia="zh-CN"/>
        </w:rPr>
        <w:t xml:space="preserve"> the image level, the same criteria apply. Because the emphasis on text in historical studies (and the ensuing development of databases featuring large bodies of text) vicariously also </w:t>
      </w:r>
      <w:r w:rsidRPr="00424AD6">
        <w:rPr>
          <w:rFonts w:ascii="Times New Roman" w:eastAsia="宋体" w:hAnsi="Times New Roman"/>
          <w:sz w:val="24"/>
          <w:szCs w:val="24"/>
          <w:lang w:val="en-US" w:eastAsia="zh-CN"/>
        </w:rPr>
        <w:lastRenderedPageBreak/>
        <w:t>includes metaphor and simile, research in these fields is greatly facilitated. With images the situation is different. It will not suffice to point out that “The Situation in the Far East” cartoon was meant for the public and publicly available</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 </w:t>
      </w:r>
      <w:r>
        <w:rPr>
          <w:rFonts w:ascii="Times New Roman" w:eastAsia="宋体" w:hAnsi="Times New Roman"/>
          <w:sz w:val="24"/>
          <w:szCs w:val="24"/>
          <w:lang w:val="en-US" w:eastAsia="zh-CN"/>
        </w:rPr>
        <w:t>if we wish to</w:t>
      </w:r>
      <w:r w:rsidRPr="00424AD6">
        <w:rPr>
          <w:rFonts w:ascii="Times New Roman" w:eastAsia="宋体" w:hAnsi="Times New Roman"/>
          <w:sz w:val="24"/>
          <w:szCs w:val="24"/>
          <w:lang w:val="en-US" w:eastAsia="zh-CN"/>
        </w:rPr>
        <w:t xml:space="preserve"> support a statement about </w:t>
      </w:r>
      <w:r>
        <w:rPr>
          <w:rFonts w:ascii="Times New Roman" w:eastAsia="宋体" w:hAnsi="Times New Roman"/>
          <w:sz w:val="24"/>
          <w:szCs w:val="24"/>
          <w:lang w:val="en-US" w:eastAsia="zh-CN"/>
        </w:rPr>
        <w:t>the cartoon’s</w:t>
      </w:r>
      <w:r w:rsidRPr="00424AD6">
        <w:rPr>
          <w:rFonts w:ascii="Times New Roman" w:eastAsia="宋体" w:hAnsi="Times New Roman"/>
          <w:sz w:val="24"/>
          <w:szCs w:val="24"/>
          <w:lang w:val="en-US" w:eastAsia="zh-CN"/>
        </w:rPr>
        <w:t xml:space="preserve"> actual impact on framing perceptions of the situation in the Far East and on steps Chinese patriots-to-be were encouraged to take. Given the difficulty of documenting print runs, distribution patterns, and reactions to such a cartoon, we have to make the best of scattered pieces of evidence. Luckily enough, there is a relatively rich record.</w:t>
      </w:r>
      <w:r>
        <w:rPr>
          <w:rFonts w:ascii="Times New Roman" w:eastAsia="宋体" w:hAnsi="Times New Roman"/>
          <w:sz w:val="24"/>
          <w:szCs w:val="24"/>
          <w:lang w:val="en-US" w:eastAsia="zh-CN"/>
        </w:rPr>
        <w:t xml:space="preserve"> Unfortunately</w:t>
      </w:r>
      <w:r w:rsidRPr="00424AD6">
        <w:rPr>
          <w:rFonts w:ascii="Times New Roman" w:eastAsia="宋体" w:hAnsi="Times New Roman"/>
          <w:sz w:val="24"/>
          <w:szCs w:val="24"/>
          <w:lang w:val="en-US" w:eastAsia="zh-CN"/>
        </w:rPr>
        <w:t xml:space="preserve">, the burden </w:t>
      </w:r>
      <w:r>
        <w:rPr>
          <w:rFonts w:ascii="Times New Roman" w:eastAsia="宋体" w:hAnsi="Times New Roman"/>
          <w:sz w:val="24"/>
          <w:szCs w:val="24"/>
          <w:lang w:val="en-US" w:eastAsia="zh-CN"/>
        </w:rPr>
        <w:t>of assembling and documenting this record is on this</w:t>
      </w:r>
      <w:r w:rsidRPr="00424AD6">
        <w:rPr>
          <w:rFonts w:ascii="Times New Roman" w:eastAsia="宋体" w:hAnsi="Times New Roman"/>
          <w:sz w:val="24"/>
          <w:szCs w:val="24"/>
          <w:lang w:val="en-US" w:eastAsia="zh-CN"/>
        </w:rPr>
        <w:t xml:space="preserve"> essay, which </w:t>
      </w:r>
      <w:r>
        <w:rPr>
          <w:rFonts w:ascii="Times New Roman" w:eastAsia="宋体" w:hAnsi="Times New Roman"/>
          <w:sz w:val="24"/>
          <w:szCs w:val="24"/>
          <w:lang w:val="en-US" w:eastAsia="zh-CN"/>
        </w:rPr>
        <w:t xml:space="preserve">has </w:t>
      </w:r>
      <w:r w:rsidR="00CE3997">
        <w:rPr>
          <w:rFonts w:ascii="Times New Roman" w:eastAsia="宋体" w:hAnsi="Times New Roman"/>
          <w:sz w:val="24"/>
          <w:szCs w:val="24"/>
          <w:lang w:val="en-US" w:eastAsia="zh-CN"/>
        </w:rPr>
        <w:t>contributed to</w:t>
      </w:r>
      <w:r>
        <w:rPr>
          <w:rFonts w:ascii="Times New Roman" w:eastAsia="宋体" w:hAnsi="Times New Roman"/>
          <w:sz w:val="24"/>
          <w:szCs w:val="24"/>
          <w:lang w:val="en-US" w:eastAsia="zh-CN"/>
        </w:rPr>
        <w:t xml:space="preserve"> its </w:t>
      </w:r>
      <w:r w:rsidRPr="00424AD6">
        <w:rPr>
          <w:rFonts w:ascii="Times New Roman" w:eastAsia="宋体" w:hAnsi="Times New Roman"/>
          <w:sz w:val="24"/>
          <w:szCs w:val="24"/>
          <w:lang w:val="en-US" w:eastAsia="zh-CN"/>
        </w:rPr>
        <w:t>undue length</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 </w:t>
      </w:r>
    </w:p>
    <w:p w:rsidR="00EC306A" w:rsidRPr="00424AD6" w:rsidRDefault="00EC306A" w:rsidP="00EC306A">
      <w:pPr>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Tse Tsan Tai claimed that his cartoon “appeared in many foreign illustrated newspapers.”</w:t>
      </w:r>
      <w:r w:rsidRPr="00424AD6">
        <w:rPr>
          <w:rStyle w:val="FootnoteReference"/>
          <w:rFonts w:ascii="Times New Roman" w:eastAsia="宋体" w:hAnsi="Times New Roman"/>
          <w:sz w:val="24"/>
          <w:szCs w:val="24"/>
          <w:lang w:val="en-US" w:eastAsia="zh-CN"/>
        </w:rPr>
        <w:footnoteReference w:id="28"/>
      </w:r>
      <w:r w:rsidRPr="00424AD6">
        <w:rPr>
          <w:rFonts w:ascii="Times New Roman" w:eastAsia="宋体" w:hAnsi="Times New Roman"/>
          <w:sz w:val="24"/>
          <w:szCs w:val="24"/>
          <w:lang w:val="en-US" w:eastAsia="zh-CN"/>
        </w:rPr>
        <w:t xml:space="preserve"> As most information in his memoir can be verified, he is generally credible in his factual statements. I have, however, not been able to find any of these reprints. Tse also wrote that he “allowed Yeung Ku-wan to publish in </w:t>
      </w:r>
      <w:smartTag w:uri="urn:schemas-microsoft-com:office:smarttags" w:element="place">
        <w:smartTag w:uri="urn:schemas-microsoft-com:office:smarttags" w:element="country-region">
          <w:r w:rsidRPr="00424AD6">
            <w:rPr>
              <w:rFonts w:ascii="Times New Roman" w:eastAsia="宋体" w:hAnsi="Times New Roman"/>
              <w:sz w:val="24"/>
              <w:szCs w:val="24"/>
              <w:lang w:val="en-US" w:eastAsia="zh-CN"/>
            </w:rPr>
            <w:t>Japan</w:t>
          </w:r>
        </w:smartTag>
      </w:smartTag>
      <w:r w:rsidRPr="00424AD6">
        <w:rPr>
          <w:rFonts w:ascii="Times New Roman" w:eastAsia="宋体" w:hAnsi="Times New Roman"/>
          <w:sz w:val="24"/>
          <w:szCs w:val="24"/>
          <w:lang w:val="en-US" w:eastAsia="zh-CN"/>
        </w:rPr>
        <w:t xml:space="preserve"> a coloured travesty of my cartoon, which led to my being questioned by the Colonial Secretary of Hongkong.”</w:t>
      </w:r>
      <w:r w:rsidRPr="00424AD6">
        <w:rPr>
          <w:rStyle w:val="FootnoteReference"/>
          <w:rFonts w:ascii="Times New Roman" w:eastAsia="宋体" w:hAnsi="Times New Roman"/>
          <w:sz w:val="24"/>
          <w:szCs w:val="24"/>
          <w:lang w:val="en-US" w:eastAsia="zh-CN"/>
        </w:rPr>
        <w:footnoteReference w:id="29"/>
      </w:r>
      <w:r w:rsidRPr="00424AD6">
        <w:rPr>
          <w:rFonts w:ascii="Times New Roman" w:eastAsia="宋体" w:hAnsi="Times New Roman"/>
          <w:sz w:val="24"/>
          <w:szCs w:val="24"/>
          <w:lang w:val="en-US" w:eastAsia="zh-CN"/>
        </w:rPr>
        <w:t xml:space="preserve"> Indeed, a greatly altered color version of Tse’s cartoon survives (Figure 2)</w:t>
      </w:r>
      <w:r w:rsidRPr="00424AD6">
        <w:rPr>
          <w:rStyle w:val="FootnoteReference"/>
          <w:rFonts w:ascii="Times New Roman" w:eastAsia="宋体" w:hAnsi="Times New Roman"/>
          <w:sz w:val="24"/>
          <w:szCs w:val="24"/>
          <w:lang w:val="en-US" w:eastAsia="zh-CN"/>
        </w:rPr>
        <w:footnoteReference w:id="30"/>
      </w:r>
      <w:r w:rsidRPr="00424AD6">
        <w:rPr>
          <w:rFonts w:ascii="Times New Roman" w:eastAsia="宋体" w:hAnsi="Times New Roman"/>
          <w:b/>
          <w:sz w:val="24"/>
          <w:szCs w:val="24"/>
          <w:lang w:val="en-US" w:eastAsia="zh-CN"/>
        </w:rPr>
        <w:t xml:space="preserve"> </w:t>
      </w:r>
      <w:r w:rsidRPr="00424AD6">
        <w:rPr>
          <w:rFonts w:ascii="Times New Roman" w:eastAsia="宋体" w:hAnsi="Times New Roman"/>
          <w:sz w:val="24"/>
          <w:szCs w:val="24"/>
          <w:lang w:val="en-US" w:eastAsia="zh-CN"/>
        </w:rPr>
        <w:t xml:space="preserve">and the graphic as well as </w:t>
      </w:r>
      <w:r>
        <w:rPr>
          <w:rFonts w:ascii="Times New Roman" w:eastAsia="宋体" w:hAnsi="Times New Roman"/>
          <w:sz w:val="24"/>
          <w:szCs w:val="24"/>
          <w:lang w:val="en-US" w:eastAsia="zh-CN"/>
        </w:rPr>
        <w:t xml:space="preserve">its </w:t>
      </w:r>
      <w:r w:rsidRPr="00424AD6">
        <w:rPr>
          <w:rFonts w:ascii="Times New Roman" w:eastAsia="宋体" w:hAnsi="Times New Roman"/>
          <w:sz w:val="24"/>
          <w:szCs w:val="24"/>
          <w:lang w:val="en-US" w:eastAsia="zh-CN"/>
        </w:rPr>
        <w:t xml:space="preserve">political elements seem to suggest that this might be the Japanese version he alluded to. A copy of this color </w:t>
      </w:r>
      <w:r w:rsidR="00CE3997">
        <w:rPr>
          <w:rFonts w:ascii="Times New Roman" w:eastAsia="宋体" w:hAnsi="Times New Roman"/>
          <w:sz w:val="24"/>
          <w:szCs w:val="24"/>
          <w:lang w:val="en-US" w:eastAsia="zh-CN"/>
        </w:rPr>
        <w:t>print</w:t>
      </w:r>
      <w:r w:rsidRPr="00424AD6">
        <w:rPr>
          <w:rFonts w:ascii="Times New Roman" w:eastAsia="宋体" w:hAnsi="Times New Roman"/>
          <w:sz w:val="24"/>
          <w:szCs w:val="24"/>
          <w:lang w:val="en-US" w:eastAsia="zh-CN"/>
        </w:rPr>
        <w:t xml:space="preserve"> was found by </w:t>
      </w:r>
      <w:r w:rsidRPr="00424AD6">
        <w:rPr>
          <w:rFonts w:ascii="Times New Roman" w:eastAsia="SimSun" w:hAnsi="Times New Roman"/>
          <w:sz w:val="24"/>
          <w:szCs w:val="24"/>
          <w:lang w:val="en-US" w:eastAsia="zh-CN"/>
        </w:rPr>
        <w:t xml:space="preserve">Zhu Shijia </w:t>
      </w:r>
      <w:r w:rsidRPr="00424AD6">
        <w:rPr>
          <w:rFonts w:ascii="Times New Roman" w:eastAsia="SimSun"/>
          <w:sz w:val="24"/>
          <w:szCs w:val="24"/>
          <w:lang w:val="en-US" w:eastAsia="zh-CN"/>
        </w:rPr>
        <w:t>朱士嘉</w:t>
      </w:r>
      <w:r w:rsidRPr="00424AD6">
        <w:rPr>
          <w:rFonts w:ascii="Times New Roman" w:eastAsia="SimSun"/>
          <w:sz w:val="24"/>
          <w:szCs w:val="24"/>
          <w:lang w:val="en-US" w:eastAsia="zh-CN"/>
        </w:rPr>
        <w:t>, the historian of geography, during his search for historical maps of China in the US National Archives in 1940. It came with a detailed key in Cantonese.</w:t>
      </w:r>
      <w:r w:rsidRPr="00424AD6">
        <w:rPr>
          <w:rStyle w:val="FootnoteReference"/>
          <w:rFonts w:ascii="Times New Roman" w:eastAsia="SimSun"/>
          <w:sz w:val="24"/>
          <w:szCs w:val="24"/>
          <w:lang w:val="en-US" w:eastAsia="zh-CN"/>
        </w:rPr>
        <w:footnoteReference w:id="31"/>
      </w:r>
      <w:r w:rsidRPr="00424AD6">
        <w:rPr>
          <w:rFonts w:ascii="Times New Roman" w:eastAsia="SimSun"/>
          <w:sz w:val="24"/>
          <w:szCs w:val="24"/>
          <w:lang w:val="en-US" w:eastAsia="zh-CN"/>
        </w:rPr>
        <w:t xml:space="preserve"> In this form, but without the key, the image has found its way into countless PRC schoolbooks as an illustration of the evil plans of the imperialists. </w:t>
      </w:r>
    </w:p>
    <w:p w:rsidR="00EC306A" w:rsidRPr="00424AD6" w:rsidRDefault="00EC306A" w:rsidP="007236CD">
      <w:pPr>
        <w:rPr>
          <w:rFonts w:ascii="Times New Roman" w:eastAsia="宋体" w:hAnsi="Times New Roman"/>
          <w:sz w:val="24"/>
          <w:szCs w:val="24"/>
          <w:lang w:val="en-US" w:eastAsia="zh-CN"/>
        </w:rPr>
      </w:pPr>
      <w:r w:rsidRPr="007236CD">
        <w:rPr>
          <w:rFonts w:ascii="Times New Roman" w:eastAsia="宋体" w:hAnsi="Times New Roman"/>
          <w:sz w:val="24"/>
          <w:szCs w:val="24"/>
          <w:lang w:val="en-US" w:eastAsia="zh-CN"/>
        </w:rPr>
        <w:t>F</w:t>
      </w:r>
      <w:r w:rsidR="007236CD">
        <w:rPr>
          <w:rFonts w:ascii="Times New Roman" w:eastAsia="宋体" w:hAnsi="Times New Roman"/>
          <w:sz w:val="24"/>
          <w:szCs w:val="24"/>
          <w:lang w:val="en-US" w:eastAsia="zh-CN"/>
        </w:rPr>
        <w:t xml:space="preserve">ig. 2: </w:t>
      </w:r>
      <w:r w:rsidR="00373160" w:rsidRPr="00373160">
        <w:rPr>
          <w:rFonts w:ascii="Times New Roman" w:eastAsia="宋体" w:hAnsi="Times New Roman"/>
          <w:i/>
          <w:sz w:val="24"/>
          <w:szCs w:val="24"/>
          <w:lang w:val="en-US" w:eastAsia="zh-CN"/>
        </w:rPr>
        <w:t>Shiju tu</w:t>
      </w:r>
      <w:r w:rsidRPr="00424AD6">
        <w:rPr>
          <w:rFonts w:ascii="Times New Roman" w:eastAsia="宋体" w:hAnsi="Times New Roman"/>
          <w:sz w:val="24"/>
          <w:szCs w:val="24"/>
          <w:lang w:val="en-US" w:eastAsia="zh-CN"/>
        </w:rPr>
        <w:t xml:space="preserve">, 1899 or 1900, probably Japan. </w:t>
      </w:r>
    </w:p>
    <w:p w:rsidR="00EC306A" w:rsidRPr="00424AD6" w:rsidRDefault="00EC306A" w:rsidP="00EC306A">
      <w:pPr>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This version follows the older, black and white one in the general layout</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symbolism, and slogans on the animals</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but relies much more on visualization. It does so explicitly, promising in the slogan on two sides that “being an indirect expression without words [this image] makes all things clear at a single glance </w:t>
      </w:r>
      <w:r w:rsidRPr="00B7717E">
        <w:rPr>
          <w:rFonts w:ascii="SimSun" w:eastAsia="SimSun" w:hAnsi="SimSun"/>
          <w:sz w:val="24"/>
          <w:szCs w:val="24"/>
          <w:lang w:val="en-US" w:eastAsia="zh-CN"/>
        </w:rPr>
        <w:t>不言而喻</w:t>
      </w:r>
      <w:proofErr w:type="gramStart"/>
      <w:r w:rsidRPr="00B7717E">
        <w:rPr>
          <w:rFonts w:ascii="SimSun" w:eastAsia="SimSun" w:hAnsi="SimSun"/>
          <w:sz w:val="24"/>
          <w:szCs w:val="24"/>
          <w:lang w:val="en-US" w:eastAsia="zh-CN"/>
        </w:rPr>
        <w:t>,一目了然</w:t>
      </w:r>
      <w:proofErr w:type="gramEnd"/>
      <w:r w:rsidRPr="00424AD6">
        <w:rPr>
          <w:rFonts w:ascii="Times New Roman" w:eastAsia="宋体" w:hAnsi="Times New Roman"/>
          <w:sz w:val="24"/>
          <w:szCs w:val="24"/>
          <w:lang w:val="en-US" w:eastAsia="zh-CN"/>
        </w:rPr>
        <w:t xml:space="preserve">.” </w:t>
      </w:r>
      <w:r w:rsidRPr="00424AD6">
        <w:rPr>
          <w:rStyle w:val="FootnoteReference"/>
          <w:rFonts w:ascii="Times New Roman" w:eastAsia="宋体" w:hAnsi="Times New Roman"/>
          <w:sz w:val="24"/>
          <w:szCs w:val="24"/>
          <w:lang w:val="en-US" w:eastAsia="zh-CN"/>
        </w:rPr>
        <w:footnoteReference w:id="32"/>
      </w:r>
      <w:r w:rsidRPr="00424AD6">
        <w:rPr>
          <w:rFonts w:ascii="Times New Roman" w:eastAsia="宋体" w:hAnsi="Times New Roman"/>
          <w:sz w:val="24"/>
          <w:szCs w:val="24"/>
          <w:lang w:val="en-US" w:eastAsia="zh-CN"/>
        </w:rPr>
        <w:t xml:space="preserve"> The use of the term </w:t>
      </w:r>
      <w:r w:rsidRPr="00743EE1">
        <w:rPr>
          <w:rFonts w:ascii="Times New Roman" w:eastAsia="宋体" w:hAnsi="Times New Roman"/>
          <w:i/>
          <w:sz w:val="24"/>
          <w:szCs w:val="24"/>
          <w:lang w:val="en-US" w:eastAsia="zh-CN"/>
        </w:rPr>
        <w:t>yu</w:t>
      </w:r>
      <w:r w:rsidRPr="00424AD6">
        <w:rPr>
          <w:rFonts w:ascii="Times New Roman" w:eastAsia="宋体" w:hAnsi="Times New Roman"/>
          <w:sz w:val="24"/>
          <w:szCs w:val="24"/>
          <w:lang w:val="en-US" w:eastAsia="zh-CN"/>
        </w:rPr>
        <w:t xml:space="preserve"> </w:t>
      </w:r>
      <w:r w:rsidRPr="00B7717E">
        <w:rPr>
          <w:rFonts w:ascii="SimSun" w:eastAsia="SimSun" w:hAnsi="SimSun"/>
          <w:sz w:val="24"/>
          <w:szCs w:val="24"/>
          <w:lang w:val="en-US" w:eastAsia="zh-CN"/>
        </w:rPr>
        <w:t>喻</w:t>
      </w:r>
      <w:r w:rsidRPr="00424AD6">
        <w:rPr>
          <w:rFonts w:ascii="Times New Roman" w:eastAsia="宋体" w:hAnsi="Times New Roman"/>
          <w:sz w:val="24"/>
          <w:szCs w:val="24"/>
          <w:lang w:val="en-US" w:eastAsia="zh-CN"/>
        </w:rPr>
        <w:t xml:space="preserve">, which in the modern vernacular translates as </w:t>
      </w:r>
      <w:r w:rsidRPr="00424AD6">
        <w:rPr>
          <w:rFonts w:ascii="Times New Roman" w:eastAsia="宋体" w:hAnsi="Times New Roman"/>
          <w:sz w:val="24"/>
          <w:szCs w:val="24"/>
          <w:lang w:val="en-US" w:eastAsia="zh-CN"/>
        </w:rPr>
        <w:lastRenderedPageBreak/>
        <w:t>“metaphor,” shows the close link between metaphor and image. The cartoon replaces the Chinese texts of the first version with a lengthy key in Cantonese for deciphering the symbolism.</w:t>
      </w:r>
      <w:r w:rsidRPr="00424AD6">
        <w:rPr>
          <w:rStyle w:val="FootnoteReference"/>
          <w:rFonts w:ascii="Times New Roman" w:eastAsia="宋体" w:hAnsi="Times New Roman"/>
          <w:sz w:val="24"/>
          <w:szCs w:val="24"/>
          <w:lang w:val="en-US" w:eastAsia="zh-CN"/>
        </w:rPr>
        <w:footnoteReference w:id="33"/>
      </w:r>
      <w:r w:rsidRPr="00424AD6">
        <w:rPr>
          <w:rFonts w:ascii="Times New Roman" w:eastAsia="宋体" w:hAnsi="Times New Roman"/>
          <w:sz w:val="24"/>
          <w:szCs w:val="24"/>
          <w:lang w:val="en-US" w:eastAsia="zh-CN"/>
        </w:rPr>
        <w:t xml:space="preserve"> It adds national flags to the animals for easier identification. It changes the British bulldog into a veritable tiger, and has the tiger’s tale inscribed “Germany.” This is comprehensible only with the key, which claims that </w:t>
      </w:r>
      <w:smartTag w:uri="urn:schemas-microsoft-com:office:smarttags" w:element="country-region">
        <w:r w:rsidRPr="00424AD6">
          <w:rPr>
            <w:rFonts w:ascii="Times New Roman" w:eastAsia="宋体" w:hAnsi="Times New Roman"/>
            <w:sz w:val="24"/>
            <w:szCs w:val="24"/>
            <w:lang w:val="en-US" w:eastAsia="zh-CN"/>
          </w:rPr>
          <w:t>Britain</w:t>
        </w:r>
      </w:smartTag>
      <w:r w:rsidRPr="00424AD6">
        <w:rPr>
          <w:rFonts w:ascii="Times New Roman" w:eastAsia="宋体" w:hAnsi="Times New Roman"/>
          <w:sz w:val="24"/>
          <w:szCs w:val="24"/>
          <w:lang w:val="en-US" w:eastAsia="zh-CN"/>
        </w:rPr>
        <w:t xml:space="preserve"> got hold of the </w:t>
      </w:r>
      <w:smartTag w:uri="urn:schemas-microsoft-com:office:smarttags" w:element="PlaceType">
        <w:r w:rsidRPr="00424AD6">
          <w:rPr>
            <w:rFonts w:ascii="Times New Roman" w:eastAsia="宋体" w:hAnsi="Times New Roman"/>
            <w:sz w:val="24"/>
            <w:szCs w:val="24"/>
            <w:lang w:val="en-US" w:eastAsia="zh-CN"/>
          </w:rPr>
          <w:t>port</w:t>
        </w:r>
      </w:smartTag>
      <w:r w:rsidRPr="00424AD6">
        <w:rPr>
          <w:rFonts w:ascii="Times New Roman" w:eastAsia="宋体" w:hAnsi="Times New Roman"/>
          <w:sz w:val="24"/>
          <w:szCs w:val="24"/>
          <w:lang w:val="en-US" w:eastAsia="zh-CN"/>
        </w:rPr>
        <w:t xml:space="preserve"> of </w:t>
      </w:r>
      <w:smartTag w:uri="urn:schemas-microsoft-com:office:smarttags" w:element="PlaceName">
        <w:r w:rsidRPr="00424AD6">
          <w:rPr>
            <w:rFonts w:ascii="Times New Roman" w:eastAsia="宋体" w:hAnsi="Times New Roman"/>
            <w:sz w:val="24"/>
            <w:szCs w:val="24"/>
            <w:lang w:val="en-US" w:eastAsia="zh-CN"/>
          </w:rPr>
          <w:t>Weihaiwei</w:t>
        </w:r>
      </w:smartTag>
      <w:r w:rsidRPr="00424AD6">
        <w:rPr>
          <w:rFonts w:ascii="Times New Roman" w:eastAsia="宋体" w:hAnsi="Times New Roman"/>
          <w:sz w:val="24"/>
          <w:szCs w:val="24"/>
          <w:lang w:val="en-US" w:eastAsia="zh-CN"/>
        </w:rPr>
        <w:t xml:space="preserve"> to offset the strong position </w:t>
      </w:r>
      <w:r>
        <w:rPr>
          <w:rFonts w:ascii="Times New Roman" w:eastAsia="宋体" w:hAnsi="Times New Roman"/>
          <w:sz w:val="24"/>
          <w:szCs w:val="24"/>
          <w:lang w:val="en-US" w:eastAsia="zh-CN"/>
        </w:rPr>
        <w:t xml:space="preserve">that </w:t>
      </w:r>
      <w:smartTag w:uri="urn:schemas-microsoft-com:office:smarttags" w:element="country-region">
        <w:r w:rsidRPr="00424AD6">
          <w:rPr>
            <w:rFonts w:ascii="Times New Roman" w:eastAsia="宋体" w:hAnsi="Times New Roman"/>
            <w:sz w:val="24"/>
            <w:szCs w:val="24"/>
            <w:lang w:val="en-US" w:eastAsia="zh-CN"/>
          </w:rPr>
          <w:t>Germany</w:t>
        </w:r>
      </w:smartTag>
      <w:r w:rsidRPr="00424AD6">
        <w:rPr>
          <w:rFonts w:ascii="Times New Roman" w:eastAsia="宋体" w:hAnsi="Times New Roman"/>
          <w:sz w:val="24"/>
          <w:szCs w:val="24"/>
          <w:lang w:val="en-US" w:eastAsia="zh-CN"/>
        </w:rPr>
        <w:t xml:space="preserve"> acquired in </w:t>
      </w:r>
      <w:smartTag w:uri="urn:schemas-microsoft-com:office:smarttags" w:element="State">
        <w:smartTag w:uri="urn:schemas-microsoft-com:office:smarttags" w:element="place">
          <w:r w:rsidRPr="00424AD6">
            <w:rPr>
              <w:rFonts w:ascii="Times New Roman" w:eastAsia="宋体" w:hAnsi="Times New Roman"/>
              <w:sz w:val="24"/>
              <w:szCs w:val="24"/>
              <w:lang w:val="en-US" w:eastAsia="zh-CN"/>
            </w:rPr>
            <w:t>Shandong</w:t>
          </w:r>
        </w:smartTag>
      </w:smartTag>
      <w:r w:rsidRPr="00424AD6">
        <w:rPr>
          <w:rFonts w:ascii="Times New Roman" w:eastAsia="宋体" w:hAnsi="Times New Roman"/>
          <w:sz w:val="24"/>
          <w:szCs w:val="24"/>
          <w:lang w:val="en-US" w:eastAsia="zh-CN"/>
        </w:rPr>
        <w:t xml:space="preserve">. The Cantonese key goes into great detail about the areas claimed by the Powers as their spheres of influence. </w:t>
      </w:r>
    </w:p>
    <w:p w:rsidR="00EC306A" w:rsidRPr="00424AD6" w:rsidRDefault="00EC306A" w:rsidP="00EC306A">
      <w:pPr>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The denunciation of </w:t>
      </w: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Russia</w:t>
          </w:r>
        </w:smartTag>
      </w:smartTag>
      <w:r w:rsidRPr="00424AD6">
        <w:rPr>
          <w:rFonts w:ascii="Times New Roman" w:eastAsia="宋体" w:hAnsi="Times New Roman"/>
          <w:sz w:val="24"/>
          <w:szCs w:val="24"/>
          <w:lang w:val="en-US" w:eastAsia="zh-CN"/>
        </w:rPr>
        <w:t xml:space="preserve"> is especially harsh. If its plans succeed, the entire north, including </w:t>
      </w:r>
      <w:smartTag w:uri="urn:schemas-microsoft-com:office:smarttags" w:element="City">
        <w:r w:rsidRPr="00424AD6">
          <w:rPr>
            <w:rFonts w:ascii="Times New Roman" w:eastAsia="宋体" w:hAnsi="Times New Roman"/>
            <w:sz w:val="24"/>
            <w:szCs w:val="24"/>
            <w:lang w:val="en-US" w:eastAsia="zh-CN"/>
          </w:rPr>
          <w:t>Manchuria</w:t>
        </w:r>
      </w:smartTag>
      <w:r w:rsidRPr="00424AD6">
        <w:rPr>
          <w:rFonts w:ascii="Times New Roman" w:eastAsia="宋体" w:hAnsi="Times New Roman"/>
          <w:sz w:val="24"/>
          <w:szCs w:val="24"/>
          <w:lang w:val="en-US" w:eastAsia="zh-CN"/>
        </w:rPr>
        <w:t xml:space="preserve">, </w:t>
      </w:r>
      <w:smartTag w:uri="urn:schemas-microsoft-com:office:smarttags" w:element="country-region">
        <w:r w:rsidRPr="00424AD6">
          <w:rPr>
            <w:rFonts w:ascii="Times New Roman" w:eastAsia="宋体" w:hAnsi="Times New Roman"/>
            <w:sz w:val="24"/>
            <w:szCs w:val="24"/>
            <w:lang w:val="en-US" w:eastAsia="zh-CN"/>
          </w:rPr>
          <w:t>Mongolia</w:t>
        </w:r>
      </w:smartTag>
      <w:r w:rsidRPr="00424AD6">
        <w:rPr>
          <w:rFonts w:ascii="Times New Roman" w:eastAsia="宋体" w:hAnsi="Times New Roman"/>
          <w:sz w:val="24"/>
          <w:szCs w:val="24"/>
          <w:lang w:val="en-US" w:eastAsia="zh-CN"/>
        </w:rPr>
        <w:t xml:space="preserve">, and </w:t>
      </w: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Korea</w:t>
          </w:r>
        </w:smartTag>
      </w:smartTag>
      <w:r w:rsidRPr="00424AD6">
        <w:rPr>
          <w:rFonts w:ascii="Times New Roman" w:eastAsia="宋体" w:hAnsi="Times New Roman"/>
          <w:sz w:val="24"/>
          <w:szCs w:val="24"/>
          <w:lang w:val="en-US" w:eastAsia="zh-CN"/>
        </w:rPr>
        <w:t>, will be under its heel. “</w:t>
      </w:r>
      <w:r w:rsidRPr="00424AD6">
        <w:rPr>
          <w:rFonts w:ascii="Times New Roman" w:hAnsi="Times New Roman"/>
          <w:sz w:val="24"/>
          <w:szCs w:val="24"/>
          <w:lang w:val="en-US"/>
        </w:rPr>
        <w:t>When they see people they just slaughter them, and when they come upon villages they burn them, treating the lives of you Chinese as cheaper than sand and mud.”</w:t>
      </w:r>
      <w:r w:rsidRPr="00424AD6">
        <w:rPr>
          <w:rStyle w:val="FootnoteReference"/>
          <w:rFonts w:ascii="Times New Roman" w:hAnsi="Times New Roman"/>
          <w:sz w:val="24"/>
          <w:szCs w:val="24"/>
          <w:lang w:val="en-US"/>
        </w:rPr>
        <w:footnoteReference w:id="34"/>
      </w:r>
      <w:r w:rsidRPr="00424AD6">
        <w:rPr>
          <w:rFonts w:ascii="Times New Roman" w:hAnsi="Times New Roman"/>
          <w:sz w:val="24"/>
          <w:szCs w:val="24"/>
          <w:lang w:val="en-US"/>
        </w:rPr>
        <w:t xml:space="preserve"> The sequence is reset here according to the threat the Power posed </w:t>
      </w:r>
      <w:r>
        <w:rPr>
          <w:rFonts w:ascii="Times New Roman" w:hAnsi="Times New Roman"/>
          <w:sz w:val="24"/>
          <w:szCs w:val="24"/>
          <w:lang w:val="en-US"/>
        </w:rPr>
        <w:t>to</w:t>
      </w:r>
      <w:r w:rsidRPr="00424AD6">
        <w:rPr>
          <w:rFonts w:ascii="Times New Roman" w:hAnsi="Times New Roman"/>
          <w:sz w:val="24"/>
          <w:szCs w:val="24"/>
          <w:lang w:val="en-US"/>
        </w:rPr>
        <w:t xml:space="preserve"> China with Russia coming first, followed by France, England, and Japan. </w:t>
      </w:r>
      <w:smartTag w:uri="urn:schemas-microsoft-com:office:smarttags" w:element="country-region">
        <w:r w:rsidRPr="00A914B3">
          <w:rPr>
            <w:rFonts w:ascii="Times New Roman" w:hAnsi="Times New Roman"/>
            <w:sz w:val="24"/>
            <w:szCs w:val="24"/>
            <w:lang w:val="en-US"/>
          </w:rPr>
          <w:t>France</w:t>
        </w:r>
      </w:smartTag>
      <w:r w:rsidRPr="00424AD6">
        <w:rPr>
          <w:rFonts w:ascii="Times New Roman" w:hAnsi="Times New Roman"/>
          <w:sz w:val="24"/>
          <w:szCs w:val="24"/>
          <w:lang w:val="en-US"/>
        </w:rPr>
        <w:t xml:space="preserve"> might be making a deal with </w:t>
      </w:r>
      <w:smartTag w:uri="urn:schemas-microsoft-com:office:smarttags" w:element="country-region">
        <w:r w:rsidRPr="00424AD6">
          <w:rPr>
            <w:rFonts w:ascii="Times New Roman" w:hAnsi="Times New Roman"/>
            <w:sz w:val="24"/>
            <w:szCs w:val="24"/>
            <w:lang w:val="en-US"/>
          </w:rPr>
          <w:t>Russia</w:t>
        </w:r>
      </w:smartTag>
      <w:r w:rsidRPr="00424AD6">
        <w:rPr>
          <w:rFonts w:ascii="Times New Roman" w:hAnsi="Times New Roman"/>
          <w:sz w:val="24"/>
          <w:szCs w:val="24"/>
          <w:lang w:val="en-US"/>
        </w:rPr>
        <w:t xml:space="preserve">, and </w:t>
      </w:r>
      <w:smartTag w:uri="urn:schemas-microsoft-com:office:smarttags" w:element="country-region">
        <w:r w:rsidRPr="00424AD6">
          <w:rPr>
            <w:rFonts w:ascii="Times New Roman" w:hAnsi="Times New Roman"/>
            <w:sz w:val="24"/>
            <w:szCs w:val="24"/>
            <w:lang w:val="en-US"/>
          </w:rPr>
          <w:t>Great Britain</w:t>
        </w:r>
      </w:smartTag>
      <w:r w:rsidRPr="00424AD6">
        <w:rPr>
          <w:rFonts w:ascii="Times New Roman" w:hAnsi="Times New Roman"/>
          <w:sz w:val="24"/>
          <w:szCs w:val="24"/>
          <w:lang w:val="en-US"/>
        </w:rPr>
        <w:t xml:space="preserve"> is mostly occupied with preventing </w:t>
      </w:r>
      <w:smartTag w:uri="urn:schemas-microsoft-com:office:smarttags" w:element="country-region">
        <w:smartTag w:uri="urn:schemas-microsoft-com:office:smarttags" w:element="place">
          <w:r w:rsidRPr="00424AD6">
            <w:rPr>
              <w:rFonts w:ascii="Times New Roman" w:hAnsi="Times New Roman"/>
              <w:sz w:val="24"/>
              <w:szCs w:val="24"/>
              <w:lang w:val="en-US"/>
            </w:rPr>
            <w:t>France</w:t>
          </w:r>
        </w:smartTag>
      </w:smartTag>
      <w:r w:rsidRPr="00424AD6">
        <w:rPr>
          <w:rFonts w:ascii="Times New Roman" w:hAnsi="Times New Roman"/>
          <w:sz w:val="24"/>
          <w:szCs w:val="24"/>
          <w:lang w:val="en-US"/>
        </w:rPr>
        <w:t xml:space="preserve"> from establishing itself in the Southern provinces. The Japanese sun now </w:t>
      </w:r>
      <w:r>
        <w:rPr>
          <w:rFonts w:ascii="Times New Roman" w:hAnsi="Times New Roman"/>
          <w:sz w:val="24"/>
          <w:szCs w:val="24"/>
          <w:lang w:val="en-US"/>
        </w:rPr>
        <w:t>extends</w:t>
      </w:r>
      <w:r w:rsidRPr="00424AD6">
        <w:rPr>
          <w:rFonts w:ascii="Times New Roman" w:hAnsi="Times New Roman"/>
          <w:sz w:val="24"/>
          <w:szCs w:val="24"/>
          <w:lang w:val="en-US"/>
        </w:rPr>
        <w:t xml:space="preserve"> its </w:t>
      </w:r>
      <w:r>
        <w:rPr>
          <w:rFonts w:ascii="Times New Roman" w:hAnsi="Times New Roman"/>
          <w:sz w:val="24"/>
          <w:szCs w:val="24"/>
          <w:lang w:val="en-US"/>
        </w:rPr>
        <w:t>rays</w:t>
      </w:r>
      <w:r w:rsidRPr="00424AD6">
        <w:rPr>
          <w:rFonts w:ascii="Times New Roman" w:hAnsi="Times New Roman"/>
          <w:sz w:val="24"/>
          <w:szCs w:val="24"/>
          <w:lang w:val="en-US"/>
        </w:rPr>
        <w:t xml:space="preserve"> into China itself to the man resting in the middle, and the key denounces Japan’s babbling about having the “same writing, being of the same race and being of mutual support,” while grabbing Taiwan. </w:t>
      </w:r>
      <w:smartTag w:uri="urn:schemas-microsoft-com:office:smarttags" w:element="country-region">
        <w:r w:rsidRPr="00424AD6">
          <w:rPr>
            <w:rFonts w:ascii="Times New Roman" w:hAnsi="Times New Roman"/>
            <w:sz w:val="24"/>
            <w:szCs w:val="24"/>
            <w:lang w:val="en-US"/>
          </w:rPr>
          <w:t>Germany</w:t>
        </w:r>
      </w:smartTag>
      <w:r w:rsidRPr="00424AD6">
        <w:rPr>
          <w:rFonts w:ascii="Times New Roman" w:hAnsi="Times New Roman"/>
          <w:sz w:val="24"/>
          <w:szCs w:val="24"/>
          <w:lang w:val="en-US"/>
        </w:rPr>
        <w:t xml:space="preserve"> is treated as a minor understudy of </w:t>
      </w:r>
      <w:smartTag w:uri="urn:schemas-microsoft-com:office:smarttags" w:element="country-region">
        <w:smartTag w:uri="urn:schemas-microsoft-com:office:smarttags" w:element="place">
          <w:r w:rsidRPr="00424AD6">
            <w:rPr>
              <w:rFonts w:ascii="Times New Roman" w:hAnsi="Times New Roman"/>
              <w:sz w:val="24"/>
              <w:szCs w:val="24"/>
              <w:lang w:val="en-US"/>
            </w:rPr>
            <w:t>England</w:t>
          </w:r>
        </w:smartTag>
      </w:smartTag>
      <w:r w:rsidRPr="00424AD6">
        <w:rPr>
          <w:rFonts w:ascii="Times New Roman" w:hAnsi="Times New Roman"/>
          <w:sz w:val="24"/>
          <w:szCs w:val="24"/>
          <w:lang w:val="en-US"/>
        </w:rPr>
        <w:t>. The</w:t>
      </w:r>
      <w:r w:rsidRPr="00424AD6">
        <w:rPr>
          <w:rFonts w:ascii="Times New Roman" w:eastAsia="宋体" w:hAnsi="Times New Roman"/>
          <w:sz w:val="24"/>
          <w:szCs w:val="24"/>
          <w:lang w:val="en-US" w:eastAsia="zh-CN"/>
        </w:rPr>
        <w:t xml:space="preserve"> fine satirical drawing at the bottom shows the minor powers</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including a little toad with a top hat rushing in from the left</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crowding in to get some of the spoils. But they are reduced to being onlookers behind a fence. </w:t>
      </w: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Italy</w:t>
          </w:r>
        </w:smartTag>
      </w:smartTag>
      <w:r w:rsidRPr="00424AD6">
        <w:rPr>
          <w:rFonts w:ascii="Times New Roman" w:eastAsia="宋体" w:hAnsi="Times New Roman"/>
          <w:sz w:val="24"/>
          <w:szCs w:val="24"/>
          <w:lang w:val="en-US" w:eastAsia="zh-CN"/>
        </w:rPr>
        <w:t>, for example, is already raising its flag for a bid, yet it remains behind the barrier</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its bid, for the support of which it sent a lone cruiser, was turned down. </w:t>
      </w: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Austria</w:t>
          </w:r>
        </w:smartTag>
      </w:smartTag>
      <w:r w:rsidRPr="00424AD6">
        <w:rPr>
          <w:rFonts w:ascii="Times New Roman" w:eastAsia="宋体" w:hAnsi="Times New Roman"/>
          <w:sz w:val="24"/>
          <w:szCs w:val="24"/>
          <w:lang w:val="en-US" w:eastAsia="zh-CN"/>
        </w:rPr>
        <w:t>, standing to its right, is pondering whether it, too, should join the hunt.</w:t>
      </w:r>
    </w:p>
    <w:p w:rsidR="00EC306A" w:rsidRPr="00424AD6" w:rsidRDefault="00EC306A" w:rsidP="00EC306A">
      <w:pPr>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While eliminating the Chinese text that begins “deep in sleep is our </w:t>
      </w:r>
      <w:smartTag w:uri="urn:schemas-microsoft-com:office:smarttags" w:element="country-region">
        <w:r w:rsidRPr="00424AD6">
          <w:rPr>
            <w:rFonts w:ascii="Times New Roman" w:eastAsia="宋体" w:hAnsi="Times New Roman"/>
            <w:sz w:val="24"/>
            <w:szCs w:val="24"/>
            <w:lang w:val="en-US" w:eastAsia="zh-CN"/>
          </w:rPr>
          <w:t>China</w:t>
        </w:r>
      </w:smartTag>
      <w:r w:rsidRPr="00424AD6">
        <w:rPr>
          <w:rFonts w:ascii="Times New Roman" w:eastAsia="宋体" w:hAnsi="Times New Roman"/>
          <w:sz w:val="24"/>
          <w:szCs w:val="24"/>
          <w:lang w:val="en-US" w:eastAsia="zh-CN"/>
        </w:rPr>
        <w:t>,” this cartoon version fills the Chinese map with a visual reading of what “</w:t>
      </w: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China</w:t>
          </w:r>
        </w:smartTag>
      </w:smartTag>
      <w:r w:rsidRPr="00424AD6">
        <w:rPr>
          <w:rFonts w:ascii="Times New Roman" w:eastAsia="宋体" w:hAnsi="Times New Roman"/>
          <w:sz w:val="24"/>
          <w:szCs w:val="24"/>
          <w:lang w:val="en-US" w:eastAsia="zh-CN"/>
        </w:rPr>
        <w:t xml:space="preserve"> asleep” might signify. The key figure on the map, the man in the center with the “sour mien,” is a Manchu</w:t>
      </w:r>
      <w:r w:rsidR="00706F97">
        <w:rPr>
          <w:rFonts w:ascii="Times New Roman" w:eastAsia="宋体" w:hAnsi="Times New Roman"/>
          <w:sz w:val="24"/>
          <w:szCs w:val="24"/>
          <w:lang w:val="en-US" w:eastAsia="zh-CN"/>
        </w:rPr>
        <w:t xml:space="preserve"> official</w:t>
      </w:r>
      <w:r w:rsidRPr="00424AD6">
        <w:rPr>
          <w:rFonts w:ascii="Times New Roman" w:eastAsia="宋体" w:hAnsi="Times New Roman"/>
          <w:sz w:val="24"/>
          <w:szCs w:val="24"/>
          <w:lang w:val="en-US" w:eastAsia="zh-CN"/>
        </w:rPr>
        <w:t>.</w:t>
      </w:r>
      <w:r w:rsidRPr="00424AD6">
        <w:rPr>
          <w:rStyle w:val="FootnoteReference"/>
          <w:rFonts w:ascii="Times New Roman" w:eastAsia="宋体" w:hAnsi="Times New Roman"/>
          <w:sz w:val="24"/>
          <w:szCs w:val="24"/>
          <w:lang w:val="en-US" w:eastAsia="zh-CN"/>
        </w:rPr>
        <w:footnoteReference w:id="35"/>
      </w:r>
      <w:r w:rsidRPr="00424AD6">
        <w:rPr>
          <w:rFonts w:ascii="Times New Roman" w:eastAsia="宋体" w:hAnsi="Times New Roman"/>
          <w:sz w:val="24"/>
          <w:szCs w:val="24"/>
          <w:lang w:val="en-US" w:eastAsia="zh-CN"/>
        </w:rPr>
        <w:t xml:space="preserve"> </w:t>
      </w:r>
      <w:r>
        <w:rPr>
          <w:rFonts w:ascii="Times New Roman" w:eastAsia="宋体" w:hAnsi="Times New Roman"/>
          <w:sz w:val="24"/>
          <w:szCs w:val="24"/>
          <w:lang w:val="en-US" w:eastAsia="zh-CN"/>
        </w:rPr>
        <w:t xml:space="preserve">He is </w:t>
      </w:r>
      <w:r w:rsidRPr="00424AD6">
        <w:rPr>
          <w:rFonts w:ascii="Times New Roman" w:eastAsia="宋体" w:hAnsi="Times New Roman"/>
          <w:sz w:val="24"/>
          <w:szCs w:val="24"/>
          <w:lang w:val="en-US" w:eastAsia="zh-CN"/>
        </w:rPr>
        <w:t>described in the key as “</w:t>
      </w:r>
      <w:r w:rsidRPr="00424AD6">
        <w:rPr>
          <w:rFonts w:ascii="Times New Roman" w:hAnsi="Times New Roman"/>
          <w:sz w:val="24"/>
          <w:szCs w:val="24"/>
          <w:lang w:val="en-US"/>
        </w:rPr>
        <w:t>altogether not caring for the things that need doing,” “in big sleep and endless slumber without getting up”</w:t>
      </w:r>
      <w:r w:rsidRPr="00424AD6">
        <w:rPr>
          <w:rFonts w:ascii="Times New Roman" w:eastAsia="宋体" w:hAnsi="Times New Roman"/>
          <w:sz w:val="24"/>
          <w:szCs w:val="24"/>
          <w:lang w:val="en-US" w:eastAsia="zh-CN"/>
        </w:rPr>
        <w:t xml:space="preserve"> in the Central Plains</w:t>
      </w:r>
      <w:r>
        <w:rPr>
          <w:rFonts w:ascii="Times New Roman" w:eastAsia="宋体" w:hAnsi="Times New Roman"/>
          <w:sz w:val="24"/>
          <w:szCs w:val="24"/>
          <w:lang w:val="en-US" w:eastAsia="zh-CN"/>
        </w:rPr>
        <w:t>.</w:t>
      </w:r>
      <w:r w:rsidRPr="00424AD6">
        <w:rPr>
          <w:rStyle w:val="FootnoteReference"/>
          <w:rFonts w:ascii="Times New Roman" w:eastAsia="宋体" w:hAnsi="Times New Roman"/>
          <w:sz w:val="24"/>
          <w:szCs w:val="24"/>
          <w:lang w:val="en-US" w:eastAsia="zh-CN"/>
        </w:rPr>
        <w:t xml:space="preserve"> </w:t>
      </w:r>
      <w:r w:rsidRPr="00424AD6">
        <w:rPr>
          <w:rStyle w:val="FootnoteReference"/>
          <w:rFonts w:ascii="Times New Roman" w:eastAsia="宋体" w:hAnsi="Times New Roman"/>
          <w:sz w:val="24"/>
          <w:szCs w:val="24"/>
          <w:lang w:val="en-US" w:eastAsia="zh-CN"/>
        </w:rPr>
        <w:footnoteReference w:id="36"/>
      </w:r>
      <w:r w:rsidRPr="00424AD6">
        <w:rPr>
          <w:rFonts w:ascii="Times New Roman" w:eastAsia="宋体" w:hAnsi="Times New Roman"/>
          <w:sz w:val="24"/>
          <w:szCs w:val="24"/>
          <w:lang w:val="en-US" w:eastAsia="zh-CN"/>
        </w:rPr>
        <w:t xml:space="preserve"> The net he casts towards the figures in the top left corner </w:t>
      </w:r>
      <w:r>
        <w:rPr>
          <w:rFonts w:ascii="Times New Roman" w:eastAsia="宋体" w:hAnsi="Times New Roman"/>
          <w:sz w:val="24"/>
          <w:szCs w:val="24"/>
          <w:lang w:val="en-US" w:eastAsia="zh-CN"/>
        </w:rPr>
        <w:t>traps</w:t>
      </w:r>
      <w:r w:rsidRPr="00424AD6">
        <w:rPr>
          <w:rFonts w:ascii="Times New Roman" w:eastAsia="宋体" w:hAnsi="Times New Roman"/>
          <w:sz w:val="24"/>
          <w:szCs w:val="24"/>
          <w:lang w:val="en-US" w:eastAsia="zh-CN"/>
        </w:rPr>
        <w:t xml:space="preserve"> the </w:t>
      </w:r>
      <w:r w:rsidRPr="00424AD6">
        <w:rPr>
          <w:rFonts w:ascii="Times New Roman" w:eastAsia="宋体" w:hAnsi="Times New Roman"/>
          <w:sz w:val="24"/>
          <w:szCs w:val="24"/>
          <w:lang w:val="en-US" w:eastAsia="zh-CN"/>
        </w:rPr>
        <w:lastRenderedPageBreak/>
        <w:t>Chinese in the pursuit of official civilian or military careers</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 which makes them “confused </w:t>
      </w:r>
      <w:r w:rsidRPr="00424AD6">
        <w:rPr>
          <w:lang w:val="en-US"/>
        </w:rPr>
        <w:t>迷住</w:t>
      </w:r>
      <w:r w:rsidRPr="00424AD6">
        <w:rPr>
          <w:rFonts w:ascii="Times New Roman" w:eastAsia="宋体" w:hAnsi="Times New Roman"/>
          <w:sz w:val="24"/>
          <w:szCs w:val="24"/>
          <w:lang w:val="en-US" w:eastAsia="zh-CN"/>
        </w:rPr>
        <w:t xml:space="preserve">” through endless study of empty writings, and “vicious </w:t>
      </w:r>
      <w:r w:rsidRPr="004162BF">
        <w:rPr>
          <w:rFonts w:ascii="SimSun" w:eastAsia="SimSun" w:hAnsi="SimSun"/>
          <w:lang w:val="en-US"/>
        </w:rPr>
        <w:t>頑皮</w:t>
      </w:r>
      <w:r w:rsidRPr="00424AD6">
        <w:rPr>
          <w:rFonts w:ascii="Times New Roman" w:eastAsia="宋体" w:hAnsi="Times New Roman"/>
          <w:sz w:val="24"/>
          <w:szCs w:val="24"/>
          <w:lang w:val="en-US" w:eastAsia="zh-CN"/>
        </w:rPr>
        <w:t>” through the study of antiquated military arts; they end up as corrupt and gluttonous officials.</w:t>
      </w:r>
      <w:r w:rsidRPr="00424AD6">
        <w:rPr>
          <w:rStyle w:val="FootnoteReference"/>
          <w:rFonts w:ascii="Times New Roman" w:eastAsia="宋体" w:hAnsi="Times New Roman"/>
          <w:sz w:val="24"/>
          <w:szCs w:val="24"/>
          <w:lang w:val="en-US" w:eastAsia="zh-CN"/>
        </w:rPr>
        <w:footnoteReference w:id="37"/>
      </w:r>
      <w:r w:rsidRPr="00424AD6">
        <w:rPr>
          <w:rFonts w:ascii="Times New Roman" w:eastAsia="宋体" w:hAnsi="Times New Roman"/>
          <w:sz w:val="24"/>
          <w:szCs w:val="24"/>
          <w:lang w:val="en-US" w:eastAsia="zh-CN"/>
        </w:rPr>
        <w:t xml:space="preserve"> At the same time, this Manchu government is </w:t>
      </w:r>
      <w:r>
        <w:rPr>
          <w:rFonts w:ascii="Times New Roman" w:eastAsia="宋体" w:hAnsi="Times New Roman"/>
          <w:sz w:val="24"/>
          <w:szCs w:val="24"/>
          <w:lang w:val="en-US" w:eastAsia="zh-CN"/>
        </w:rPr>
        <w:t>touched by the rays of the</w:t>
      </w:r>
      <w:r w:rsidRPr="00424AD6">
        <w:rPr>
          <w:rFonts w:ascii="Times New Roman" w:eastAsia="宋体" w:hAnsi="Times New Roman"/>
          <w:sz w:val="24"/>
          <w:szCs w:val="24"/>
          <w:lang w:val="en-US" w:eastAsia="zh-CN"/>
        </w:rPr>
        <w:t xml:space="preserve"> Japanese “</w:t>
      </w:r>
      <w:r>
        <w:rPr>
          <w:rFonts w:ascii="Times New Roman" w:eastAsia="宋体" w:hAnsi="Times New Roman"/>
          <w:sz w:val="24"/>
          <w:szCs w:val="24"/>
          <w:lang w:val="en-US" w:eastAsia="zh-CN"/>
        </w:rPr>
        <w:t>sun</w:t>
      </w:r>
      <w:r w:rsidRPr="00424AD6">
        <w:rPr>
          <w:rFonts w:ascii="Times New Roman" w:eastAsia="宋体" w:hAnsi="Times New Roman"/>
          <w:sz w:val="24"/>
          <w:szCs w:val="24"/>
          <w:lang w:val="en-US" w:eastAsia="zh-CN"/>
        </w:rPr>
        <w:t xml:space="preserve">”. This would suggest </w:t>
      </w:r>
      <w:r w:rsidR="00A41E2D">
        <w:rPr>
          <w:rFonts w:ascii="Times New Roman" w:eastAsia="宋体" w:hAnsi="Times New Roman"/>
          <w:sz w:val="24"/>
          <w:szCs w:val="24"/>
          <w:lang w:val="en-US" w:eastAsia="zh-CN"/>
        </w:rPr>
        <w:t xml:space="preserve">a time when </w:t>
      </w:r>
      <w:r w:rsidRPr="00424AD6">
        <w:rPr>
          <w:rFonts w:ascii="Times New Roman" w:eastAsia="宋体" w:hAnsi="Times New Roman"/>
          <w:sz w:val="24"/>
          <w:szCs w:val="24"/>
          <w:lang w:val="en-US" w:eastAsia="zh-CN"/>
        </w:rPr>
        <w:t xml:space="preserve">Japanese influence markedly increased. </w:t>
      </w:r>
    </w:p>
    <w:p w:rsidR="00EC306A" w:rsidRPr="00424AD6" w:rsidRDefault="00EC306A" w:rsidP="00EC306A">
      <w:pPr>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The cartoon offers a different reading of “</w:t>
      </w: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China</w:t>
          </w:r>
        </w:smartTag>
      </w:smartTag>
      <w:r w:rsidRPr="00424AD6">
        <w:rPr>
          <w:rFonts w:ascii="Times New Roman" w:eastAsia="宋体" w:hAnsi="Times New Roman"/>
          <w:sz w:val="24"/>
          <w:szCs w:val="24"/>
          <w:lang w:val="en-US" w:eastAsia="zh-CN"/>
        </w:rPr>
        <w:t xml:space="preserve"> asleep” to a different audience. While the threat to China still comes from the Powers and especially from Russia and France, the image shows the Manchu officials as being “asleep” with regard to the national crisis, trapping the Han-Chinese into wasting their energies </w:t>
      </w:r>
      <w:r>
        <w:rPr>
          <w:rFonts w:ascii="Times New Roman" w:eastAsia="宋体" w:hAnsi="Times New Roman"/>
          <w:sz w:val="24"/>
          <w:szCs w:val="24"/>
          <w:lang w:val="en-US" w:eastAsia="zh-CN"/>
        </w:rPr>
        <w:t>o</w:t>
      </w:r>
      <w:r w:rsidRPr="00424AD6">
        <w:rPr>
          <w:rFonts w:ascii="Times New Roman" w:eastAsia="宋体" w:hAnsi="Times New Roman"/>
          <w:sz w:val="24"/>
          <w:szCs w:val="24"/>
          <w:lang w:val="en-US" w:eastAsia="zh-CN"/>
        </w:rPr>
        <w:t xml:space="preserve">n </w:t>
      </w:r>
      <w:r>
        <w:rPr>
          <w:rFonts w:ascii="Times New Roman" w:eastAsia="宋体" w:hAnsi="Times New Roman"/>
          <w:sz w:val="24"/>
          <w:szCs w:val="24"/>
          <w:lang w:val="en-US" w:eastAsia="zh-CN"/>
        </w:rPr>
        <w:t xml:space="preserve">governmental </w:t>
      </w:r>
      <w:r w:rsidRPr="00424AD6">
        <w:rPr>
          <w:rFonts w:ascii="Times New Roman" w:eastAsia="宋体" w:hAnsi="Times New Roman"/>
          <w:sz w:val="24"/>
          <w:szCs w:val="24"/>
          <w:lang w:val="en-US" w:eastAsia="zh-CN"/>
        </w:rPr>
        <w:t xml:space="preserve">examinations and then squandering the country’s wealth with their debauchery, corruption, and oppression. </w:t>
      </w: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China</w:t>
          </w:r>
        </w:smartTag>
      </w:smartTag>
      <w:r w:rsidRPr="00424AD6">
        <w:rPr>
          <w:rFonts w:ascii="Times New Roman" w:eastAsia="宋体" w:hAnsi="Times New Roman"/>
          <w:sz w:val="24"/>
          <w:szCs w:val="24"/>
          <w:lang w:val="en-US" w:eastAsia="zh-CN"/>
        </w:rPr>
        <w:t xml:space="preserve"> is not simply asleep; its government is indifferent to the national danger. The cartoon is not trying to mobilize the sleeping Manchu, but is directed at the trapped Chinese</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not just the Cantonese. The key ends with the words: “</w:t>
      </w:r>
      <w:r w:rsidRPr="00424AD6">
        <w:rPr>
          <w:rFonts w:ascii="Times New Roman" w:hAnsi="Times New Roman"/>
          <w:sz w:val="24"/>
          <w:szCs w:val="24"/>
          <w:lang w:val="en-US"/>
        </w:rPr>
        <w:t xml:space="preserve">How long are you Chinese </w:t>
      </w:r>
      <w:r w:rsidRPr="00424AD6">
        <w:rPr>
          <w:rFonts w:ascii="Times New Roman" w:eastAsia="SimSun" w:hAnsi="Times New Roman"/>
          <w:sz w:val="24"/>
          <w:szCs w:val="24"/>
          <w:lang w:val="en-US" w:eastAsia="zh-CN"/>
        </w:rPr>
        <w:t>華人</w:t>
      </w:r>
      <w:r w:rsidR="00E361EC">
        <w:rPr>
          <w:rFonts w:ascii="Times New Roman" w:eastAsia="SimSun" w:hAnsi="Times New Roman"/>
          <w:sz w:val="24"/>
          <w:szCs w:val="24"/>
          <w:lang w:val="en-US" w:eastAsia="zh-CN"/>
        </w:rPr>
        <w:t xml:space="preserve"> </w:t>
      </w:r>
      <w:r w:rsidRPr="00424AD6">
        <w:rPr>
          <w:rFonts w:ascii="Times New Roman" w:hAnsi="Times New Roman"/>
          <w:sz w:val="24"/>
          <w:szCs w:val="24"/>
          <w:lang w:val="en-US"/>
        </w:rPr>
        <w:t xml:space="preserve">still going to wait until you do something?” There is no hope here that the </w:t>
      </w:r>
      <w:smartTag w:uri="urn:schemas-microsoft-com:office:smarttags" w:element="Street">
        <w:smartTag w:uri="urn:schemas-microsoft-com:office:smarttags" w:element="address">
          <w:r w:rsidRPr="00424AD6">
            <w:rPr>
              <w:rFonts w:ascii="Times New Roman" w:hAnsi="Times New Roman"/>
              <w:sz w:val="24"/>
              <w:szCs w:val="24"/>
              <w:lang w:val="en-US"/>
            </w:rPr>
            <w:t>Manchu Court</w:t>
          </w:r>
        </w:smartTag>
      </w:smartTag>
      <w:r w:rsidRPr="00424AD6">
        <w:rPr>
          <w:rFonts w:ascii="Times New Roman" w:hAnsi="Times New Roman"/>
          <w:sz w:val="24"/>
          <w:szCs w:val="24"/>
          <w:lang w:val="en-US"/>
        </w:rPr>
        <w:t xml:space="preserve"> and the trapped Chinese elite can be shamed into waking up to the nation and its needs. The only group that can be shamed into “doing something” about the nation are the “Chinese.” </w:t>
      </w:r>
    </w:p>
    <w:p w:rsidR="00EC306A" w:rsidRPr="00424AD6" w:rsidRDefault="00EC306A" w:rsidP="00EC306A">
      <w:pPr>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Unlike the first version, this cartoon is </w:t>
      </w:r>
      <w:r>
        <w:rPr>
          <w:rFonts w:ascii="Times New Roman" w:eastAsia="宋体" w:hAnsi="Times New Roman"/>
          <w:sz w:val="24"/>
          <w:szCs w:val="24"/>
          <w:lang w:val="en-US" w:eastAsia="zh-CN"/>
        </w:rPr>
        <w:t>aimed at</w:t>
      </w:r>
      <w:r w:rsidRPr="00424AD6">
        <w:rPr>
          <w:rFonts w:ascii="Times New Roman" w:eastAsia="宋体" w:hAnsi="Times New Roman"/>
          <w:sz w:val="24"/>
          <w:szCs w:val="24"/>
          <w:lang w:val="en-US" w:eastAsia="zh-CN"/>
        </w:rPr>
        <w:t xml:space="preserve"> Cantonese readers </w:t>
      </w:r>
      <w:r>
        <w:rPr>
          <w:rFonts w:ascii="Times New Roman" w:eastAsia="宋体" w:hAnsi="Times New Roman"/>
          <w:sz w:val="24"/>
          <w:szCs w:val="24"/>
          <w:lang w:val="en-US" w:eastAsia="zh-CN"/>
        </w:rPr>
        <w:t>who are</w:t>
      </w:r>
      <w:r w:rsidRPr="00424AD6">
        <w:rPr>
          <w:rFonts w:ascii="Times New Roman" w:eastAsia="宋体" w:hAnsi="Times New Roman"/>
          <w:sz w:val="24"/>
          <w:szCs w:val="24"/>
          <w:lang w:val="en-US" w:eastAsia="zh-CN"/>
        </w:rPr>
        <w:t xml:space="preserve"> less experience</w:t>
      </w:r>
      <w:r>
        <w:rPr>
          <w:rFonts w:ascii="Times New Roman" w:eastAsia="宋体" w:hAnsi="Times New Roman"/>
          <w:sz w:val="24"/>
          <w:szCs w:val="24"/>
          <w:lang w:val="en-US" w:eastAsia="zh-CN"/>
        </w:rPr>
        <w:t>d</w:t>
      </w:r>
      <w:r w:rsidRPr="00424AD6">
        <w:rPr>
          <w:rFonts w:ascii="Times New Roman" w:eastAsia="宋体" w:hAnsi="Times New Roman"/>
          <w:sz w:val="24"/>
          <w:szCs w:val="24"/>
          <w:lang w:val="en-US" w:eastAsia="zh-CN"/>
        </w:rPr>
        <w:t xml:space="preserve"> </w:t>
      </w:r>
      <w:r>
        <w:rPr>
          <w:rFonts w:ascii="Times New Roman" w:eastAsia="宋体" w:hAnsi="Times New Roman"/>
          <w:sz w:val="24"/>
          <w:szCs w:val="24"/>
          <w:lang w:val="en-US" w:eastAsia="zh-CN"/>
        </w:rPr>
        <w:t>at</w:t>
      </w:r>
      <w:r w:rsidRPr="00424AD6">
        <w:rPr>
          <w:rFonts w:ascii="Times New Roman" w:eastAsia="宋体" w:hAnsi="Times New Roman"/>
          <w:sz w:val="24"/>
          <w:szCs w:val="24"/>
          <w:lang w:val="en-US" w:eastAsia="zh-CN"/>
        </w:rPr>
        <w:t xml:space="preserve"> deciphering the new medium of the cartoon, </w:t>
      </w:r>
      <w:r>
        <w:rPr>
          <w:rFonts w:ascii="Times New Roman" w:eastAsia="宋体" w:hAnsi="Times New Roman"/>
          <w:sz w:val="24"/>
          <w:szCs w:val="24"/>
          <w:lang w:val="en-US" w:eastAsia="zh-CN"/>
        </w:rPr>
        <w:t xml:space="preserve">have </w:t>
      </w:r>
      <w:r w:rsidRPr="00424AD6">
        <w:rPr>
          <w:rFonts w:ascii="Times New Roman" w:eastAsia="宋体" w:hAnsi="Times New Roman"/>
          <w:sz w:val="24"/>
          <w:szCs w:val="24"/>
          <w:lang w:val="en-US" w:eastAsia="zh-CN"/>
        </w:rPr>
        <w:t xml:space="preserve">little familiarity with the new concepts such as “citizen” and “state” or metaphors such as “cutting up the melon” (both of which were used in the earlier version, but are not used here), and </w:t>
      </w:r>
      <w:r>
        <w:rPr>
          <w:rFonts w:ascii="Times New Roman" w:eastAsia="宋体" w:hAnsi="Times New Roman"/>
          <w:sz w:val="24"/>
          <w:szCs w:val="24"/>
          <w:lang w:val="en-US" w:eastAsia="zh-CN"/>
        </w:rPr>
        <w:t>are</w:t>
      </w:r>
      <w:r w:rsidRPr="00424AD6">
        <w:rPr>
          <w:rFonts w:ascii="Times New Roman" w:eastAsia="宋体" w:hAnsi="Times New Roman"/>
          <w:sz w:val="24"/>
          <w:szCs w:val="24"/>
          <w:lang w:val="en-US" w:eastAsia="zh-CN"/>
        </w:rPr>
        <w:t xml:space="preserve"> only marginal</w:t>
      </w:r>
      <w:r>
        <w:rPr>
          <w:rFonts w:ascii="Times New Roman" w:eastAsia="宋体" w:hAnsi="Times New Roman"/>
          <w:sz w:val="24"/>
          <w:szCs w:val="24"/>
          <w:lang w:val="en-US" w:eastAsia="zh-CN"/>
        </w:rPr>
        <w:t xml:space="preserve">ly </w:t>
      </w:r>
      <w:r w:rsidRPr="00424AD6">
        <w:rPr>
          <w:rFonts w:ascii="Times New Roman" w:eastAsia="宋体" w:hAnsi="Times New Roman"/>
          <w:sz w:val="24"/>
          <w:szCs w:val="24"/>
          <w:lang w:val="en-US" w:eastAsia="zh-CN"/>
        </w:rPr>
        <w:t xml:space="preserve">Chinese/English </w:t>
      </w:r>
      <w:r>
        <w:rPr>
          <w:rFonts w:ascii="Times New Roman" w:eastAsia="宋体" w:hAnsi="Times New Roman"/>
          <w:sz w:val="24"/>
          <w:szCs w:val="24"/>
          <w:lang w:val="en-US" w:eastAsia="zh-CN"/>
        </w:rPr>
        <w:t>bilingual</w:t>
      </w:r>
      <w:r w:rsidRPr="00424AD6">
        <w:rPr>
          <w:rFonts w:ascii="Times New Roman" w:eastAsia="宋体" w:hAnsi="Times New Roman"/>
          <w:sz w:val="24"/>
          <w:szCs w:val="24"/>
          <w:lang w:val="en-US" w:eastAsia="zh-CN"/>
        </w:rPr>
        <w:t xml:space="preserve">. The two cartoons suggest different kinds of action. The first offered itself as information </w:t>
      </w:r>
      <w:r>
        <w:rPr>
          <w:rFonts w:ascii="Times New Roman" w:eastAsia="宋体" w:hAnsi="Times New Roman"/>
          <w:sz w:val="24"/>
          <w:szCs w:val="24"/>
          <w:lang w:val="en-US" w:eastAsia="zh-CN"/>
        </w:rPr>
        <w:t>regarding</w:t>
      </w:r>
      <w:r w:rsidRPr="00424AD6">
        <w:rPr>
          <w:rFonts w:ascii="Times New Roman" w:eastAsia="宋体" w:hAnsi="Times New Roman"/>
          <w:sz w:val="24"/>
          <w:szCs w:val="24"/>
          <w:lang w:val="en-US" w:eastAsia="zh-CN"/>
        </w:rPr>
        <w:t xml:space="preserve"> the current situation with a stronger emphasis on the threat from </w:t>
      </w: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Russia</w:t>
          </w:r>
        </w:smartTag>
      </w:smartTag>
      <w:r w:rsidRPr="00424AD6">
        <w:rPr>
          <w:rFonts w:ascii="Times New Roman" w:eastAsia="宋体" w:hAnsi="Times New Roman"/>
          <w:sz w:val="24"/>
          <w:szCs w:val="24"/>
          <w:lang w:val="en-US" w:eastAsia="zh-CN"/>
        </w:rPr>
        <w:t xml:space="preserve"> in the hope that people will “wake up” once they see the cartoon. However, it remains unspecific as to the steps to be taken once this awakening has happened. The second </w:t>
      </w:r>
      <w:r>
        <w:rPr>
          <w:rFonts w:ascii="Times New Roman" w:eastAsia="宋体" w:hAnsi="Times New Roman"/>
          <w:sz w:val="24"/>
          <w:szCs w:val="24"/>
          <w:lang w:val="en-US" w:eastAsia="zh-CN"/>
        </w:rPr>
        <w:t xml:space="preserve">cartoon </w:t>
      </w:r>
      <w:r w:rsidRPr="00424AD6">
        <w:rPr>
          <w:rFonts w:ascii="Times New Roman" w:eastAsia="宋体" w:hAnsi="Times New Roman"/>
          <w:sz w:val="24"/>
          <w:szCs w:val="24"/>
          <w:lang w:val="en-US" w:eastAsia="zh-CN"/>
        </w:rPr>
        <w:t xml:space="preserve">seems to direct the awakening anger against the Manchu Court.  </w:t>
      </w:r>
    </w:p>
    <w:p w:rsidR="00EC306A" w:rsidRPr="00424AD6" w:rsidRDefault="00EC306A" w:rsidP="00EC306A">
      <w:pPr>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The more critical stance concerning </w:t>
      </w:r>
      <w:smartTag w:uri="urn:schemas-microsoft-com:office:smarttags" w:element="country-region">
        <w:r w:rsidRPr="00424AD6">
          <w:rPr>
            <w:rFonts w:ascii="Times New Roman" w:eastAsia="宋体" w:hAnsi="Times New Roman"/>
            <w:sz w:val="24"/>
            <w:szCs w:val="24"/>
            <w:lang w:val="en-US" w:eastAsia="zh-CN"/>
          </w:rPr>
          <w:t>Japan</w:t>
        </w:r>
      </w:smartTag>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 as well as </w:t>
      </w:r>
      <w:smartTag w:uri="urn:schemas-microsoft-com:office:smarttags" w:element="country-region">
        <w:r w:rsidRPr="00424AD6">
          <w:rPr>
            <w:rFonts w:ascii="Times New Roman" w:eastAsia="宋体" w:hAnsi="Times New Roman"/>
            <w:sz w:val="24"/>
            <w:szCs w:val="24"/>
            <w:lang w:val="en-US" w:eastAsia="zh-CN"/>
          </w:rPr>
          <w:t>Britain</w:t>
        </w:r>
      </w:smartTag>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 was not lost on the </w:t>
      </w:r>
      <w:smartTag w:uri="urn:schemas-microsoft-com:office:smarttags" w:element="place">
        <w:r w:rsidRPr="00424AD6">
          <w:rPr>
            <w:rFonts w:ascii="Times New Roman" w:eastAsia="宋体" w:hAnsi="Times New Roman"/>
            <w:sz w:val="24"/>
            <w:szCs w:val="24"/>
            <w:lang w:val="en-US" w:eastAsia="zh-CN"/>
          </w:rPr>
          <w:t>Hong Kong</w:t>
        </w:r>
      </w:smartTag>
      <w:r w:rsidRPr="00424AD6">
        <w:rPr>
          <w:rFonts w:ascii="Times New Roman" w:eastAsia="宋体" w:hAnsi="Times New Roman"/>
          <w:sz w:val="24"/>
          <w:szCs w:val="24"/>
          <w:lang w:val="en-US" w:eastAsia="zh-CN"/>
        </w:rPr>
        <w:t xml:space="preserve"> authorities. They were probably not the intended addressees, but they definitely took notice. </w:t>
      </w:r>
      <w:r>
        <w:rPr>
          <w:rFonts w:ascii="Times New Roman" w:eastAsia="宋体" w:hAnsi="Times New Roman"/>
          <w:sz w:val="24"/>
          <w:szCs w:val="24"/>
          <w:lang w:val="en-US" w:eastAsia="zh-CN"/>
        </w:rPr>
        <w:t xml:space="preserve">Since </w:t>
      </w:r>
      <w:r w:rsidRPr="00424AD6">
        <w:rPr>
          <w:rFonts w:ascii="Times New Roman" w:eastAsia="宋体" w:hAnsi="Times New Roman"/>
          <w:sz w:val="24"/>
          <w:szCs w:val="24"/>
          <w:lang w:val="en-US" w:eastAsia="zh-CN"/>
        </w:rPr>
        <w:t xml:space="preserve">Tse Tsan Tai </w:t>
      </w:r>
      <w:r>
        <w:rPr>
          <w:rFonts w:ascii="Times New Roman" w:eastAsia="宋体" w:hAnsi="Times New Roman"/>
          <w:sz w:val="24"/>
          <w:szCs w:val="24"/>
          <w:lang w:val="en-US" w:eastAsia="zh-CN"/>
        </w:rPr>
        <w:t>w</w:t>
      </w:r>
      <w:r w:rsidRPr="00424AD6">
        <w:rPr>
          <w:rFonts w:ascii="Times New Roman" w:eastAsia="宋体" w:hAnsi="Times New Roman"/>
          <w:sz w:val="24"/>
          <w:szCs w:val="24"/>
          <w:lang w:val="en-US" w:eastAsia="zh-CN"/>
        </w:rPr>
        <w:t xml:space="preserve">as the creator of the original draft </w:t>
      </w:r>
      <w:r>
        <w:rPr>
          <w:rFonts w:ascii="Times New Roman" w:eastAsia="宋体" w:hAnsi="Times New Roman"/>
          <w:sz w:val="24"/>
          <w:szCs w:val="24"/>
          <w:lang w:val="en-US" w:eastAsia="zh-CN"/>
        </w:rPr>
        <w:t>and</w:t>
      </w:r>
      <w:r w:rsidRPr="00424AD6">
        <w:rPr>
          <w:rFonts w:ascii="Times New Roman" w:eastAsia="宋体" w:hAnsi="Times New Roman"/>
          <w:sz w:val="24"/>
          <w:szCs w:val="24"/>
          <w:lang w:val="en-US" w:eastAsia="zh-CN"/>
        </w:rPr>
        <w:t xml:space="preserve"> </w:t>
      </w:r>
      <w:r>
        <w:rPr>
          <w:rFonts w:ascii="Times New Roman" w:eastAsia="宋体" w:hAnsi="Times New Roman"/>
          <w:sz w:val="24"/>
          <w:szCs w:val="24"/>
          <w:lang w:val="en-US" w:eastAsia="zh-CN"/>
        </w:rPr>
        <w:t xml:space="preserve">lived </w:t>
      </w:r>
      <w:r w:rsidRPr="00424AD6">
        <w:rPr>
          <w:rFonts w:ascii="Times New Roman" w:eastAsia="宋体" w:hAnsi="Times New Roman"/>
          <w:sz w:val="24"/>
          <w:szCs w:val="24"/>
          <w:lang w:val="en-US" w:eastAsia="zh-CN"/>
        </w:rPr>
        <w:t>in Hong Kong</w:t>
      </w:r>
      <w:r>
        <w:rPr>
          <w:rFonts w:ascii="Times New Roman" w:eastAsia="宋体" w:hAnsi="Times New Roman"/>
          <w:sz w:val="24"/>
          <w:szCs w:val="24"/>
          <w:lang w:val="en-US" w:eastAsia="zh-CN"/>
        </w:rPr>
        <w:t>, he</w:t>
      </w:r>
      <w:r w:rsidRPr="00424AD6">
        <w:rPr>
          <w:rFonts w:ascii="Times New Roman" w:eastAsia="宋体" w:hAnsi="Times New Roman"/>
          <w:sz w:val="24"/>
          <w:szCs w:val="24"/>
          <w:lang w:val="en-US" w:eastAsia="zh-CN"/>
        </w:rPr>
        <w:t xml:space="preserve"> was reprimanded by the British Colonial Secretary, which explains why he refers to this print as a “travesty.” The Colonial Secretary’s reaction is an indicator of the British (and perhaps the Japanese) authorities’ assessment of the potential impact such a print may have.</w:t>
      </w:r>
      <w:r>
        <w:rPr>
          <w:rFonts w:ascii="Times New Roman" w:eastAsia="宋体" w:hAnsi="Times New Roman"/>
          <w:sz w:val="24"/>
          <w:szCs w:val="24"/>
          <w:lang w:val="en-US" w:eastAsia="zh-CN"/>
        </w:rPr>
        <w:t xml:space="preserve"> </w:t>
      </w:r>
    </w:p>
    <w:p w:rsidR="00EC306A" w:rsidRPr="00424AD6" w:rsidRDefault="00EC306A" w:rsidP="007236CD">
      <w:pPr>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This second version also survives in some variants. For example, it appeared as a colored postcard (Figure 3).</w:t>
      </w:r>
      <w:r w:rsidR="007236CD" w:rsidRPr="00424AD6">
        <w:rPr>
          <w:rStyle w:val="FootnoteReference"/>
          <w:rFonts w:ascii="Times New Roman" w:eastAsia="宋体" w:hAnsi="Times New Roman"/>
          <w:sz w:val="24"/>
          <w:szCs w:val="24"/>
          <w:lang w:val="en-US" w:eastAsia="zh-CN"/>
        </w:rPr>
        <w:footnoteReference w:id="38"/>
      </w:r>
    </w:p>
    <w:p w:rsidR="00EC306A" w:rsidRPr="00424AD6" w:rsidRDefault="007236CD" w:rsidP="007236CD">
      <w:pPr>
        <w:rPr>
          <w:rFonts w:ascii="Times New Roman" w:eastAsia="宋体" w:hAnsi="Times New Roman"/>
          <w:sz w:val="24"/>
          <w:szCs w:val="24"/>
          <w:lang w:val="en-US" w:eastAsia="zh-CN"/>
        </w:rPr>
      </w:pPr>
      <w:r>
        <w:rPr>
          <w:rFonts w:ascii="Times New Roman" w:eastAsia="宋体" w:hAnsi="Times New Roman"/>
          <w:sz w:val="24"/>
          <w:szCs w:val="24"/>
          <w:lang w:val="en-US" w:eastAsia="zh-CN"/>
        </w:rPr>
        <w:lastRenderedPageBreak/>
        <w:t xml:space="preserve">Fig. 3: </w:t>
      </w:r>
      <w:r w:rsidR="00EC306A" w:rsidRPr="007236CD">
        <w:rPr>
          <w:rFonts w:ascii="Times New Roman" w:eastAsia="宋体" w:hAnsi="Times New Roman"/>
          <w:i/>
          <w:sz w:val="24"/>
          <w:szCs w:val="24"/>
          <w:lang w:val="en-US" w:eastAsia="zh-CN"/>
        </w:rPr>
        <w:t>The Situation in the Far East</w:t>
      </w:r>
      <w:r w:rsidR="00EC306A" w:rsidRPr="00424AD6">
        <w:rPr>
          <w:rFonts w:ascii="Times New Roman" w:eastAsia="宋体" w:hAnsi="Times New Roman"/>
          <w:sz w:val="24"/>
          <w:szCs w:val="24"/>
          <w:lang w:val="en-US" w:eastAsia="zh-CN"/>
        </w:rPr>
        <w:t>, Postcard, 1899 or 1900</w:t>
      </w:r>
      <w:r>
        <w:rPr>
          <w:rFonts w:ascii="Times New Roman" w:eastAsia="宋体" w:hAnsi="Times New Roman"/>
          <w:sz w:val="24"/>
          <w:szCs w:val="24"/>
          <w:lang w:val="en-US" w:eastAsia="zh-CN"/>
        </w:rPr>
        <w:t>.</w:t>
      </w:r>
    </w:p>
    <w:p w:rsidR="00EC306A" w:rsidRPr="00424AD6" w:rsidRDefault="00EC306A" w:rsidP="00EC306A">
      <w:pPr>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This postcard reproduces the color version, but all sides </w:t>
      </w:r>
      <w:r>
        <w:rPr>
          <w:rFonts w:ascii="Times New Roman" w:eastAsia="宋体" w:hAnsi="Times New Roman"/>
          <w:sz w:val="24"/>
          <w:szCs w:val="24"/>
          <w:lang w:val="en-US" w:eastAsia="zh-CN"/>
        </w:rPr>
        <w:t xml:space="preserve">are </w:t>
      </w:r>
      <w:r w:rsidRPr="00424AD6">
        <w:rPr>
          <w:rFonts w:ascii="Times New Roman" w:eastAsia="宋体" w:hAnsi="Times New Roman"/>
          <w:sz w:val="24"/>
          <w:szCs w:val="24"/>
          <w:lang w:val="en-US" w:eastAsia="zh-CN"/>
        </w:rPr>
        <w:t>cut off and</w:t>
      </w:r>
      <w:r>
        <w:rPr>
          <w:rFonts w:ascii="Times New Roman" w:eastAsia="宋体" w:hAnsi="Times New Roman"/>
          <w:sz w:val="24"/>
          <w:szCs w:val="24"/>
          <w:lang w:val="en-US" w:eastAsia="zh-CN"/>
        </w:rPr>
        <w:t xml:space="preserve"> it</w:t>
      </w:r>
      <w:r w:rsidRPr="00424AD6">
        <w:rPr>
          <w:rFonts w:ascii="Times New Roman" w:eastAsia="宋体" w:hAnsi="Times New Roman"/>
          <w:sz w:val="24"/>
          <w:szCs w:val="24"/>
          <w:lang w:val="en-US" w:eastAsia="zh-CN"/>
        </w:rPr>
        <w:t xml:space="preserve"> c</w:t>
      </w:r>
      <w:r>
        <w:rPr>
          <w:rFonts w:ascii="Times New Roman" w:eastAsia="宋体" w:hAnsi="Times New Roman"/>
          <w:sz w:val="24"/>
          <w:szCs w:val="24"/>
          <w:lang w:val="en-US" w:eastAsia="zh-CN"/>
        </w:rPr>
        <w:t>omes</w:t>
      </w:r>
      <w:r w:rsidRPr="00424AD6">
        <w:rPr>
          <w:rFonts w:ascii="Times New Roman" w:eastAsia="宋体" w:hAnsi="Times New Roman"/>
          <w:sz w:val="24"/>
          <w:szCs w:val="24"/>
          <w:lang w:val="en-US" w:eastAsia="zh-CN"/>
        </w:rPr>
        <w:t xml:space="preserve"> without a key. No print</w:t>
      </w:r>
      <w:r>
        <w:rPr>
          <w:rFonts w:ascii="Times New Roman" w:eastAsia="宋体" w:hAnsi="Times New Roman"/>
          <w:sz w:val="24"/>
          <w:szCs w:val="24"/>
          <w:lang w:val="en-US" w:eastAsia="zh-CN"/>
        </w:rPr>
        <w:t>er’s</w:t>
      </w:r>
      <w:r w:rsidRPr="00424AD6">
        <w:rPr>
          <w:rFonts w:ascii="Times New Roman" w:eastAsia="宋体" w:hAnsi="Times New Roman"/>
          <w:sz w:val="24"/>
          <w:szCs w:val="24"/>
          <w:lang w:val="en-US" w:eastAsia="zh-CN"/>
        </w:rPr>
        <w:t xml:space="preserve"> name is preserved. This kind of postcard featuring political cartoons </w:t>
      </w:r>
      <w:r>
        <w:rPr>
          <w:rFonts w:ascii="Times New Roman" w:eastAsia="宋体" w:hAnsi="Times New Roman"/>
          <w:sz w:val="24"/>
          <w:szCs w:val="24"/>
          <w:lang w:val="en-US" w:eastAsia="zh-CN"/>
        </w:rPr>
        <w:t>about</w:t>
      </w:r>
      <w:r w:rsidRPr="00424AD6">
        <w:rPr>
          <w:rFonts w:ascii="Times New Roman" w:eastAsia="宋体" w:hAnsi="Times New Roman"/>
          <w:sz w:val="24"/>
          <w:szCs w:val="24"/>
          <w:lang w:val="en-US" w:eastAsia="zh-CN"/>
        </w:rPr>
        <w:t xml:space="preserve"> pressing current events (such as war) had been spreading since the 1890s in Europe, the US, and Japan.</w:t>
      </w:r>
      <w:r w:rsidRPr="00424AD6">
        <w:rPr>
          <w:rStyle w:val="FootnoteReference"/>
          <w:rFonts w:ascii="Times New Roman" w:eastAsia="宋体" w:hAnsi="Times New Roman"/>
          <w:sz w:val="24"/>
          <w:szCs w:val="24"/>
          <w:lang w:val="en-US" w:eastAsia="zh-CN"/>
        </w:rPr>
        <w:footnoteReference w:id="39"/>
      </w:r>
      <w:r w:rsidRPr="00424AD6">
        <w:rPr>
          <w:rFonts w:ascii="Times New Roman" w:eastAsia="宋体" w:hAnsi="Times New Roman"/>
          <w:sz w:val="24"/>
          <w:szCs w:val="24"/>
          <w:lang w:val="en-US" w:eastAsia="zh-CN"/>
        </w:rPr>
        <w:t xml:space="preserve"> The genre became instrumental in spreading familiarity with a code of imagery used in political cartoons beyond high-brow readers of the </w:t>
      </w:r>
      <w:r>
        <w:rPr>
          <w:rFonts w:ascii="Times New Roman" w:eastAsia="宋体" w:hAnsi="Times New Roman"/>
          <w:sz w:val="24"/>
          <w:szCs w:val="24"/>
          <w:lang w:val="en-US" w:eastAsia="zh-CN"/>
        </w:rPr>
        <w:t>prominent</w:t>
      </w:r>
      <w:r w:rsidRPr="00424AD6">
        <w:rPr>
          <w:rFonts w:ascii="Times New Roman" w:eastAsia="宋体" w:hAnsi="Times New Roman"/>
          <w:sz w:val="24"/>
          <w:szCs w:val="24"/>
          <w:lang w:val="en-US" w:eastAsia="zh-CN"/>
        </w:rPr>
        <w:t xml:space="preserve"> papers. The postcard reproduced here might be one of</w:t>
      </w:r>
      <w:r>
        <w:rPr>
          <w:rFonts w:ascii="Times New Roman" w:eastAsia="宋体" w:hAnsi="Times New Roman"/>
          <w:sz w:val="24"/>
          <w:szCs w:val="24"/>
          <w:lang w:val="en-US" w:eastAsia="zh-CN"/>
        </w:rPr>
        <w:t>,</w:t>
      </w:r>
      <w:r w:rsidR="00D634BF">
        <w:rPr>
          <w:rFonts w:ascii="Times New Roman" w:eastAsia="宋体" w:hAnsi="Times New Roman"/>
          <w:sz w:val="24"/>
          <w:szCs w:val="24"/>
          <w:lang w:val="en-US" w:eastAsia="zh-CN"/>
        </w:rPr>
        <w:t xml:space="preserve"> </w:t>
      </w:r>
      <w:r w:rsidRPr="00424AD6">
        <w:rPr>
          <w:rFonts w:ascii="Times New Roman" w:eastAsia="宋体" w:hAnsi="Times New Roman"/>
          <w:sz w:val="24"/>
          <w:szCs w:val="24"/>
          <w:lang w:val="en-US" w:eastAsia="zh-CN"/>
        </w:rPr>
        <w:t>or even the first of its genre</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 addressing readers of Chinese. Its existence implies a market as well as a new medium for </w:t>
      </w:r>
      <w:r w:rsidRPr="00440885">
        <w:rPr>
          <w:rFonts w:ascii="Times New Roman" w:eastAsia="宋体" w:hAnsi="Times New Roman"/>
          <w:sz w:val="24"/>
          <w:szCs w:val="24"/>
          <w:lang w:val="en-US" w:eastAsia="zh-CN"/>
        </w:rPr>
        <w:t xml:space="preserve">disseminating </w:t>
      </w:r>
      <w:r w:rsidRPr="00424AD6">
        <w:rPr>
          <w:rFonts w:ascii="Times New Roman" w:eastAsia="宋体" w:hAnsi="Times New Roman"/>
          <w:sz w:val="24"/>
          <w:szCs w:val="24"/>
          <w:lang w:val="en-US" w:eastAsia="zh-CN"/>
        </w:rPr>
        <w:t xml:space="preserve">the implied message among acquaintances or relations (in China or abroad) by sending them the postcard. </w:t>
      </w:r>
    </w:p>
    <w:p w:rsidR="00EC306A" w:rsidRPr="00424AD6" w:rsidRDefault="00EC306A" w:rsidP="00A33742">
      <w:pPr>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A Chinese</w:t>
      </w:r>
      <w:r w:rsidR="00A33742">
        <w:rPr>
          <w:rFonts w:ascii="Times New Roman" w:eastAsia="宋体" w:hAnsi="Times New Roman"/>
          <w:sz w:val="24"/>
          <w:szCs w:val="24"/>
          <w:lang w:val="en-US" w:eastAsia="zh-CN"/>
        </w:rPr>
        <w:t xml:space="preserve"> </w:t>
      </w:r>
      <w:r w:rsidRPr="00424AD6">
        <w:rPr>
          <w:rFonts w:ascii="Times New Roman" w:eastAsia="宋体" w:hAnsi="Times New Roman"/>
          <w:sz w:val="24"/>
          <w:szCs w:val="24"/>
          <w:lang w:val="en-US" w:eastAsia="zh-CN"/>
        </w:rPr>
        <w:t xml:space="preserve">language </w:t>
      </w:r>
      <w:r>
        <w:rPr>
          <w:rFonts w:ascii="Times New Roman" w:eastAsia="宋体" w:hAnsi="Times New Roman"/>
          <w:sz w:val="24"/>
          <w:szCs w:val="24"/>
          <w:lang w:val="en-US" w:eastAsia="zh-CN"/>
        </w:rPr>
        <w:t>news</w:t>
      </w:r>
      <w:r w:rsidRPr="00424AD6">
        <w:rPr>
          <w:rFonts w:ascii="Times New Roman" w:eastAsia="宋体" w:hAnsi="Times New Roman"/>
          <w:sz w:val="24"/>
          <w:szCs w:val="24"/>
          <w:lang w:val="en-US" w:eastAsia="zh-CN"/>
        </w:rPr>
        <w:t xml:space="preserve">paper set up by Cai Yuanpei </w:t>
      </w:r>
      <w:r w:rsidRPr="00962AD9">
        <w:rPr>
          <w:rFonts w:ascii="SimSun" w:eastAsia="SimSun" w:hAnsi="SimSun"/>
          <w:sz w:val="24"/>
          <w:szCs w:val="24"/>
          <w:lang w:val="en-US" w:eastAsia="zh-CN"/>
        </w:rPr>
        <w:t>蔡元培</w:t>
      </w:r>
      <w:r w:rsidRPr="00424AD6">
        <w:rPr>
          <w:rFonts w:ascii="Times New Roman" w:eastAsia="宋体" w:hAnsi="Times New Roman"/>
          <w:sz w:val="24"/>
          <w:szCs w:val="24"/>
          <w:lang w:val="en-US" w:eastAsia="zh-CN"/>
        </w:rPr>
        <w:t xml:space="preserve"> (1868-1940) in 1903 to warn against the “Russian threat” throws further light on the dispersion process. Introducing another variant of this later cartoon version it states: “This image is referred to as the image of dividing up </w:t>
      </w: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China</w:t>
          </w:r>
        </w:smartTag>
      </w:smartTag>
      <w:r w:rsidRPr="00424AD6">
        <w:rPr>
          <w:rFonts w:ascii="Times New Roman" w:eastAsia="宋体" w:hAnsi="Times New Roman"/>
          <w:sz w:val="24"/>
          <w:szCs w:val="24"/>
          <w:lang w:val="en-US" w:eastAsia="zh-CN"/>
        </w:rPr>
        <w:t xml:space="preserve"> like a melon </w:t>
      </w:r>
      <w:r w:rsidRPr="00962AD9">
        <w:rPr>
          <w:rFonts w:ascii="SimSun" w:eastAsia="SimSun" w:hAnsi="SimSun"/>
          <w:sz w:val="24"/>
          <w:szCs w:val="24"/>
          <w:lang w:val="en-US" w:eastAsia="zh-CN"/>
        </w:rPr>
        <w:t>這一張圖叫做瓜分中國圖</w:t>
      </w:r>
      <w:r w:rsidRPr="00424AD6">
        <w:rPr>
          <w:rFonts w:ascii="Times New Roman" w:eastAsia="宋体" w:hAnsi="Times New Roman"/>
          <w:sz w:val="24"/>
          <w:szCs w:val="24"/>
          <w:lang w:val="en-US" w:eastAsia="zh-CN"/>
        </w:rPr>
        <w:t xml:space="preserve">.” Obviously, the cartoon was widely known and had acquired a name that was different from its original Chinese or English title. The text continues: “Some years ago it was put together by someone translating from English newspapers.” This seems not to refer to the image, but to the textual information. In the end, the report comes back to this: “The man translating this image has Xie (Tse) as his family name. It was printed in </w:t>
      </w:r>
      <w:smartTag w:uri="urn:schemas-microsoft-com:office:smarttags" w:element="place">
        <w:r w:rsidRPr="00424AD6">
          <w:rPr>
            <w:rFonts w:ascii="Times New Roman" w:eastAsia="宋体" w:hAnsi="Times New Roman"/>
            <w:sz w:val="24"/>
            <w:szCs w:val="24"/>
            <w:lang w:val="en-US" w:eastAsia="zh-CN"/>
          </w:rPr>
          <w:t>Hong Kong</w:t>
        </w:r>
      </w:smartTag>
      <w:r w:rsidRPr="00424AD6">
        <w:rPr>
          <w:rFonts w:ascii="Times New Roman" w:eastAsia="宋体" w:hAnsi="Times New Roman"/>
          <w:sz w:val="24"/>
          <w:szCs w:val="24"/>
          <w:lang w:val="en-US" w:eastAsia="zh-CN"/>
        </w:rPr>
        <w:t xml:space="preserve"> in a fine color print. It is on sale in </w:t>
      </w:r>
      <w:smartTag w:uri="urn:schemas-microsoft-com:office:smarttags" w:element="City">
        <w:smartTag w:uri="urn:schemas-microsoft-com:office:smarttags" w:element="place">
          <w:r w:rsidRPr="00424AD6">
            <w:rPr>
              <w:rFonts w:ascii="Times New Roman" w:eastAsia="宋体" w:hAnsi="Times New Roman"/>
              <w:sz w:val="24"/>
              <w:szCs w:val="24"/>
              <w:lang w:val="en-US" w:eastAsia="zh-CN"/>
            </w:rPr>
            <w:t>Shanghai</w:t>
          </w:r>
        </w:smartTag>
      </w:smartTag>
      <w:r w:rsidRPr="00424AD6">
        <w:rPr>
          <w:rFonts w:ascii="Times New Roman" w:eastAsia="宋体" w:hAnsi="Times New Roman"/>
          <w:sz w:val="24"/>
          <w:szCs w:val="24"/>
          <w:lang w:val="en-US" w:eastAsia="zh-CN"/>
        </w:rPr>
        <w:t xml:space="preserve"> at [the bookstore] Kelly and Walsh. You all might want to buy a sheet and take it home to show to your children. Probably after explaining a bit, even a six or seven year old kid will have its indignation raised. Given that you [readers] are already so grown-up, this should make you think.”</w:t>
      </w:r>
      <w:r w:rsidRPr="00424AD6">
        <w:rPr>
          <w:rStyle w:val="FootnoteReference"/>
          <w:rFonts w:ascii="Times New Roman" w:eastAsia="宋体" w:hAnsi="Times New Roman"/>
          <w:sz w:val="24"/>
          <w:szCs w:val="24"/>
          <w:lang w:val="en-US" w:eastAsia="zh-CN"/>
        </w:rPr>
        <w:footnoteReference w:id="40"/>
      </w:r>
      <w:r w:rsidRPr="00424AD6">
        <w:rPr>
          <w:rFonts w:ascii="Times New Roman" w:eastAsia="宋体" w:hAnsi="Times New Roman"/>
          <w:sz w:val="24"/>
          <w:szCs w:val="24"/>
          <w:lang w:val="en-US" w:eastAsia="zh-CN"/>
        </w:rPr>
        <w:t xml:space="preserve"> Obviously, the information available to Cai Yuanpei was hazy </w:t>
      </w:r>
      <w:r>
        <w:rPr>
          <w:rFonts w:ascii="Times New Roman" w:eastAsia="宋体" w:hAnsi="Times New Roman"/>
          <w:sz w:val="24"/>
          <w:szCs w:val="24"/>
          <w:lang w:val="en-US" w:eastAsia="zh-CN"/>
        </w:rPr>
        <w:t>about</w:t>
      </w:r>
      <w:r w:rsidRPr="00424AD6">
        <w:rPr>
          <w:rFonts w:ascii="Times New Roman" w:eastAsia="宋体" w:hAnsi="Times New Roman"/>
          <w:sz w:val="24"/>
          <w:szCs w:val="24"/>
          <w:lang w:val="en-US" w:eastAsia="zh-CN"/>
        </w:rPr>
        <w:t xml:space="preserve"> the origins of the cartoon</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which is not Tse Tsan Tai’s version</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and </w:t>
      </w:r>
      <w:r>
        <w:rPr>
          <w:rFonts w:ascii="Times New Roman" w:eastAsia="宋体" w:hAnsi="Times New Roman"/>
          <w:sz w:val="24"/>
          <w:szCs w:val="24"/>
          <w:lang w:val="en-US" w:eastAsia="zh-CN"/>
        </w:rPr>
        <w:t>about</w:t>
      </w:r>
      <w:r w:rsidRPr="00424AD6">
        <w:rPr>
          <w:rFonts w:ascii="Times New Roman" w:eastAsia="宋体" w:hAnsi="Times New Roman"/>
          <w:sz w:val="24"/>
          <w:szCs w:val="24"/>
          <w:lang w:val="en-US" w:eastAsia="zh-CN"/>
        </w:rPr>
        <w:t xml:space="preserve"> the full name of Tse Tsan Tai, but precise regarding the fact that a colored print version from Hong Kong was on sale in Shanghai, and that readers in that city were familiar with the print. Kelly and Walsh (</w:t>
      </w:r>
      <w:r w:rsidRPr="00962AD9">
        <w:rPr>
          <w:rFonts w:ascii="SimSun" w:eastAsia="SimSun" w:hAnsi="SimSun"/>
          <w:sz w:val="24"/>
          <w:szCs w:val="24"/>
          <w:lang w:val="en-US" w:eastAsia="zh-CN"/>
        </w:rPr>
        <w:t>別發洋行</w:t>
      </w:r>
      <w:r w:rsidRPr="00424AD6">
        <w:rPr>
          <w:rFonts w:ascii="Times New Roman" w:eastAsia="宋体" w:hAnsi="Times New Roman"/>
          <w:sz w:val="24"/>
          <w:szCs w:val="24"/>
          <w:lang w:val="en-US" w:eastAsia="zh-CN"/>
        </w:rPr>
        <w:t xml:space="preserve">) is a </w:t>
      </w:r>
      <w:smartTag w:uri="urn:schemas-microsoft-com:office:smarttags" w:element="City">
        <w:r w:rsidRPr="00424AD6">
          <w:rPr>
            <w:rFonts w:ascii="Times New Roman" w:eastAsia="宋体" w:hAnsi="Times New Roman"/>
            <w:sz w:val="24"/>
            <w:szCs w:val="24"/>
            <w:lang w:val="en-US" w:eastAsia="zh-CN"/>
          </w:rPr>
          <w:t>Shanghai</w:t>
        </w:r>
      </w:smartTag>
      <w:r w:rsidRPr="00424AD6">
        <w:rPr>
          <w:rFonts w:ascii="Times New Roman" w:eastAsia="宋体" w:hAnsi="Times New Roman"/>
          <w:sz w:val="24"/>
          <w:szCs w:val="24"/>
          <w:lang w:val="en-US" w:eastAsia="zh-CN"/>
        </w:rPr>
        <w:t xml:space="preserve"> publisher and bookstore (founded in 1876) specializing in English or bilingual Chinese-English books about </w:t>
      </w:r>
      <w:smartTag w:uri="urn:schemas-microsoft-com:office:smarttags" w:element="place">
        <w:smartTag w:uri="urn:schemas-microsoft-com:office:smarttags" w:element="country-region">
          <w:r w:rsidRPr="00424AD6">
            <w:rPr>
              <w:rFonts w:ascii="Times New Roman" w:eastAsia="宋体" w:hAnsi="Times New Roman"/>
              <w:sz w:val="24"/>
              <w:szCs w:val="24"/>
              <w:lang w:val="en-US" w:eastAsia="zh-CN"/>
            </w:rPr>
            <w:t>China</w:t>
          </w:r>
        </w:smartTag>
      </w:smartTag>
      <w:r w:rsidRPr="00424AD6">
        <w:rPr>
          <w:rFonts w:ascii="Times New Roman" w:eastAsia="宋体" w:hAnsi="Times New Roman"/>
          <w:sz w:val="24"/>
          <w:szCs w:val="24"/>
          <w:lang w:val="en-US" w:eastAsia="zh-CN"/>
        </w:rPr>
        <w:t>.</w:t>
      </w:r>
      <w:r w:rsidRPr="00424AD6">
        <w:rPr>
          <w:rStyle w:val="FootnoteReference"/>
          <w:rFonts w:ascii="Times New Roman" w:eastAsia="宋体" w:hAnsi="Times New Roman"/>
          <w:sz w:val="24"/>
          <w:szCs w:val="24"/>
          <w:lang w:val="en-US" w:eastAsia="zh-CN"/>
        </w:rPr>
        <w:footnoteReference w:id="41"/>
      </w:r>
      <w:r w:rsidRPr="00424AD6">
        <w:rPr>
          <w:rFonts w:ascii="Times New Roman" w:eastAsia="宋体" w:hAnsi="Times New Roman"/>
          <w:sz w:val="24"/>
          <w:szCs w:val="24"/>
          <w:lang w:val="en-US" w:eastAsia="zh-CN"/>
        </w:rPr>
        <w:t xml:space="preserve"> The implied reader was obviously familiar with this bookstore, which offered a large selection of Western books about </w:t>
      </w: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China</w:t>
          </w:r>
        </w:smartTag>
      </w:smartTag>
      <w:r w:rsidRPr="00424AD6">
        <w:rPr>
          <w:rFonts w:ascii="Times New Roman" w:eastAsia="宋体" w:hAnsi="Times New Roman"/>
          <w:sz w:val="24"/>
          <w:szCs w:val="24"/>
          <w:lang w:val="en-US" w:eastAsia="zh-CN"/>
        </w:rPr>
        <w:t xml:space="preserve">, and he was not surprised that the most patriotic Chinese poster </w:t>
      </w:r>
      <w:r>
        <w:rPr>
          <w:rFonts w:ascii="Times New Roman" w:eastAsia="宋体" w:hAnsi="Times New Roman"/>
          <w:sz w:val="24"/>
          <w:szCs w:val="24"/>
          <w:lang w:val="en-US" w:eastAsia="zh-CN"/>
        </w:rPr>
        <w:t>available</w:t>
      </w:r>
      <w:r w:rsidRPr="00424AD6">
        <w:rPr>
          <w:rFonts w:ascii="Times New Roman" w:eastAsia="宋体" w:hAnsi="Times New Roman"/>
          <w:sz w:val="24"/>
          <w:szCs w:val="24"/>
          <w:lang w:val="en-US" w:eastAsia="zh-CN"/>
        </w:rPr>
        <w:t xml:space="preserve"> could only be found in a Western-run bookstore. </w:t>
      </w:r>
    </w:p>
    <w:p w:rsidR="00EC306A" w:rsidRPr="00424AD6" w:rsidRDefault="00085305" w:rsidP="00EC306A">
      <w:pPr>
        <w:rPr>
          <w:rFonts w:ascii="Times New Roman" w:eastAsia="宋体" w:hAnsi="Times New Roman"/>
          <w:sz w:val="24"/>
          <w:szCs w:val="24"/>
          <w:lang w:val="en-US" w:eastAsia="zh-CN"/>
        </w:rPr>
      </w:pPr>
      <w:r>
        <w:rPr>
          <w:rFonts w:ascii="Times New Roman" w:eastAsia="宋体" w:hAnsi="Times New Roman"/>
          <w:sz w:val="24"/>
          <w:szCs w:val="24"/>
          <w:lang w:val="en-US" w:eastAsia="zh-CN"/>
        </w:rPr>
        <w:t xml:space="preserve">Referred to in Chinese as the </w:t>
      </w:r>
      <w:r w:rsidR="00AB3F61">
        <w:rPr>
          <w:rFonts w:ascii="Times New Roman" w:eastAsia="宋体" w:hAnsi="Times New Roman"/>
          <w:sz w:val="24"/>
          <w:szCs w:val="24"/>
          <w:lang w:val="en-US" w:eastAsia="zh-CN"/>
        </w:rPr>
        <w:t xml:space="preserve">image of “China carved up like a melon” instead of the </w:t>
      </w:r>
      <w:r>
        <w:rPr>
          <w:rFonts w:ascii="Times New Roman" w:eastAsia="宋体" w:hAnsi="Times New Roman"/>
          <w:sz w:val="24"/>
          <w:szCs w:val="24"/>
          <w:lang w:val="en-US" w:eastAsia="zh-CN"/>
        </w:rPr>
        <w:t>original “The situation in the world”</w:t>
      </w:r>
      <w:r w:rsidR="00112FF8">
        <w:rPr>
          <w:rFonts w:ascii="Times New Roman" w:eastAsia="宋体" w:hAnsi="Times New Roman"/>
          <w:sz w:val="24"/>
          <w:szCs w:val="24"/>
          <w:lang w:val="en-US" w:eastAsia="zh-CN"/>
        </w:rPr>
        <w:t>, this version</w:t>
      </w:r>
      <w:r w:rsidR="00EC306A" w:rsidRPr="00424AD6">
        <w:rPr>
          <w:rFonts w:ascii="Times New Roman" w:eastAsia="宋体" w:hAnsi="Times New Roman"/>
          <w:sz w:val="24"/>
          <w:szCs w:val="24"/>
          <w:lang w:val="en-US" w:eastAsia="zh-CN"/>
        </w:rPr>
        <w:t xml:space="preserve"> spread to Japan, Shanghai, and </w:t>
      </w:r>
      <w:r w:rsidR="00EC306A" w:rsidRPr="00424AD6">
        <w:rPr>
          <w:rFonts w:ascii="Times New Roman" w:eastAsia="宋体" w:hAnsi="Times New Roman"/>
          <w:sz w:val="24"/>
          <w:szCs w:val="24"/>
          <w:lang w:val="en-US" w:eastAsia="zh-CN"/>
        </w:rPr>
        <w:lastRenderedPageBreak/>
        <w:t xml:space="preserve">Hong Kong. Different </w:t>
      </w:r>
      <w:r w:rsidR="00EC306A">
        <w:rPr>
          <w:rFonts w:ascii="Times New Roman" w:eastAsia="宋体" w:hAnsi="Times New Roman"/>
          <w:sz w:val="24"/>
          <w:szCs w:val="24"/>
          <w:lang w:val="en-US" w:eastAsia="zh-CN"/>
        </w:rPr>
        <w:t>readers</w:t>
      </w:r>
      <w:r w:rsidR="00EC306A" w:rsidRPr="00424AD6">
        <w:rPr>
          <w:rFonts w:ascii="Times New Roman" w:eastAsia="宋体" w:hAnsi="Times New Roman"/>
          <w:sz w:val="24"/>
          <w:szCs w:val="24"/>
          <w:lang w:val="en-US" w:eastAsia="zh-CN"/>
        </w:rPr>
        <w:t xml:space="preserve"> in different places felt free to attach their own interpretations and to change the drawing accordingly.</w:t>
      </w:r>
    </w:p>
    <w:p w:rsidR="00EC306A" w:rsidRPr="00424AD6" w:rsidRDefault="00EC306A" w:rsidP="00EC306A">
      <w:pPr>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A source from 1900 gives us a glimpse at the ways audiences interacted with the print, when the poet Huang Zunxian </w:t>
      </w:r>
      <w:r w:rsidRPr="00962AD9">
        <w:rPr>
          <w:rFonts w:ascii="SimSun" w:eastAsia="SimSun" w:hAnsi="SimSun"/>
          <w:sz w:val="24"/>
          <w:szCs w:val="24"/>
          <w:lang w:val="en-US" w:eastAsia="zh-CN"/>
        </w:rPr>
        <w:t>黃遵憲</w:t>
      </w:r>
      <w:r w:rsidRPr="00424AD6">
        <w:rPr>
          <w:rFonts w:ascii="Times New Roman" w:eastAsia="宋体" w:hAnsi="Times New Roman"/>
          <w:sz w:val="24"/>
          <w:szCs w:val="24"/>
          <w:lang w:val="en-US" w:eastAsia="zh-CN"/>
        </w:rPr>
        <w:t xml:space="preserve"> (1848-1905), who had been instrumental in </w:t>
      </w:r>
      <w:r w:rsidR="00AB3F61">
        <w:rPr>
          <w:rFonts w:ascii="Times New Roman" w:eastAsia="宋体" w:hAnsi="Times New Roman"/>
          <w:sz w:val="24"/>
          <w:szCs w:val="24"/>
          <w:lang w:val="en-US" w:eastAsia="zh-CN"/>
        </w:rPr>
        <w:t>making</w:t>
      </w:r>
      <w:r w:rsidR="00AB3F61" w:rsidRPr="00424AD6">
        <w:rPr>
          <w:rFonts w:ascii="Times New Roman" w:eastAsia="宋体" w:hAnsi="Times New Roman"/>
          <w:sz w:val="24"/>
          <w:szCs w:val="24"/>
          <w:lang w:val="en-US" w:eastAsia="zh-CN"/>
        </w:rPr>
        <w:t xml:space="preserve"> </w:t>
      </w:r>
      <w:r w:rsidRPr="00424AD6">
        <w:rPr>
          <w:rFonts w:ascii="Times New Roman" w:eastAsia="宋体" w:hAnsi="Times New Roman"/>
          <w:sz w:val="24"/>
          <w:szCs w:val="24"/>
          <w:lang w:val="en-US" w:eastAsia="zh-CN"/>
        </w:rPr>
        <w:t xml:space="preserve">detailed  information about the Japanese Meiji Reforms </w:t>
      </w:r>
      <w:r w:rsidR="00AB3F61">
        <w:rPr>
          <w:rFonts w:ascii="Times New Roman" w:eastAsia="宋体" w:hAnsi="Times New Roman"/>
          <w:sz w:val="24"/>
          <w:szCs w:val="24"/>
          <w:lang w:val="en-US" w:eastAsia="zh-CN"/>
        </w:rPr>
        <w:t>available in</w:t>
      </w:r>
      <w:r w:rsidRPr="00424AD6">
        <w:rPr>
          <w:rFonts w:ascii="Times New Roman" w:eastAsia="宋体" w:hAnsi="Times New Roman"/>
          <w:sz w:val="24"/>
          <w:szCs w:val="24"/>
          <w:lang w:val="en-US" w:eastAsia="zh-CN"/>
        </w:rPr>
        <w:t xml:space="preserve"> China,</w:t>
      </w:r>
      <w:r w:rsidRPr="00424AD6">
        <w:rPr>
          <w:rStyle w:val="FootnoteReference"/>
          <w:rFonts w:ascii="Times New Roman" w:eastAsia="宋体" w:hAnsi="Times New Roman"/>
          <w:sz w:val="24"/>
          <w:szCs w:val="24"/>
          <w:lang w:val="en-US" w:eastAsia="zh-CN"/>
        </w:rPr>
        <w:footnoteReference w:id="42"/>
      </w:r>
      <w:r w:rsidRPr="00424AD6">
        <w:rPr>
          <w:rFonts w:ascii="Times New Roman" w:eastAsia="宋体" w:hAnsi="Times New Roman"/>
          <w:sz w:val="24"/>
          <w:szCs w:val="24"/>
          <w:lang w:val="en-US" w:eastAsia="zh-CN"/>
        </w:rPr>
        <w:t xml:space="preserve"> referred to the cartoon in two of his poems. Huang, we should add, had been sidelined after the coup that ended the </w:t>
      </w:r>
      <w:r w:rsidR="00A33742">
        <w:rPr>
          <w:rFonts w:ascii="Times New Roman" w:eastAsia="宋体" w:hAnsi="Times New Roman"/>
          <w:sz w:val="24"/>
          <w:szCs w:val="24"/>
          <w:lang w:val="en-US" w:eastAsia="zh-CN"/>
        </w:rPr>
        <w:t>‘Hundred</w:t>
      </w:r>
      <w:r w:rsidR="00A33742" w:rsidRPr="00424AD6">
        <w:rPr>
          <w:rFonts w:ascii="Times New Roman" w:eastAsia="宋体" w:hAnsi="Times New Roman"/>
          <w:sz w:val="24"/>
          <w:szCs w:val="24"/>
          <w:lang w:val="en-US" w:eastAsia="zh-CN"/>
        </w:rPr>
        <w:t xml:space="preserve"> </w:t>
      </w:r>
      <w:r w:rsidRPr="00424AD6">
        <w:rPr>
          <w:rFonts w:ascii="Times New Roman" w:eastAsia="宋体" w:hAnsi="Times New Roman"/>
          <w:sz w:val="24"/>
          <w:szCs w:val="24"/>
          <w:lang w:val="en-US" w:eastAsia="zh-CN"/>
        </w:rPr>
        <w:t>Days Reform</w:t>
      </w:r>
      <w:r w:rsidR="00A33742">
        <w:rPr>
          <w:rFonts w:ascii="Times New Roman" w:eastAsia="宋体" w:hAnsi="Times New Roman"/>
          <w:sz w:val="24"/>
          <w:szCs w:val="24"/>
          <w:lang w:val="en-US" w:eastAsia="zh-CN"/>
        </w:rPr>
        <w:t>’</w:t>
      </w:r>
      <w:r w:rsidR="00A33742" w:rsidRPr="00424AD6">
        <w:rPr>
          <w:rFonts w:ascii="Times New Roman" w:eastAsia="宋体" w:hAnsi="Times New Roman"/>
          <w:sz w:val="24"/>
          <w:szCs w:val="24"/>
          <w:lang w:val="en-US" w:eastAsia="zh-CN"/>
        </w:rPr>
        <w:t xml:space="preserve"> </w:t>
      </w:r>
      <w:r w:rsidRPr="00424AD6">
        <w:rPr>
          <w:rFonts w:ascii="Times New Roman" w:eastAsia="宋体" w:hAnsi="Times New Roman"/>
          <w:sz w:val="24"/>
          <w:szCs w:val="24"/>
          <w:lang w:val="en-US" w:eastAsia="zh-CN"/>
        </w:rPr>
        <w:t>in 1898, and had retreated to his home near Meizhou</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 east of Guangzhou in Guangdong Province. </w:t>
      </w:r>
    </w:p>
    <w:p w:rsidR="00EC306A" w:rsidRPr="00424AD6" w:rsidRDefault="00EC306A" w:rsidP="00EC306A">
      <w:pPr>
        <w:rPr>
          <w:rFonts w:ascii="Times New Roman" w:hAnsi="Times New Roman"/>
          <w:sz w:val="24"/>
          <w:szCs w:val="24"/>
          <w:lang w:val="en-US"/>
        </w:rPr>
      </w:pPr>
      <w:r w:rsidRPr="00424AD6">
        <w:rPr>
          <w:rFonts w:ascii="Times New Roman" w:eastAsia="宋体" w:hAnsi="Times New Roman"/>
          <w:sz w:val="24"/>
          <w:szCs w:val="24"/>
          <w:lang w:val="en-US" w:eastAsia="zh-CN"/>
        </w:rPr>
        <w:t>The first poem, “</w:t>
      </w:r>
      <w:r w:rsidRPr="00424AD6">
        <w:rPr>
          <w:rFonts w:ascii="Times New Roman" w:hAnsi="Times New Roman"/>
          <w:sz w:val="24"/>
          <w:szCs w:val="24"/>
          <w:lang w:val="en-US"/>
        </w:rPr>
        <w:t xml:space="preserve">Yang tian” </w:t>
      </w:r>
      <w:r w:rsidRPr="0093107C">
        <w:rPr>
          <w:rFonts w:ascii="SimSun" w:eastAsia="SimSun" w:hAnsi="SimSun"/>
          <w:sz w:val="24"/>
          <w:szCs w:val="24"/>
          <w:lang w:val="en-US" w:eastAsia="zh-CN"/>
        </w:rPr>
        <w:t>仰天</w:t>
      </w:r>
      <w:r w:rsidRPr="00424AD6">
        <w:rPr>
          <w:rFonts w:ascii="Times New Roman" w:eastAsia="宋体" w:hAnsi="Times New Roman"/>
          <w:sz w:val="24"/>
          <w:szCs w:val="24"/>
          <w:lang w:val="en-US" w:eastAsia="zh-CN"/>
        </w:rPr>
        <w:t xml:space="preserve"> (Raising the eyes to heaven [in frustration]) (1900), which is studded with classical allusions, begins with an angry “</w:t>
      </w:r>
      <w:r w:rsidRPr="00424AD6">
        <w:rPr>
          <w:rFonts w:ascii="Times New Roman" w:hAnsi="Times New Roman"/>
          <w:sz w:val="24"/>
          <w:szCs w:val="24"/>
          <w:lang w:val="en-US"/>
        </w:rPr>
        <w:t xml:space="preserve">Eyes to </w:t>
      </w:r>
      <w:r w:rsidRPr="00424AD6">
        <w:rPr>
          <w:rFonts w:ascii="Times New Roman" w:eastAsia="SimSun" w:hAnsi="Times New Roman"/>
          <w:sz w:val="24"/>
          <w:szCs w:val="24"/>
          <w:lang w:val="en-US" w:eastAsia="zh-CN"/>
        </w:rPr>
        <w:t>heaven</w:t>
      </w:r>
      <w:r w:rsidRPr="00424AD6">
        <w:rPr>
          <w:rFonts w:ascii="Times New Roman" w:hAnsi="Times New Roman"/>
          <w:sz w:val="24"/>
          <w:szCs w:val="24"/>
          <w:lang w:val="en-US"/>
        </w:rPr>
        <w:t>, hand</w:t>
      </w:r>
      <w:r w:rsidRPr="00424AD6">
        <w:rPr>
          <w:rFonts w:ascii="Times New Roman" w:eastAsia="SimSun" w:hAnsi="Times New Roman"/>
          <w:sz w:val="24"/>
          <w:szCs w:val="24"/>
          <w:lang w:val="en-US" w:eastAsia="zh-CN"/>
        </w:rPr>
        <w:t>s flying,</w:t>
      </w:r>
      <w:r w:rsidRPr="00424AD6">
        <w:rPr>
          <w:rFonts w:ascii="Times New Roman" w:hAnsi="Times New Roman"/>
          <w:sz w:val="24"/>
          <w:szCs w:val="24"/>
          <w:lang w:val="en-US"/>
        </w:rPr>
        <w:t xml:space="preserve"> I howl wuwu/Hitting </w:t>
      </w:r>
      <w:r w:rsidRPr="00424AD6">
        <w:rPr>
          <w:rFonts w:ascii="Times New Roman" w:eastAsia="SimSun" w:hAnsi="Times New Roman"/>
          <w:sz w:val="24"/>
          <w:szCs w:val="24"/>
          <w:lang w:val="en-US" w:eastAsia="zh-CN"/>
        </w:rPr>
        <w:t>at random</w:t>
      </w:r>
      <w:r w:rsidRPr="00424AD6">
        <w:rPr>
          <w:rFonts w:ascii="Times New Roman" w:hAnsi="Times New Roman"/>
          <w:sz w:val="24"/>
          <w:szCs w:val="24"/>
          <w:lang w:val="en-US"/>
        </w:rPr>
        <w:t xml:space="preserve">, I smash the spittle pot.” </w:t>
      </w:r>
      <w:r w:rsidR="008323DE">
        <w:rPr>
          <w:rFonts w:ascii="Times New Roman" w:hAnsi="Times New Roman"/>
          <w:sz w:val="24"/>
          <w:szCs w:val="24"/>
          <w:lang w:val="en-US"/>
        </w:rPr>
        <w:t>It ends with the defiant</w:t>
      </w:r>
      <w:r w:rsidRPr="00424AD6">
        <w:rPr>
          <w:rFonts w:ascii="Times New Roman" w:hAnsi="Times New Roman"/>
          <w:sz w:val="24"/>
          <w:szCs w:val="24"/>
          <w:lang w:val="en-US"/>
        </w:rPr>
        <w:t>: “</w:t>
      </w:r>
      <w:r w:rsidR="008323DE" w:rsidRPr="008323DE">
        <w:rPr>
          <w:rFonts w:ascii="Times New Roman" w:hAnsi="Times New Roman"/>
          <w:sz w:val="24"/>
          <w:szCs w:val="24"/>
          <w:lang w:val="en-US"/>
        </w:rPr>
        <w:t>Hidden in the box the incriminated works of the famous scholars [Kang Youwei and Liang Qichao]/ [but] mounted on the wall the image of the Powers</w:t>
      </w:r>
      <w:r w:rsidRPr="00424AD6">
        <w:rPr>
          <w:rFonts w:ascii="Times New Roman" w:eastAsia="SimSun" w:hAnsi="Times New Roman"/>
          <w:sz w:val="24"/>
          <w:szCs w:val="24"/>
          <w:lang w:val="en-US" w:eastAsia="zh-CN"/>
        </w:rPr>
        <w:t xml:space="preserve"> dividing up the pie” </w:t>
      </w:r>
      <w:r w:rsidRPr="0093107C">
        <w:rPr>
          <w:rFonts w:ascii="SimSun" w:eastAsia="SimSun" w:hAnsi="SimSun"/>
          <w:sz w:val="24"/>
          <w:szCs w:val="24"/>
          <w:lang w:val="en-US"/>
        </w:rPr>
        <w:t>篋藏名士株連籍，壁掛群雄豆剖圖</w:t>
      </w:r>
      <w:r>
        <w:rPr>
          <w:rFonts w:ascii="Times New Roman" w:hAnsi="PMingLiU"/>
          <w:sz w:val="24"/>
          <w:szCs w:val="24"/>
          <w:lang w:val="en-US"/>
        </w:rPr>
        <w:t>.</w:t>
      </w:r>
      <w:r w:rsidRPr="00424AD6">
        <w:rPr>
          <w:rStyle w:val="FootnoteReference"/>
          <w:rFonts w:ascii="Times New Roman" w:hAnsi="PMingLiU"/>
          <w:sz w:val="24"/>
          <w:szCs w:val="24"/>
          <w:lang w:val="en-US"/>
        </w:rPr>
        <w:footnoteReference w:id="43"/>
      </w:r>
      <w:r w:rsidRPr="00424AD6">
        <w:rPr>
          <w:rFonts w:ascii="Times New Roman" w:hAnsi="PMingLiU"/>
          <w:sz w:val="24"/>
          <w:szCs w:val="24"/>
          <w:lang w:val="en-US"/>
        </w:rPr>
        <w:t xml:space="preserve"> Interestingly, the term translated </w:t>
      </w:r>
      <w:r w:rsidRPr="00424AD6">
        <w:rPr>
          <w:rFonts w:ascii="Times New Roman" w:hAnsi="Times New Roman"/>
          <w:sz w:val="24"/>
          <w:szCs w:val="24"/>
          <w:lang w:val="en-US"/>
        </w:rPr>
        <w:t xml:space="preserve">as “mighty powers” is in the original Chinese closer to “the group of heroes”, i.e. a positive term. In other words, the anger is not directed against the </w:t>
      </w:r>
      <w:r>
        <w:rPr>
          <w:rFonts w:ascii="Times New Roman" w:hAnsi="Times New Roman"/>
          <w:sz w:val="24"/>
          <w:szCs w:val="24"/>
          <w:lang w:val="en-US"/>
        </w:rPr>
        <w:t>P</w:t>
      </w:r>
      <w:r w:rsidRPr="00424AD6">
        <w:rPr>
          <w:rFonts w:ascii="Times New Roman" w:hAnsi="Times New Roman"/>
          <w:sz w:val="24"/>
          <w:szCs w:val="24"/>
          <w:lang w:val="en-US"/>
        </w:rPr>
        <w:t>owers. The name given to the cartoon on the wall uses a variant of “dividing up the melon.”</w:t>
      </w:r>
      <w:r w:rsidRPr="00424AD6">
        <w:rPr>
          <w:rStyle w:val="FootnoteReference"/>
          <w:rFonts w:ascii="Times New Roman" w:hAnsi="Times New Roman"/>
          <w:sz w:val="24"/>
          <w:szCs w:val="24"/>
          <w:lang w:val="en-US"/>
        </w:rPr>
        <w:footnoteReference w:id="44"/>
      </w:r>
      <w:r w:rsidRPr="00424AD6">
        <w:rPr>
          <w:rFonts w:ascii="Times New Roman" w:hAnsi="Times New Roman"/>
          <w:sz w:val="24"/>
          <w:szCs w:val="24"/>
          <w:lang w:val="en-US"/>
        </w:rPr>
        <w:t xml:space="preserve"> </w:t>
      </w:r>
    </w:p>
    <w:p w:rsidR="00EC306A" w:rsidRPr="00424AD6" w:rsidRDefault="00EC306A" w:rsidP="00EC306A">
      <w:pPr>
        <w:rPr>
          <w:rFonts w:ascii="Times New Roman" w:hAnsi="Times New Roman"/>
          <w:sz w:val="24"/>
          <w:szCs w:val="24"/>
          <w:lang w:val="en-US"/>
        </w:rPr>
      </w:pPr>
      <w:r w:rsidRPr="00424AD6">
        <w:rPr>
          <w:rFonts w:ascii="Times New Roman" w:hAnsi="Times New Roman"/>
          <w:sz w:val="24"/>
          <w:szCs w:val="24"/>
          <w:lang w:val="en-US"/>
        </w:rPr>
        <w:t xml:space="preserve">In the second poem from the same year, Huang returns again to the cartoon, which he had mounted on his wall. Entitled “While sick, I noted down a dream that I sent to Liang Qichao,” Huang dreams about Liang coming with his head under his arm while being pursued by Qing assassins. Two spirits or souls of reformers, who had been executed after 1898, transport Liang to heaven. </w:t>
      </w:r>
      <w:r>
        <w:rPr>
          <w:rFonts w:ascii="Times New Roman" w:hAnsi="Times New Roman"/>
          <w:sz w:val="24"/>
          <w:szCs w:val="24"/>
          <w:lang w:val="en-US"/>
        </w:rPr>
        <w:t xml:space="preserve">In </w:t>
      </w:r>
      <w:r w:rsidRPr="00424AD6">
        <w:rPr>
          <w:rFonts w:ascii="Times New Roman" w:hAnsi="Times New Roman"/>
          <w:sz w:val="24"/>
          <w:szCs w:val="24"/>
          <w:lang w:val="en-US"/>
        </w:rPr>
        <w:t>a reference to people associated with Sun Yat-sen</w:t>
      </w:r>
      <w:r>
        <w:rPr>
          <w:rFonts w:ascii="Times New Roman" w:hAnsi="Times New Roman"/>
          <w:sz w:val="24"/>
          <w:szCs w:val="24"/>
          <w:lang w:val="en-US"/>
        </w:rPr>
        <w:t xml:space="preserve">, </w:t>
      </w:r>
      <w:r w:rsidRPr="00424AD6">
        <w:rPr>
          <w:rFonts w:ascii="Times New Roman" w:hAnsi="Times New Roman"/>
          <w:sz w:val="24"/>
          <w:szCs w:val="24"/>
          <w:lang w:val="en-US"/>
        </w:rPr>
        <w:t xml:space="preserve">Liang then proceeds to </w:t>
      </w:r>
      <w:r>
        <w:rPr>
          <w:rFonts w:ascii="Times New Roman" w:hAnsi="Times New Roman"/>
          <w:sz w:val="24"/>
          <w:szCs w:val="24"/>
          <w:lang w:val="en-US"/>
        </w:rPr>
        <w:t>outline</w:t>
      </w:r>
      <w:r w:rsidRPr="00424AD6">
        <w:rPr>
          <w:rFonts w:ascii="Times New Roman" w:hAnsi="Times New Roman"/>
          <w:sz w:val="24"/>
          <w:szCs w:val="24"/>
          <w:lang w:val="en-US"/>
        </w:rPr>
        <w:t xml:space="preserve"> the young revolutionists</w:t>
      </w:r>
      <w:r>
        <w:rPr>
          <w:rFonts w:ascii="Times New Roman" w:hAnsi="Times New Roman"/>
          <w:sz w:val="24"/>
          <w:szCs w:val="24"/>
          <w:lang w:val="en-US"/>
        </w:rPr>
        <w:t>’</w:t>
      </w:r>
      <w:r w:rsidRPr="00424AD6">
        <w:rPr>
          <w:rFonts w:ascii="Times New Roman" w:hAnsi="Times New Roman"/>
          <w:sz w:val="24"/>
          <w:szCs w:val="24"/>
          <w:lang w:val="en-US"/>
        </w:rPr>
        <w:t xml:space="preserve"> criticism of his continued support for the dynasty. The poem ends as Huang suddenly sees an image of Liang on his wall:</w:t>
      </w:r>
    </w:p>
    <w:p w:rsidR="00EC306A" w:rsidRPr="00424AD6" w:rsidRDefault="00EC306A" w:rsidP="00EC306A">
      <w:pPr>
        <w:ind w:left="1077" w:right="1106"/>
        <w:rPr>
          <w:rFonts w:ascii="Times New Roman" w:eastAsia="SimSun" w:hAnsi="Times New Roman"/>
          <w:lang w:val="en-US" w:eastAsia="zh-CN"/>
        </w:rPr>
      </w:pPr>
      <w:r w:rsidRPr="00424AD6">
        <w:rPr>
          <w:rFonts w:ascii="Times New Roman" w:eastAsia="SimSun" w:hAnsi="Times New Roman"/>
          <w:lang w:val="en-US" w:eastAsia="zh-CN"/>
        </w:rPr>
        <w:t xml:space="preserve">Your head was against my wall, </w:t>
      </w:r>
    </w:p>
    <w:p w:rsidR="00EC306A" w:rsidRPr="00424AD6" w:rsidRDefault="00EC306A" w:rsidP="00EC306A">
      <w:pPr>
        <w:ind w:left="1077" w:right="1106"/>
        <w:rPr>
          <w:rFonts w:ascii="Times New Roman" w:eastAsia="SimSun" w:hAnsi="Times New Roman"/>
          <w:lang w:val="en-US" w:eastAsia="zh-CN"/>
        </w:rPr>
      </w:pPr>
      <w:proofErr w:type="gramStart"/>
      <w:r w:rsidRPr="00424AD6">
        <w:rPr>
          <w:rFonts w:ascii="Times New Roman" w:eastAsia="SimSun" w:hAnsi="Times New Roman"/>
          <w:lang w:val="en-US" w:eastAsia="zh-CN"/>
        </w:rPr>
        <w:t>Covering the wall with diffuse red.</w:t>
      </w:r>
      <w:proofErr w:type="gramEnd"/>
    </w:p>
    <w:p w:rsidR="00EC306A" w:rsidRPr="00424AD6" w:rsidRDefault="00EC306A" w:rsidP="00EC306A">
      <w:pPr>
        <w:ind w:left="1077" w:right="1106"/>
        <w:rPr>
          <w:rFonts w:ascii="Times New Roman" w:eastAsia="SimSun" w:hAnsi="Times New Roman"/>
          <w:lang w:val="en-US" w:eastAsia="zh-CN"/>
        </w:rPr>
      </w:pPr>
      <w:r w:rsidRPr="00424AD6">
        <w:rPr>
          <w:rFonts w:ascii="Times New Roman" w:eastAsia="SimSun" w:hAnsi="Times New Roman"/>
          <w:lang w:val="en-US" w:eastAsia="zh-CN"/>
        </w:rPr>
        <w:t>Sitting up I rubbed my eyes to see,</w:t>
      </w:r>
    </w:p>
    <w:p w:rsidR="00EC306A" w:rsidRPr="00424AD6" w:rsidRDefault="00EC306A" w:rsidP="00EC306A">
      <w:pPr>
        <w:ind w:left="1077" w:right="1106"/>
        <w:rPr>
          <w:rFonts w:ascii="Times New Roman" w:eastAsia="SimSun" w:hAnsi="Times New Roman"/>
          <w:lang w:val="en-US" w:eastAsia="zh-CN"/>
        </w:rPr>
      </w:pPr>
      <w:r w:rsidRPr="00424AD6">
        <w:rPr>
          <w:rFonts w:ascii="Times New Roman" w:eastAsia="SimSun" w:hAnsi="Times New Roman"/>
          <w:lang w:val="en-US" w:eastAsia="zh-CN"/>
        </w:rPr>
        <w:t xml:space="preserve">Alas – it was the image of dividing up the melon </w:t>
      </w:r>
      <w:r w:rsidRPr="00424AD6">
        <w:rPr>
          <w:rFonts w:eastAsia="SimSun"/>
          <w:lang w:val="en-US" w:eastAsia="zh-CN"/>
        </w:rPr>
        <w:t>瓜分圖</w:t>
      </w:r>
      <w:r w:rsidRPr="00424AD6">
        <w:rPr>
          <w:rStyle w:val="FootnoteReference"/>
          <w:rFonts w:eastAsia="SimSun"/>
          <w:lang w:val="en-US" w:eastAsia="zh-CN"/>
        </w:rPr>
        <w:footnoteReference w:id="45"/>
      </w:r>
    </w:p>
    <w:p w:rsidR="00EC306A" w:rsidRPr="00424AD6" w:rsidRDefault="00EC306A" w:rsidP="00EC306A">
      <w:pPr>
        <w:rPr>
          <w:rFonts w:ascii="Times New Roman" w:eastAsia="SimSun" w:hAnsi="Times New Roman"/>
          <w:sz w:val="24"/>
          <w:szCs w:val="24"/>
          <w:lang w:val="en-US" w:eastAsia="zh-CN"/>
        </w:rPr>
      </w:pPr>
      <w:r>
        <w:rPr>
          <w:rFonts w:ascii="Times New Roman" w:eastAsia="SimSun" w:hAnsi="Times New Roman"/>
          <w:sz w:val="24"/>
          <w:szCs w:val="24"/>
          <w:lang w:val="en-US" w:eastAsia="zh-CN"/>
        </w:rPr>
        <w:lastRenderedPageBreak/>
        <w:t>This second reference to a</w:t>
      </w:r>
      <w:r w:rsidRPr="00424AD6">
        <w:rPr>
          <w:rFonts w:ascii="Times New Roman" w:eastAsia="SimSun" w:hAnsi="Times New Roman"/>
          <w:sz w:val="24"/>
          <w:szCs w:val="24"/>
          <w:lang w:val="en-US" w:eastAsia="zh-CN"/>
        </w:rPr>
        <w:t xml:space="preserve"> picture on the wall</w:t>
      </w:r>
      <w:r>
        <w:rPr>
          <w:rFonts w:ascii="Times New Roman" w:eastAsia="SimSun" w:hAnsi="Times New Roman"/>
          <w:sz w:val="24"/>
          <w:szCs w:val="24"/>
          <w:lang w:val="en-US" w:eastAsia="zh-CN"/>
        </w:rPr>
        <w:t xml:space="preserve"> features </w:t>
      </w:r>
      <w:r w:rsidRPr="00424AD6">
        <w:rPr>
          <w:rFonts w:ascii="Times New Roman" w:eastAsia="SimSun" w:hAnsi="Times New Roman"/>
          <w:sz w:val="24"/>
          <w:szCs w:val="24"/>
          <w:lang w:val="en-US" w:eastAsia="zh-CN"/>
        </w:rPr>
        <w:t>the same elements as the quotation about the print on sale in Shanghai. For the author</w:t>
      </w:r>
      <w:r>
        <w:rPr>
          <w:rFonts w:ascii="Times New Roman" w:eastAsia="SimSun" w:hAnsi="Times New Roman"/>
          <w:sz w:val="24"/>
          <w:szCs w:val="24"/>
          <w:lang w:val="en-US" w:eastAsia="zh-CN"/>
        </w:rPr>
        <w:t>,</w:t>
      </w:r>
      <w:r w:rsidRPr="00424AD6" w:rsidDel="00742AAB">
        <w:rPr>
          <w:rFonts w:ascii="Times New Roman" w:eastAsia="SimSun" w:hAnsi="Times New Roman"/>
          <w:sz w:val="24"/>
          <w:szCs w:val="24"/>
          <w:lang w:val="en-US" w:eastAsia="zh-CN"/>
        </w:rPr>
        <w:t xml:space="preserve"> </w:t>
      </w:r>
      <w:r w:rsidRPr="00424AD6">
        <w:rPr>
          <w:rFonts w:ascii="Times New Roman" w:eastAsia="SimSun" w:hAnsi="Times New Roman"/>
          <w:sz w:val="24"/>
          <w:szCs w:val="24"/>
          <w:lang w:val="en-US" w:eastAsia="zh-CN"/>
        </w:rPr>
        <w:t>the cartoon has become short-hand for the situation of China, and the implied reader of the poems is expected to catch the reference. While the available editions do not make it clear whether either of the two poems w</w:t>
      </w:r>
      <w:r>
        <w:rPr>
          <w:rFonts w:ascii="Times New Roman" w:eastAsia="SimSun" w:hAnsi="Times New Roman"/>
          <w:sz w:val="24"/>
          <w:szCs w:val="24"/>
          <w:lang w:val="en-US" w:eastAsia="zh-CN"/>
        </w:rPr>
        <w:t>ere</w:t>
      </w:r>
      <w:r w:rsidRPr="00424AD6">
        <w:rPr>
          <w:rFonts w:ascii="Times New Roman" w:eastAsia="SimSun" w:hAnsi="Times New Roman"/>
          <w:sz w:val="24"/>
          <w:szCs w:val="24"/>
          <w:lang w:val="en-US" w:eastAsia="zh-CN"/>
        </w:rPr>
        <w:t xml:space="preserve"> published in a paper or journal</w:t>
      </w:r>
      <w:r>
        <w:rPr>
          <w:rFonts w:ascii="Times New Roman" w:eastAsia="SimSun" w:hAnsi="Times New Roman"/>
          <w:sz w:val="24"/>
          <w:szCs w:val="24"/>
          <w:lang w:val="en-US" w:eastAsia="zh-CN"/>
        </w:rPr>
        <w:t>—</w:t>
      </w:r>
      <w:r w:rsidRPr="00424AD6">
        <w:rPr>
          <w:rFonts w:ascii="Times New Roman" w:eastAsia="SimSun" w:hAnsi="Times New Roman"/>
          <w:sz w:val="24"/>
          <w:szCs w:val="24"/>
          <w:lang w:val="en-US" w:eastAsia="zh-CN"/>
        </w:rPr>
        <w:t>that would have publicly linked Huang to the cartoon</w:t>
      </w:r>
      <w:r>
        <w:rPr>
          <w:rFonts w:ascii="Times New Roman" w:eastAsia="SimSun" w:hAnsi="Times New Roman"/>
          <w:sz w:val="24"/>
          <w:szCs w:val="24"/>
          <w:lang w:val="en-US" w:eastAsia="zh-CN"/>
        </w:rPr>
        <w:t>—</w:t>
      </w:r>
      <w:r w:rsidRPr="00424AD6">
        <w:rPr>
          <w:rFonts w:ascii="Times New Roman" w:eastAsia="SimSun" w:hAnsi="Times New Roman"/>
          <w:sz w:val="24"/>
          <w:szCs w:val="24"/>
          <w:lang w:val="en-US" w:eastAsia="zh-CN"/>
        </w:rPr>
        <w:t>there is an early record of the second poem in Liang Qichao’s own publication of his works.</w:t>
      </w:r>
    </w:p>
    <w:p w:rsidR="00EC306A" w:rsidRPr="00424AD6" w:rsidRDefault="00EC306A" w:rsidP="00EC306A">
      <w:pPr>
        <w:rPr>
          <w:rFonts w:ascii="Times New Roman" w:eastAsia="SimSun" w:hAnsi="Times New Roman"/>
          <w:sz w:val="24"/>
          <w:szCs w:val="24"/>
          <w:lang w:val="en-US" w:eastAsia="zh-CN"/>
        </w:rPr>
      </w:pPr>
      <w:r w:rsidRPr="00424AD6">
        <w:rPr>
          <w:rFonts w:ascii="Times New Roman" w:eastAsia="SimSun" w:hAnsi="Times New Roman"/>
          <w:sz w:val="24"/>
          <w:szCs w:val="24"/>
          <w:lang w:val="en-US" w:eastAsia="zh-CN"/>
        </w:rPr>
        <w:t xml:space="preserve">The association of Liang Qichao with the name of the cartoon comes from a highly influential article Liang published in August 1899 entitled “Words of alarm about being divided up like a melon,” </w:t>
      </w:r>
      <w:r w:rsidRPr="00424AD6">
        <w:rPr>
          <w:rFonts w:ascii="Times New Roman" w:eastAsia="SimSun" w:hAnsi="Times New Roman"/>
          <w:sz w:val="24"/>
          <w:szCs w:val="24"/>
          <w:lang w:val="en-US" w:eastAsia="zh-CN"/>
        </w:rPr>
        <w:t>瓜分危言</w:t>
      </w:r>
      <w:r w:rsidRPr="00424AD6">
        <w:rPr>
          <w:rFonts w:ascii="Times New Roman" w:eastAsia="SimSun" w:hAnsi="Times New Roman"/>
          <w:sz w:val="24"/>
          <w:szCs w:val="24"/>
          <w:lang w:val="en-US" w:eastAsia="zh-CN"/>
        </w:rPr>
        <w:t>, which did much to popularize the metaphor in Chinese-writing circles.</w:t>
      </w:r>
      <w:r w:rsidRPr="00424AD6">
        <w:rPr>
          <w:rStyle w:val="FootnoteReference"/>
          <w:rFonts w:ascii="Times New Roman" w:eastAsia="SimSun" w:hAnsi="Times New Roman"/>
          <w:sz w:val="24"/>
          <w:szCs w:val="24"/>
          <w:lang w:val="en-US" w:eastAsia="zh-CN"/>
        </w:rPr>
        <w:footnoteReference w:id="46"/>
      </w:r>
      <w:r w:rsidRPr="00424AD6">
        <w:rPr>
          <w:rFonts w:ascii="Times New Roman" w:eastAsia="SimSun" w:hAnsi="Times New Roman"/>
          <w:sz w:val="24"/>
          <w:szCs w:val="24"/>
          <w:lang w:val="en-US" w:eastAsia="zh-CN"/>
        </w:rPr>
        <w:t xml:space="preserve">  </w:t>
      </w:r>
    </w:p>
    <w:p w:rsidR="00EC306A" w:rsidRPr="00424AD6" w:rsidRDefault="00EC306A" w:rsidP="00EC306A">
      <w:pPr>
        <w:rPr>
          <w:rFonts w:ascii="Times New Roman" w:eastAsia="SimSun" w:hAnsi="Times New Roman"/>
          <w:sz w:val="24"/>
          <w:szCs w:val="24"/>
          <w:lang w:val="en-US" w:eastAsia="zh-CN"/>
        </w:rPr>
      </w:pPr>
      <w:r w:rsidRPr="00424AD6">
        <w:rPr>
          <w:rFonts w:ascii="Times New Roman" w:eastAsia="SimSun" w:hAnsi="Times New Roman"/>
          <w:sz w:val="24"/>
          <w:szCs w:val="24"/>
          <w:lang w:val="en-US" w:eastAsia="zh-CN"/>
        </w:rPr>
        <w:t>By chance, the image hanging on Huang’s wall seems to have survived</w:t>
      </w:r>
      <w:r w:rsidR="00AB3F61">
        <w:rPr>
          <w:rFonts w:ascii="Times New Roman" w:eastAsia="SimSun" w:hAnsi="Times New Roman"/>
          <w:sz w:val="24"/>
          <w:szCs w:val="24"/>
          <w:lang w:val="en-US" w:eastAsia="zh-CN"/>
        </w:rPr>
        <w:t xml:space="preserve"> in </w:t>
      </w:r>
      <w:r w:rsidR="00AB3F61" w:rsidRPr="00424AD6">
        <w:rPr>
          <w:rFonts w:ascii="Times New Roman" w:eastAsia="SimSun" w:hAnsi="Times New Roman"/>
          <w:sz w:val="24"/>
          <w:szCs w:val="24"/>
          <w:lang w:val="en-US" w:eastAsia="zh-CN"/>
        </w:rPr>
        <w:t>Huang’s home, which has now beco</w:t>
      </w:r>
      <w:r w:rsidR="00194426">
        <w:rPr>
          <w:rFonts w:ascii="Times New Roman" w:eastAsia="SimSun" w:hAnsi="Times New Roman"/>
          <w:sz w:val="24"/>
          <w:szCs w:val="24"/>
          <w:lang w:val="en-US" w:eastAsia="zh-CN"/>
        </w:rPr>
        <w:t>me a cultural preservation site</w:t>
      </w:r>
      <w:r w:rsidR="00AB3F61" w:rsidRPr="00424AD6">
        <w:rPr>
          <w:rFonts w:ascii="Times New Roman" w:eastAsia="SimSun" w:hAnsi="Times New Roman"/>
          <w:sz w:val="24"/>
          <w:szCs w:val="24"/>
          <w:lang w:val="en-US" w:eastAsia="zh-CN"/>
        </w:rPr>
        <w:t xml:space="preserve"> </w:t>
      </w:r>
      <w:r w:rsidR="00194426">
        <w:rPr>
          <w:rFonts w:ascii="Times New Roman" w:eastAsia="SimSun" w:hAnsi="Times New Roman"/>
          <w:sz w:val="24"/>
          <w:szCs w:val="24"/>
          <w:lang w:val="en-US" w:eastAsia="zh-CN"/>
        </w:rPr>
        <w:t>(</w:t>
      </w:r>
      <w:r w:rsidRPr="00424AD6">
        <w:rPr>
          <w:rFonts w:ascii="Times New Roman" w:eastAsia="SimSun" w:hAnsi="Times New Roman"/>
          <w:sz w:val="24"/>
          <w:szCs w:val="24"/>
          <w:lang w:val="en-US" w:eastAsia="zh-CN"/>
        </w:rPr>
        <w:t>Figure 4):</w:t>
      </w:r>
      <w:r w:rsidR="007236CD" w:rsidRPr="00424AD6">
        <w:rPr>
          <w:rStyle w:val="FootnoteReference"/>
          <w:rFonts w:ascii="Times New Roman" w:hAnsi="Times New Roman"/>
          <w:sz w:val="24"/>
          <w:szCs w:val="24"/>
          <w:lang w:val="en-US"/>
        </w:rPr>
        <w:footnoteReference w:id="47"/>
      </w:r>
    </w:p>
    <w:p w:rsidR="00EC306A" w:rsidRPr="00424AD6" w:rsidRDefault="007236CD" w:rsidP="007236CD">
      <w:pPr>
        <w:ind w:right="836"/>
        <w:rPr>
          <w:rFonts w:ascii="Times New Roman" w:hAnsi="Times New Roman"/>
          <w:sz w:val="24"/>
          <w:szCs w:val="24"/>
          <w:lang w:val="en-US"/>
        </w:rPr>
      </w:pPr>
      <w:r>
        <w:rPr>
          <w:rFonts w:ascii="Times New Roman" w:eastAsia="SimSun" w:hAnsi="Times New Roman"/>
          <w:sz w:val="24"/>
          <w:szCs w:val="24"/>
          <w:lang w:val="en-US" w:eastAsia="zh-CN"/>
        </w:rPr>
        <w:t xml:space="preserve">Fig. 4: </w:t>
      </w:r>
      <w:r w:rsidR="00373160" w:rsidRPr="00373160">
        <w:rPr>
          <w:rFonts w:ascii="Times New Roman" w:eastAsia="SimSun" w:hAnsi="Times New Roman"/>
          <w:i/>
          <w:sz w:val="24"/>
          <w:szCs w:val="24"/>
          <w:lang w:val="en-US" w:eastAsia="zh-CN"/>
        </w:rPr>
        <w:t>Shiju tu</w:t>
      </w:r>
      <w:r w:rsidR="00EC306A" w:rsidRPr="00424AD6">
        <w:rPr>
          <w:rFonts w:ascii="Times New Roman" w:eastAsia="SimSun" w:hAnsi="Times New Roman"/>
          <w:sz w:val="24"/>
          <w:szCs w:val="24"/>
          <w:lang w:val="en-US" w:eastAsia="zh-CN"/>
        </w:rPr>
        <w:t xml:space="preserve">, [water?] colored hand drawing. </w:t>
      </w:r>
      <w:proofErr w:type="gramStart"/>
      <w:r w:rsidR="00EC306A" w:rsidRPr="00424AD6">
        <w:rPr>
          <w:rFonts w:ascii="Times New Roman" w:eastAsia="SimSun" w:hAnsi="Times New Roman"/>
          <w:sz w:val="24"/>
          <w:szCs w:val="24"/>
          <w:lang w:val="en-US" w:eastAsia="zh-CN"/>
        </w:rPr>
        <w:t>Photograph taken in former home of Huang Zunxian by Hon Kwong.</w:t>
      </w:r>
      <w:proofErr w:type="gramEnd"/>
      <w:r w:rsidR="00EC306A" w:rsidRPr="00424AD6">
        <w:rPr>
          <w:rFonts w:ascii="Times New Roman" w:eastAsia="SimSun" w:hAnsi="Times New Roman"/>
          <w:sz w:val="24"/>
          <w:szCs w:val="24"/>
          <w:lang w:val="en-US" w:eastAsia="zh-CN"/>
        </w:rPr>
        <w:t xml:space="preserve"> Inscription below has been added by the administrators of Huang’s home.</w:t>
      </w:r>
    </w:p>
    <w:p w:rsidR="00EC306A" w:rsidRPr="00424AD6" w:rsidRDefault="00EC306A" w:rsidP="00EC306A">
      <w:pPr>
        <w:rPr>
          <w:rFonts w:ascii="Times New Roman" w:eastAsia="SimSun" w:hAnsi="Times New Roman"/>
          <w:sz w:val="24"/>
          <w:szCs w:val="24"/>
          <w:lang w:val="en-US" w:eastAsia="zh-CN"/>
        </w:rPr>
      </w:pPr>
      <w:r w:rsidRPr="00424AD6">
        <w:rPr>
          <w:rFonts w:ascii="Times New Roman" w:eastAsia="SimSun" w:hAnsi="Times New Roman"/>
          <w:sz w:val="24"/>
          <w:szCs w:val="24"/>
          <w:lang w:val="en-US" w:eastAsia="zh-CN"/>
        </w:rPr>
        <w:t>This cartoon draws on both Tse Tsan Tai’s original and the later changed version. It has the Chinese text on the left side, which is only in Tse</w:t>
      </w:r>
      <w:r>
        <w:rPr>
          <w:rFonts w:ascii="Times New Roman" w:eastAsia="SimSun" w:hAnsi="Times New Roman"/>
          <w:sz w:val="24"/>
          <w:szCs w:val="24"/>
          <w:lang w:val="en-US" w:eastAsia="zh-CN"/>
        </w:rPr>
        <w:t>’s</w:t>
      </w:r>
      <w:r w:rsidRPr="00424AD6">
        <w:rPr>
          <w:rFonts w:ascii="Times New Roman" w:eastAsia="SimSun" w:hAnsi="Times New Roman"/>
          <w:sz w:val="24"/>
          <w:szCs w:val="24"/>
          <w:lang w:val="en-US" w:eastAsia="zh-CN"/>
        </w:rPr>
        <w:t>, and it has part of the motto from the later color version on the right side</w:t>
      </w:r>
      <w:r>
        <w:rPr>
          <w:rFonts w:ascii="Times New Roman" w:eastAsia="SimSun" w:hAnsi="Times New Roman"/>
          <w:sz w:val="24"/>
          <w:szCs w:val="24"/>
          <w:lang w:val="en-US" w:eastAsia="zh-CN"/>
        </w:rPr>
        <w:t>.</w:t>
      </w:r>
      <w:r w:rsidRPr="00424AD6">
        <w:rPr>
          <w:rFonts w:ascii="Times New Roman" w:eastAsia="SimSun" w:hAnsi="Times New Roman"/>
          <w:sz w:val="24"/>
          <w:szCs w:val="24"/>
          <w:lang w:val="en-US" w:eastAsia="zh-CN"/>
        </w:rPr>
        <w:t xml:space="preserve"> </w:t>
      </w:r>
      <w:r>
        <w:rPr>
          <w:rFonts w:ascii="Times New Roman" w:eastAsia="SimSun" w:hAnsi="Times New Roman"/>
          <w:sz w:val="24"/>
          <w:szCs w:val="24"/>
          <w:lang w:val="en-US" w:eastAsia="zh-CN"/>
        </w:rPr>
        <w:t>It</w:t>
      </w:r>
      <w:r w:rsidRPr="00424AD6">
        <w:rPr>
          <w:rFonts w:ascii="Times New Roman" w:eastAsia="SimSun" w:hAnsi="Times New Roman"/>
          <w:sz w:val="24"/>
          <w:szCs w:val="24"/>
          <w:lang w:val="en-US" w:eastAsia="zh-CN"/>
        </w:rPr>
        <w:t xml:space="preserve"> also </w:t>
      </w:r>
      <w:r>
        <w:rPr>
          <w:rFonts w:ascii="Times New Roman" w:eastAsia="SimSun" w:hAnsi="Times New Roman"/>
          <w:sz w:val="24"/>
          <w:szCs w:val="24"/>
          <w:lang w:val="en-US" w:eastAsia="zh-CN"/>
        </w:rPr>
        <w:t>borrows</w:t>
      </w:r>
      <w:r w:rsidRPr="00424AD6">
        <w:rPr>
          <w:rFonts w:ascii="Times New Roman" w:eastAsia="SimSun" w:hAnsi="Times New Roman"/>
          <w:sz w:val="24"/>
          <w:szCs w:val="24"/>
          <w:lang w:val="en-US" w:eastAsia="zh-CN"/>
        </w:rPr>
        <w:t xml:space="preserve"> the smaller nations looking on at the bottom and the shorter title from this later version</w:t>
      </w:r>
      <w:r>
        <w:rPr>
          <w:rFonts w:ascii="Times New Roman" w:eastAsia="SimSun" w:hAnsi="Times New Roman"/>
          <w:sz w:val="24"/>
          <w:szCs w:val="24"/>
          <w:lang w:val="en-US" w:eastAsia="zh-CN"/>
        </w:rPr>
        <w:t xml:space="preserve">, and </w:t>
      </w:r>
      <w:r w:rsidRPr="00424AD6">
        <w:rPr>
          <w:rFonts w:ascii="Times New Roman" w:eastAsia="SimSun" w:hAnsi="Times New Roman"/>
          <w:sz w:val="24"/>
          <w:szCs w:val="24"/>
          <w:lang w:val="en-US" w:eastAsia="zh-CN"/>
        </w:rPr>
        <w:t xml:space="preserve">introduces its own elements and priorities. All of the explanatory matter is gone, and this version requires the spectator to do his own decoding, for example of the snake in front of the lion. Most significant, however, is the change in the animals. The bear, frog and eagle remain iconographically close to the earlier version, but </w:t>
      </w:r>
      <w:smartTag w:uri="urn:schemas-microsoft-com:office:smarttags" w:element="country-region">
        <w:r w:rsidRPr="00424AD6">
          <w:rPr>
            <w:rFonts w:ascii="Times New Roman" w:eastAsia="SimSun" w:hAnsi="Times New Roman"/>
            <w:sz w:val="24"/>
            <w:szCs w:val="24"/>
            <w:lang w:val="en-US" w:eastAsia="zh-CN"/>
          </w:rPr>
          <w:t>Japan</w:t>
        </w:r>
      </w:smartTag>
      <w:r w:rsidRPr="00424AD6">
        <w:rPr>
          <w:rFonts w:ascii="Times New Roman" w:eastAsia="SimSun" w:hAnsi="Times New Roman"/>
          <w:sz w:val="24"/>
          <w:szCs w:val="24"/>
          <w:lang w:val="en-US" w:eastAsia="zh-CN"/>
        </w:rPr>
        <w:t xml:space="preserve"> is now simply a bright sun without any visible designs on </w:t>
      </w:r>
      <w:smartTag w:uri="urn:schemas-microsoft-com:office:smarttags" w:element="place">
        <w:smartTag w:uri="urn:schemas-microsoft-com:office:smarttags" w:element="country-region">
          <w:r w:rsidRPr="00424AD6">
            <w:rPr>
              <w:rFonts w:ascii="Times New Roman" w:eastAsia="SimSun" w:hAnsi="Times New Roman"/>
              <w:sz w:val="24"/>
              <w:szCs w:val="24"/>
              <w:lang w:val="en-US" w:eastAsia="zh-CN"/>
            </w:rPr>
            <w:t>China</w:t>
          </w:r>
        </w:smartTag>
      </w:smartTag>
      <w:r w:rsidRPr="00424AD6">
        <w:rPr>
          <w:rFonts w:ascii="Times New Roman" w:eastAsia="SimSun" w:hAnsi="Times New Roman"/>
          <w:sz w:val="24"/>
          <w:szCs w:val="24"/>
          <w:lang w:val="en-US" w:eastAsia="zh-CN"/>
        </w:rPr>
        <w:t>. The bulldog, or tiger (</w:t>
      </w:r>
      <w:smartTag w:uri="urn:schemas-microsoft-com:office:smarttags" w:element="country-region">
        <w:smartTag w:uri="urn:schemas-microsoft-com:office:smarttags" w:element="place">
          <w:r w:rsidRPr="00424AD6">
            <w:rPr>
              <w:rFonts w:ascii="Times New Roman" w:eastAsia="SimSun" w:hAnsi="Times New Roman"/>
              <w:sz w:val="24"/>
              <w:szCs w:val="24"/>
              <w:lang w:val="en-US" w:eastAsia="zh-CN"/>
            </w:rPr>
            <w:t>England</w:t>
          </w:r>
        </w:smartTag>
      </w:smartTag>
      <w:r w:rsidRPr="00424AD6">
        <w:rPr>
          <w:rFonts w:ascii="Times New Roman" w:eastAsia="SimSun" w:hAnsi="Times New Roman"/>
          <w:sz w:val="24"/>
          <w:szCs w:val="24"/>
          <w:lang w:val="en-US" w:eastAsia="zh-CN"/>
        </w:rPr>
        <w:t>), as well as the Manchu official</w:t>
      </w:r>
      <w:r>
        <w:rPr>
          <w:rFonts w:ascii="Times New Roman" w:eastAsia="SimSun" w:hAnsi="Times New Roman"/>
          <w:sz w:val="24"/>
          <w:szCs w:val="24"/>
          <w:lang w:val="en-US" w:eastAsia="zh-CN"/>
        </w:rPr>
        <w:t>,</w:t>
      </w:r>
      <w:r w:rsidRPr="00424AD6">
        <w:rPr>
          <w:rFonts w:ascii="Times New Roman" w:eastAsia="SimSun" w:hAnsi="Times New Roman"/>
          <w:sz w:val="24"/>
          <w:szCs w:val="24"/>
          <w:lang w:val="en-US" w:eastAsia="zh-CN"/>
        </w:rPr>
        <w:t xml:space="preserve"> are no longer in the center. The tiger reappears instead in the top left corner in Europe, while the center is now occupied by </w:t>
      </w:r>
      <w:smartTag w:uri="urn:schemas-microsoft-com:office:smarttags" w:element="country-region">
        <w:smartTag w:uri="urn:schemas-microsoft-com:office:smarttags" w:element="place">
          <w:r w:rsidRPr="00424AD6">
            <w:rPr>
              <w:rFonts w:ascii="Times New Roman" w:eastAsia="SimSun" w:hAnsi="Times New Roman"/>
              <w:sz w:val="24"/>
              <w:szCs w:val="24"/>
              <w:lang w:val="en-US" w:eastAsia="zh-CN"/>
            </w:rPr>
            <w:t>China</w:t>
          </w:r>
        </w:smartTag>
      </w:smartTag>
      <w:r w:rsidRPr="00424AD6">
        <w:rPr>
          <w:rFonts w:ascii="Times New Roman" w:eastAsia="SimSun" w:hAnsi="Times New Roman"/>
          <w:sz w:val="24"/>
          <w:szCs w:val="24"/>
          <w:lang w:val="en-US" w:eastAsia="zh-CN"/>
        </w:rPr>
        <w:t xml:space="preserve"> in the form of a sleeping lion, blissfully unaware of the threats to its territory. </w:t>
      </w:r>
    </w:p>
    <w:p w:rsidR="00EC306A" w:rsidRPr="00424AD6" w:rsidRDefault="00EC306A" w:rsidP="00EC306A">
      <w:pPr>
        <w:rPr>
          <w:rFonts w:ascii="Times New Roman" w:eastAsia="SimSun" w:hAnsi="Times New Roman"/>
          <w:sz w:val="24"/>
          <w:szCs w:val="24"/>
          <w:lang w:val="en-US" w:eastAsia="zh-CN"/>
        </w:rPr>
      </w:pPr>
      <w:r w:rsidRPr="00424AD6">
        <w:rPr>
          <w:rFonts w:ascii="Times New Roman" w:eastAsia="SimSun" w:hAnsi="Times New Roman"/>
          <w:sz w:val="24"/>
          <w:szCs w:val="24"/>
          <w:lang w:val="en-US" w:eastAsia="zh-CN"/>
        </w:rPr>
        <w:t>From what can be recognized on this photograph, the object is likely to be a watercolor done by someone familiar with both versions. As Huang refers twice to this image</w:t>
      </w:r>
      <w:r>
        <w:rPr>
          <w:rFonts w:ascii="Times New Roman" w:eastAsia="SimSun" w:hAnsi="Times New Roman"/>
          <w:sz w:val="24"/>
          <w:szCs w:val="24"/>
          <w:lang w:val="en-US" w:eastAsia="zh-CN"/>
        </w:rPr>
        <w:t>—</w:t>
      </w:r>
      <w:r w:rsidRPr="00424AD6">
        <w:rPr>
          <w:rFonts w:ascii="Times New Roman" w:eastAsia="SimSun" w:hAnsi="Times New Roman"/>
          <w:sz w:val="24"/>
          <w:szCs w:val="24"/>
          <w:lang w:val="en-US" w:eastAsia="zh-CN"/>
        </w:rPr>
        <w:t>if indeed this was his image</w:t>
      </w:r>
      <w:r>
        <w:rPr>
          <w:rFonts w:ascii="Times New Roman" w:eastAsia="SimSun" w:hAnsi="Times New Roman"/>
          <w:sz w:val="24"/>
          <w:szCs w:val="24"/>
          <w:lang w:val="en-US" w:eastAsia="zh-CN"/>
        </w:rPr>
        <w:t>—</w:t>
      </w:r>
      <w:r w:rsidRPr="00424AD6">
        <w:rPr>
          <w:rFonts w:ascii="Times New Roman" w:eastAsia="SimSun" w:hAnsi="Times New Roman"/>
          <w:sz w:val="24"/>
          <w:szCs w:val="24"/>
          <w:lang w:val="en-US" w:eastAsia="zh-CN"/>
        </w:rPr>
        <w:t xml:space="preserve">in poems written in 1900 and the first version of the cartoon itself is dated July 1899, the dating of this image has a </w:t>
      </w:r>
      <w:r w:rsidRPr="00424AD6">
        <w:rPr>
          <w:rFonts w:ascii="Times New Roman" w:eastAsia="SimSun" w:hAnsi="Times New Roman"/>
          <w:i/>
          <w:sz w:val="24"/>
          <w:szCs w:val="24"/>
          <w:lang w:val="en-US" w:eastAsia="zh-CN"/>
        </w:rPr>
        <w:t>terminus post quem</w:t>
      </w:r>
      <w:r w:rsidRPr="00424AD6">
        <w:rPr>
          <w:rFonts w:ascii="Times New Roman" w:eastAsia="SimSun" w:hAnsi="Times New Roman"/>
          <w:sz w:val="24"/>
          <w:szCs w:val="24"/>
          <w:lang w:val="en-US" w:eastAsia="zh-CN"/>
        </w:rPr>
        <w:t xml:space="preserve"> of July 1899, and a </w:t>
      </w:r>
      <w:r w:rsidRPr="00424AD6">
        <w:rPr>
          <w:rFonts w:ascii="Times New Roman" w:eastAsia="SimSun" w:hAnsi="Times New Roman"/>
          <w:i/>
          <w:sz w:val="24"/>
          <w:szCs w:val="24"/>
          <w:lang w:val="en-US" w:eastAsia="zh-CN"/>
        </w:rPr>
        <w:t>terminus ante quem</w:t>
      </w:r>
      <w:r w:rsidRPr="00424AD6">
        <w:rPr>
          <w:rFonts w:ascii="Times New Roman" w:eastAsia="SimSun" w:hAnsi="Times New Roman"/>
          <w:sz w:val="24"/>
          <w:szCs w:val="24"/>
          <w:lang w:val="en-US" w:eastAsia="zh-CN"/>
        </w:rPr>
        <w:t xml:space="preserve"> between July 1899 and the end of 1900. Furthermore, neither poem refers to the Boxer disturbance or the foreign intervention, which means that the likely </w:t>
      </w:r>
      <w:r w:rsidRPr="00424AD6">
        <w:rPr>
          <w:rFonts w:ascii="Times New Roman" w:eastAsia="SimSun" w:hAnsi="Times New Roman"/>
          <w:i/>
          <w:sz w:val="24"/>
          <w:szCs w:val="24"/>
          <w:lang w:val="en-US" w:eastAsia="zh-CN"/>
        </w:rPr>
        <w:t>terminus ante quem</w:t>
      </w:r>
      <w:r w:rsidRPr="00424AD6">
        <w:rPr>
          <w:rFonts w:ascii="Times New Roman" w:eastAsia="SimSun" w:hAnsi="Times New Roman"/>
          <w:sz w:val="24"/>
          <w:szCs w:val="24"/>
          <w:lang w:val="en-US" w:eastAsia="zh-CN"/>
        </w:rPr>
        <w:t xml:space="preserve"> lies in the middle of </w:t>
      </w:r>
      <w:r w:rsidRPr="00424AD6">
        <w:rPr>
          <w:rFonts w:ascii="Times New Roman" w:eastAsia="SimSun" w:hAnsi="Times New Roman"/>
          <w:sz w:val="24"/>
          <w:szCs w:val="24"/>
          <w:lang w:val="en-US" w:eastAsia="zh-CN"/>
        </w:rPr>
        <w:lastRenderedPageBreak/>
        <w:t xml:space="preserve">1900. Finally, the fact that this image in Huang’s home draws on the colored version with the key in Cantonese, this latter version can also be confidently dated to between July 1899 and the middle of 1900. </w:t>
      </w:r>
    </w:p>
    <w:p w:rsidR="00EC306A" w:rsidRPr="00424AD6" w:rsidRDefault="00EC306A" w:rsidP="00EC306A">
      <w:pPr>
        <w:rPr>
          <w:rFonts w:ascii="Times New Roman" w:eastAsia="SimSun" w:hAnsi="Times New Roman"/>
          <w:sz w:val="24"/>
          <w:szCs w:val="24"/>
          <w:lang w:val="en-US" w:eastAsia="zh-CN"/>
        </w:rPr>
      </w:pPr>
      <w:r w:rsidRPr="00424AD6">
        <w:rPr>
          <w:rFonts w:ascii="Times New Roman" w:eastAsia="SimSun" w:hAnsi="Times New Roman"/>
          <w:sz w:val="24"/>
          <w:szCs w:val="24"/>
          <w:lang w:val="en-US" w:eastAsia="zh-CN"/>
        </w:rPr>
        <w:t xml:space="preserve">The changes in the image seem to match Huang’s attitude as well as the Chinese political environment. His very positive experiences in Japan fit </w:t>
      </w:r>
      <w:r>
        <w:rPr>
          <w:rFonts w:ascii="Times New Roman" w:eastAsia="SimSun" w:hAnsi="Times New Roman"/>
          <w:sz w:val="24"/>
          <w:szCs w:val="24"/>
          <w:lang w:val="en-US" w:eastAsia="zh-CN"/>
        </w:rPr>
        <w:t>the country’s</w:t>
      </w:r>
      <w:r w:rsidRPr="00424AD6">
        <w:rPr>
          <w:rFonts w:ascii="Times New Roman" w:eastAsia="SimSun" w:hAnsi="Times New Roman"/>
          <w:sz w:val="24"/>
          <w:szCs w:val="24"/>
          <w:lang w:val="en-US" w:eastAsia="zh-CN"/>
        </w:rPr>
        <w:t xml:space="preserve"> representation </w:t>
      </w:r>
      <w:r>
        <w:rPr>
          <w:rFonts w:ascii="Times New Roman" w:eastAsia="SimSun" w:hAnsi="Times New Roman"/>
          <w:sz w:val="24"/>
          <w:szCs w:val="24"/>
          <w:lang w:val="en-US" w:eastAsia="zh-CN"/>
        </w:rPr>
        <w:t>i</w:t>
      </w:r>
      <w:r w:rsidRPr="00424AD6">
        <w:rPr>
          <w:rFonts w:ascii="Times New Roman" w:eastAsia="SimSun" w:hAnsi="Times New Roman"/>
          <w:sz w:val="24"/>
          <w:szCs w:val="24"/>
          <w:lang w:val="en-US" w:eastAsia="zh-CN"/>
        </w:rPr>
        <w:t xml:space="preserve">n the cartoon. And given the continuing crackdown against associates and sympathizers of Liang Qichao and Kang Youwei, caution probably advised </w:t>
      </w:r>
      <w:r>
        <w:rPr>
          <w:rFonts w:ascii="Times New Roman" w:eastAsia="SimSun" w:hAnsi="Times New Roman"/>
          <w:sz w:val="24"/>
          <w:szCs w:val="24"/>
          <w:lang w:val="en-US" w:eastAsia="zh-CN"/>
        </w:rPr>
        <w:t>against</w:t>
      </w:r>
      <w:r w:rsidRPr="00424AD6">
        <w:rPr>
          <w:rFonts w:ascii="Times New Roman" w:eastAsia="SimSun" w:hAnsi="Times New Roman"/>
          <w:sz w:val="24"/>
          <w:szCs w:val="24"/>
          <w:lang w:val="en-US" w:eastAsia="zh-CN"/>
        </w:rPr>
        <w:t xml:space="preserve"> display</w:t>
      </w:r>
      <w:r>
        <w:rPr>
          <w:rFonts w:ascii="Times New Roman" w:eastAsia="SimSun" w:hAnsi="Times New Roman"/>
          <w:sz w:val="24"/>
          <w:szCs w:val="24"/>
          <w:lang w:val="en-US" w:eastAsia="zh-CN"/>
        </w:rPr>
        <w:t>ing</w:t>
      </w:r>
      <w:r w:rsidRPr="00424AD6">
        <w:rPr>
          <w:rFonts w:ascii="Times New Roman" w:eastAsia="SimSun" w:hAnsi="Times New Roman"/>
          <w:sz w:val="24"/>
          <w:szCs w:val="24"/>
          <w:lang w:val="en-US" w:eastAsia="zh-CN"/>
        </w:rPr>
        <w:t xml:space="preserve"> a direct attack on the </w:t>
      </w:r>
      <w:smartTag w:uri="urn:schemas-microsoft-com:office:smarttags" w:element="Street">
        <w:smartTag w:uri="urn:schemas-microsoft-com:office:smarttags" w:element="address">
          <w:r w:rsidRPr="00424AD6">
            <w:rPr>
              <w:rFonts w:ascii="Times New Roman" w:eastAsia="SimSun" w:hAnsi="Times New Roman"/>
              <w:sz w:val="24"/>
              <w:szCs w:val="24"/>
              <w:lang w:val="en-US" w:eastAsia="zh-CN"/>
            </w:rPr>
            <w:t>Manchu Court</w:t>
          </w:r>
        </w:smartTag>
      </w:smartTag>
      <w:r w:rsidRPr="00424AD6">
        <w:rPr>
          <w:rFonts w:ascii="Times New Roman" w:eastAsia="SimSun" w:hAnsi="Times New Roman"/>
          <w:sz w:val="24"/>
          <w:szCs w:val="24"/>
          <w:lang w:val="en-US" w:eastAsia="zh-CN"/>
        </w:rPr>
        <w:t xml:space="preserve"> on the living room wall. As a privately displayed image, it expressed Huang’s personal concern about the threats to the country, and signalled it to his visitors. The image sees the crisis not in differences in potential strength</w:t>
      </w:r>
      <w:r>
        <w:rPr>
          <w:rFonts w:ascii="Times New Roman" w:eastAsia="SimSun" w:hAnsi="Times New Roman"/>
          <w:sz w:val="24"/>
          <w:szCs w:val="24"/>
          <w:lang w:val="en-US" w:eastAsia="zh-CN"/>
        </w:rPr>
        <w:t>—</w:t>
      </w:r>
      <w:r w:rsidRPr="00424AD6">
        <w:rPr>
          <w:rFonts w:ascii="Times New Roman" w:eastAsia="SimSun" w:hAnsi="Times New Roman"/>
          <w:sz w:val="24"/>
          <w:szCs w:val="24"/>
          <w:lang w:val="en-US" w:eastAsia="zh-CN"/>
        </w:rPr>
        <w:t>a lion certainly is potentially strong</w:t>
      </w:r>
      <w:r>
        <w:rPr>
          <w:rFonts w:ascii="Times New Roman" w:eastAsia="SimSun" w:hAnsi="Times New Roman"/>
          <w:sz w:val="24"/>
          <w:szCs w:val="24"/>
          <w:lang w:val="en-US" w:eastAsia="zh-CN"/>
        </w:rPr>
        <w:t>—</w:t>
      </w:r>
      <w:r w:rsidRPr="00424AD6">
        <w:rPr>
          <w:rFonts w:ascii="Times New Roman" w:eastAsia="SimSun" w:hAnsi="Times New Roman"/>
          <w:sz w:val="24"/>
          <w:szCs w:val="24"/>
          <w:lang w:val="en-US" w:eastAsia="zh-CN"/>
        </w:rPr>
        <w:t>but in actualized agency. Circumspect, it carefully avoids any specific suggestion about the actions that have to be taken.</w:t>
      </w:r>
    </w:p>
    <w:p w:rsidR="00EC306A" w:rsidRPr="00424AD6" w:rsidRDefault="00EC306A" w:rsidP="00EC306A">
      <w:pPr>
        <w:rPr>
          <w:rFonts w:ascii="Times New Roman" w:eastAsia="SimSun" w:hAnsi="Times New Roman"/>
          <w:sz w:val="24"/>
          <w:szCs w:val="24"/>
          <w:lang w:val="en-US" w:eastAsia="zh-CN"/>
        </w:rPr>
      </w:pPr>
      <w:r w:rsidRPr="00424AD6">
        <w:rPr>
          <w:rFonts w:ascii="Times New Roman" w:eastAsia="SimSun" w:hAnsi="Times New Roman"/>
          <w:sz w:val="24"/>
          <w:szCs w:val="24"/>
          <w:lang w:val="en-US" w:eastAsia="zh-CN"/>
        </w:rPr>
        <w:t xml:space="preserve">The sleeping lion suggests a </w:t>
      </w:r>
      <w:smartTag w:uri="urn:schemas-microsoft-com:office:smarttags" w:element="country-region">
        <w:smartTag w:uri="urn:schemas-microsoft-com:office:smarttags" w:element="place">
          <w:r w:rsidRPr="00424AD6">
            <w:rPr>
              <w:rFonts w:ascii="Times New Roman" w:eastAsia="SimSun" w:hAnsi="Times New Roman"/>
              <w:sz w:val="24"/>
              <w:szCs w:val="24"/>
              <w:lang w:val="en-US" w:eastAsia="zh-CN"/>
            </w:rPr>
            <w:t>China</w:t>
          </w:r>
        </w:smartTag>
      </w:smartTag>
      <w:r w:rsidRPr="00424AD6">
        <w:rPr>
          <w:rFonts w:ascii="Times New Roman" w:eastAsia="SimSun" w:hAnsi="Times New Roman"/>
          <w:sz w:val="24"/>
          <w:szCs w:val="24"/>
          <w:lang w:val="en-US" w:eastAsia="zh-CN"/>
        </w:rPr>
        <w:t xml:space="preserve"> that potentially equals or exceeds the other nations’ power and fierceness. Being a lion, but asleep, </w:t>
      </w:r>
      <w:smartTag w:uri="urn:schemas-microsoft-com:office:smarttags" w:element="country-region">
        <w:smartTag w:uri="urn:schemas-microsoft-com:office:smarttags" w:element="place">
          <w:r w:rsidRPr="00424AD6">
            <w:rPr>
              <w:rFonts w:ascii="Times New Roman" w:eastAsia="SimSun" w:hAnsi="Times New Roman"/>
              <w:sz w:val="24"/>
              <w:szCs w:val="24"/>
              <w:lang w:val="en-US" w:eastAsia="zh-CN"/>
            </w:rPr>
            <w:t>China</w:t>
          </w:r>
        </w:smartTag>
      </w:smartTag>
      <w:r w:rsidRPr="00424AD6">
        <w:rPr>
          <w:rFonts w:ascii="Times New Roman" w:eastAsia="SimSun" w:hAnsi="Times New Roman"/>
          <w:sz w:val="24"/>
          <w:szCs w:val="24"/>
          <w:lang w:val="en-US" w:eastAsia="zh-CN"/>
        </w:rPr>
        <w:t xml:space="preserve"> is unable to translate its potential into actual agency. While retaining the other versions’ strategy of shaming the audience into nation building, Huang Zunxian’s image has a much higher appreciation of </w:t>
      </w:r>
      <w:smartTag w:uri="urn:schemas-microsoft-com:office:smarttags" w:element="country-region">
        <w:smartTag w:uri="urn:schemas-microsoft-com:office:smarttags" w:element="place">
          <w:r w:rsidRPr="00424AD6">
            <w:rPr>
              <w:rFonts w:ascii="Times New Roman" w:eastAsia="SimSun" w:hAnsi="Times New Roman"/>
              <w:sz w:val="24"/>
              <w:szCs w:val="24"/>
              <w:lang w:val="en-US" w:eastAsia="zh-CN"/>
            </w:rPr>
            <w:t>China</w:t>
          </w:r>
        </w:smartTag>
      </w:smartTag>
      <w:r w:rsidRPr="00424AD6">
        <w:rPr>
          <w:rFonts w:ascii="Times New Roman" w:eastAsia="SimSun" w:hAnsi="Times New Roman"/>
          <w:sz w:val="24"/>
          <w:szCs w:val="24"/>
          <w:lang w:val="en-US" w:eastAsia="zh-CN"/>
        </w:rPr>
        <w:t xml:space="preserve">’s potential lion-like organic unity and power. This “sleeping lion” image obviously engages in a branch of the discussion about symbolical representations of </w:t>
      </w:r>
      <w:smartTag w:uri="urn:schemas-microsoft-com:office:smarttags" w:element="country-region">
        <w:smartTag w:uri="urn:schemas-microsoft-com:office:smarttags" w:element="place">
          <w:r w:rsidRPr="00424AD6">
            <w:rPr>
              <w:rFonts w:ascii="Times New Roman" w:eastAsia="SimSun" w:hAnsi="Times New Roman"/>
              <w:sz w:val="24"/>
              <w:szCs w:val="24"/>
              <w:lang w:val="en-US" w:eastAsia="zh-CN"/>
            </w:rPr>
            <w:t>China</w:t>
          </w:r>
        </w:smartTag>
      </w:smartTag>
      <w:r w:rsidRPr="00424AD6">
        <w:rPr>
          <w:rFonts w:ascii="Times New Roman" w:eastAsia="SimSun" w:hAnsi="Times New Roman"/>
          <w:sz w:val="24"/>
          <w:szCs w:val="24"/>
          <w:lang w:val="en-US" w:eastAsia="zh-CN"/>
        </w:rPr>
        <w:t xml:space="preserve">, which we will have occasion to explore. </w:t>
      </w:r>
    </w:p>
    <w:p w:rsidR="00EC306A" w:rsidRPr="00424AD6" w:rsidRDefault="00EC306A" w:rsidP="00EC306A">
      <w:pPr>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A third variant of our second cartoon, which has no text in either Chinese or English, but is accompanied by a very lengthy explanation, appeared in the first issue of the </w:t>
      </w:r>
      <w:smartTag w:uri="urn:schemas-microsoft-com:office:smarttags" w:element="City">
        <w:smartTag w:uri="urn:schemas-microsoft-com:office:smarttags" w:element="place">
          <w:r w:rsidRPr="00424AD6">
            <w:rPr>
              <w:rFonts w:ascii="Times New Roman" w:eastAsia="宋体" w:hAnsi="Times New Roman"/>
              <w:sz w:val="24"/>
              <w:szCs w:val="24"/>
              <w:lang w:val="en-US" w:eastAsia="zh-CN"/>
            </w:rPr>
            <w:t>Shanghai</w:t>
          </w:r>
        </w:smartTag>
      </w:smartTag>
      <w:r w:rsidRPr="00424AD6">
        <w:rPr>
          <w:rFonts w:ascii="Times New Roman" w:eastAsia="宋体" w:hAnsi="Times New Roman"/>
          <w:sz w:val="24"/>
          <w:szCs w:val="24"/>
          <w:lang w:val="en-US" w:eastAsia="zh-CN"/>
        </w:rPr>
        <w:t xml:space="preserve"> paper </w:t>
      </w:r>
      <w:r w:rsidRPr="00424AD6">
        <w:rPr>
          <w:rFonts w:ascii="Times New Roman" w:eastAsia="宋体" w:hAnsi="Times New Roman"/>
          <w:i/>
          <w:sz w:val="24"/>
          <w:szCs w:val="24"/>
          <w:lang w:val="en-US" w:eastAsia="zh-CN"/>
        </w:rPr>
        <w:t>E shi jingwen</w:t>
      </w:r>
      <w:r w:rsidRPr="00424AD6">
        <w:rPr>
          <w:rFonts w:ascii="Times New Roman" w:eastAsia="宋体" w:hAnsi="Times New Roman"/>
          <w:sz w:val="24"/>
          <w:szCs w:val="24"/>
          <w:lang w:val="en-US" w:eastAsia="zh-CN"/>
        </w:rPr>
        <w:t xml:space="preserve"> </w:t>
      </w:r>
      <w:r w:rsidRPr="00ED19D0">
        <w:rPr>
          <w:rFonts w:ascii="SimSun" w:eastAsia="SimSun" w:hAnsi="SimSun"/>
          <w:sz w:val="24"/>
          <w:szCs w:val="24"/>
          <w:lang w:val="en-US" w:eastAsia="zh-CN"/>
        </w:rPr>
        <w:t>俄事警聞</w:t>
      </w:r>
      <w:r w:rsidRPr="00424AD6">
        <w:rPr>
          <w:rFonts w:ascii="Times New Roman" w:eastAsia="宋体" w:hAnsi="Times New Roman"/>
          <w:sz w:val="24"/>
          <w:szCs w:val="24"/>
          <w:lang w:val="en-US" w:eastAsia="zh-CN"/>
        </w:rPr>
        <w:t xml:space="preserve"> (Alarming news about Russian actions), which has already been mentioned (Figure 5).</w:t>
      </w:r>
      <w:r w:rsidR="002C0769" w:rsidRPr="00424AD6">
        <w:rPr>
          <w:rStyle w:val="FootnoteReference"/>
          <w:rFonts w:ascii="Times New Roman" w:eastAsia="宋体" w:hAnsi="Times New Roman"/>
          <w:sz w:val="24"/>
          <w:szCs w:val="24"/>
          <w:lang w:val="en-US" w:eastAsia="zh-CN"/>
        </w:rPr>
        <w:footnoteReference w:id="48"/>
      </w:r>
      <w:r w:rsidRPr="00424AD6">
        <w:rPr>
          <w:rFonts w:ascii="Times New Roman" w:eastAsia="宋体" w:hAnsi="Times New Roman"/>
          <w:sz w:val="24"/>
          <w:szCs w:val="24"/>
          <w:lang w:val="en-US" w:eastAsia="zh-CN"/>
        </w:rPr>
        <w:t xml:space="preserve"> Run by Cai Yuanpei</w:t>
      </w:r>
      <w:r w:rsidR="00E361EC">
        <w:rPr>
          <w:rFonts w:ascii="Times New Roman" w:eastAsia="宋体" w:hAnsi="Times New Roman"/>
          <w:sz w:val="24"/>
          <w:szCs w:val="24"/>
          <w:lang w:val="en-US" w:eastAsia="zh-CN"/>
        </w:rPr>
        <w:t xml:space="preserve"> </w:t>
      </w:r>
      <w:r w:rsidRPr="00ED19D0">
        <w:rPr>
          <w:rStyle w:val="lang"/>
          <w:rFonts w:ascii="SimSun" w:eastAsia="SimSun" w:hAnsi="SimSun"/>
          <w:sz w:val="24"/>
          <w:szCs w:val="24"/>
          <w:lang w:val="en-US"/>
        </w:rPr>
        <w:t>蔡元培</w:t>
      </w:r>
      <w:r w:rsidRPr="00424AD6">
        <w:rPr>
          <w:rStyle w:val="lang"/>
          <w:rFonts w:ascii="Times New Roman" w:hAnsi="Times New Roman"/>
          <w:sz w:val="24"/>
          <w:szCs w:val="24"/>
          <w:lang w:val="en-US"/>
        </w:rPr>
        <w:t xml:space="preserve"> (1868-1940), t</w:t>
      </w:r>
      <w:r w:rsidRPr="00424AD6">
        <w:rPr>
          <w:rFonts w:ascii="Times New Roman" w:eastAsia="宋体" w:hAnsi="Times New Roman"/>
          <w:sz w:val="24"/>
          <w:szCs w:val="24"/>
          <w:lang w:val="en-US" w:eastAsia="zh-CN"/>
        </w:rPr>
        <w:t xml:space="preserve">he paper began publication in December 1903 </w:t>
      </w:r>
      <w:r w:rsidRPr="00424AD6">
        <w:rPr>
          <w:rStyle w:val="lang"/>
          <w:rFonts w:ascii="Times New Roman" w:hAnsi="Times New Roman"/>
          <w:sz w:val="24"/>
          <w:szCs w:val="24"/>
          <w:lang w:val="en-US"/>
        </w:rPr>
        <w:t>during the months leading up to</w:t>
      </w:r>
      <w:r w:rsidRPr="00424AD6">
        <w:rPr>
          <w:rStyle w:val="lang"/>
          <w:rFonts w:ascii="PMingLiU" w:hAnsi="PMingLiU" w:cs="PMingLiU"/>
          <w:lang w:val="en-US"/>
        </w:rPr>
        <w:t xml:space="preserve"> </w:t>
      </w:r>
      <w:r w:rsidRPr="00424AD6">
        <w:rPr>
          <w:rFonts w:ascii="Times New Roman" w:eastAsia="宋体" w:hAnsi="Times New Roman"/>
          <w:sz w:val="24"/>
          <w:szCs w:val="24"/>
          <w:lang w:val="en-US" w:eastAsia="zh-CN"/>
        </w:rPr>
        <w:t xml:space="preserve">the Russian-Japanese War in China’s northeast. Its intention was, to quote the opening announcement, to “arouse </w:t>
      </w:r>
      <w:r w:rsidRPr="00424AD6">
        <w:rPr>
          <w:rFonts w:ascii="Times New Roman" w:eastAsia="宋体" w:hAnsi="Times New Roman"/>
          <w:sz w:val="24"/>
          <w:szCs w:val="24"/>
          <w:lang w:val="en-US" w:eastAsia="zh-CN"/>
        </w:rPr>
        <w:t>喚起</w:t>
      </w:r>
      <w:r w:rsidRPr="00424AD6">
        <w:rPr>
          <w:rFonts w:ascii="Times New Roman" w:eastAsia="宋体" w:hAnsi="Times New Roman"/>
          <w:sz w:val="24"/>
          <w:szCs w:val="24"/>
          <w:lang w:val="en-US" w:eastAsia="zh-CN"/>
        </w:rPr>
        <w:t xml:space="preserve"> citizens and to prompt them to jointly make sure to resist the [Chinese] policies in this affair,” namely the Russian occupation of the Chinese northeast.</w:t>
      </w:r>
      <w:r w:rsidRPr="00424AD6">
        <w:rPr>
          <w:rStyle w:val="FootnoteReference"/>
          <w:rFonts w:ascii="Times New Roman" w:eastAsia="宋体" w:hAnsi="Times New Roman"/>
          <w:sz w:val="24"/>
          <w:szCs w:val="24"/>
          <w:lang w:val="en-US" w:eastAsia="zh-CN"/>
        </w:rPr>
        <w:footnoteReference w:id="49"/>
      </w:r>
      <w:r w:rsidRPr="00424AD6">
        <w:rPr>
          <w:rFonts w:ascii="Times New Roman" w:eastAsia="宋体" w:hAnsi="Times New Roman"/>
          <w:sz w:val="24"/>
          <w:szCs w:val="24"/>
          <w:lang w:val="en-US" w:eastAsia="zh-CN"/>
        </w:rPr>
        <w:t xml:space="preserve"> </w:t>
      </w:r>
    </w:p>
    <w:p w:rsidR="002C0769" w:rsidRDefault="00EC306A" w:rsidP="00A00A49">
      <w:pPr>
        <w:spacing w:line="240" w:lineRule="auto"/>
        <w:ind w:firstLine="14"/>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Like Liang Qichao and Kang Youwei, </w:t>
      </w:r>
      <w:proofErr w:type="gramStart"/>
      <w:r w:rsidRPr="00424AD6">
        <w:rPr>
          <w:rFonts w:ascii="Times New Roman" w:eastAsia="宋体" w:hAnsi="Times New Roman"/>
          <w:sz w:val="24"/>
          <w:szCs w:val="24"/>
          <w:lang w:val="en-US" w:eastAsia="zh-CN"/>
        </w:rPr>
        <w:t>Cai</w:t>
      </w:r>
      <w:proofErr w:type="gramEnd"/>
      <w:r w:rsidRPr="00424AD6">
        <w:rPr>
          <w:rFonts w:ascii="Times New Roman" w:eastAsia="宋体" w:hAnsi="Times New Roman"/>
          <w:sz w:val="24"/>
          <w:szCs w:val="24"/>
          <w:lang w:val="en-US" w:eastAsia="zh-CN"/>
        </w:rPr>
        <w:t xml:space="preserve"> belonged to the first generation of Chinese reformers who still had a full classical education and only later in their careers became interested in exploring new offerings from the West and </w:t>
      </w:r>
      <w:smartTag w:uri="urn:schemas-microsoft-com:office:smarttags" w:element="place">
        <w:smartTag w:uri="urn:schemas-microsoft-com:office:smarttags" w:element="country-region">
          <w:r w:rsidRPr="00424AD6">
            <w:rPr>
              <w:rFonts w:ascii="Times New Roman" w:eastAsia="宋体" w:hAnsi="Times New Roman"/>
              <w:sz w:val="24"/>
              <w:szCs w:val="24"/>
              <w:lang w:val="en-US" w:eastAsia="zh-CN"/>
            </w:rPr>
            <w:t>Japan</w:t>
          </w:r>
        </w:smartTag>
      </w:smartTag>
      <w:r w:rsidRPr="00424AD6">
        <w:rPr>
          <w:rFonts w:ascii="Times New Roman" w:eastAsia="宋体" w:hAnsi="Times New Roman"/>
          <w:sz w:val="24"/>
          <w:szCs w:val="24"/>
          <w:lang w:val="en-US" w:eastAsia="zh-CN"/>
        </w:rPr>
        <w:t xml:space="preserve">. </w:t>
      </w:r>
      <w:proofErr w:type="gramStart"/>
      <w:r w:rsidRPr="00424AD6">
        <w:rPr>
          <w:rFonts w:ascii="Times New Roman" w:eastAsia="宋体" w:hAnsi="Times New Roman"/>
          <w:sz w:val="24"/>
          <w:szCs w:val="24"/>
          <w:lang w:val="en-US" w:eastAsia="zh-CN"/>
        </w:rPr>
        <w:t>Cai</w:t>
      </w:r>
      <w:proofErr w:type="gramEnd"/>
      <w:r w:rsidRPr="00424AD6">
        <w:rPr>
          <w:rFonts w:ascii="Times New Roman" w:eastAsia="宋体" w:hAnsi="Times New Roman"/>
          <w:sz w:val="24"/>
          <w:szCs w:val="24"/>
          <w:lang w:val="en-US" w:eastAsia="zh-CN"/>
        </w:rPr>
        <w:t xml:space="preserve"> had been appointed to the prestigious </w:t>
      </w:r>
      <w:smartTag w:uri="urn:schemas-microsoft-com:office:smarttags" w:element="PlaceName">
        <w:r w:rsidRPr="00424AD6">
          <w:rPr>
            <w:rFonts w:ascii="Times New Roman" w:eastAsia="宋体" w:hAnsi="Times New Roman"/>
            <w:sz w:val="24"/>
            <w:szCs w:val="24"/>
            <w:lang w:val="en-US" w:eastAsia="zh-CN"/>
          </w:rPr>
          <w:t>Hanlin</w:t>
        </w:r>
      </w:smartTag>
      <w:r w:rsidRPr="00424AD6">
        <w:rPr>
          <w:rFonts w:ascii="Times New Roman" w:eastAsia="宋体" w:hAnsi="Times New Roman"/>
          <w:sz w:val="24"/>
          <w:szCs w:val="24"/>
          <w:lang w:val="en-US" w:eastAsia="zh-CN"/>
        </w:rPr>
        <w:t xml:space="preserve"> </w:t>
      </w:r>
      <w:smartTag w:uri="urn:schemas-microsoft-com:office:smarttags" w:element="PlaceType">
        <w:r w:rsidRPr="00424AD6">
          <w:rPr>
            <w:rFonts w:ascii="Times New Roman" w:eastAsia="宋体" w:hAnsi="Times New Roman"/>
            <w:sz w:val="24"/>
            <w:szCs w:val="24"/>
            <w:lang w:val="en-US" w:eastAsia="zh-CN"/>
          </w:rPr>
          <w:t>Academy</w:t>
        </w:r>
      </w:smartTag>
      <w:r w:rsidRPr="00424AD6">
        <w:rPr>
          <w:rFonts w:ascii="Times New Roman" w:eastAsia="宋体" w:hAnsi="Times New Roman"/>
          <w:sz w:val="24"/>
          <w:szCs w:val="24"/>
          <w:lang w:val="en-US" w:eastAsia="zh-CN"/>
        </w:rPr>
        <w:t xml:space="preserve"> in 1898, and it was his exposure to Chinese translations of Western works</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 which in 1903 prompted him to set up and join revolutionary organizations</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 and in 1907 to go to Europe where he studied psychology and art history in </w:t>
      </w:r>
      <w:smartTag w:uri="urn:schemas-microsoft-com:office:smarttags" w:element="place">
        <w:smartTag w:uri="urn:schemas-microsoft-com:office:smarttags" w:element="City">
          <w:r w:rsidRPr="00424AD6">
            <w:rPr>
              <w:rFonts w:ascii="Times New Roman" w:eastAsia="宋体" w:hAnsi="Times New Roman"/>
              <w:sz w:val="24"/>
              <w:szCs w:val="24"/>
              <w:lang w:val="en-US" w:eastAsia="zh-CN"/>
            </w:rPr>
            <w:t>Leipzig</w:t>
          </w:r>
        </w:smartTag>
      </w:smartTag>
      <w:r w:rsidRPr="00424AD6">
        <w:rPr>
          <w:rFonts w:ascii="Times New Roman" w:eastAsia="宋体" w:hAnsi="Times New Roman"/>
          <w:sz w:val="24"/>
          <w:szCs w:val="24"/>
          <w:lang w:val="en-US" w:eastAsia="zh-CN"/>
        </w:rPr>
        <w:t>. His journal pioneered the use of the Western genre of political cartoons in the Chinese</w:t>
      </w:r>
      <w:r w:rsidR="00A33742">
        <w:rPr>
          <w:rFonts w:ascii="Times New Roman" w:eastAsia="宋体" w:hAnsi="Times New Roman"/>
          <w:sz w:val="24"/>
          <w:szCs w:val="24"/>
          <w:lang w:val="en-US" w:eastAsia="zh-CN"/>
        </w:rPr>
        <w:t xml:space="preserve"> </w:t>
      </w:r>
      <w:r w:rsidRPr="00424AD6">
        <w:rPr>
          <w:rFonts w:ascii="Times New Roman" w:eastAsia="宋体" w:hAnsi="Times New Roman"/>
          <w:sz w:val="24"/>
          <w:szCs w:val="24"/>
          <w:lang w:val="en-US" w:eastAsia="zh-CN"/>
        </w:rPr>
        <w:t xml:space="preserve">language press. </w:t>
      </w:r>
    </w:p>
    <w:p w:rsidR="002C0769" w:rsidRDefault="002C0769" w:rsidP="007C6E6C">
      <w:pPr>
        <w:spacing w:line="240" w:lineRule="auto"/>
        <w:ind w:firstLine="14"/>
        <w:rPr>
          <w:rFonts w:ascii="Times New Roman" w:eastAsia="宋体" w:hAnsi="Times New Roman"/>
          <w:sz w:val="24"/>
          <w:szCs w:val="24"/>
          <w:lang w:val="en-US" w:eastAsia="zh-CN"/>
        </w:rPr>
      </w:pPr>
      <w:r>
        <w:rPr>
          <w:rFonts w:ascii="Times New Roman" w:eastAsia="宋体" w:hAnsi="Times New Roman"/>
          <w:sz w:val="24"/>
          <w:szCs w:val="24"/>
          <w:lang w:val="en-US" w:eastAsia="zh-CN"/>
        </w:rPr>
        <w:lastRenderedPageBreak/>
        <w:t xml:space="preserve">Fig. 5: </w:t>
      </w:r>
      <w:r w:rsidR="00EC306A" w:rsidRPr="002C0769">
        <w:rPr>
          <w:rFonts w:ascii="Times New Roman" w:eastAsia="宋体" w:hAnsi="Times New Roman"/>
          <w:i/>
          <w:sz w:val="24"/>
          <w:szCs w:val="24"/>
          <w:lang w:val="en-US" w:eastAsia="zh-CN"/>
        </w:rPr>
        <w:t>Guafen Zhongguo tu</w:t>
      </w:r>
      <w:r w:rsidR="00EC306A" w:rsidRPr="00424AD6">
        <w:rPr>
          <w:rFonts w:ascii="Times New Roman" w:eastAsia="宋体" w:hAnsi="Times New Roman"/>
          <w:sz w:val="24"/>
          <w:szCs w:val="24"/>
          <w:lang w:val="en-US" w:eastAsia="zh-CN"/>
        </w:rPr>
        <w:t xml:space="preserve"> </w:t>
      </w:r>
      <w:r w:rsidR="00EC306A" w:rsidRPr="00ED19D0">
        <w:rPr>
          <w:rFonts w:ascii="SimSun" w:eastAsia="SimSun" w:hAnsi="SimSun"/>
          <w:sz w:val="24"/>
          <w:szCs w:val="24"/>
          <w:lang w:val="en-US" w:eastAsia="zh-CN"/>
        </w:rPr>
        <w:t>瓜分中國圖</w:t>
      </w:r>
      <w:r w:rsidR="00EC306A" w:rsidRPr="00424AD6">
        <w:rPr>
          <w:rFonts w:ascii="Times New Roman" w:eastAsia="宋体" w:hAnsi="Times New Roman"/>
          <w:sz w:val="24"/>
          <w:szCs w:val="24"/>
          <w:lang w:val="en-US" w:eastAsia="zh-CN"/>
        </w:rPr>
        <w:t xml:space="preserve"> (Carving China up like a Melon). </w:t>
      </w:r>
      <w:r w:rsidR="00840BB9">
        <w:rPr>
          <w:rFonts w:ascii="Times New Roman" w:eastAsia="宋体" w:hAnsi="Times New Roman"/>
          <w:sz w:val="24"/>
          <w:szCs w:val="24"/>
          <w:lang w:val="en-US" w:eastAsia="zh-CN"/>
        </w:rPr>
        <w:t>T</w:t>
      </w:r>
      <w:r>
        <w:rPr>
          <w:rFonts w:ascii="Times New Roman" w:eastAsia="宋体" w:hAnsi="Times New Roman"/>
          <w:sz w:val="24"/>
          <w:szCs w:val="24"/>
          <w:lang w:val="en-US" w:eastAsia="zh-CN"/>
        </w:rPr>
        <w:t>he t</w:t>
      </w:r>
      <w:r w:rsidR="00EC306A" w:rsidRPr="00424AD6">
        <w:rPr>
          <w:rFonts w:ascii="Times New Roman" w:eastAsia="宋体" w:hAnsi="Times New Roman"/>
          <w:sz w:val="24"/>
          <w:szCs w:val="24"/>
          <w:lang w:val="en-US" w:eastAsia="zh-CN"/>
        </w:rPr>
        <w:t xml:space="preserve">itle </w:t>
      </w:r>
      <w:r>
        <w:rPr>
          <w:rFonts w:ascii="Times New Roman" w:eastAsia="宋体" w:hAnsi="Times New Roman"/>
          <w:sz w:val="24"/>
          <w:szCs w:val="24"/>
          <w:lang w:val="en-US" w:eastAsia="zh-CN"/>
        </w:rPr>
        <w:t xml:space="preserve">is </w:t>
      </w:r>
      <w:r w:rsidR="00EC306A" w:rsidRPr="00424AD6">
        <w:rPr>
          <w:rFonts w:ascii="Times New Roman" w:eastAsia="宋体" w:hAnsi="Times New Roman"/>
          <w:sz w:val="24"/>
          <w:szCs w:val="24"/>
          <w:lang w:val="en-US" w:eastAsia="zh-CN"/>
        </w:rPr>
        <w:t xml:space="preserve">only given in </w:t>
      </w:r>
      <w:r>
        <w:rPr>
          <w:rFonts w:ascii="Times New Roman" w:eastAsia="宋体" w:hAnsi="Times New Roman"/>
          <w:sz w:val="24"/>
          <w:szCs w:val="24"/>
          <w:lang w:val="en-US" w:eastAsia="zh-CN"/>
        </w:rPr>
        <w:t xml:space="preserve">the </w:t>
      </w:r>
      <w:r w:rsidR="00EC306A" w:rsidRPr="00424AD6">
        <w:rPr>
          <w:rFonts w:ascii="Times New Roman" w:eastAsia="宋体" w:hAnsi="Times New Roman"/>
          <w:sz w:val="24"/>
          <w:szCs w:val="24"/>
          <w:lang w:val="en-US" w:eastAsia="zh-CN"/>
        </w:rPr>
        <w:t xml:space="preserve">accompanying explanatory text </w:t>
      </w:r>
      <w:r>
        <w:rPr>
          <w:rFonts w:ascii="Times New Roman" w:eastAsia="宋体" w:hAnsi="Times New Roman"/>
          <w:sz w:val="24"/>
          <w:szCs w:val="24"/>
          <w:lang w:val="en-US" w:eastAsia="zh-CN"/>
        </w:rPr>
        <w:t xml:space="preserve">as </w:t>
      </w:r>
      <w:r w:rsidR="00EC306A" w:rsidRPr="002C0769">
        <w:rPr>
          <w:rFonts w:ascii="Times New Roman" w:eastAsia="宋体" w:hAnsi="Times New Roman"/>
          <w:i/>
          <w:sz w:val="24"/>
          <w:szCs w:val="24"/>
          <w:lang w:val="en-US" w:eastAsia="zh-CN"/>
        </w:rPr>
        <w:t>Xianshi</w:t>
      </w:r>
      <w:r w:rsidR="00EC306A" w:rsidRPr="00424AD6">
        <w:rPr>
          <w:rFonts w:ascii="Times New Roman" w:eastAsia="宋体" w:hAnsi="Times New Roman"/>
          <w:sz w:val="24"/>
          <w:szCs w:val="24"/>
          <w:lang w:val="en-US" w:eastAsia="zh-CN"/>
        </w:rPr>
        <w:t xml:space="preserve"> </w:t>
      </w:r>
      <w:r w:rsidR="00EC306A" w:rsidRPr="00ED19D0">
        <w:rPr>
          <w:rFonts w:ascii="SimSun" w:eastAsia="SimSun" w:hAnsi="SimSun"/>
          <w:sz w:val="24"/>
          <w:szCs w:val="24"/>
          <w:lang w:val="en-US" w:eastAsia="zh-CN"/>
        </w:rPr>
        <w:t>現勢</w:t>
      </w:r>
      <w:r w:rsidR="00EC306A" w:rsidRPr="00424AD6">
        <w:rPr>
          <w:rFonts w:ascii="Times New Roman" w:eastAsia="宋体" w:hAnsi="Times New Roman"/>
          <w:sz w:val="24"/>
          <w:szCs w:val="24"/>
          <w:lang w:val="en-US" w:eastAsia="zh-CN"/>
        </w:rPr>
        <w:t xml:space="preserve"> (The Present Situation).</w:t>
      </w:r>
    </w:p>
    <w:p w:rsidR="00EC306A" w:rsidRPr="00424AD6" w:rsidRDefault="00EC306A" w:rsidP="00EC306A">
      <w:pPr>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The journal’s opening editorial, “A General Appeal to Citizens” </w:t>
      </w:r>
      <w:r w:rsidRPr="00ED19D0">
        <w:rPr>
          <w:rFonts w:ascii="SimSun" w:eastAsia="SimSun" w:hAnsi="SimSun"/>
          <w:lang w:val="en-US" w:eastAsia="zh-CN"/>
        </w:rPr>
        <w:t>普告國民</w:t>
      </w:r>
      <w:r w:rsidRPr="00424AD6">
        <w:rPr>
          <w:rFonts w:ascii="Times New Roman" w:eastAsia="宋体" w:hAnsi="Times New Roman"/>
          <w:lang w:val="en-US" w:eastAsia="zh-CN"/>
        </w:rPr>
        <w:t xml:space="preserve">, which </w:t>
      </w:r>
      <w:r w:rsidRPr="00424AD6">
        <w:rPr>
          <w:rFonts w:ascii="Times New Roman" w:eastAsia="宋体" w:hAnsi="Times New Roman"/>
          <w:sz w:val="24"/>
          <w:szCs w:val="24"/>
          <w:lang w:val="en-US" w:eastAsia="zh-CN"/>
        </w:rPr>
        <w:t>precedes the image, starts with the words:</w:t>
      </w:r>
    </w:p>
    <w:p w:rsidR="00EC306A" w:rsidRPr="00424AD6" w:rsidRDefault="00EC306A" w:rsidP="00EC306A">
      <w:pPr>
        <w:autoSpaceDE w:val="0"/>
        <w:autoSpaceDN w:val="0"/>
        <w:adjustRightInd w:val="0"/>
        <w:spacing w:after="0" w:line="240" w:lineRule="auto"/>
        <w:ind w:left="1134" w:right="1269"/>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Woe! The country is going under! The country is going under! But our compatriots are still in deep slumber and do not wake up! </w:t>
      </w:r>
      <w:proofErr w:type="gramStart"/>
      <w:r w:rsidRPr="00EE74BF">
        <w:rPr>
          <w:rFonts w:ascii="SimSun" w:eastAsia="SimSun" w:hAnsi="SimSun"/>
          <w:sz w:val="24"/>
          <w:szCs w:val="24"/>
          <w:lang w:val="en-US" w:eastAsia="zh-CN"/>
        </w:rPr>
        <w:t>嗚</w:t>
      </w:r>
      <w:proofErr w:type="gramEnd"/>
      <w:r w:rsidRPr="00EE74BF">
        <w:rPr>
          <w:rFonts w:ascii="SimSun" w:eastAsia="SimSun" w:hAnsi="SimSun"/>
          <w:sz w:val="24"/>
          <w:szCs w:val="24"/>
          <w:lang w:val="en-US" w:eastAsia="zh-CN"/>
        </w:rPr>
        <w:t>呼</w:t>
      </w:r>
      <w:r w:rsidRPr="00424AD6">
        <w:rPr>
          <w:rFonts w:ascii="Times New Roman" w:eastAsia="宋体" w:hAnsi="Times New Roman"/>
          <w:sz w:val="24"/>
          <w:szCs w:val="24"/>
          <w:lang w:val="en-US" w:eastAsia="zh-CN"/>
        </w:rPr>
        <w:t>！</w:t>
      </w:r>
      <w:proofErr w:type="gramStart"/>
      <w:r w:rsidRPr="00EE74BF">
        <w:rPr>
          <w:rFonts w:ascii="SimSun" w:eastAsia="SimSun" w:hAnsi="SimSun"/>
          <w:sz w:val="24"/>
          <w:szCs w:val="24"/>
          <w:lang w:val="en-US" w:eastAsia="zh-CN"/>
        </w:rPr>
        <w:t>國</w:t>
      </w:r>
      <w:proofErr w:type="gramEnd"/>
      <w:r w:rsidRPr="00EE74BF">
        <w:rPr>
          <w:rFonts w:ascii="SimSun" w:eastAsia="SimSun" w:hAnsi="SimSun"/>
          <w:sz w:val="24"/>
          <w:szCs w:val="24"/>
          <w:lang w:val="en-US" w:eastAsia="zh-CN"/>
        </w:rPr>
        <w:t>亡矣！</w:t>
      </w:r>
      <w:proofErr w:type="gramStart"/>
      <w:r w:rsidRPr="00EE74BF">
        <w:rPr>
          <w:rFonts w:ascii="SimSun" w:eastAsia="SimSun" w:hAnsi="SimSun"/>
          <w:sz w:val="24"/>
          <w:szCs w:val="24"/>
          <w:lang w:val="en-US" w:eastAsia="zh-CN"/>
        </w:rPr>
        <w:t>國</w:t>
      </w:r>
      <w:proofErr w:type="gramEnd"/>
      <w:r w:rsidRPr="00EE74BF">
        <w:rPr>
          <w:rFonts w:ascii="SimSun" w:eastAsia="SimSun" w:hAnsi="SimSun"/>
          <w:sz w:val="24"/>
          <w:szCs w:val="24"/>
          <w:lang w:val="en-US" w:eastAsia="zh-CN"/>
        </w:rPr>
        <w:t>亡矣</w:t>
      </w:r>
      <w:r w:rsidRPr="00424AD6">
        <w:rPr>
          <w:rFonts w:ascii="Times New Roman" w:eastAsia="宋体" w:hAnsi="Times New Roman"/>
          <w:sz w:val="24"/>
          <w:szCs w:val="24"/>
          <w:lang w:val="en-US" w:eastAsia="zh-CN"/>
        </w:rPr>
        <w:t>！</w:t>
      </w:r>
      <w:r w:rsidRPr="00EE74BF">
        <w:rPr>
          <w:rFonts w:ascii="SimSun" w:eastAsia="SimSun" w:hAnsi="SimSun"/>
          <w:sz w:val="24"/>
          <w:szCs w:val="24"/>
          <w:lang w:val="en-US" w:eastAsia="zh-CN"/>
        </w:rPr>
        <w:t>我同胞猶酣睡而不覺耶</w:t>
      </w:r>
      <w:r w:rsidRPr="00424AD6">
        <w:rPr>
          <w:rStyle w:val="FootnoteReference"/>
          <w:rFonts w:ascii="Times New Roman" w:eastAsia="宋体" w:hAnsi="Times New Roman"/>
          <w:sz w:val="24"/>
          <w:szCs w:val="24"/>
          <w:lang w:val="en-US" w:eastAsia="zh-CN"/>
        </w:rPr>
        <w:footnoteReference w:id="50"/>
      </w:r>
      <w:r w:rsidRPr="00424AD6">
        <w:rPr>
          <w:rFonts w:ascii="Times New Roman" w:eastAsia="宋体" w:hAnsi="Times New Roman"/>
          <w:sz w:val="24"/>
          <w:szCs w:val="24"/>
          <w:lang w:val="en-US" w:eastAsia="zh-CN"/>
        </w:rPr>
        <w:t xml:space="preserve"> </w:t>
      </w:r>
    </w:p>
    <w:p w:rsidR="00EC306A" w:rsidRPr="00424AD6" w:rsidRDefault="00EC306A" w:rsidP="00EC306A">
      <w:pPr>
        <w:autoSpaceDE w:val="0"/>
        <w:autoSpaceDN w:val="0"/>
        <w:adjustRightInd w:val="0"/>
        <w:spacing w:after="0" w:line="240" w:lineRule="auto"/>
        <w:rPr>
          <w:rFonts w:ascii="Times New Roman" w:eastAsia="宋体" w:hAnsi="Times New Roman"/>
          <w:sz w:val="24"/>
          <w:szCs w:val="24"/>
          <w:lang w:val="en-US" w:eastAsia="zh-CN"/>
        </w:rPr>
      </w:pPr>
    </w:p>
    <w:p w:rsidR="00EC306A" w:rsidRPr="00424AD6" w:rsidRDefault="00EC306A" w:rsidP="00EC306A">
      <w:pPr>
        <w:autoSpaceDE w:val="0"/>
        <w:autoSpaceDN w:val="0"/>
        <w:adjustRightInd w:val="0"/>
        <w:spacing w:after="0"/>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The “citizens” (or “nation”) of the cartoon’s first version reappear here in the “compatriots,” which also includes those Chinese living overseas. The immediate danger depicted now comes from Russia, rather than from all the </w:t>
      </w:r>
      <w:r>
        <w:rPr>
          <w:rFonts w:ascii="Times New Roman" w:eastAsia="宋体" w:hAnsi="Times New Roman"/>
          <w:sz w:val="24"/>
          <w:szCs w:val="24"/>
          <w:lang w:val="en-US" w:eastAsia="zh-CN"/>
        </w:rPr>
        <w:t>P</w:t>
      </w:r>
      <w:r w:rsidRPr="00424AD6">
        <w:rPr>
          <w:rFonts w:ascii="Times New Roman" w:eastAsia="宋体" w:hAnsi="Times New Roman"/>
          <w:sz w:val="24"/>
          <w:szCs w:val="24"/>
          <w:lang w:val="en-US" w:eastAsia="zh-CN"/>
        </w:rPr>
        <w:t xml:space="preserve">owers. </w:t>
      </w:r>
      <w:smartTag w:uri="urn:schemas-microsoft-com:office:smarttags" w:element="country-region">
        <w:r w:rsidRPr="00424AD6">
          <w:rPr>
            <w:rFonts w:ascii="Times New Roman" w:eastAsia="宋体" w:hAnsi="Times New Roman"/>
            <w:sz w:val="24"/>
            <w:szCs w:val="24"/>
            <w:lang w:val="en-US" w:eastAsia="zh-CN"/>
          </w:rPr>
          <w:t>England</w:t>
        </w:r>
      </w:smartTag>
      <w:r w:rsidRPr="00424AD6">
        <w:rPr>
          <w:rFonts w:ascii="Times New Roman" w:eastAsia="宋体" w:hAnsi="Times New Roman"/>
          <w:sz w:val="24"/>
          <w:szCs w:val="24"/>
          <w:lang w:val="en-US" w:eastAsia="zh-CN"/>
        </w:rPr>
        <w:t xml:space="preserve"> has reverted to being a bulldog, fiercely staring at the viewer, but preserving the </w:t>
      </w:r>
      <w:r w:rsidRPr="00424AD6">
        <w:rPr>
          <w:rFonts w:ascii="Times New Roman" w:eastAsia="宋体" w:hAnsi="Times New Roman"/>
          <w:i/>
          <w:sz w:val="24"/>
          <w:szCs w:val="24"/>
          <w:lang w:val="en-US" w:eastAsia="zh-CN"/>
        </w:rPr>
        <w:t>status quo</w:t>
      </w:r>
      <w:r w:rsidRPr="00424AD6">
        <w:rPr>
          <w:rFonts w:ascii="Times New Roman" w:eastAsia="宋体" w:hAnsi="Times New Roman"/>
          <w:sz w:val="24"/>
          <w:szCs w:val="24"/>
          <w:lang w:val="en-US" w:eastAsia="zh-CN"/>
        </w:rPr>
        <w:t xml:space="preserve"> by sitting and not moving to change anything; </w:t>
      </w:r>
      <w:smartTag w:uri="urn:schemas-microsoft-com:office:smarttags" w:element="country-region">
        <w:r w:rsidRPr="00424AD6">
          <w:rPr>
            <w:rFonts w:ascii="Times New Roman" w:eastAsia="宋体" w:hAnsi="Times New Roman"/>
            <w:sz w:val="24"/>
            <w:szCs w:val="24"/>
            <w:lang w:val="en-US" w:eastAsia="zh-CN"/>
          </w:rPr>
          <w:t>Japan</w:t>
        </w:r>
      </w:smartTag>
      <w:r w:rsidRPr="00424AD6">
        <w:rPr>
          <w:rFonts w:ascii="Times New Roman" w:eastAsia="宋体" w:hAnsi="Times New Roman"/>
          <w:sz w:val="24"/>
          <w:szCs w:val="24"/>
          <w:lang w:val="en-US" w:eastAsia="zh-CN"/>
        </w:rPr>
        <w:t xml:space="preserve"> is not radiating on a declining Manchu official, but now exerts influence via </w:t>
      </w:r>
      <w:smartTag w:uri="urn:schemas-microsoft-com:office:smarttags" w:element="country-region">
        <w:r w:rsidRPr="00424AD6">
          <w:rPr>
            <w:rFonts w:ascii="Times New Roman" w:eastAsia="宋体" w:hAnsi="Times New Roman"/>
            <w:sz w:val="24"/>
            <w:szCs w:val="24"/>
            <w:lang w:val="en-US" w:eastAsia="zh-CN"/>
          </w:rPr>
          <w:t>Taiwan</w:t>
        </w:r>
      </w:smartTag>
      <w:r w:rsidRPr="00424AD6">
        <w:rPr>
          <w:rFonts w:ascii="Times New Roman" w:eastAsia="宋体" w:hAnsi="Times New Roman"/>
          <w:sz w:val="24"/>
          <w:szCs w:val="24"/>
          <w:lang w:val="en-US" w:eastAsia="zh-CN"/>
        </w:rPr>
        <w:t xml:space="preserve"> to </w:t>
      </w:r>
      <w:smartTag w:uri="urn:schemas-microsoft-com:office:smarttags" w:element="State">
        <w:smartTag w:uri="urn:schemas-microsoft-com:office:smarttags" w:element="place">
          <w:r w:rsidRPr="00424AD6">
            <w:rPr>
              <w:rFonts w:ascii="Times New Roman" w:eastAsia="宋体" w:hAnsi="Times New Roman"/>
              <w:sz w:val="24"/>
              <w:szCs w:val="24"/>
              <w:lang w:val="en-US" w:eastAsia="zh-CN"/>
            </w:rPr>
            <w:t>Fujian</w:t>
          </w:r>
        </w:smartTag>
      </w:smartTag>
      <w:r w:rsidRPr="00424AD6">
        <w:rPr>
          <w:rFonts w:ascii="Times New Roman" w:eastAsia="宋体" w:hAnsi="Times New Roman"/>
          <w:sz w:val="24"/>
          <w:szCs w:val="24"/>
          <w:lang w:val="en-US" w:eastAsia="zh-CN"/>
        </w:rPr>
        <w:t xml:space="preserve"> province on the mainland. </w:t>
      </w:r>
      <w:smartTag w:uri="urn:schemas-microsoft-com:office:smarttags" w:element="country-region">
        <w:r w:rsidRPr="00424AD6">
          <w:rPr>
            <w:rFonts w:ascii="Times New Roman" w:eastAsia="宋体" w:hAnsi="Times New Roman"/>
            <w:sz w:val="24"/>
            <w:szCs w:val="24"/>
            <w:lang w:val="en-US" w:eastAsia="zh-CN"/>
          </w:rPr>
          <w:t>Germany</w:t>
        </w:r>
      </w:smartTag>
      <w:r w:rsidRPr="00424AD6">
        <w:rPr>
          <w:rFonts w:ascii="Times New Roman" w:eastAsia="宋体" w:hAnsi="Times New Roman"/>
          <w:sz w:val="24"/>
          <w:szCs w:val="24"/>
          <w:lang w:val="en-US" w:eastAsia="zh-CN"/>
        </w:rPr>
        <w:t xml:space="preserve"> </w:t>
      </w:r>
      <w:r>
        <w:rPr>
          <w:rFonts w:ascii="Times New Roman" w:eastAsia="宋体" w:hAnsi="Times New Roman"/>
          <w:sz w:val="24"/>
          <w:szCs w:val="24"/>
          <w:lang w:val="en-US" w:eastAsia="zh-CN"/>
        </w:rPr>
        <w:t xml:space="preserve">has </w:t>
      </w:r>
      <w:r w:rsidRPr="00424AD6">
        <w:rPr>
          <w:rFonts w:ascii="Times New Roman" w:eastAsia="宋体" w:hAnsi="Times New Roman"/>
          <w:sz w:val="24"/>
          <w:szCs w:val="24"/>
          <w:lang w:val="en-US" w:eastAsia="zh-CN"/>
        </w:rPr>
        <w:t>developed into a veritable little snake that reach</w:t>
      </w:r>
      <w:r>
        <w:rPr>
          <w:rFonts w:ascii="Times New Roman" w:eastAsia="宋体" w:hAnsi="Times New Roman"/>
          <w:sz w:val="24"/>
          <w:szCs w:val="24"/>
          <w:lang w:val="en-US" w:eastAsia="zh-CN"/>
        </w:rPr>
        <w:t>es</w:t>
      </w:r>
      <w:r w:rsidRPr="00424AD6">
        <w:rPr>
          <w:rFonts w:ascii="Times New Roman" w:eastAsia="宋体" w:hAnsi="Times New Roman"/>
          <w:sz w:val="24"/>
          <w:szCs w:val="24"/>
          <w:lang w:val="en-US" w:eastAsia="zh-CN"/>
        </w:rPr>
        <w:t xml:space="preserve"> inland from </w:t>
      </w:r>
      <w:smartTag w:uri="urn:schemas-microsoft-com:office:smarttags" w:element="State">
        <w:r w:rsidRPr="00424AD6">
          <w:rPr>
            <w:rFonts w:ascii="Times New Roman" w:eastAsia="宋体" w:hAnsi="Times New Roman"/>
            <w:sz w:val="24"/>
            <w:szCs w:val="24"/>
            <w:lang w:val="en-US" w:eastAsia="zh-CN"/>
          </w:rPr>
          <w:t>Shandong</w:t>
        </w:r>
      </w:smartTag>
      <w:r w:rsidRPr="00424AD6">
        <w:rPr>
          <w:rFonts w:ascii="Times New Roman" w:eastAsia="宋体" w:hAnsi="Times New Roman"/>
          <w:sz w:val="24"/>
          <w:szCs w:val="24"/>
          <w:lang w:val="en-US" w:eastAsia="zh-CN"/>
        </w:rPr>
        <w:t xml:space="preserve">, and down the coast towards </w:t>
      </w:r>
      <w:smartTag w:uri="urn:schemas-microsoft-com:office:smarttags" w:element="place">
        <w:smartTag w:uri="urn:schemas-microsoft-com:office:smarttags" w:element="City">
          <w:r w:rsidRPr="00424AD6">
            <w:rPr>
              <w:rFonts w:ascii="Times New Roman" w:eastAsia="宋体" w:hAnsi="Times New Roman"/>
              <w:sz w:val="24"/>
              <w:szCs w:val="24"/>
              <w:lang w:val="en-US" w:eastAsia="zh-CN"/>
            </w:rPr>
            <w:t>Shanghai</w:t>
          </w:r>
        </w:smartTag>
      </w:smartTag>
      <w:r w:rsidRPr="00424AD6">
        <w:rPr>
          <w:rFonts w:ascii="Times New Roman" w:eastAsia="宋体" w:hAnsi="Times New Roman"/>
          <w:sz w:val="24"/>
          <w:szCs w:val="24"/>
          <w:lang w:val="en-US" w:eastAsia="zh-CN"/>
        </w:rPr>
        <w:t>.</w:t>
      </w:r>
    </w:p>
    <w:p w:rsidR="00EC306A" w:rsidRPr="00424AD6" w:rsidRDefault="00EC306A" w:rsidP="00EC306A">
      <w:pPr>
        <w:autoSpaceDE w:val="0"/>
        <w:autoSpaceDN w:val="0"/>
        <w:adjustRightInd w:val="0"/>
        <w:spacing w:after="0"/>
        <w:rPr>
          <w:rFonts w:ascii="Times New Roman" w:eastAsia="宋体" w:hAnsi="Times New Roman"/>
          <w:sz w:val="24"/>
          <w:szCs w:val="24"/>
          <w:lang w:val="en-US" w:eastAsia="zh-CN"/>
        </w:rPr>
      </w:pPr>
    </w:p>
    <w:p w:rsidR="00EC306A" w:rsidRPr="00424AD6" w:rsidRDefault="00EC306A" w:rsidP="00EC306A">
      <w:pPr>
        <w:autoSpaceDE w:val="0"/>
        <w:autoSpaceDN w:val="0"/>
        <w:adjustRightInd w:val="0"/>
        <w:spacing w:after="0"/>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The detailed commentary on the cartoon entitled “The present situation” explains the image step by step to an implied reader who is unequipped to decode it (and is harangued as having less patriotic fervor than a six-year old child). The complicated relations between the </w:t>
      </w:r>
      <w:r>
        <w:rPr>
          <w:rFonts w:ascii="Times New Roman" w:eastAsia="宋体" w:hAnsi="Times New Roman"/>
          <w:sz w:val="24"/>
          <w:szCs w:val="24"/>
          <w:lang w:val="en-US" w:eastAsia="zh-CN"/>
        </w:rPr>
        <w:t>P</w:t>
      </w:r>
      <w:r w:rsidRPr="00424AD6">
        <w:rPr>
          <w:rFonts w:ascii="Times New Roman" w:eastAsia="宋体" w:hAnsi="Times New Roman"/>
          <w:sz w:val="24"/>
          <w:szCs w:val="24"/>
          <w:lang w:val="en-US" w:eastAsia="zh-CN"/>
        </w:rPr>
        <w:t>owers and Russia are confusing the Chinese state leaders, who are afraid of the popular reaction if they sell out, which results in “millions of people being as muddle-headed as the state leaders” and the need for both to be awakened by this newspaper. The “resistance”</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 to which the paper’s call tries to awaken the “compatriots” and “citizens”</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 is directed against the Chinese government’s eagerness to accommodate the Russians by giving in to their demands. </w:t>
      </w:r>
    </w:p>
    <w:p w:rsidR="00EC306A" w:rsidRPr="00424AD6" w:rsidRDefault="00EC306A" w:rsidP="00EC306A">
      <w:pPr>
        <w:autoSpaceDE w:val="0"/>
        <w:autoSpaceDN w:val="0"/>
        <w:adjustRightInd w:val="0"/>
        <w:spacing w:after="0" w:line="240" w:lineRule="auto"/>
        <w:rPr>
          <w:rFonts w:ascii="Times New Roman" w:eastAsia="宋体" w:hAnsi="Times New Roman"/>
          <w:sz w:val="24"/>
          <w:szCs w:val="24"/>
          <w:lang w:val="en-US" w:eastAsia="zh-CN"/>
        </w:rPr>
      </w:pPr>
    </w:p>
    <w:p w:rsidR="00EC306A" w:rsidRPr="000D135F" w:rsidRDefault="00EC306A" w:rsidP="00EC306A">
      <w:pPr>
        <w:autoSpaceDE w:val="0"/>
        <w:autoSpaceDN w:val="0"/>
        <w:adjustRightInd w:val="0"/>
        <w:spacing w:after="0"/>
        <w:rPr>
          <w:rFonts w:ascii="Times New Roman" w:hAnsi="Times New Roman"/>
          <w:sz w:val="24"/>
          <w:szCs w:val="24"/>
          <w:lang w:val="en-US"/>
        </w:rPr>
      </w:pPr>
      <w:r w:rsidRPr="00424AD6">
        <w:rPr>
          <w:rFonts w:ascii="Times New Roman" w:eastAsia="宋体" w:hAnsi="Times New Roman"/>
          <w:sz w:val="24"/>
          <w:szCs w:val="24"/>
          <w:lang w:val="en-US" w:eastAsia="zh-CN"/>
        </w:rPr>
        <w:t>While this paper was published in the Chinese media capital of Shanghai</w:t>
      </w:r>
      <w:r>
        <w:rPr>
          <w:rFonts w:ascii="Times New Roman" w:eastAsia="宋体" w:hAnsi="Times New Roman"/>
          <w:sz w:val="24"/>
          <w:szCs w:val="24"/>
          <w:lang w:val="en-US" w:eastAsia="zh-CN"/>
        </w:rPr>
        <w:t xml:space="preserve"> (</w:t>
      </w:r>
      <w:r w:rsidRPr="00424AD6">
        <w:rPr>
          <w:rFonts w:ascii="Times New Roman" w:eastAsia="宋体" w:hAnsi="Times New Roman"/>
          <w:sz w:val="24"/>
          <w:szCs w:val="24"/>
          <w:lang w:val="en-US" w:eastAsia="zh-CN"/>
        </w:rPr>
        <w:t>where readers would be familiar with this type of communication and, as we learned, people could buy the colored poster in a foreign bookstore</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 this commentary and its simple language suggest that the paper primarily tried to reach and mobilize people from “the entire country,” i.e. beyond Shanghai, who were not bilingual.</w:t>
      </w:r>
      <w:r w:rsidRPr="00424AD6">
        <w:rPr>
          <w:rStyle w:val="FootnoteReference"/>
          <w:rFonts w:ascii="Times New Roman" w:eastAsia="宋体" w:hAnsi="Times New Roman"/>
          <w:sz w:val="24"/>
          <w:szCs w:val="24"/>
          <w:lang w:val="en-US" w:eastAsia="zh-CN"/>
        </w:rPr>
        <w:footnoteReference w:id="51"/>
      </w:r>
      <w:r w:rsidRPr="00424AD6">
        <w:rPr>
          <w:rFonts w:ascii="Times New Roman" w:eastAsia="宋体" w:hAnsi="Times New Roman"/>
          <w:sz w:val="24"/>
          <w:szCs w:val="24"/>
          <w:lang w:val="en-US" w:eastAsia="zh-CN"/>
        </w:rPr>
        <w:t xml:space="preserve"> The paper took this aim to reach “the entire country” seriously,</w:t>
      </w:r>
      <w:r w:rsidRPr="00424AD6">
        <w:rPr>
          <w:rStyle w:val="FootnoteReference"/>
          <w:rFonts w:ascii="Times New Roman" w:eastAsia="宋体" w:hAnsi="Times New Roman"/>
          <w:sz w:val="24"/>
          <w:szCs w:val="24"/>
          <w:lang w:val="en-US" w:eastAsia="zh-CN"/>
        </w:rPr>
        <w:footnoteReference w:id="52"/>
      </w:r>
      <w:r w:rsidRPr="00424AD6">
        <w:rPr>
          <w:rFonts w:ascii="Times New Roman" w:eastAsia="宋体" w:hAnsi="Times New Roman"/>
          <w:sz w:val="24"/>
          <w:szCs w:val="24"/>
          <w:lang w:val="en-US" w:eastAsia="zh-CN"/>
        </w:rPr>
        <w:t xml:space="preserve"> which shows the difficulties of crossing the divide between places such as </w:t>
      </w:r>
      <w:smartTag w:uri="urn:schemas-microsoft-com:office:smarttags" w:element="City">
        <w:smartTag w:uri="urn:schemas-microsoft-com:office:smarttags" w:element="place">
          <w:r w:rsidRPr="00424AD6">
            <w:rPr>
              <w:rFonts w:ascii="Times New Roman" w:eastAsia="宋体" w:hAnsi="Times New Roman"/>
              <w:sz w:val="24"/>
              <w:szCs w:val="24"/>
              <w:lang w:val="en-US" w:eastAsia="zh-CN"/>
            </w:rPr>
            <w:t>Shanghai</w:t>
          </w:r>
        </w:smartTag>
      </w:smartTag>
      <w:r w:rsidRPr="00424AD6">
        <w:rPr>
          <w:rFonts w:ascii="Times New Roman" w:eastAsia="宋体" w:hAnsi="Times New Roman"/>
          <w:sz w:val="24"/>
          <w:szCs w:val="24"/>
          <w:lang w:val="en-US" w:eastAsia="zh-CN"/>
        </w:rPr>
        <w:t xml:space="preserve"> and the rest of the country. We will have </w:t>
      </w:r>
      <w:r w:rsidRPr="00424AD6">
        <w:rPr>
          <w:rFonts w:ascii="Times New Roman" w:eastAsia="宋体" w:hAnsi="Times New Roman"/>
          <w:sz w:val="24"/>
          <w:szCs w:val="24"/>
          <w:lang w:val="en-US" w:eastAsia="zh-CN"/>
        </w:rPr>
        <w:lastRenderedPageBreak/>
        <w:t>to discuss the non-homogeneity of the public sphere, the significant imbalance between the contact zones in the foreign settlements and the Chinese hinterland, and the relationship of the public sphere to the “national” territory</w:t>
      </w:r>
      <w:r w:rsidRPr="00424AD6">
        <w:rPr>
          <w:lang w:val="en-US"/>
        </w:rPr>
        <w:t>.</w:t>
      </w:r>
      <w:r w:rsidRPr="00424AD6">
        <w:rPr>
          <w:rStyle w:val="FootnoteReference"/>
          <w:lang w:val="en-US"/>
        </w:rPr>
        <w:footnoteReference w:id="53"/>
      </w:r>
      <w:r w:rsidRPr="00424AD6">
        <w:rPr>
          <w:lang w:val="en-US"/>
        </w:rPr>
        <w:t xml:space="preserve"> </w:t>
      </w:r>
    </w:p>
    <w:p w:rsidR="00EC306A" w:rsidRPr="000D135F" w:rsidRDefault="00EC306A" w:rsidP="00EC306A">
      <w:pPr>
        <w:autoSpaceDE w:val="0"/>
        <w:autoSpaceDN w:val="0"/>
        <w:adjustRightInd w:val="0"/>
        <w:spacing w:after="0" w:line="240" w:lineRule="auto"/>
        <w:rPr>
          <w:rFonts w:ascii="Times New Roman" w:hAnsi="Times New Roman"/>
          <w:sz w:val="24"/>
          <w:szCs w:val="24"/>
          <w:lang w:val="en-US"/>
        </w:rPr>
      </w:pPr>
    </w:p>
    <w:p w:rsidR="00EC306A" w:rsidRPr="00424AD6" w:rsidRDefault="00EC306A" w:rsidP="00EC306A">
      <w:pPr>
        <w:autoSpaceDE w:val="0"/>
        <w:autoSpaceDN w:val="0"/>
        <w:adjustRightInd w:val="0"/>
        <w:spacing w:after="0"/>
        <w:rPr>
          <w:rFonts w:ascii="Times New Roman" w:eastAsia="宋体" w:hAnsi="Times New Roman"/>
          <w:sz w:val="24"/>
          <w:szCs w:val="24"/>
          <w:lang w:val="en-US" w:eastAsia="zh-CN"/>
        </w:rPr>
      </w:pPr>
      <w:r w:rsidRPr="003952A5">
        <w:rPr>
          <w:rFonts w:ascii="Times New Roman" w:eastAsia="宋体" w:hAnsi="Times New Roman"/>
          <w:sz w:val="24"/>
          <w:szCs w:val="24"/>
          <w:lang w:val="en-US" w:eastAsia="zh-CN"/>
        </w:rPr>
        <w:t>In</w:t>
      </w:r>
      <w:r w:rsidRPr="00424AD6">
        <w:rPr>
          <w:rFonts w:ascii="Times New Roman" w:eastAsia="宋体" w:hAnsi="Times New Roman"/>
          <w:sz w:val="24"/>
          <w:szCs w:val="24"/>
          <w:lang w:val="en-US" w:eastAsia="zh-CN"/>
        </w:rPr>
        <w:t xml:space="preserve"> combining the impending threat</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the Powers dividing up the melon</w:t>
      </w:r>
      <w:r>
        <w:rPr>
          <w:rFonts w:ascii="Times New Roman" w:eastAsia="宋体" w:hAnsi="Times New Roman"/>
          <w:sz w:val="24"/>
          <w:szCs w:val="24"/>
          <w:lang w:val="en-US" w:eastAsia="zh-CN"/>
        </w:rPr>
        <w:t xml:space="preserve">, </w:t>
      </w:r>
      <w:r w:rsidRPr="00424AD6">
        <w:rPr>
          <w:rFonts w:ascii="Times New Roman" w:eastAsia="宋体" w:hAnsi="Times New Roman"/>
          <w:sz w:val="24"/>
          <w:szCs w:val="24"/>
          <w:lang w:val="en-US" w:eastAsia="zh-CN"/>
        </w:rPr>
        <w:t>the problem of China being asleep</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and the appeal for action, this cartoon and its accompanying texts share the agenda of the earlier versions. But the commentary is particular</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 first in its single-minded concentration on </w:t>
      </w:r>
      <w:smartTag w:uri="urn:schemas-microsoft-com:office:smarttags" w:element="country-region">
        <w:r w:rsidRPr="00424AD6">
          <w:rPr>
            <w:rFonts w:ascii="Times New Roman" w:eastAsia="宋体" w:hAnsi="Times New Roman"/>
            <w:sz w:val="24"/>
            <w:szCs w:val="24"/>
            <w:lang w:val="en-US" w:eastAsia="zh-CN"/>
          </w:rPr>
          <w:t>Russia</w:t>
        </w:r>
      </w:smartTag>
      <w:r w:rsidRPr="00424AD6">
        <w:rPr>
          <w:rFonts w:ascii="Times New Roman" w:eastAsia="宋体" w:hAnsi="Times New Roman"/>
          <w:sz w:val="24"/>
          <w:szCs w:val="24"/>
          <w:lang w:val="en-US" w:eastAsia="zh-CN"/>
        </w:rPr>
        <w:t xml:space="preserve">’s administrative integration of </w:t>
      </w:r>
      <w:smartTag w:uri="urn:schemas-microsoft-com:office:smarttags" w:element="country-region">
        <w:r w:rsidRPr="00424AD6">
          <w:rPr>
            <w:rFonts w:ascii="Times New Roman" w:eastAsia="宋体" w:hAnsi="Times New Roman"/>
            <w:sz w:val="24"/>
            <w:szCs w:val="24"/>
            <w:lang w:val="en-US" w:eastAsia="zh-CN"/>
          </w:rPr>
          <w:t>China</w:t>
        </w:r>
      </w:smartTag>
      <w:r w:rsidRPr="00424AD6">
        <w:rPr>
          <w:rFonts w:ascii="Times New Roman" w:eastAsia="宋体" w:hAnsi="Times New Roman"/>
          <w:sz w:val="24"/>
          <w:szCs w:val="24"/>
          <w:lang w:val="en-US" w:eastAsia="zh-CN"/>
        </w:rPr>
        <w:t xml:space="preserve">’s </w:t>
      </w:r>
      <w:proofErr w:type="gramStart"/>
      <w:smartTag w:uri="urn:schemas-microsoft-com:office:smarttags" w:element="State">
        <w:r w:rsidRPr="00424AD6">
          <w:rPr>
            <w:rFonts w:ascii="Times New Roman" w:eastAsia="宋体" w:hAnsi="Times New Roman"/>
            <w:sz w:val="24"/>
            <w:szCs w:val="24"/>
            <w:lang w:val="en-US" w:eastAsia="zh-CN"/>
          </w:rPr>
          <w:t>northern</w:t>
        </w:r>
        <w:proofErr w:type="gramEnd"/>
        <w:r w:rsidRPr="00424AD6">
          <w:rPr>
            <w:rFonts w:ascii="Times New Roman" w:eastAsia="宋体" w:hAnsi="Times New Roman"/>
            <w:sz w:val="24"/>
            <w:szCs w:val="24"/>
            <w:lang w:val="en-US" w:eastAsia="zh-CN"/>
          </w:rPr>
          <w:t xml:space="preserve"> provinces</w:t>
        </w:r>
      </w:smartTag>
      <w:r w:rsidRPr="00424AD6">
        <w:rPr>
          <w:rFonts w:ascii="Times New Roman" w:eastAsia="宋体" w:hAnsi="Times New Roman"/>
          <w:sz w:val="24"/>
          <w:szCs w:val="24"/>
          <w:lang w:val="en-US" w:eastAsia="zh-CN"/>
        </w:rPr>
        <w:t xml:space="preserve"> into its state administration and, secondly, in designing a strategy that sees the key for thwarting </w:t>
      </w:r>
      <w:smartTag w:uri="urn:schemas-microsoft-com:office:smarttags" w:element="country-region">
        <w:r w:rsidRPr="00424AD6">
          <w:rPr>
            <w:rFonts w:ascii="Times New Roman" w:eastAsia="宋体" w:hAnsi="Times New Roman"/>
            <w:sz w:val="24"/>
            <w:szCs w:val="24"/>
            <w:lang w:val="en-US" w:eastAsia="zh-CN"/>
          </w:rPr>
          <w:t>Russia</w:t>
        </w:r>
      </w:smartTag>
      <w:r w:rsidRPr="00424AD6">
        <w:rPr>
          <w:rFonts w:ascii="Times New Roman" w:eastAsia="宋体" w:hAnsi="Times New Roman"/>
          <w:sz w:val="24"/>
          <w:szCs w:val="24"/>
          <w:lang w:val="en-US" w:eastAsia="zh-CN"/>
        </w:rPr>
        <w:t xml:space="preserve">’s designs in fostering popular resistance to the government’s sell-out to </w:t>
      </w:r>
      <w:smartTag w:uri="urn:schemas-microsoft-com:office:smarttags" w:element="place">
        <w:smartTag w:uri="urn:schemas-microsoft-com:office:smarttags" w:element="country-region">
          <w:r w:rsidRPr="00424AD6">
            <w:rPr>
              <w:rFonts w:ascii="Times New Roman" w:eastAsia="宋体" w:hAnsi="Times New Roman"/>
              <w:sz w:val="24"/>
              <w:szCs w:val="24"/>
              <w:lang w:val="en-US" w:eastAsia="zh-CN"/>
            </w:rPr>
            <w:t>Russia</w:t>
          </w:r>
        </w:smartTag>
      </w:smartTag>
      <w:r w:rsidRPr="00424AD6">
        <w:rPr>
          <w:rFonts w:ascii="Times New Roman" w:eastAsia="宋体" w:hAnsi="Times New Roman"/>
          <w:sz w:val="24"/>
          <w:szCs w:val="24"/>
          <w:lang w:val="en-US" w:eastAsia="zh-CN"/>
        </w:rPr>
        <w:t xml:space="preserve">.  </w:t>
      </w:r>
    </w:p>
    <w:p w:rsidR="00EC306A" w:rsidRPr="00424AD6" w:rsidRDefault="00EC306A" w:rsidP="00EC306A">
      <w:pPr>
        <w:autoSpaceDE w:val="0"/>
        <w:autoSpaceDN w:val="0"/>
        <w:adjustRightInd w:val="0"/>
        <w:spacing w:after="0" w:line="240" w:lineRule="auto"/>
        <w:rPr>
          <w:rFonts w:ascii="Times New Roman" w:eastAsia="宋体" w:hAnsi="Times New Roman"/>
          <w:sz w:val="24"/>
          <w:szCs w:val="24"/>
          <w:lang w:val="en-US" w:eastAsia="zh-CN"/>
        </w:rPr>
      </w:pPr>
    </w:p>
    <w:p w:rsidR="00EC306A" w:rsidRPr="00424AD6" w:rsidRDefault="00EC306A" w:rsidP="00EC306A">
      <w:pPr>
        <w:autoSpaceDE w:val="0"/>
        <w:autoSpaceDN w:val="0"/>
        <w:adjustRightInd w:val="0"/>
        <w:spacing w:after="0"/>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The short foray to the </w:t>
      </w:r>
      <w:r w:rsidRPr="00424AD6">
        <w:rPr>
          <w:rFonts w:ascii="Times New Roman" w:eastAsia="宋体" w:hAnsi="Times New Roman"/>
          <w:i/>
          <w:sz w:val="24"/>
          <w:szCs w:val="24"/>
          <w:lang w:val="en-US" w:eastAsia="zh-CN"/>
        </w:rPr>
        <w:t>Shiju tu</w:t>
      </w:r>
      <w:r w:rsidRPr="00424AD6">
        <w:rPr>
          <w:rFonts w:ascii="Times New Roman" w:eastAsia="宋体" w:hAnsi="Times New Roman"/>
          <w:sz w:val="24"/>
          <w:szCs w:val="24"/>
          <w:lang w:val="en-US" w:eastAsia="zh-CN"/>
        </w:rPr>
        <w:t xml:space="preserve"> has shown that abstract words are neither the only nor the most effective </w:t>
      </w:r>
      <w:r>
        <w:rPr>
          <w:rFonts w:ascii="Times New Roman" w:eastAsia="宋体" w:hAnsi="Times New Roman"/>
          <w:sz w:val="24"/>
          <w:szCs w:val="24"/>
          <w:lang w:val="en-US" w:eastAsia="zh-CN"/>
        </w:rPr>
        <w:t>method</w:t>
      </w:r>
      <w:r w:rsidRPr="00424AD6">
        <w:rPr>
          <w:rFonts w:ascii="Times New Roman" w:eastAsia="宋体" w:hAnsi="Times New Roman"/>
          <w:sz w:val="24"/>
          <w:szCs w:val="24"/>
          <w:lang w:val="en-US" w:eastAsia="zh-CN"/>
        </w:rPr>
        <w:t xml:space="preserve"> of communication. Far from being merely the “hand maiden” of concepts</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 restricted to introducing abstract matters to a wider audience, metaphors and images offer a genuine path to specific understanding and legitimized action. They offer a platform for a focused and controversial debate. </w:t>
      </w:r>
    </w:p>
    <w:p w:rsidR="00EC306A" w:rsidRPr="00424AD6" w:rsidRDefault="00EC306A" w:rsidP="00EC306A">
      <w:pPr>
        <w:autoSpaceDE w:val="0"/>
        <w:autoSpaceDN w:val="0"/>
        <w:adjustRightInd w:val="0"/>
        <w:spacing w:after="0" w:line="240" w:lineRule="auto"/>
        <w:rPr>
          <w:rFonts w:ascii="Times New Roman" w:eastAsia="宋体" w:hAnsi="Times New Roman"/>
          <w:sz w:val="24"/>
          <w:szCs w:val="24"/>
          <w:lang w:val="en-US" w:eastAsia="zh-CN"/>
        </w:rPr>
      </w:pPr>
    </w:p>
    <w:p w:rsidR="00EC306A" w:rsidRPr="00424AD6" w:rsidRDefault="00EC306A" w:rsidP="00EC306A">
      <w:pPr>
        <w:autoSpaceDE w:val="0"/>
        <w:autoSpaceDN w:val="0"/>
        <w:adjustRightInd w:val="0"/>
        <w:spacing w:after="0"/>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Concepts are in need of metaphors and similes for their integration with other concepts in a manner specific enough to suggest a course of action. Metaphors and similes cry out for images to make explicit the complex envisaged scenario. As we shall see, they even offer the wherewithal for allegorical narratives that</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 in the form of fiction</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 spell out the implications of a metaphorical characterization of the present. Such narratives in turn might be illustrated and commented on with a different verbiage. The images are, however, not self-explanatory. Instead, they beckon the creation of text with concepts and metaphors to explain them, or a verbal pun that will highlight the issue at stake through the medium of language.</w:t>
      </w:r>
    </w:p>
    <w:p w:rsidR="00EC306A" w:rsidRPr="00424AD6" w:rsidRDefault="00EC306A" w:rsidP="00EC306A">
      <w:pPr>
        <w:autoSpaceDE w:val="0"/>
        <w:autoSpaceDN w:val="0"/>
        <w:adjustRightInd w:val="0"/>
        <w:spacing w:after="0"/>
        <w:rPr>
          <w:rFonts w:ascii="Times New Roman" w:hAnsi="Times New Roman"/>
          <w:b/>
          <w:sz w:val="24"/>
          <w:szCs w:val="24"/>
          <w:lang w:val="en-US"/>
        </w:rPr>
      </w:pPr>
    </w:p>
    <w:p w:rsidR="00EC306A" w:rsidRPr="00424AD6" w:rsidRDefault="00EC306A" w:rsidP="00EC306A">
      <w:pPr>
        <w:autoSpaceDE w:val="0"/>
        <w:autoSpaceDN w:val="0"/>
        <w:adjustRightInd w:val="0"/>
        <w:spacing w:after="0" w:line="240" w:lineRule="auto"/>
        <w:rPr>
          <w:rFonts w:ascii="Times New Roman" w:eastAsia="宋体" w:hAnsi="Times New Roman"/>
          <w:b/>
          <w:sz w:val="24"/>
          <w:szCs w:val="24"/>
          <w:lang w:val="en-US" w:eastAsia="zh-CN"/>
        </w:rPr>
      </w:pPr>
      <w:r w:rsidRPr="00424AD6">
        <w:rPr>
          <w:rFonts w:ascii="Times New Roman" w:eastAsia="宋体" w:hAnsi="Times New Roman"/>
          <w:b/>
          <w:sz w:val="24"/>
          <w:szCs w:val="24"/>
          <w:lang w:val="en-US" w:eastAsia="zh-CN"/>
        </w:rPr>
        <w:t xml:space="preserve">The </w:t>
      </w:r>
      <w:r>
        <w:rPr>
          <w:rFonts w:ascii="Times New Roman" w:eastAsia="宋体" w:hAnsi="Times New Roman"/>
          <w:b/>
          <w:sz w:val="24"/>
          <w:szCs w:val="24"/>
          <w:lang w:val="en-US" w:eastAsia="zh-CN"/>
        </w:rPr>
        <w:t>n</w:t>
      </w:r>
      <w:r w:rsidRPr="00424AD6">
        <w:rPr>
          <w:rFonts w:ascii="Times New Roman" w:eastAsia="宋体" w:hAnsi="Times New Roman"/>
          <w:b/>
          <w:sz w:val="24"/>
          <w:szCs w:val="24"/>
          <w:lang w:val="en-US" w:eastAsia="zh-CN"/>
        </w:rPr>
        <w:t>ation “</w:t>
      </w:r>
      <w:r>
        <w:rPr>
          <w:rFonts w:ascii="Times New Roman" w:eastAsia="宋体" w:hAnsi="Times New Roman"/>
          <w:b/>
          <w:sz w:val="24"/>
          <w:szCs w:val="24"/>
          <w:lang w:val="en-US" w:eastAsia="zh-CN"/>
        </w:rPr>
        <w:t>a</w:t>
      </w:r>
      <w:r w:rsidRPr="00424AD6">
        <w:rPr>
          <w:rFonts w:ascii="Times New Roman" w:eastAsia="宋体" w:hAnsi="Times New Roman"/>
          <w:b/>
          <w:sz w:val="24"/>
          <w:szCs w:val="24"/>
          <w:lang w:val="en-US" w:eastAsia="zh-CN"/>
        </w:rPr>
        <w:t xml:space="preserve">sleep:” </w:t>
      </w:r>
      <w:r>
        <w:rPr>
          <w:rFonts w:ascii="Times New Roman" w:eastAsia="宋体" w:hAnsi="Times New Roman"/>
          <w:b/>
          <w:sz w:val="24"/>
          <w:szCs w:val="24"/>
          <w:lang w:val="en-US" w:eastAsia="zh-CN"/>
        </w:rPr>
        <w:t>t</w:t>
      </w:r>
      <w:r w:rsidRPr="00424AD6">
        <w:rPr>
          <w:rFonts w:ascii="Times New Roman" w:eastAsia="宋体" w:hAnsi="Times New Roman"/>
          <w:b/>
          <w:sz w:val="24"/>
          <w:szCs w:val="24"/>
          <w:lang w:val="en-US" w:eastAsia="zh-CN"/>
        </w:rPr>
        <w:t xml:space="preserve">ranscultural </w:t>
      </w:r>
      <w:r>
        <w:rPr>
          <w:rFonts w:ascii="Times New Roman" w:eastAsia="宋体" w:hAnsi="Times New Roman"/>
          <w:b/>
          <w:sz w:val="24"/>
          <w:szCs w:val="24"/>
          <w:lang w:val="en-US" w:eastAsia="zh-CN"/>
        </w:rPr>
        <w:t>a</w:t>
      </w:r>
      <w:r w:rsidRPr="00424AD6">
        <w:rPr>
          <w:rFonts w:ascii="Times New Roman" w:eastAsia="宋体" w:hAnsi="Times New Roman"/>
          <w:b/>
          <w:sz w:val="24"/>
          <w:szCs w:val="24"/>
          <w:lang w:val="en-US" w:eastAsia="zh-CN"/>
        </w:rPr>
        <w:t xml:space="preserve">rchaeology of a </w:t>
      </w:r>
      <w:r>
        <w:rPr>
          <w:rFonts w:ascii="Times New Roman" w:eastAsia="宋体" w:hAnsi="Times New Roman"/>
          <w:b/>
          <w:sz w:val="24"/>
          <w:szCs w:val="24"/>
          <w:lang w:val="en-US" w:eastAsia="zh-CN"/>
        </w:rPr>
        <w:t>m</w:t>
      </w:r>
      <w:r w:rsidRPr="00424AD6">
        <w:rPr>
          <w:rFonts w:ascii="Times New Roman" w:eastAsia="宋体" w:hAnsi="Times New Roman"/>
          <w:b/>
          <w:sz w:val="24"/>
          <w:szCs w:val="24"/>
          <w:lang w:val="en-US" w:eastAsia="zh-CN"/>
        </w:rPr>
        <w:t xml:space="preserve">etaphor and </w:t>
      </w:r>
      <w:r>
        <w:rPr>
          <w:rFonts w:ascii="Times New Roman" w:eastAsia="宋体" w:hAnsi="Times New Roman"/>
          <w:b/>
          <w:sz w:val="24"/>
          <w:szCs w:val="24"/>
          <w:lang w:val="en-US" w:eastAsia="zh-CN"/>
        </w:rPr>
        <w:t>i</w:t>
      </w:r>
      <w:r w:rsidRPr="00424AD6">
        <w:rPr>
          <w:rFonts w:ascii="Times New Roman" w:eastAsia="宋体" w:hAnsi="Times New Roman"/>
          <w:b/>
          <w:sz w:val="24"/>
          <w:szCs w:val="24"/>
          <w:lang w:val="en-US" w:eastAsia="zh-CN"/>
        </w:rPr>
        <w:t>mage</w:t>
      </w:r>
    </w:p>
    <w:p w:rsidR="00EC306A" w:rsidRPr="00424AD6" w:rsidRDefault="00EC306A" w:rsidP="00EC306A">
      <w:pPr>
        <w:autoSpaceDE w:val="0"/>
        <w:autoSpaceDN w:val="0"/>
        <w:adjustRightInd w:val="0"/>
        <w:spacing w:after="0" w:line="240" w:lineRule="auto"/>
        <w:rPr>
          <w:rFonts w:ascii="Times New Roman" w:eastAsia="宋体" w:hAnsi="Times New Roman"/>
          <w:b/>
          <w:sz w:val="24"/>
          <w:szCs w:val="24"/>
          <w:lang w:val="en-US" w:eastAsia="zh-CN"/>
        </w:rPr>
      </w:pPr>
      <w:r w:rsidRPr="00424AD6">
        <w:rPr>
          <w:rFonts w:ascii="Times New Roman" w:eastAsia="宋体" w:hAnsi="Times New Roman"/>
          <w:b/>
          <w:sz w:val="24"/>
          <w:szCs w:val="24"/>
          <w:lang w:val="en-US" w:eastAsia="zh-CN"/>
        </w:rPr>
        <w:tab/>
        <w:t xml:space="preserve">  </w:t>
      </w:r>
    </w:p>
    <w:p w:rsidR="00EC306A" w:rsidRPr="00424AD6" w:rsidRDefault="00EC306A" w:rsidP="00EC306A">
      <w:pPr>
        <w:autoSpaceDE w:val="0"/>
        <w:autoSpaceDN w:val="0"/>
        <w:adjustRightInd w:val="0"/>
        <w:spacing w:after="0"/>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Out of the rich array of concepts, words, metaphors, images and scenes presented in the single cartoon </w:t>
      </w:r>
      <w:r w:rsidRPr="00424AD6">
        <w:rPr>
          <w:rFonts w:ascii="Times New Roman" w:eastAsia="宋体" w:hAnsi="Times New Roman"/>
          <w:i/>
          <w:sz w:val="24"/>
          <w:szCs w:val="24"/>
          <w:lang w:val="en-US" w:eastAsia="zh-CN"/>
        </w:rPr>
        <w:t>Shiju tu</w:t>
      </w:r>
      <w:r w:rsidRPr="00424AD6">
        <w:rPr>
          <w:rFonts w:ascii="Times New Roman" w:eastAsia="宋体" w:hAnsi="Times New Roman"/>
          <w:sz w:val="24"/>
          <w:szCs w:val="24"/>
          <w:lang w:val="en-US" w:eastAsia="zh-CN"/>
        </w:rPr>
        <w:t xml:space="preserve">, I will now select one element for closer study: </w:t>
      </w:r>
      <w:smartTag w:uri="urn:schemas-microsoft-com:office:smarttags" w:element="country-region">
        <w:smartTag w:uri="urn:schemas-microsoft-com:office:smarttags" w:element="place">
          <w:r w:rsidRPr="00424AD6">
            <w:rPr>
              <w:rFonts w:ascii="Times New Roman" w:eastAsia="宋体" w:hAnsi="Times New Roman"/>
              <w:sz w:val="24"/>
              <w:szCs w:val="24"/>
              <w:lang w:val="en-US" w:eastAsia="zh-CN"/>
            </w:rPr>
            <w:t>China</w:t>
          </w:r>
        </w:smartTag>
      </w:smartTag>
      <w:r w:rsidRPr="00424AD6">
        <w:rPr>
          <w:rFonts w:ascii="Times New Roman" w:eastAsia="宋体" w:hAnsi="Times New Roman"/>
          <w:sz w:val="24"/>
          <w:szCs w:val="24"/>
          <w:lang w:val="en-US" w:eastAsia="zh-CN"/>
        </w:rPr>
        <w:t xml:space="preserve"> asleep. This selection will</w:t>
      </w:r>
      <w:r>
        <w:rPr>
          <w:rFonts w:ascii="Times New Roman" w:eastAsia="宋体" w:hAnsi="Times New Roman"/>
          <w:sz w:val="24"/>
          <w:szCs w:val="24"/>
          <w:lang w:val="en-US" w:eastAsia="zh-CN"/>
        </w:rPr>
        <w:t xml:space="preserve"> make for an economic as well as</w:t>
      </w:r>
      <w:r w:rsidR="00250BC6">
        <w:rPr>
          <w:rFonts w:ascii="Times New Roman" w:eastAsia="宋体" w:hAnsi="Times New Roman"/>
          <w:sz w:val="24"/>
          <w:szCs w:val="24"/>
          <w:lang w:val="en-US" w:eastAsia="zh-CN"/>
        </w:rPr>
        <w:t xml:space="preserve"> </w:t>
      </w:r>
      <w:r w:rsidRPr="00424AD6">
        <w:rPr>
          <w:rFonts w:ascii="Times New Roman" w:eastAsia="宋体" w:hAnsi="Times New Roman"/>
          <w:sz w:val="24"/>
          <w:szCs w:val="24"/>
          <w:lang w:val="en-US" w:eastAsia="zh-CN"/>
        </w:rPr>
        <w:t xml:space="preserve">detailed analysis. </w:t>
      </w:r>
    </w:p>
    <w:p w:rsidR="00EC306A" w:rsidRPr="00424AD6" w:rsidRDefault="00EC306A" w:rsidP="00EC306A">
      <w:pPr>
        <w:autoSpaceDE w:val="0"/>
        <w:autoSpaceDN w:val="0"/>
        <w:adjustRightInd w:val="0"/>
        <w:spacing w:after="0"/>
        <w:rPr>
          <w:rFonts w:ascii="Times New Roman" w:eastAsia="宋体" w:hAnsi="Times New Roman"/>
          <w:sz w:val="24"/>
          <w:szCs w:val="24"/>
          <w:lang w:val="en-US" w:eastAsia="zh-CN"/>
        </w:rPr>
      </w:pPr>
    </w:p>
    <w:p w:rsidR="00EC306A" w:rsidRPr="00424AD6" w:rsidRDefault="00EC306A" w:rsidP="00EC306A">
      <w:pPr>
        <w:autoSpaceDE w:val="0"/>
        <w:autoSpaceDN w:val="0"/>
        <w:adjustRightInd w:val="0"/>
        <w:spacing w:after="0"/>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The notion that a collectivity such as a nation, class, or gender could be “asleep” presupposes a violent operation, namely the transformation of this collectivity into a living entity with a potentially unified will, a will that is for the duration of the sleep out of practical operation. The sleep metaphor defines an asymmetry in agency either between the sleeping and waking state of the same organism, or between one sleeping organism and others that are awake.</w:t>
      </w:r>
    </w:p>
    <w:p w:rsidR="00EC306A" w:rsidRPr="00424AD6" w:rsidRDefault="00EC306A" w:rsidP="00EC306A">
      <w:pPr>
        <w:autoSpaceDE w:val="0"/>
        <w:autoSpaceDN w:val="0"/>
        <w:adjustRightInd w:val="0"/>
        <w:spacing w:after="0"/>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 </w:t>
      </w:r>
    </w:p>
    <w:p w:rsidR="00A00A49" w:rsidRPr="00A00A49" w:rsidRDefault="00EC306A" w:rsidP="00A00A49">
      <w:pPr>
        <w:autoSpaceDE w:val="0"/>
        <w:autoSpaceDN w:val="0"/>
        <w:adjustRightInd w:val="0"/>
        <w:spacing w:after="0"/>
        <w:rPr>
          <w:rFonts w:ascii="Times New Roman" w:eastAsia="宋体" w:hAnsi="Times New Roman"/>
          <w:sz w:val="24"/>
          <w:szCs w:val="24"/>
          <w:lang w:val="en-US" w:eastAsia="zh-CN"/>
        </w:rPr>
      </w:pPr>
      <w:r w:rsidRPr="00424AD6">
        <w:rPr>
          <w:rFonts w:ascii="Times New Roman" w:eastAsia="宋体" w:hAnsi="Times New Roman"/>
          <w:sz w:val="24"/>
          <w:szCs w:val="24"/>
          <w:lang w:val="en-US" w:eastAsia="zh-CN"/>
        </w:rPr>
        <w:t xml:space="preserve">This form of sleep metaphor spread in the Chinese language </w:t>
      </w:r>
      <w:r>
        <w:rPr>
          <w:rFonts w:ascii="Times New Roman" w:eastAsia="宋体" w:hAnsi="Times New Roman"/>
          <w:sz w:val="24"/>
          <w:szCs w:val="24"/>
          <w:lang w:val="en-US" w:eastAsia="zh-CN"/>
        </w:rPr>
        <w:t>after</w:t>
      </w:r>
      <w:r w:rsidRPr="00424AD6">
        <w:rPr>
          <w:rFonts w:ascii="Times New Roman" w:eastAsia="宋体" w:hAnsi="Times New Roman"/>
          <w:sz w:val="24"/>
          <w:szCs w:val="24"/>
          <w:lang w:val="en-US" w:eastAsia="zh-CN"/>
        </w:rPr>
        <w:t xml:space="preserve"> the 1880s.  Searching a large Chinese</w:t>
      </w:r>
      <w:r w:rsidR="00A33742">
        <w:rPr>
          <w:rFonts w:ascii="Times New Roman" w:eastAsia="宋体" w:hAnsi="Times New Roman"/>
          <w:sz w:val="24"/>
          <w:szCs w:val="24"/>
          <w:lang w:val="en-US" w:eastAsia="zh-CN"/>
        </w:rPr>
        <w:t xml:space="preserve"> </w:t>
      </w:r>
      <w:r w:rsidRPr="00424AD6">
        <w:rPr>
          <w:rFonts w:ascii="Times New Roman" w:eastAsia="宋体" w:hAnsi="Times New Roman"/>
          <w:sz w:val="24"/>
          <w:szCs w:val="24"/>
          <w:lang w:val="en-US" w:eastAsia="zh-CN"/>
        </w:rPr>
        <w:t>language database</w:t>
      </w:r>
      <w:r>
        <w:rPr>
          <w:rFonts w:ascii="Times New Roman" w:eastAsia="宋体" w:hAnsi="Times New Roman"/>
          <w:sz w:val="24"/>
          <w:szCs w:val="24"/>
          <w:lang w:val="en-US" w:eastAsia="zh-CN"/>
        </w:rPr>
        <w:t>,</w:t>
      </w:r>
      <w:r w:rsidRPr="00424AD6">
        <w:rPr>
          <w:rFonts w:ascii="Times New Roman" w:eastAsia="宋体" w:hAnsi="Times New Roman"/>
          <w:sz w:val="24"/>
          <w:szCs w:val="24"/>
          <w:lang w:val="en-US" w:eastAsia="zh-CN"/>
        </w:rPr>
        <w:t xml:space="preserve"> that is particularly rich in texts </w:t>
      </w:r>
      <w:r w:rsidRPr="00424AD6">
        <w:rPr>
          <w:rFonts w:ascii="Times New Roman" w:eastAsia="宋体" w:hAnsi="Times New Roman"/>
          <w:sz w:val="24"/>
          <w:szCs w:val="24"/>
          <w:lang w:val="en-US" w:eastAsia="zh-CN"/>
        </w:rPr>
        <w:lastRenderedPageBreak/>
        <w:t xml:space="preserve">associated with reform, yields the following graph for the use of the sleep metaphor </w:t>
      </w:r>
      <w:r w:rsidRPr="00A00A49">
        <w:rPr>
          <w:rFonts w:ascii="Times New Roman" w:eastAsia="宋体" w:hAnsi="Times New Roman"/>
          <w:sz w:val="24"/>
          <w:szCs w:val="24"/>
          <w:lang w:val="en-US" w:eastAsia="zh-CN"/>
        </w:rPr>
        <w:t>between 1820 and 1930:</w:t>
      </w:r>
    </w:p>
    <w:p w:rsidR="00A00A49" w:rsidRPr="00A00A49" w:rsidRDefault="00A00A49" w:rsidP="00A00A49">
      <w:pPr>
        <w:rPr>
          <w:rFonts w:ascii="Times New Roman" w:hAnsi="Times New Roman"/>
          <w:sz w:val="24"/>
          <w:szCs w:val="24"/>
          <w:lang w:val="en-US"/>
        </w:rPr>
      </w:pPr>
      <w:r w:rsidRPr="00A00A49">
        <w:rPr>
          <w:rFonts w:ascii="Times New Roman" w:hAnsi="Times New Roman"/>
          <w:sz w:val="24"/>
          <w:szCs w:val="24"/>
          <w:lang w:val="en-US"/>
        </w:rPr>
        <w:t>Fig</w:t>
      </w:r>
      <w:r>
        <w:rPr>
          <w:rFonts w:ascii="Times New Roman" w:hAnsi="Times New Roman"/>
          <w:sz w:val="24"/>
          <w:szCs w:val="24"/>
          <w:lang w:val="en-US"/>
        </w:rPr>
        <w:t>.</w:t>
      </w:r>
      <w:r w:rsidRPr="00A00A49">
        <w:rPr>
          <w:rFonts w:ascii="Times New Roman" w:hAnsi="Times New Roman"/>
          <w:sz w:val="24"/>
          <w:szCs w:val="24"/>
          <w:lang w:val="en-US"/>
        </w:rPr>
        <w:t xml:space="preserve"> 6: </w:t>
      </w:r>
      <w:r w:rsidR="00EC306A" w:rsidRPr="00A00A49">
        <w:rPr>
          <w:rFonts w:ascii="Times New Roman" w:hAnsi="Times New Roman"/>
          <w:sz w:val="24"/>
          <w:szCs w:val="24"/>
          <w:lang w:val="en-US"/>
        </w:rPr>
        <w:t>Use of the “sleep” metaphor for nations or peoples—mostly China—in Chinese</w:t>
      </w:r>
      <w:r w:rsidR="00A33742">
        <w:rPr>
          <w:rFonts w:ascii="Times New Roman" w:hAnsi="Times New Roman"/>
          <w:sz w:val="24"/>
          <w:szCs w:val="24"/>
          <w:lang w:val="en-US"/>
        </w:rPr>
        <w:t xml:space="preserve"> </w:t>
      </w:r>
      <w:r w:rsidR="00EC306A" w:rsidRPr="00A00A49">
        <w:rPr>
          <w:rFonts w:ascii="Times New Roman" w:hAnsi="Times New Roman"/>
          <w:sz w:val="24"/>
          <w:szCs w:val="24"/>
          <w:lang w:val="en-US"/>
        </w:rPr>
        <w:t>language articles contained in the database Zhongguo jinxiandai sixiang shi zhuanyeshujuku</w:t>
      </w:r>
      <w:r w:rsidR="00EC306A" w:rsidRPr="004337FB">
        <w:rPr>
          <w:rFonts w:ascii="SimSun" w:eastAsia="SimSun" w:hAnsi="SimSun"/>
          <w:sz w:val="24"/>
          <w:szCs w:val="24"/>
          <w:lang w:val="en-US"/>
        </w:rPr>
        <w:t>中國近現代思想史專業數據庫</w:t>
      </w:r>
      <w:r w:rsidR="00EC306A" w:rsidRPr="00A00A49">
        <w:rPr>
          <w:rFonts w:ascii="Times New Roman" w:hAnsi="Times New Roman"/>
          <w:b/>
          <w:sz w:val="24"/>
          <w:szCs w:val="24"/>
          <w:lang w:val="en-US"/>
        </w:rPr>
        <w:t xml:space="preserve"> </w:t>
      </w:r>
      <w:r w:rsidR="00EC306A" w:rsidRPr="00A00A49">
        <w:rPr>
          <w:rFonts w:ascii="Times New Roman" w:hAnsi="Times New Roman"/>
          <w:sz w:val="24"/>
          <w:szCs w:val="24"/>
          <w:lang w:val="en-US"/>
        </w:rPr>
        <w:t>for the years 1884-1920.</w:t>
      </w:r>
      <w:r w:rsidR="00EC306A" w:rsidRPr="00A00A49">
        <w:rPr>
          <w:rStyle w:val="FootnoteReference"/>
          <w:rFonts w:ascii="Times New Roman" w:hAnsi="Times New Roman"/>
          <w:sz w:val="24"/>
          <w:szCs w:val="24"/>
          <w:lang w:val="en-US"/>
        </w:rPr>
        <w:footnoteReference w:id="54"/>
      </w:r>
      <w:r w:rsidR="00EC306A" w:rsidRPr="00A00A49">
        <w:rPr>
          <w:rFonts w:ascii="Times New Roman" w:hAnsi="Times New Roman"/>
          <w:sz w:val="24"/>
          <w:szCs w:val="24"/>
          <w:lang w:val="en-US"/>
        </w:rPr>
        <w:t xml:space="preserve"> </w:t>
      </w:r>
      <w:proofErr w:type="gramStart"/>
      <w:r w:rsidR="00EC306A" w:rsidRPr="00A00A49">
        <w:rPr>
          <w:rFonts w:ascii="Times New Roman" w:hAnsi="Times New Roman"/>
          <w:sz w:val="24"/>
          <w:szCs w:val="24"/>
          <w:lang w:val="en-US"/>
        </w:rPr>
        <w:t>(Note: No hits before 1884, sequence 1884-1900 annually, then in five-year steps.)</w:t>
      </w:r>
      <w:proofErr w:type="gramEnd"/>
    </w:p>
    <w:p w:rsidR="00EC306A" w:rsidRPr="00424AD6" w:rsidRDefault="00EC306A" w:rsidP="00A00A49">
      <w:pPr>
        <w:pStyle w:val="Heading1"/>
        <w:spacing w:line="276" w:lineRule="auto"/>
        <w:rPr>
          <w:rFonts w:eastAsia="宋体"/>
          <w:b w:val="0"/>
          <w:sz w:val="24"/>
          <w:szCs w:val="24"/>
        </w:rPr>
      </w:pPr>
      <w:r w:rsidRPr="00A00A49">
        <w:rPr>
          <w:rFonts w:eastAsia="宋体"/>
          <w:b w:val="0"/>
          <w:sz w:val="24"/>
          <w:szCs w:val="24"/>
        </w:rPr>
        <w:t>The earliest Chinese</w:t>
      </w:r>
      <w:r w:rsidR="00A33742">
        <w:rPr>
          <w:rFonts w:eastAsia="宋体"/>
          <w:b w:val="0"/>
          <w:sz w:val="24"/>
          <w:szCs w:val="24"/>
        </w:rPr>
        <w:t xml:space="preserve"> </w:t>
      </w:r>
      <w:r w:rsidRPr="00A00A49">
        <w:rPr>
          <w:rFonts w:eastAsia="宋体"/>
          <w:b w:val="0"/>
          <w:sz w:val="24"/>
          <w:szCs w:val="24"/>
        </w:rPr>
        <w:t xml:space="preserve">language use of the metaphor that I was able to locate occurred </w:t>
      </w:r>
      <w:r w:rsidRPr="00424AD6">
        <w:rPr>
          <w:rFonts w:eastAsia="宋体"/>
          <w:b w:val="0"/>
          <w:sz w:val="24"/>
          <w:szCs w:val="24"/>
        </w:rPr>
        <w:t xml:space="preserve">in an 1884 record of the Sino-French confrontation in Vietnam. It was </w:t>
      </w:r>
      <w:r w:rsidR="00250BC6">
        <w:rPr>
          <w:rFonts w:eastAsia="宋体"/>
          <w:b w:val="0"/>
          <w:sz w:val="24"/>
          <w:szCs w:val="24"/>
        </w:rPr>
        <w:t>put together</w:t>
      </w:r>
      <w:r w:rsidRPr="00424AD6">
        <w:rPr>
          <w:rFonts w:eastAsia="宋体"/>
          <w:b w:val="0"/>
          <w:sz w:val="24"/>
          <w:szCs w:val="24"/>
        </w:rPr>
        <w:t xml:space="preserve"> by a group of authors including </w:t>
      </w:r>
      <w:r w:rsidR="00250BC6">
        <w:rPr>
          <w:rFonts w:eastAsia="宋体"/>
          <w:b w:val="0"/>
          <w:sz w:val="24"/>
          <w:szCs w:val="24"/>
        </w:rPr>
        <w:t xml:space="preserve">the Japanese </w:t>
      </w:r>
      <w:r w:rsidRPr="00424AD6">
        <w:rPr>
          <w:b w:val="0"/>
          <w:sz w:val="24"/>
          <w:szCs w:val="24"/>
        </w:rPr>
        <w:t xml:space="preserve">Sone Shōun </w:t>
      </w:r>
      <w:r w:rsidRPr="004337FB">
        <w:rPr>
          <w:rFonts w:ascii="SimSun" w:eastAsia="SimSun" w:hAnsi="SimSun"/>
          <w:b w:val="0"/>
          <w:sz w:val="24"/>
          <w:szCs w:val="24"/>
        </w:rPr>
        <w:t>曾根嘯雲</w:t>
      </w:r>
      <w:r w:rsidRPr="00424AD6">
        <w:rPr>
          <w:rFonts w:eastAsia="宋体"/>
          <w:b w:val="0"/>
          <w:sz w:val="24"/>
          <w:szCs w:val="24"/>
        </w:rPr>
        <w:t xml:space="preserve"> (1848-1910) as the compiler</w:t>
      </w:r>
      <w:r w:rsidR="00250BC6">
        <w:rPr>
          <w:rFonts w:eastAsia="宋体"/>
          <w:b w:val="0"/>
          <w:sz w:val="24"/>
          <w:szCs w:val="24"/>
        </w:rPr>
        <w:t xml:space="preserve"> who also added Japanese reading marks to this </w:t>
      </w:r>
      <w:r w:rsidRPr="00424AD6">
        <w:rPr>
          <w:rFonts w:eastAsia="宋体"/>
          <w:b w:val="0"/>
          <w:sz w:val="24"/>
          <w:szCs w:val="24"/>
        </w:rPr>
        <w:t>Chinese</w:t>
      </w:r>
      <w:r w:rsidR="00A33742">
        <w:rPr>
          <w:rFonts w:eastAsia="宋体"/>
          <w:b w:val="0"/>
          <w:sz w:val="24"/>
          <w:szCs w:val="24"/>
        </w:rPr>
        <w:t xml:space="preserve"> </w:t>
      </w:r>
      <w:r w:rsidRPr="00424AD6">
        <w:rPr>
          <w:rFonts w:eastAsia="宋体"/>
          <w:b w:val="0"/>
          <w:sz w:val="24"/>
          <w:szCs w:val="24"/>
        </w:rPr>
        <w:t xml:space="preserve">language </w:t>
      </w:r>
      <w:r w:rsidR="00250BC6">
        <w:rPr>
          <w:rFonts w:eastAsia="宋体"/>
          <w:b w:val="0"/>
          <w:sz w:val="24"/>
          <w:szCs w:val="24"/>
        </w:rPr>
        <w:t>text;</w:t>
      </w:r>
      <w:r w:rsidRPr="00424AD6">
        <w:rPr>
          <w:rFonts w:eastAsia="宋体"/>
          <w:b w:val="0"/>
          <w:sz w:val="24"/>
          <w:szCs w:val="24"/>
        </w:rPr>
        <w:t xml:space="preserve"> Wang Tao </w:t>
      </w:r>
      <w:r w:rsidRPr="004337FB">
        <w:rPr>
          <w:rFonts w:ascii="SimSun" w:eastAsia="SimSun" w:hAnsi="SimSun"/>
          <w:b w:val="0"/>
          <w:sz w:val="24"/>
          <w:szCs w:val="24"/>
        </w:rPr>
        <w:t>王韜</w:t>
      </w:r>
      <w:r w:rsidRPr="00424AD6">
        <w:rPr>
          <w:rFonts w:eastAsia="宋体"/>
          <w:b w:val="0"/>
          <w:sz w:val="24"/>
          <w:szCs w:val="24"/>
        </w:rPr>
        <w:t xml:space="preserve"> (1828-1897), the editor of the </w:t>
      </w:r>
      <w:r w:rsidRPr="00424AD6">
        <w:rPr>
          <w:rFonts w:eastAsia="宋体"/>
          <w:b w:val="0"/>
          <w:i/>
          <w:sz w:val="24"/>
          <w:szCs w:val="24"/>
        </w:rPr>
        <w:t>Xunhuan ribao</w:t>
      </w:r>
      <w:r w:rsidRPr="00424AD6">
        <w:rPr>
          <w:rFonts w:eastAsia="宋体"/>
          <w:b w:val="0"/>
          <w:sz w:val="24"/>
          <w:szCs w:val="24"/>
        </w:rPr>
        <w:t xml:space="preserve"> </w:t>
      </w:r>
      <w:r w:rsidRPr="004337FB">
        <w:rPr>
          <w:rFonts w:ascii="SimSun" w:eastAsia="SimSun" w:hAnsi="SimSun"/>
          <w:b w:val="0"/>
          <w:sz w:val="24"/>
          <w:szCs w:val="24"/>
        </w:rPr>
        <w:t>循環日報</w:t>
      </w:r>
      <w:r w:rsidRPr="00424AD6">
        <w:rPr>
          <w:rFonts w:eastAsia="宋体"/>
          <w:b w:val="0"/>
          <w:sz w:val="24"/>
          <w:szCs w:val="24"/>
        </w:rPr>
        <w:t xml:space="preserve"> (Global Daily) in Hong Kong, </w:t>
      </w:r>
      <w:r w:rsidR="007D335A">
        <w:rPr>
          <w:rFonts w:eastAsia="宋体"/>
          <w:b w:val="0"/>
          <w:sz w:val="24"/>
          <w:szCs w:val="24"/>
        </w:rPr>
        <w:t>who was</w:t>
      </w:r>
      <w:r w:rsidRPr="00424AD6">
        <w:rPr>
          <w:rFonts w:eastAsia="宋体"/>
          <w:b w:val="0"/>
          <w:sz w:val="24"/>
          <w:szCs w:val="24"/>
        </w:rPr>
        <w:t xml:space="preserve"> responsible for selecting the excerpts</w:t>
      </w:r>
      <w:r w:rsidR="00250BC6">
        <w:rPr>
          <w:rFonts w:eastAsia="宋体"/>
          <w:b w:val="0"/>
          <w:sz w:val="24"/>
          <w:szCs w:val="24"/>
        </w:rPr>
        <w:t>;</w:t>
      </w:r>
      <w:r w:rsidRPr="00424AD6">
        <w:rPr>
          <w:rFonts w:eastAsia="宋体"/>
          <w:b w:val="0"/>
          <w:sz w:val="24"/>
          <w:szCs w:val="24"/>
        </w:rPr>
        <w:t xml:space="preserve"> and the Vietnamese Ruan Heting</w:t>
      </w:r>
      <w:r w:rsidR="007D335A">
        <w:rPr>
          <w:rFonts w:eastAsia="宋体"/>
          <w:b w:val="0"/>
          <w:sz w:val="24"/>
          <w:szCs w:val="24"/>
        </w:rPr>
        <w:t>, who</w:t>
      </w:r>
      <w:r w:rsidRPr="00424AD6">
        <w:rPr>
          <w:rFonts w:eastAsia="宋体"/>
          <w:b w:val="0"/>
          <w:sz w:val="24"/>
          <w:szCs w:val="24"/>
        </w:rPr>
        <w:t xml:space="preserve"> </w:t>
      </w:r>
      <w:r w:rsidR="007D335A">
        <w:rPr>
          <w:rFonts w:eastAsia="宋体"/>
          <w:b w:val="0"/>
          <w:sz w:val="24"/>
          <w:szCs w:val="24"/>
        </w:rPr>
        <w:t>proofread the result</w:t>
      </w:r>
      <w:r w:rsidRPr="00424AD6">
        <w:rPr>
          <w:rFonts w:eastAsia="宋体"/>
          <w:b w:val="0"/>
          <w:sz w:val="24"/>
          <w:szCs w:val="24"/>
        </w:rPr>
        <w:t xml:space="preserve">: </w:t>
      </w:r>
    </w:p>
    <w:p w:rsidR="00EC306A" w:rsidRPr="00424AD6" w:rsidRDefault="00EC306A" w:rsidP="00EC306A">
      <w:pPr>
        <w:pStyle w:val="Heading1"/>
        <w:spacing w:line="276" w:lineRule="auto"/>
        <w:ind w:left="720" w:right="746"/>
        <w:rPr>
          <w:rFonts w:eastAsia="宋体"/>
          <w:b w:val="0"/>
          <w:sz w:val="24"/>
          <w:szCs w:val="24"/>
          <w:lang w:eastAsia="zh-TW"/>
        </w:rPr>
      </w:pPr>
      <w:r w:rsidRPr="00424AD6">
        <w:rPr>
          <w:b w:val="0"/>
          <w:bCs w:val="0"/>
          <w:sz w:val="24"/>
          <w:szCs w:val="24"/>
        </w:rPr>
        <w:t>When Westerners invaded China</w:t>
      </w:r>
      <w:r w:rsidRPr="00047662">
        <w:rPr>
          <w:b w:val="0"/>
          <w:bCs w:val="0"/>
          <w:sz w:val="24"/>
          <w:szCs w:val="24"/>
        </w:rPr>
        <w:t xml:space="preserve"> </w:t>
      </w:r>
      <w:r>
        <w:rPr>
          <w:b w:val="0"/>
          <w:bCs w:val="0"/>
          <w:sz w:val="24"/>
          <w:szCs w:val="24"/>
        </w:rPr>
        <w:t>recently</w:t>
      </w:r>
      <w:r w:rsidRPr="00424AD6">
        <w:rPr>
          <w:b w:val="0"/>
          <w:bCs w:val="0"/>
          <w:sz w:val="24"/>
          <w:szCs w:val="24"/>
        </w:rPr>
        <w:t xml:space="preserve">, </w:t>
      </w:r>
      <w:r w:rsidRPr="00424AD6">
        <w:rPr>
          <w:rFonts w:eastAsia="宋体"/>
          <w:b w:val="0"/>
          <w:bCs w:val="0"/>
          <w:sz w:val="24"/>
          <w:szCs w:val="24"/>
        </w:rPr>
        <w:t xml:space="preserve">they came upon </w:t>
      </w:r>
      <w:r w:rsidRPr="00424AD6">
        <w:rPr>
          <w:rFonts w:eastAsia="PMingLiU"/>
          <w:b w:val="0"/>
          <w:sz w:val="24"/>
          <w:szCs w:val="24"/>
        </w:rPr>
        <w:t xml:space="preserve">Qing officials </w:t>
      </w:r>
      <w:r w:rsidRPr="00424AD6">
        <w:rPr>
          <w:rFonts w:eastAsia="宋体"/>
          <w:b w:val="0"/>
          <w:sz w:val="24"/>
          <w:szCs w:val="24"/>
        </w:rPr>
        <w:t>who were</w:t>
      </w:r>
      <w:r w:rsidRPr="00424AD6">
        <w:rPr>
          <w:rFonts w:eastAsia="PMingLiU"/>
          <w:b w:val="0"/>
          <w:sz w:val="24"/>
          <w:szCs w:val="24"/>
        </w:rPr>
        <w:t xml:space="preserve"> slumbering in their dreams</w:t>
      </w:r>
      <w:r w:rsidR="00250BC6">
        <w:rPr>
          <w:rFonts w:eastAsia="PMingLiU"/>
          <w:b w:val="0"/>
          <w:sz w:val="24"/>
          <w:szCs w:val="24"/>
        </w:rPr>
        <w:t>,</w:t>
      </w:r>
      <w:r w:rsidRPr="00424AD6">
        <w:rPr>
          <w:rFonts w:eastAsia="宋体"/>
          <w:b w:val="0"/>
          <w:sz w:val="24"/>
          <w:szCs w:val="24"/>
        </w:rPr>
        <w:t xml:space="preserve"> and the Qing people were also not yet aware of their own potential. Now, however, the Qing officials have awoken from their slumber and have prepared [for a confrontation] for over twenty years. They harbor deep anger and grind their teeth in enmity towards the French.</w:t>
      </w:r>
      <w:r w:rsidRPr="00424AD6">
        <w:rPr>
          <w:rStyle w:val="FootnoteReference"/>
          <w:rFonts w:eastAsia="PMingLiU"/>
          <w:b w:val="0"/>
          <w:sz w:val="24"/>
          <w:szCs w:val="24"/>
        </w:rPr>
        <w:footnoteReference w:id="55"/>
      </w:r>
      <w:r w:rsidRPr="00424AD6">
        <w:rPr>
          <w:rFonts w:eastAsia="PMingLiU"/>
          <w:b w:val="0"/>
          <w:sz w:val="24"/>
          <w:szCs w:val="24"/>
        </w:rPr>
        <w:t xml:space="preserve"> </w:t>
      </w:r>
      <w:r w:rsidRPr="004337FB">
        <w:rPr>
          <w:rFonts w:ascii="SimSun" w:eastAsia="SimSun" w:hAnsi="SimSun"/>
          <w:b w:val="0"/>
          <w:sz w:val="24"/>
          <w:szCs w:val="24"/>
          <w:lang w:eastAsia="zh-TW"/>
        </w:rPr>
        <w:t>前者西人</w:t>
      </w:r>
      <w:proofErr w:type="gramStart"/>
      <w:r w:rsidRPr="004337FB">
        <w:rPr>
          <w:rFonts w:ascii="SimSun" w:eastAsia="SimSun" w:hAnsi="SimSun"/>
          <w:b w:val="0"/>
          <w:sz w:val="24"/>
          <w:szCs w:val="24"/>
          <w:lang w:eastAsia="zh-TW"/>
        </w:rPr>
        <w:t>之侵清國</w:t>
      </w:r>
      <w:proofErr w:type="gramEnd"/>
      <w:r w:rsidRPr="00424AD6">
        <w:rPr>
          <w:rFonts w:ascii="宋体" w:eastAsia="宋体"/>
          <w:b w:val="0"/>
          <w:sz w:val="24"/>
          <w:szCs w:val="24"/>
          <w:lang w:eastAsia="zh-TW"/>
        </w:rPr>
        <w:t>，</w:t>
      </w:r>
      <w:r w:rsidRPr="004337FB">
        <w:rPr>
          <w:rFonts w:ascii="SimSun" w:eastAsia="SimSun" w:hAnsi="SimSun"/>
          <w:b w:val="0"/>
          <w:sz w:val="24"/>
          <w:szCs w:val="24"/>
          <w:lang w:eastAsia="zh-TW"/>
        </w:rPr>
        <w:t>適值清國官員睡在夢中</w:t>
      </w:r>
      <w:r w:rsidRPr="00424AD6">
        <w:rPr>
          <w:rFonts w:ascii="宋体" w:eastAsia="宋体"/>
          <w:b w:val="0"/>
          <w:sz w:val="24"/>
          <w:szCs w:val="24"/>
          <w:lang w:eastAsia="zh-TW"/>
        </w:rPr>
        <w:t>，</w:t>
      </w:r>
      <w:r w:rsidRPr="004337FB">
        <w:rPr>
          <w:rFonts w:ascii="SimSun" w:eastAsia="SimSun" w:hAnsi="SimSun"/>
          <w:b w:val="0"/>
          <w:sz w:val="24"/>
          <w:szCs w:val="24"/>
          <w:lang w:eastAsia="zh-TW"/>
        </w:rPr>
        <w:t>而清人又</w:t>
      </w:r>
      <w:proofErr w:type="gramStart"/>
      <w:r w:rsidRPr="004337FB">
        <w:rPr>
          <w:rFonts w:ascii="SimSun" w:eastAsia="SimSun" w:hAnsi="SimSun"/>
          <w:b w:val="0"/>
          <w:sz w:val="24"/>
          <w:szCs w:val="24"/>
          <w:lang w:eastAsia="zh-TW"/>
        </w:rPr>
        <w:t>未悉清人</w:t>
      </w:r>
      <w:proofErr w:type="gramEnd"/>
      <w:r w:rsidRPr="004337FB">
        <w:rPr>
          <w:rFonts w:ascii="SimSun" w:eastAsia="SimSun" w:hAnsi="SimSun"/>
          <w:b w:val="0"/>
          <w:sz w:val="24"/>
          <w:szCs w:val="24"/>
          <w:lang w:eastAsia="zh-TW"/>
        </w:rPr>
        <w:t>伎倆。今清官</w:t>
      </w:r>
      <w:proofErr w:type="gramStart"/>
      <w:r w:rsidRPr="004337FB">
        <w:rPr>
          <w:rFonts w:ascii="SimSun" w:eastAsia="SimSun" w:hAnsi="SimSun"/>
          <w:b w:val="0"/>
          <w:sz w:val="24"/>
          <w:szCs w:val="24"/>
          <w:lang w:eastAsia="zh-TW"/>
        </w:rPr>
        <w:t>既已夢醒</w:t>
      </w:r>
      <w:proofErr w:type="gramEnd"/>
      <w:r w:rsidRPr="004337FB">
        <w:rPr>
          <w:rFonts w:ascii="SimSun" w:eastAsia="SimSun" w:hAnsi="SimSun"/>
          <w:b w:val="0"/>
          <w:sz w:val="24"/>
          <w:szCs w:val="24"/>
          <w:lang w:eastAsia="zh-TW"/>
        </w:rPr>
        <w:t>，又預備二十餘年，</w:t>
      </w:r>
      <w:proofErr w:type="gramStart"/>
      <w:r w:rsidRPr="004337FB">
        <w:rPr>
          <w:rFonts w:ascii="SimSun" w:eastAsia="SimSun" w:hAnsi="SimSun"/>
          <w:b w:val="0"/>
          <w:sz w:val="24"/>
          <w:szCs w:val="24"/>
          <w:lang w:eastAsia="zh-TW"/>
        </w:rPr>
        <w:t>含憤已</w:t>
      </w:r>
      <w:proofErr w:type="gramEnd"/>
      <w:r w:rsidRPr="004337FB">
        <w:rPr>
          <w:rFonts w:ascii="SimSun" w:eastAsia="SimSun" w:hAnsi="SimSun"/>
          <w:b w:val="0"/>
          <w:sz w:val="24"/>
          <w:szCs w:val="24"/>
          <w:lang w:eastAsia="zh-TW"/>
        </w:rPr>
        <w:t>甚，皆切齒</w:t>
      </w:r>
      <w:proofErr w:type="gramStart"/>
      <w:r w:rsidRPr="004337FB">
        <w:rPr>
          <w:rFonts w:ascii="SimSun" w:eastAsia="SimSun" w:hAnsi="SimSun"/>
          <w:b w:val="0"/>
          <w:sz w:val="24"/>
          <w:szCs w:val="24"/>
          <w:lang w:eastAsia="zh-TW"/>
        </w:rPr>
        <w:t>而仇法</w:t>
      </w:r>
      <w:proofErr w:type="gramEnd"/>
      <w:r w:rsidRPr="004337FB">
        <w:rPr>
          <w:rFonts w:ascii="SimSun" w:eastAsia="SimSun" w:hAnsi="SimSun"/>
          <w:b w:val="0"/>
          <w:sz w:val="24"/>
          <w:szCs w:val="24"/>
          <w:lang w:eastAsia="zh-TW"/>
        </w:rPr>
        <w:t>。</w:t>
      </w:r>
    </w:p>
    <w:p w:rsidR="00EC306A" w:rsidRPr="00424AD6" w:rsidRDefault="00EC306A" w:rsidP="00EC306A">
      <w:pPr>
        <w:pStyle w:val="Heading1"/>
        <w:spacing w:line="276" w:lineRule="auto"/>
        <w:rPr>
          <w:rFonts w:eastAsia="PMingLiU"/>
          <w:b w:val="0"/>
          <w:sz w:val="24"/>
          <w:szCs w:val="24"/>
        </w:rPr>
      </w:pPr>
      <w:r w:rsidRPr="00A06EDE">
        <w:rPr>
          <w:rFonts w:eastAsia="宋体"/>
          <w:b w:val="0"/>
          <w:sz w:val="24"/>
          <w:szCs w:val="24"/>
        </w:rPr>
        <w:t>The graph</w:t>
      </w:r>
      <w:r w:rsidRPr="00424AD6">
        <w:rPr>
          <w:rFonts w:eastAsia="宋体"/>
          <w:b w:val="0"/>
          <w:sz w:val="24"/>
          <w:szCs w:val="24"/>
        </w:rPr>
        <w:t xml:space="preserve"> shows</w:t>
      </w:r>
      <w:r w:rsidRPr="00424AD6">
        <w:rPr>
          <w:rFonts w:ascii="Calibri" w:eastAsia="宋体" w:hAnsi="Calibri"/>
          <w:b w:val="0"/>
          <w:sz w:val="24"/>
          <w:szCs w:val="24"/>
        </w:rPr>
        <w:t xml:space="preserve"> </w:t>
      </w:r>
      <w:r w:rsidRPr="00424AD6">
        <w:rPr>
          <w:rFonts w:eastAsia="PMingLiU"/>
          <w:b w:val="0"/>
          <w:sz w:val="24"/>
          <w:szCs w:val="24"/>
        </w:rPr>
        <w:t xml:space="preserve">occasional references, and then a sudden steep rise after 1896. These </w:t>
      </w:r>
      <w:r>
        <w:rPr>
          <w:rFonts w:eastAsia="PMingLiU"/>
          <w:b w:val="0"/>
          <w:sz w:val="24"/>
          <w:szCs w:val="24"/>
        </w:rPr>
        <w:t>incidences</w:t>
      </w:r>
      <w:r w:rsidRPr="00424AD6">
        <w:rPr>
          <w:rFonts w:eastAsia="PMingLiU"/>
          <w:b w:val="0"/>
          <w:sz w:val="24"/>
          <w:szCs w:val="24"/>
        </w:rPr>
        <w:t xml:space="preserve"> occur in a very restricted number of publications, nearly all of which are connected to reformers such as Kang Youwei, Yan Fu, Liang Qichao, Ho Kai, and Tang Caichang.</w:t>
      </w:r>
      <w:r w:rsidRPr="00424AD6">
        <w:rPr>
          <w:rStyle w:val="FootnoteReference"/>
          <w:rFonts w:eastAsia="PMingLiU"/>
          <w:b w:val="0"/>
          <w:sz w:val="24"/>
          <w:szCs w:val="24"/>
        </w:rPr>
        <w:footnoteReference w:id="56"/>
      </w:r>
      <w:r w:rsidRPr="00424AD6">
        <w:rPr>
          <w:rFonts w:eastAsia="PMingLiU"/>
          <w:b w:val="0"/>
          <w:sz w:val="24"/>
          <w:szCs w:val="24"/>
        </w:rPr>
        <w:t xml:space="preserve"> </w:t>
      </w:r>
      <w:r>
        <w:rPr>
          <w:rFonts w:eastAsia="PMingLiU"/>
          <w:b w:val="0"/>
          <w:sz w:val="24"/>
          <w:szCs w:val="24"/>
        </w:rPr>
        <w:t>The</w:t>
      </w:r>
      <w:r w:rsidRPr="00424AD6">
        <w:rPr>
          <w:rFonts w:eastAsia="PMingLiU"/>
          <w:b w:val="0"/>
          <w:sz w:val="24"/>
          <w:szCs w:val="24"/>
        </w:rPr>
        <w:t xml:space="preserve"> leading newspaper of the time, the </w:t>
      </w:r>
      <w:r w:rsidRPr="00424AD6">
        <w:rPr>
          <w:rFonts w:eastAsia="PMingLiU"/>
          <w:b w:val="0"/>
          <w:i/>
          <w:sz w:val="24"/>
          <w:szCs w:val="24"/>
        </w:rPr>
        <w:t>Shenbao</w:t>
      </w:r>
      <w:r w:rsidRPr="00424AD6">
        <w:rPr>
          <w:rFonts w:eastAsia="PMingLiU"/>
          <w:b w:val="0"/>
          <w:sz w:val="24"/>
          <w:szCs w:val="24"/>
        </w:rPr>
        <w:t>,</w:t>
      </w:r>
      <w:r w:rsidRPr="00424AD6">
        <w:rPr>
          <w:rFonts w:eastAsia="PMingLiU"/>
          <w:b w:val="0"/>
          <w:i/>
          <w:sz w:val="24"/>
          <w:szCs w:val="24"/>
        </w:rPr>
        <w:t xml:space="preserve"> </w:t>
      </w:r>
      <w:r w:rsidRPr="00424AD6">
        <w:rPr>
          <w:rFonts w:eastAsia="PMingLiU"/>
          <w:b w:val="0"/>
          <w:sz w:val="24"/>
          <w:szCs w:val="24"/>
        </w:rPr>
        <w:t xml:space="preserve">which is not in the database consulted, but for which a digital full text version exists for the years 1872 to 1893, shows very limited use of the sleep metaphor for China around 1887, and no further </w:t>
      </w:r>
      <w:r>
        <w:rPr>
          <w:rFonts w:eastAsia="PMingLiU"/>
          <w:b w:val="0"/>
          <w:sz w:val="24"/>
          <w:szCs w:val="24"/>
        </w:rPr>
        <w:t>incidences</w:t>
      </w:r>
      <w:r w:rsidRPr="00424AD6">
        <w:rPr>
          <w:rFonts w:eastAsia="PMingLiU"/>
          <w:b w:val="0"/>
          <w:sz w:val="24"/>
          <w:szCs w:val="24"/>
        </w:rPr>
        <w:t xml:space="preserve"> in the years up to 1893. A cursory check in other Chinese</w:t>
      </w:r>
      <w:r w:rsidR="00A33742">
        <w:rPr>
          <w:rFonts w:eastAsia="PMingLiU"/>
          <w:b w:val="0"/>
          <w:sz w:val="24"/>
          <w:szCs w:val="24"/>
        </w:rPr>
        <w:t xml:space="preserve"> </w:t>
      </w:r>
      <w:r w:rsidRPr="00424AD6">
        <w:rPr>
          <w:rFonts w:eastAsia="PMingLiU"/>
          <w:b w:val="0"/>
          <w:sz w:val="24"/>
          <w:szCs w:val="24"/>
        </w:rPr>
        <w:t xml:space="preserve">language reform writings of the late nineteenth century confirms that the metaphor was, for a long while, primarily used in the </w:t>
      </w:r>
      <w:r>
        <w:rPr>
          <w:rFonts w:eastAsia="PMingLiU"/>
          <w:b w:val="0"/>
          <w:sz w:val="24"/>
          <w:szCs w:val="24"/>
        </w:rPr>
        <w:t>small</w:t>
      </w:r>
      <w:r w:rsidRPr="00424AD6">
        <w:rPr>
          <w:rFonts w:eastAsia="PMingLiU"/>
          <w:b w:val="0"/>
          <w:sz w:val="24"/>
          <w:szCs w:val="24"/>
        </w:rPr>
        <w:t xml:space="preserve"> circle</w:t>
      </w:r>
      <w:r>
        <w:rPr>
          <w:rFonts w:eastAsia="PMingLiU"/>
          <w:b w:val="0"/>
          <w:sz w:val="24"/>
          <w:szCs w:val="24"/>
        </w:rPr>
        <w:t xml:space="preserve"> of authors</w:t>
      </w:r>
      <w:r w:rsidRPr="00424AD6">
        <w:rPr>
          <w:rFonts w:eastAsia="PMingLiU"/>
          <w:b w:val="0"/>
          <w:sz w:val="24"/>
          <w:szCs w:val="24"/>
        </w:rPr>
        <w:t xml:space="preserve"> mentioned above and became </w:t>
      </w:r>
      <w:r w:rsidRPr="00424AD6">
        <w:rPr>
          <w:rFonts w:eastAsia="PMingLiU"/>
          <w:b w:val="0"/>
          <w:sz w:val="24"/>
          <w:szCs w:val="24"/>
        </w:rPr>
        <w:lastRenderedPageBreak/>
        <w:t>influential mainly due to their profuse newspaper and periodical publishing. Only after 1900 the sleep-metaphor spread to a greater variety of publications.</w:t>
      </w:r>
      <w:r w:rsidRPr="00424AD6">
        <w:rPr>
          <w:rStyle w:val="FootnoteReference"/>
          <w:rFonts w:eastAsia="PMingLiU"/>
          <w:b w:val="0"/>
          <w:sz w:val="24"/>
          <w:szCs w:val="24"/>
        </w:rPr>
        <w:footnoteReference w:id="57"/>
      </w:r>
      <w:r w:rsidRPr="00424AD6">
        <w:rPr>
          <w:rFonts w:eastAsia="PMingLiU"/>
          <w:b w:val="0"/>
          <w:sz w:val="24"/>
          <w:szCs w:val="24"/>
        </w:rPr>
        <w:t xml:space="preserve"> </w:t>
      </w:r>
    </w:p>
    <w:p w:rsidR="00EC306A" w:rsidRPr="00424AD6" w:rsidRDefault="00EC306A" w:rsidP="00EC306A">
      <w:pPr>
        <w:pStyle w:val="Heading1"/>
        <w:spacing w:line="276" w:lineRule="auto"/>
        <w:rPr>
          <w:rFonts w:eastAsia="PMingLiU"/>
          <w:b w:val="0"/>
          <w:sz w:val="24"/>
          <w:szCs w:val="24"/>
        </w:rPr>
      </w:pPr>
      <w:r w:rsidRPr="00424AD6">
        <w:rPr>
          <w:rFonts w:eastAsia="PMingLiU"/>
          <w:b w:val="0"/>
          <w:sz w:val="24"/>
          <w:szCs w:val="24"/>
        </w:rPr>
        <w:t>In short: the metaphor was initially shared and spread by a very small group of Chinese reformers, yet amply used in their influential writings.</w:t>
      </w:r>
      <w:r>
        <w:rPr>
          <w:rFonts w:eastAsia="PMingLiU"/>
          <w:b w:val="0"/>
          <w:sz w:val="24"/>
          <w:szCs w:val="24"/>
        </w:rPr>
        <w:t xml:space="preserve"> Its time of peak usage</w:t>
      </w:r>
      <w:r w:rsidRPr="00424AD6">
        <w:rPr>
          <w:rFonts w:eastAsia="PMingLiU"/>
          <w:b w:val="0"/>
          <w:sz w:val="24"/>
          <w:szCs w:val="24"/>
        </w:rPr>
        <w:t xml:space="preserve"> is defined by the aftermath of the quick Chinese defeat in the war with Japan in 1894-95, as well as the Court’s push for a major reform effort that culminated in the ‘Hundred Days Reform’ of 1898. As far as images are concerned, representations of China asleep and variations thereof had become understandable enough to be included in cartoons in vernacular Chinese newspapers after 1900.</w:t>
      </w:r>
      <w:r w:rsidRPr="00424AD6">
        <w:rPr>
          <w:rStyle w:val="FootnoteReference"/>
          <w:rFonts w:eastAsia="PMingLiU"/>
          <w:b w:val="0"/>
          <w:sz w:val="24"/>
          <w:szCs w:val="24"/>
        </w:rPr>
        <w:footnoteReference w:id="58"/>
      </w:r>
      <w:r w:rsidRPr="00424AD6">
        <w:rPr>
          <w:rFonts w:eastAsia="PMingLiU"/>
          <w:b w:val="0"/>
          <w:sz w:val="24"/>
          <w:szCs w:val="24"/>
        </w:rPr>
        <w:t xml:space="preserve"> </w:t>
      </w:r>
    </w:p>
    <w:p w:rsidR="00EC306A" w:rsidRPr="00424AD6" w:rsidRDefault="00EC306A" w:rsidP="00EC306A">
      <w:pPr>
        <w:pStyle w:val="Heading1"/>
        <w:spacing w:line="276" w:lineRule="auto"/>
        <w:rPr>
          <w:rFonts w:eastAsia="PMingLiU"/>
          <w:b w:val="0"/>
          <w:sz w:val="24"/>
          <w:szCs w:val="24"/>
        </w:rPr>
      </w:pPr>
      <w:r w:rsidRPr="00424AD6">
        <w:rPr>
          <w:rFonts w:eastAsia="PMingLiU"/>
          <w:b w:val="0"/>
          <w:sz w:val="24"/>
          <w:szCs w:val="24"/>
        </w:rPr>
        <w:t>One might think of the spread of metaphor as an anonymous and collective process. The creativity and counter-intuitiveness involved in the development of a metaphor, however, often point to individual actors who either created the metaphor in a widely read and used text, or were instrumental in introducing it in a different cultural context. The very uneven use of the sleep metaphor in a restricted set of Chinese</w:t>
      </w:r>
      <w:r w:rsidR="00A33742">
        <w:rPr>
          <w:rFonts w:eastAsia="PMingLiU"/>
          <w:b w:val="0"/>
          <w:sz w:val="24"/>
          <w:szCs w:val="24"/>
        </w:rPr>
        <w:t xml:space="preserve"> </w:t>
      </w:r>
      <w:r w:rsidRPr="00424AD6">
        <w:rPr>
          <w:rFonts w:eastAsia="PMingLiU"/>
          <w:b w:val="0"/>
          <w:sz w:val="24"/>
          <w:szCs w:val="24"/>
        </w:rPr>
        <w:t xml:space="preserve">language journals in a narrow time window suggests that the above-mentioned group of authors played a crucial role in the metaphor’s distribution and popularization. </w:t>
      </w:r>
    </w:p>
    <w:p w:rsidR="00EC306A" w:rsidRPr="00424AD6" w:rsidRDefault="00EC306A" w:rsidP="00EC306A">
      <w:pPr>
        <w:pStyle w:val="Heading1"/>
        <w:spacing w:line="276" w:lineRule="auto"/>
        <w:rPr>
          <w:b w:val="0"/>
          <w:sz w:val="24"/>
          <w:szCs w:val="24"/>
        </w:rPr>
      </w:pPr>
      <w:r w:rsidRPr="00783734">
        <w:rPr>
          <w:rFonts w:eastAsia="PMingLiU"/>
          <w:b w:val="0"/>
          <w:sz w:val="24"/>
          <w:szCs w:val="24"/>
        </w:rPr>
        <w:t>On</w:t>
      </w:r>
      <w:r w:rsidRPr="00424AD6">
        <w:rPr>
          <w:rFonts w:eastAsia="PMingLiU"/>
          <w:b w:val="0"/>
          <w:sz w:val="24"/>
          <w:szCs w:val="24"/>
        </w:rPr>
        <w:t xml:space="preserve"> closer inspection of the actual texts, however, it turns out that they were only reviving an earlier Chinese debate. By 1897, writers such as Tang Caichang (</w:t>
      </w:r>
      <w:r w:rsidRPr="00424AD6">
        <w:rPr>
          <w:b w:val="0"/>
          <w:sz w:val="24"/>
          <w:szCs w:val="24"/>
        </w:rPr>
        <w:t xml:space="preserve">1867-1900) were explicitly and disapprovingly referring to an 1887 essay by Zeng Jize </w:t>
      </w:r>
      <w:r w:rsidRPr="00AF5655">
        <w:rPr>
          <w:rFonts w:ascii="SimSun" w:eastAsia="SimSun" w:hAnsi="SimSun"/>
          <w:b w:val="0"/>
          <w:sz w:val="24"/>
          <w:szCs w:val="24"/>
        </w:rPr>
        <w:t>曾紀澤</w:t>
      </w:r>
      <w:r w:rsidRPr="00424AD6">
        <w:rPr>
          <w:rFonts w:eastAsia="宋体"/>
          <w:b w:val="0"/>
          <w:sz w:val="24"/>
          <w:szCs w:val="24"/>
        </w:rPr>
        <w:t xml:space="preserve"> (1839-1890)</w:t>
      </w:r>
      <w:r w:rsidRPr="00424AD6">
        <w:rPr>
          <w:b w:val="0"/>
          <w:sz w:val="24"/>
          <w:szCs w:val="24"/>
        </w:rPr>
        <w:t>, the then Chinese ambassador to London, Paris and Petersburg, entitled “China: The Sleep and the Awakening.”  It was written in</w:t>
      </w:r>
      <w:r w:rsidRPr="00424AD6">
        <w:rPr>
          <w:sz w:val="24"/>
          <w:szCs w:val="24"/>
        </w:rPr>
        <w:t xml:space="preserve"> </w:t>
      </w:r>
      <w:r w:rsidRPr="00424AD6">
        <w:rPr>
          <w:b w:val="0"/>
          <w:sz w:val="24"/>
          <w:szCs w:val="24"/>
        </w:rPr>
        <w:t xml:space="preserve">English and published in </w:t>
      </w:r>
      <w:smartTag w:uri="urn:schemas-microsoft-com:office:smarttags" w:element="City">
        <w:smartTag w:uri="urn:schemas-microsoft-com:office:smarttags" w:element="place">
          <w:r w:rsidRPr="00424AD6">
            <w:rPr>
              <w:b w:val="0"/>
              <w:sz w:val="24"/>
              <w:szCs w:val="24"/>
            </w:rPr>
            <w:t>London</w:t>
          </w:r>
        </w:smartTag>
      </w:smartTag>
      <w:r w:rsidRPr="00424AD6">
        <w:rPr>
          <w:b w:val="0"/>
          <w:sz w:val="24"/>
          <w:szCs w:val="24"/>
        </w:rPr>
        <w:t xml:space="preserve">’s </w:t>
      </w:r>
      <w:r w:rsidRPr="00424AD6">
        <w:rPr>
          <w:b w:val="0"/>
          <w:i/>
          <w:sz w:val="24"/>
          <w:szCs w:val="24"/>
        </w:rPr>
        <w:t>Asiatic Quarterly Review</w:t>
      </w:r>
      <w:r w:rsidRPr="00424AD6">
        <w:rPr>
          <w:b w:val="0"/>
          <w:sz w:val="24"/>
          <w:szCs w:val="24"/>
        </w:rPr>
        <w:t xml:space="preserve"> in January 1887.</w:t>
      </w:r>
      <w:r w:rsidRPr="00424AD6">
        <w:rPr>
          <w:sz w:val="24"/>
          <w:szCs w:val="24"/>
        </w:rPr>
        <w:t xml:space="preserve"> </w:t>
      </w:r>
      <w:r w:rsidRPr="00424AD6">
        <w:rPr>
          <w:b w:val="0"/>
          <w:sz w:val="24"/>
          <w:szCs w:val="24"/>
        </w:rPr>
        <w:t xml:space="preserve">A large number of the articles that used the sleep metaphor for </w:t>
      </w:r>
      <w:smartTag w:uri="urn:schemas-microsoft-com:office:smarttags" w:element="country-region">
        <w:smartTag w:uri="urn:schemas-microsoft-com:office:smarttags" w:element="place">
          <w:r w:rsidRPr="00424AD6">
            <w:rPr>
              <w:b w:val="0"/>
              <w:sz w:val="24"/>
              <w:szCs w:val="24"/>
            </w:rPr>
            <w:t>China</w:t>
          </w:r>
        </w:smartTag>
      </w:smartTag>
      <w:r w:rsidRPr="00424AD6">
        <w:rPr>
          <w:b w:val="0"/>
          <w:sz w:val="24"/>
          <w:szCs w:val="24"/>
        </w:rPr>
        <w:t xml:space="preserve"> between 1897 and 1910 referred to this source. While they agreed with </w:t>
      </w:r>
      <w:r w:rsidR="007F42A6">
        <w:rPr>
          <w:b w:val="0"/>
          <w:sz w:val="24"/>
          <w:szCs w:val="24"/>
        </w:rPr>
        <w:t xml:space="preserve">Zeng </w:t>
      </w:r>
      <w:r>
        <w:rPr>
          <w:b w:val="0"/>
          <w:sz w:val="24"/>
          <w:szCs w:val="24"/>
        </w:rPr>
        <w:t>Jize</w:t>
      </w:r>
      <w:r w:rsidRPr="00424AD6">
        <w:rPr>
          <w:b w:val="0"/>
          <w:sz w:val="24"/>
          <w:szCs w:val="24"/>
        </w:rPr>
        <w:t xml:space="preserve"> that China had been asleep, the Chinese defeat in the war with Japan </w:t>
      </w:r>
      <w:r>
        <w:rPr>
          <w:b w:val="0"/>
          <w:sz w:val="24"/>
          <w:szCs w:val="24"/>
        </w:rPr>
        <w:t>caused</w:t>
      </w:r>
      <w:r w:rsidRPr="00424AD6">
        <w:rPr>
          <w:b w:val="0"/>
          <w:sz w:val="24"/>
          <w:szCs w:val="24"/>
        </w:rPr>
        <w:t xml:space="preserve"> them </w:t>
      </w:r>
      <w:r>
        <w:rPr>
          <w:b w:val="0"/>
          <w:sz w:val="24"/>
          <w:szCs w:val="24"/>
        </w:rPr>
        <w:t xml:space="preserve">to </w:t>
      </w:r>
      <w:r w:rsidRPr="00424AD6">
        <w:rPr>
          <w:b w:val="0"/>
          <w:sz w:val="24"/>
          <w:szCs w:val="24"/>
        </w:rPr>
        <w:t xml:space="preserve">reject </w:t>
      </w:r>
      <w:r>
        <w:rPr>
          <w:b w:val="0"/>
          <w:sz w:val="24"/>
          <w:szCs w:val="24"/>
        </w:rPr>
        <w:t>his</w:t>
      </w:r>
      <w:r w:rsidRPr="00424AD6">
        <w:rPr>
          <w:b w:val="0"/>
          <w:sz w:val="24"/>
          <w:szCs w:val="24"/>
        </w:rPr>
        <w:t xml:space="preserve"> claim that with the recent development of the Chinese navy and coastal fortifications during the 1870s and 1880s, China had finally awoken, was able to defend her claims even concerning her tributary states, and had created the conditions for a brisk internal development without foreign interference. </w:t>
      </w:r>
    </w:p>
    <w:p w:rsidR="00EC306A" w:rsidRPr="00424AD6" w:rsidRDefault="00EC306A" w:rsidP="00EC306A">
      <w:pPr>
        <w:pStyle w:val="Heading1"/>
        <w:spacing w:line="276" w:lineRule="auto"/>
        <w:rPr>
          <w:rFonts w:eastAsia="PMingLiU"/>
          <w:b w:val="0"/>
          <w:sz w:val="24"/>
          <w:szCs w:val="24"/>
        </w:rPr>
      </w:pPr>
      <w:r w:rsidRPr="00424AD6">
        <w:rPr>
          <w:b w:val="0"/>
          <w:sz w:val="24"/>
          <w:szCs w:val="24"/>
        </w:rPr>
        <w:t xml:space="preserve">At this point, the anomalies pile up to </w:t>
      </w:r>
      <w:r>
        <w:rPr>
          <w:b w:val="0"/>
          <w:sz w:val="24"/>
          <w:szCs w:val="24"/>
        </w:rPr>
        <w:t xml:space="preserve">such </w:t>
      </w:r>
      <w:r w:rsidRPr="00424AD6">
        <w:rPr>
          <w:b w:val="0"/>
          <w:sz w:val="24"/>
          <w:szCs w:val="24"/>
        </w:rPr>
        <w:t xml:space="preserve">a degree that </w:t>
      </w:r>
      <w:r>
        <w:rPr>
          <w:b w:val="0"/>
          <w:sz w:val="24"/>
          <w:szCs w:val="24"/>
        </w:rPr>
        <w:t xml:space="preserve">we are </w:t>
      </w:r>
      <w:r w:rsidRPr="00424AD6">
        <w:rPr>
          <w:b w:val="0"/>
          <w:sz w:val="24"/>
          <w:szCs w:val="24"/>
        </w:rPr>
        <w:t>force</w:t>
      </w:r>
      <w:r>
        <w:rPr>
          <w:b w:val="0"/>
          <w:sz w:val="24"/>
          <w:szCs w:val="24"/>
        </w:rPr>
        <w:t>d</w:t>
      </w:r>
      <w:r w:rsidRPr="00424AD6">
        <w:rPr>
          <w:b w:val="0"/>
          <w:sz w:val="24"/>
          <w:szCs w:val="24"/>
        </w:rPr>
        <w:t xml:space="preserve"> to seriously reconsider </w:t>
      </w:r>
      <w:r w:rsidRPr="00424AD6">
        <w:rPr>
          <w:rFonts w:eastAsia="PMingLiU"/>
          <w:b w:val="0"/>
          <w:sz w:val="24"/>
          <w:szCs w:val="24"/>
        </w:rPr>
        <w:t xml:space="preserve">the viability of our approach. Zeng Jize’s article in English alerts us to the simple fact that the entire process analyzed here is part of a transcultural exchange with its particular dynamics. </w:t>
      </w:r>
    </w:p>
    <w:p w:rsidR="00EC306A" w:rsidRPr="00424AD6" w:rsidRDefault="00EC306A" w:rsidP="00EC306A">
      <w:pPr>
        <w:pStyle w:val="Heading1"/>
        <w:spacing w:line="276" w:lineRule="auto"/>
        <w:rPr>
          <w:rFonts w:eastAsia="PMingLiU"/>
          <w:b w:val="0"/>
          <w:sz w:val="24"/>
          <w:szCs w:val="24"/>
        </w:rPr>
      </w:pPr>
      <w:r w:rsidRPr="00424AD6">
        <w:rPr>
          <w:rFonts w:eastAsia="PMingLiU"/>
          <w:b w:val="0"/>
          <w:sz w:val="24"/>
          <w:szCs w:val="24"/>
        </w:rPr>
        <w:t>So far, we</w:t>
      </w:r>
      <w:r>
        <w:rPr>
          <w:rFonts w:eastAsia="PMingLiU"/>
          <w:b w:val="0"/>
          <w:sz w:val="24"/>
          <w:szCs w:val="24"/>
        </w:rPr>
        <w:t xml:space="preserve"> have</w:t>
      </w:r>
      <w:r w:rsidRPr="00424AD6">
        <w:rPr>
          <w:rFonts w:eastAsia="PMingLiU"/>
          <w:b w:val="0"/>
          <w:sz w:val="24"/>
          <w:szCs w:val="24"/>
        </w:rPr>
        <w:t xml:space="preserve"> traced the spread of a metaphor and its graphic representation</w:t>
      </w:r>
      <w:r w:rsidR="00250328">
        <w:rPr>
          <w:rFonts w:eastAsia="PMingLiU"/>
          <w:b w:val="0"/>
          <w:sz w:val="24"/>
          <w:szCs w:val="24"/>
        </w:rPr>
        <w:t>, which</w:t>
      </w:r>
      <w:r w:rsidR="007F42A6">
        <w:rPr>
          <w:rFonts w:eastAsia="PMingLiU"/>
          <w:b w:val="0"/>
          <w:sz w:val="24"/>
          <w:szCs w:val="24"/>
        </w:rPr>
        <w:t xml:space="preserve"> deals with</w:t>
      </w:r>
      <w:r w:rsidRPr="00424AD6">
        <w:rPr>
          <w:rFonts w:eastAsia="PMingLiU"/>
          <w:b w:val="0"/>
          <w:sz w:val="24"/>
          <w:szCs w:val="24"/>
        </w:rPr>
        <w:t xml:space="preserve"> an asymmetry of agency in mutual relations, as well as an asymmetry of power</w:t>
      </w:r>
      <w:r w:rsidR="007F42A6">
        <w:rPr>
          <w:rFonts w:eastAsia="PMingLiU"/>
          <w:b w:val="0"/>
          <w:sz w:val="24"/>
          <w:szCs w:val="24"/>
        </w:rPr>
        <w:t xml:space="preserve">. We have </w:t>
      </w:r>
      <w:proofErr w:type="gramStart"/>
      <w:r w:rsidR="007F42A6">
        <w:rPr>
          <w:rFonts w:eastAsia="PMingLiU"/>
          <w:b w:val="0"/>
          <w:sz w:val="24"/>
          <w:szCs w:val="24"/>
        </w:rPr>
        <w:t>seen</w:t>
      </w:r>
      <w:r w:rsidRPr="00424AD6">
        <w:rPr>
          <w:rFonts w:eastAsia="PMingLiU"/>
          <w:b w:val="0"/>
          <w:sz w:val="24"/>
          <w:szCs w:val="24"/>
        </w:rPr>
        <w:t xml:space="preserve">  </w:t>
      </w:r>
      <w:r>
        <w:rPr>
          <w:rFonts w:eastAsia="PMingLiU"/>
          <w:b w:val="0"/>
          <w:sz w:val="24"/>
          <w:szCs w:val="24"/>
        </w:rPr>
        <w:t>how</w:t>
      </w:r>
      <w:proofErr w:type="gramEnd"/>
      <w:r>
        <w:rPr>
          <w:rFonts w:eastAsia="PMingLiU"/>
          <w:b w:val="0"/>
          <w:sz w:val="24"/>
          <w:szCs w:val="24"/>
        </w:rPr>
        <w:t xml:space="preserve"> </w:t>
      </w:r>
      <w:r w:rsidRPr="00424AD6">
        <w:rPr>
          <w:rFonts w:eastAsia="PMingLiU"/>
          <w:b w:val="0"/>
          <w:sz w:val="24"/>
          <w:szCs w:val="24"/>
        </w:rPr>
        <w:t xml:space="preserve">cartoons </w:t>
      </w:r>
      <w:r>
        <w:rPr>
          <w:rFonts w:eastAsia="PMingLiU"/>
          <w:b w:val="0"/>
          <w:sz w:val="24"/>
          <w:szCs w:val="24"/>
        </w:rPr>
        <w:t xml:space="preserve">were used </w:t>
      </w:r>
      <w:r w:rsidRPr="00424AD6">
        <w:rPr>
          <w:rFonts w:eastAsia="PMingLiU"/>
          <w:b w:val="0"/>
          <w:sz w:val="24"/>
          <w:szCs w:val="24"/>
        </w:rPr>
        <w:t xml:space="preserve">to mobilize people to cope with </w:t>
      </w:r>
      <w:r w:rsidR="007F42A6">
        <w:rPr>
          <w:rFonts w:eastAsia="PMingLiU"/>
          <w:b w:val="0"/>
          <w:sz w:val="24"/>
          <w:szCs w:val="24"/>
        </w:rPr>
        <w:t>the resulting</w:t>
      </w:r>
      <w:r w:rsidRPr="00424AD6">
        <w:rPr>
          <w:rFonts w:eastAsia="PMingLiU"/>
          <w:b w:val="0"/>
          <w:sz w:val="24"/>
          <w:szCs w:val="24"/>
        </w:rPr>
        <w:t xml:space="preserve"> crisis. However, this approach has followed the old routine of using the </w:t>
      </w:r>
      <w:r w:rsidRPr="00424AD6">
        <w:rPr>
          <w:rFonts w:eastAsia="PMingLiU"/>
          <w:b w:val="0"/>
          <w:sz w:val="24"/>
          <w:szCs w:val="24"/>
        </w:rPr>
        <w:lastRenderedPageBreak/>
        <w:t xml:space="preserve">nation state as the default mode of analysis. This routine has its origins in the obsessive focus on the “nation” during the nineteenth century, a focus that has had a lasting impact on the division of labor in the humanities. It has led to odd creations such as a “German,” “Chinese” or “Croatian” history, literature, art, or music with the increasingly silent and self-understood assumption that there is such as thing as a cultural process that can be sufficiently circumscribed by what is fashionably called  an “imagined community” of language and image held together by print media. </w:t>
      </w:r>
    </w:p>
    <w:p w:rsidR="00EC306A" w:rsidRPr="00424AD6" w:rsidRDefault="00EC306A" w:rsidP="00EC306A">
      <w:pPr>
        <w:pStyle w:val="Heading1"/>
        <w:spacing w:line="276" w:lineRule="auto"/>
        <w:rPr>
          <w:rFonts w:eastAsia="PMingLiU"/>
          <w:b w:val="0"/>
          <w:sz w:val="24"/>
          <w:szCs w:val="24"/>
        </w:rPr>
      </w:pPr>
      <w:r w:rsidRPr="00424AD6">
        <w:rPr>
          <w:rFonts w:eastAsia="PMingLiU"/>
          <w:b w:val="0"/>
          <w:sz w:val="24"/>
          <w:szCs w:val="24"/>
        </w:rPr>
        <w:t xml:space="preserve">To tell the story as we have </w:t>
      </w:r>
      <w:r>
        <w:rPr>
          <w:rFonts w:eastAsia="PMingLiU"/>
          <w:b w:val="0"/>
          <w:sz w:val="24"/>
          <w:szCs w:val="24"/>
        </w:rPr>
        <w:t>done</w:t>
      </w:r>
      <w:r w:rsidRPr="00424AD6">
        <w:rPr>
          <w:rFonts w:eastAsia="PMingLiU"/>
          <w:b w:val="0"/>
          <w:sz w:val="24"/>
          <w:szCs w:val="24"/>
        </w:rPr>
        <w:t xml:space="preserve"> up to now, we</w:t>
      </w:r>
      <w:r w:rsidRPr="00424AD6">
        <w:rPr>
          <w:rFonts w:eastAsia="PMingLiU"/>
          <w:sz w:val="24"/>
          <w:szCs w:val="24"/>
        </w:rPr>
        <w:t xml:space="preserve"> </w:t>
      </w:r>
      <w:r w:rsidRPr="00424AD6">
        <w:rPr>
          <w:rFonts w:eastAsia="PMingLiU"/>
          <w:b w:val="0"/>
          <w:sz w:val="24"/>
          <w:szCs w:val="24"/>
        </w:rPr>
        <w:t xml:space="preserve">had to sideline the vast evidence for the prevalence of transcultural flow in every single aspect of our endeavor. I will now </w:t>
      </w:r>
      <w:r>
        <w:rPr>
          <w:rFonts w:eastAsia="PMingLiU"/>
          <w:b w:val="0"/>
          <w:sz w:val="24"/>
          <w:szCs w:val="24"/>
        </w:rPr>
        <w:t>reexamine the issue</w:t>
      </w:r>
      <w:r w:rsidRPr="00424AD6">
        <w:rPr>
          <w:rFonts w:eastAsia="PMingLiU"/>
          <w:b w:val="0"/>
          <w:sz w:val="24"/>
          <w:szCs w:val="24"/>
        </w:rPr>
        <w:t xml:space="preserve"> </w:t>
      </w:r>
      <w:r>
        <w:rPr>
          <w:rFonts w:eastAsia="PMingLiU"/>
          <w:b w:val="0"/>
          <w:sz w:val="24"/>
          <w:szCs w:val="24"/>
        </w:rPr>
        <w:t>with the basic premise</w:t>
      </w:r>
      <w:r w:rsidRPr="00424AD6">
        <w:rPr>
          <w:rFonts w:eastAsia="PMingLiU"/>
          <w:b w:val="0"/>
          <w:sz w:val="24"/>
          <w:szCs w:val="24"/>
        </w:rPr>
        <w:t xml:space="preserve"> </w:t>
      </w:r>
      <w:r>
        <w:rPr>
          <w:rFonts w:eastAsia="PMingLiU"/>
          <w:b w:val="0"/>
          <w:sz w:val="24"/>
          <w:szCs w:val="24"/>
        </w:rPr>
        <w:t>that</w:t>
      </w:r>
      <w:r w:rsidRPr="00424AD6">
        <w:rPr>
          <w:rFonts w:eastAsia="PMingLiU"/>
          <w:b w:val="0"/>
          <w:sz w:val="24"/>
          <w:szCs w:val="24"/>
        </w:rPr>
        <w:t xml:space="preserve"> transcultural flow</w:t>
      </w:r>
      <w:r>
        <w:rPr>
          <w:rFonts w:eastAsia="PMingLiU"/>
          <w:b w:val="0"/>
          <w:sz w:val="24"/>
          <w:szCs w:val="24"/>
        </w:rPr>
        <w:t>s are normal and relevant</w:t>
      </w:r>
      <w:r w:rsidRPr="00424AD6">
        <w:rPr>
          <w:rFonts w:eastAsia="PMingLiU"/>
          <w:b w:val="0"/>
          <w:sz w:val="24"/>
          <w:szCs w:val="24"/>
        </w:rPr>
        <w:t xml:space="preserve">, in other words, from a “default mode” of transculturality. This, however, cannot be simply a matter of belief. The viability and scholarly </w:t>
      </w:r>
      <w:r>
        <w:rPr>
          <w:rFonts w:eastAsia="PMingLiU"/>
          <w:b w:val="0"/>
          <w:sz w:val="24"/>
          <w:szCs w:val="24"/>
        </w:rPr>
        <w:t>productivity</w:t>
      </w:r>
      <w:r w:rsidRPr="00424AD6">
        <w:rPr>
          <w:rFonts w:eastAsia="PMingLiU"/>
          <w:b w:val="0"/>
          <w:sz w:val="24"/>
          <w:szCs w:val="24"/>
        </w:rPr>
        <w:t xml:space="preserve"> of this approach has to manifest itself in a substantially enriched analysis of the sources.</w:t>
      </w:r>
    </w:p>
    <w:p w:rsidR="00EC306A" w:rsidRPr="00424AD6" w:rsidRDefault="00EC306A" w:rsidP="00EC306A">
      <w:pPr>
        <w:pStyle w:val="Heading1"/>
        <w:spacing w:line="276" w:lineRule="auto"/>
        <w:rPr>
          <w:rFonts w:eastAsia="PMingLiU"/>
          <w:b w:val="0"/>
          <w:sz w:val="24"/>
          <w:szCs w:val="24"/>
        </w:rPr>
      </w:pPr>
      <w:r w:rsidRPr="00424AD6">
        <w:rPr>
          <w:rFonts w:eastAsia="PMingLiU"/>
          <w:b w:val="0"/>
          <w:sz w:val="24"/>
          <w:szCs w:val="24"/>
        </w:rPr>
        <w:t xml:space="preserve">The metaphor “asleep” or “awakened” for nations, states, societies, governments or classes is part of the overall use of the body as a complex </w:t>
      </w:r>
      <w:r w:rsidR="007F42A6">
        <w:rPr>
          <w:rFonts w:eastAsia="PMingLiU"/>
          <w:b w:val="0"/>
          <w:sz w:val="24"/>
          <w:szCs w:val="24"/>
        </w:rPr>
        <w:t xml:space="preserve">and dynamic </w:t>
      </w:r>
      <w:r w:rsidRPr="00424AD6">
        <w:rPr>
          <w:rFonts w:eastAsia="PMingLiU"/>
          <w:b w:val="0"/>
          <w:sz w:val="24"/>
          <w:szCs w:val="24"/>
        </w:rPr>
        <w:t>structure that can serve to conceptualize and discuss the complex operations of such collectivities. In this conceptualization, physical and temporary features of the body, such as disease, were often used to discuss the ailments of the other “body”</w:t>
      </w:r>
      <w:r>
        <w:rPr>
          <w:rFonts w:eastAsia="PMingLiU"/>
          <w:b w:val="0"/>
          <w:sz w:val="24"/>
          <w:szCs w:val="24"/>
        </w:rPr>
        <w:t>,</w:t>
      </w:r>
      <w:r w:rsidRPr="00424AD6">
        <w:rPr>
          <w:rFonts w:eastAsia="PMingLiU"/>
          <w:b w:val="0"/>
          <w:sz w:val="24"/>
          <w:szCs w:val="24"/>
        </w:rPr>
        <w:t xml:space="preserve"> as well as the remedies needed. The body metaphor has been in use </w:t>
      </w:r>
      <w:r>
        <w:rPr>
          <w:rFonts w:eastAsia="PMingLiU"/>
          <w:b w:val="0"/>
          <w:sz w:val="24"/>
          <w:szCs w:val="24"/>
        </w:rPr>
        <w:t>throughout</w:t>
      </w:r>
      <w:r w:rsidRPr="00424AD6">
        <w:rPr>
          <w:rFonts w:eastAsia="PMingLiU"/>
          <w:b w:val="0"/>
          <w:sz w:val="24"/>
          <w:szCs w:val="24"/>
        </w:rPr>
        <w:t xml:space="preserve"> Eurasia since at least the sixth or fifth century </w:t>
      </w:r>
      <w:proofErr w:type="gramStart"/>
      <w:r w:rsidRPr="00424AD6">
        <w:rPr>
          <w:rFonts w:eastAsia="PMingLiU"/>
          <w:b w:val="0"/>
          <w:sz w:val="24"/>
          <w:szCs w:val="24"/>
        </w:rPr>
        <w:t>B.C.E.</w:t>
      </w:r>
      <w:r w:rsidRPr="00424AD6">
        <w:rPr>
          <w:rStyle w:val="FootnoteReference"/>
          <w:rFonts w:eastAsia="PMingLiU"/>
          <w:b w:val="0"/>
          <w:sz w:val="24"/>
          <w:szCs w:val="24"/>
        </w:rPr>
        <w:footnoteReference w:id="59"/>
      </w:r>
      <w:r w:rsidRPr="00424AD6">
        <w:rPr>
          <w:rFonts w:eastAsia="PMingLiU"/>
          <w:b w:val="0"/>
          <w:sz w:val="24"/>
          <w:szCs w:val="24"/>
        </w:rPr>
        <w:t xml:space="preserve"> </w:t>
      </w:r>
      <w:r w:rsidRPr="00424AD6">
        <w:rPr>
          <w:b w:val="0"/>
          <w:sz w:val="24"/>
          <w:szCs w:val="24"/>
        </w:rPr>
        <w:t>Since</w:t>
      </w:r>
      <w:proofErr w:type="gramEnd"/>
      <w:r w:rsidRPr="00424AD6">
        <w:rPr>
          <w:b w:val="0"/>
          <w:sz w:val="24"/>
          <w:szCs w:val="24"/>
        </w:rPr>
        <w:t xml:space="preserve"> the European Renaissance, continents such as Europe, Asia, or </w:t>
      </w:r>
      <w:smartTag w:uri="urn:schemas-microsoft-com:office:smarttags" w:element="place">
        <w:r w:rsidRPr="00424AD6">
          <w:rPr>
            <w:b w:val="0"/>
            <w:sz w:val="24"/>
            <w:szCs w:val="24"/>
          </w:rPr>
          <w:t>Africa</w:t>
        </w:r>
      </w:smartTag>
      <w:r w:rsidRPr="00424AD6">
        <w:rPr>
          <w:b w:val="0"/>
          <w:sz w:val="24"/>
          <w:szCs w:val="24"/>
        </w:rPr>
        <w:t xml:space="preserve"> were often represented allegorically in word and image.</w:t>
      </w:r>
      <w:r w:rsidRPr="00424AD6">
        <w:rPr>
          <w:rStyle w:val="FootnoteReference"/>
          <w:b w:val="0"/>
          <w:sz w:val="24"/>
          <w:szCs w:val="24"/>
        </w:rPr>
        <w:footnoteReference w:id="60"/>
      </w:r>
      <w:r w:rsidRPr="00424AD6">
        <w:rPr>
          <w:b w:val="0"/>
          <w:sz w:val="24"/>
          <w:szCs w:val="24"/>
        </w:rPr>
        <w:t xml:space="preserve"> But while these images might go as far as depicting the “Rape of Europe” against the background of the 30-years war,</w:t>
      </w:r>
      <w:r w:rsidRPr="00424AD6">
        <w:rPr>
          <w:rStyle w:val="FootnoteReference"/>
          <w:b w:val="0"/>
          <w:sz w:val="24"/>
          <w:szCs w:val="24"/>
        </w:rPr>
        <w:footnoteReference w:id="61"/>
      </w:r>
      <w:r w:rsidRPr="00424AD6">
        <w:rPr>
          <w:b w:val="0"/>
          <w:sz w:val="24"/>
          <w:szCs w:val="24"/>
        </w:rPr>
        <w:t xml:space="preserve"> or allegorize their view of a cultural hierarchy between the continents,</w:t>
      </w:r>
      <w:r w:rsidRPr="00424AD6">
        <w:rPr>
          <w:rStyle w:val="FootnoteReference"/>
          <w:b w:val="0"/>
          <w:sz w:val="24"/>
          <w:szCs w:val="24"/>
        </w:rPr>
        <w:footnoteReference w:id="62"/>
      </w:r>
      <w:r w:rsidRPr="00424AD6">
        <w:rPr>
          <w:b w:val="0"/>
          <w:sz w:val="24"/>
          <w:szCs w:val="24"/>
        </w:rPr>
        <w:t xml:space="preserve"> they do not describe this entity</w:t>
      </w:r>
      <w:r>
        <w:rPr>
          <w:b w:val="0"/>
          <w:sz w:val="24"/>
          <w:szCs w:val="24"/>
        </w:rPr>
        <w:t>’s</w:t>
      </w:r>
      <w:r w:rsidRPr="00424AD6">
        <w:rPr>
          <w:b w:val="0"/>
          <w:sz w:val="24"/>
          <w:szCs w:val="24"/>
        </w:rPr>
        <w:t xml:space="preserve"> state of mind at a given time. </w:t>
      </w:r>
      <w:r w:rsidRPr="00424AD6">
        <w:rPr>
          <w:rFonts w:eastAsia="PMingLiU"/>
          <w:b w:val="0"/>
          <w:sz w:val="24"/>
          <w:szCs w:val="24"/>
        </w:rPr>
        <w:t>In other words, states of mind of such collectivities</w:t>
      </w:r>
      <w:r>
        <w:rPr>
          <w:rFonts w:eastAsia="PMingLiU"/>
          <w:b w:val="0"/>
          <w:sz w:val="24"/>
          <w:szCs w:val="24"/>
        </w:rPr>
        <w:t>—</w:t>
      </w:r>
      <w:r w:rsidRPr="00424AD6">
        <w:rPr>
          <w:rFonts w:eastAsia="PMingLiU"/>
          <w:b w:val="0"/>
          <w:sz w:val="24"/>
          <w:szCs w:val="24"/>
        </w:rPr>
        <w:t>whether asleep or awake</w:t>
      </w:r>
      <w:r>
        <w:rPr>
          <w:rFonts w:eastAsia="PMingLiU"/>
          <w:b w:val="0"/>
          <w:sz w:val="24"/>
          <w:szCs w:val="24"/>
        </w:rPr>
        <w:t>—</w:t>
      </w:r>
      <w:r w:rsidRPr="00424AD6">
        <w:rPr>
          <w:rFonts w:eastAsia="PMingLiU"/>
          <w:b w:val="0"/>
          <w:sz w:val="24"/>
          <w:szCs w:val="24"/>
        </w:rPr>
        <w:t xml:space="preserve">had not yet become a regular part of this metaphorical system. </w:t>
      </w:r>
    </w:p>
    <w:p w:rsidR="00EC306A" w:rsidRPr="00424AD6" w:rsidRDefault="00EC306A" w:rsidP="00EC306A">
      <w:pPr>
        <w:pStyle w:val="Heading1"/>
        <w:spacing w:line="276" w:lineRule="auto"/>
        <w:rPr>
          <w:b w:val="0"/>
          <w:sz w:val="24"/>
          <w:szCs w:val="24"/>
        </w:rPr>
      </w:pPr>
      <w:r w:rsidRPr="00424AD6">
        <w:rPr>
          <w:rFonts w:eastAsia="PMingLiU"/>
          <w:b w:val="0"/>
          <w:sz w:val="24"/>
          <w:szCs w:val="24"/>
        </w:rPr>
        <w:t xml:space="preserve">Still, on the verbal level, its use goes back at least to </w:t>
      </w:r>
      <w:r w:rsidRPr="00424AD6">
        <w:rPr>
          <w:b w:val="0"/>
          <w:sz w:val="24"/>
          <w:szCs w:val="24"/>
        </w:rPr>
        <w:t>the early Renaissance</w:t>
      </w:r>
      <w:r w:rsidRPr="00424AD6">
        <w:rPr>
          <w:rFonts w:eastAsia="PMingLiU"/>
          <w:b w:val="0"/>
          <w:sz w:val="24"/>
          <w:szCs w:val="24"/>
        </w:rPr>
        <w:t xml:space="preserve"> works of Petrarch (</w:t>
      </w:r>
      <w:r w:rsidRPr="00424AD6">
        <w:rPr>
          <w:b w:val="0"/>
          <w:sz w:val="24"/>
          <w:szCs w:val="24"/>
        </w:rPr>
        <w:t xml:space="preserve">1304–1374). In one of his poems he called upon the spirit of ancient </w:t>
      </w:r>
      <w:smartTag w:uri="urn:schemas-microsoft-com:office:smarttags" w:element="City">
        <w:r w:rsidRPr="00424AD6">
          <w:rPr>
            <w:b w:val="0"/>
            <w:sz w:val="24"/>
            <w:szCs w:val="24"/>
          </w:rPr>
          <w:t>Rome</w:t>
        </w:r>
      </w:smartTag>
      <w:r w:rsidRPr="00424AD6">
        <w:rPr>
          <w:b w:val="0"/>
          <w:sz w:val="24"/>
          <w:szCs w:val="24"/>
        </w:rPr>
        <w:t xml:space="preserve"> to wake up “</w:t>
      </w:r>
      <w:smartTag w:uri="urn:schemas-microsoft-com:office:smarttags" w:element="country-region">
        <w:smartTag w:uri="urn:schemas-microsoft-com:office:smarttags" w:element="place">
          <w:r w:rsidRPr="00424AD6">
            <w:rPr>
              <w:b w:val="0"/>
              <w:sz w:val="24"/>
              <w:szCs w:val="24"/>
            </w:rPr>
            <w:t>Italy</w:t>
          </w:r>
        </w:smartTag>
      </w:smartTag>
      <w:r w:rsidRPr="00424AD6">
        <w:rPr>
          <w:b w:val="0"/>
          <w:sz w:val="24"/>
          <w:szCs w:val="24"/>
        </w:rPr>
        <w:t xml:space="preserve"> that is not even feeling its misfortune. Old, lazy, and slow, will she </w:t>
      </w:r>
      <w:r w:rsidRPr="00424AD6">
        <w:rPr>
          <w:b w:val="0"/>
          <w:sz w:val="24"/>
          <w:szCs w:val="24"/>
        </w:rPr>
        <w:lastRenderedPageBreak/>
        <w:t>sleep forever, without anyone waking her up?</w:t>
      </w:r>
      <w:r>
        <w:rPr>
          <w:b w:val="0"/>
          <w:sz w:val="24"/>
          <w:szCs w:val="24"/>
        </w:rPr>
        <w:t>”</w:t>
      </w:r>
      <w:r w:rsidRPr="00424AD6">
        <w:rPr>
          <w:rStyle w:val="FootnoteReference"/>
          <w:b w:val="0"/>
          <w:sz w:val="24"/>
          <w:szCs w:val="24"/>
        </w:rPr>
        <w:footnoteReference w:id="63"/>
      </w:r>
      <w:r w:rsidRPr="00424AD6">
        <w:rPr>
          <w:b w:val="0"/>
          <w:sz w:val="24"/>
          <w:szCs w:val="24"/>
        </w:rPr>
        <w:t xml:space="preserve"> Interestingly enough, no “</w:t>
      </w:r>
      <w:smartTag w:uri="urn:schemas-microsoft-com:office:smarttags" w:element="country-region">
        <w:smartTag w:uri="urn:schemas-microsoft-com:office:smarttags" w:element="place">
          <w:r w:rsidRPr="00424AD6">
            <w:rPr>
              <w:b w:val="0"/>
              <w:sz w:val="24"/>
              <w:szCs w:val="24"/>
            </w:rPr>
            <w:t>Italy</w:t>
          </w:r>
        </w:smartTag>
      </w:smartTag>
      <w:r w:rsidRPr="00424AD6">
        <w:rPr>
          <w:b w:val="0"/>
          <w:sz w:val="24"/>
          <w:szCs w:val="24"/>
        </w:rPr>
        <w:t>” existed at the time beyond a geographical name. Here we have a collectivity</w:t>
      </w:r>
      <w:r w:rsidRPr="00424AD6">
        <w:rPr>
          <w:sz w:val="24"/>
          <w:szCs w:val="24"/>
        </w:rPr>
        <w:t xml:space="preserve"> </w:t>
      </w:r>
      <w:r w:rsidRPr="00424AD6">
        <w:rPr>
          <w:b w:val="0"/>
          <w:sz w:val="24"/>
          <w:szCs w:val="24"/>
        </w:rPr>
        <w:t xml:space="preserve">sleeping and unaware of itself and its own misfortune, and a poet “in tears” calls on the “spirit” of ancient </w:t>
      </w:r>
      <w:smartTag w:uri="urn:schemas-microsoft-com:office:smarttags" w:element="City">
        <w:smartTag w:uri="urn:schemas-microsoft-com:office:smarttags" w:element="place">
          <w:r w:rsidRPr="00424AD6">
            <w:rPr>
              <w:b w:val="0"/>
              <w:sz w:val="24"/>
              <w:szCs w:val="24"/>
            </w:rPr>
            <w:t>Rome</w:t>
          </w:r>
        </w:smartTag>
      </w:smartTag>
      <w:r w:rsidRPr="00424AD6">
        <w:rPr>
          <w:b w:val="0"/>
          <w:sz w:val="24"/>
          <w:szCs w:val="24"/>
        </w:rPr>
        <w:t xml:space="preserve"> to “shake her mightily” (</w:t>
      </w:r>
      <w:r w:rsidRPr="00424AD6">
        <w:rPr>
          <w:b w:val="0"/>
          <w:i/>
          <w:sz w:val="24"/>
          <w:szCs w:val="24"/>
        </w:rPr>
        <w:t>scuoter forte</w:t>
      </w:r>
      <w:r w:rsidRPr="00424AD6">
        <w:rPr>
          <w:b w:val="0"/>
          <w:sz w:val="24"/>
          <w:szCs w:val="24"/>
        </w:rPr>
        <w:t xml:space="preserve">). Nearly all the elements we have observed in the use of the sleep metaphor for </w:t>
      </w:r>
      <w:smartTag w:uri="urn:schemas-microsoft-com:office:smarttags" w:element="country-region">
        <w:smartTag w:uri="urn:schemas-microsoft-com:office:smarttags" w:element="place">
          <w:r w:rsidRPr="00424AD6">
            <w:rPr>
              <w:b w:val="0"/>
              <w:sz w:val="24"/>
              <w:szCs w:val="24"/>
            </w:rPr>
            <w:t>China</w:t>
          </w:r>
        </w:smartTag>
      </w:smartTag>
      <w:r w:rsidRPr="00424AD6">
        <w:rPr>
          <w:b w:val="0"/>
          <w:sz w:val="24"/>
          <w:szCs w:val="24"/>
        </w:rPr>
        <w:t xml:space="preserve"> are already present. While foreign powers are not explicitly mentioned here, the contention of various forces for power in this region at the time is notorious. However, the focus and blame is on the internal condition of the country, not on some overpowering foreign intrusion. The implication is that such intrusions become only possible because the country is asleep. As a consequence, the critique deals with this state of internal affairs, and the appeal is for the country to wake up.</w:t>
      </w:r>
    </w:p>
    <w:p w:rsidR="00EC306A" w:rsidRPr="00424AD6" w:rsidRDefault="00EC306A" w:rsidP="00A00A49">
      <w:pPr>
        <w:pStyle w:val="Heading1"/>
        <w:spacing w:line="276" w:lineRule="auto"/>
        <w:rPr>
          <w:b w:val="0"/>
          <w:sz w:val="24"/>
          <w:szCs w:val="24"/>
        </w:rPr>
      </w:pPr>
      <w:r w:rsidRPr="003D7CCA">
        <w:rPr>
          <w:b w:val="0"/>
          <w:sz w:val="24"/>
          <w:szCs w:val="24"/>
        </w:rPr>
        <w:t>Only</w:t>
      </w:r>
      <w:r w:rsidRPr="00424AD6">
        <w:rPr>
          <w:b w:val="0"/>
          <w:sz w:val="24"/>
          <w:szCs w:val="24"/>
        </w:rPr>
        <w:t xml:space="preserve"> since the late 18</w:t>
      </w:r>
      <w:r w:rsidRPr="00424AD6">
        <w:rPr>
          <w:b w:val="0"/>
          <w:sz w:val="24"/>
          <w:szCs w:val="24"/>
          <w:vertAlign w:val="superscript"/>
        </w:rPr>
        <w:t>th</w:t>
      </w:r>
      <w:r w:rsidRPr="00424AD6">
        <w:rPr>
          <w:b w:val="0"/>
          <w:sz w:val="24"/>
          <w:szCs w:val="24"/>
        </w:rPr>
        <w:t xml:space="preserve"> century </w:t>
      </w:r>
      <w:r>
        <w:rPr>
          <w:b w:val="0"/>
          <w:sz w:val="24"/>
          <w:szCs w:val="24"/>
        </w:rPr>
        <w:t xml:space="preserve">have </w:t>
      </w:r>
      <w:r w:rsidRPr="00424AD6">
        <w:rPr>
          <w:b w:val="0"/>
          <w:sz w:val="24"/>
          <w:szCs w:val="24"/>
        </w:rPr>
        <w:t xml:space="preserve">nations </w:t>
      </w:r>
      <w:r>
        <w:rPr>
          <w:b w:val="0"/>
          <w:sz w:val="24"/>
          <w:szCs w:val="24"/>
        </w:rPr>
        <w:t>and</w:t>
      </w:r>
      <w:r w:rsidRPr="00424AD6">
        <w:rPr>
          <w:b w:val="0"/>
          <w:sz w:val="24"/>
          <w:szCs w:val="24"/>
        </w:rPr>
        <w:t xml:space="preserve"> classes became categories that were regularly assigned a state of mind and a specific historical agency.</w:t>
      </w:r>
      <w:r w:rsidRPr="00424AD6">
        <w:rPr>
          <w:rStyle w:val="FootnoteReference"/>
          <w:b w:val="0"/>
          <w:sz w:val="24"/>
          <w:szCs w:val="24"/>
        </w:rPr>
        <w:footnoteReference w:id="64"/>
      </w:r>
      <w:r w:rsidRPr="00424AD6">
        <w:rPr>
          <w:b w:val="0"/>
          <w:sz w:val="24"/>
          <w:szCs w:val="24"/>
        </w:rPr>
        <w:t xml:space="preserve"> This endowment seems to be connected to the revolutionary changes in North America and </w:t>
      </w:r>
      <w:smartTag w:uri="urn:schemas-microsoft-com:office:smarttags" w:element="country-region">
        <w:smartTag w:uri="urn:schemas-microsoft-com:office:smarttags" w:element="place">
          <w:r w:rsidRPr="00424AD6">
            <w:rPr>
              <w:b w:val="0"/>
              <w:sz w:val="24"/>
              <w:szCs w:val="24"/>
            </w:rPr>
            <w:t>France</w:t>
          </w:r>
        </w:smartTag>
      </w:smartTag>
      <w:r w:rsidRPr="00424AD6">
        <w:rPr>
          <w:b w:val="0"/>
          <w:sz w:val="24"/>
          <w:szCs w:val="24"/>
        </w:rPr>
        <w:t xml:space="preserve"> with their recent discovery of public opinion as a relevant and articulate player, and with the wider involvement of the population in socio-political affairs through the expansion of the printed word and image. A fine early example is a British 1778 magazine print about the “State of the Nation”</w:t>
      </w:r>
      <w:r>
        <w:rPr>
          <w:b w:val="0"/>
          <w:sz w:val="24"/>
          <w:szCs w:val="24"/>
        </w:rPr>
        <w:t>, which</w:t>
      </w:r>
      <w:r w:rsidRPr="00424AD6">
        <w:rPr>
          <w:b w:val="0"/>
          <w:sz w:val="24"/>
          <w:szCs w:val="24"/>
        </w:rPr>
        <w:t xml:space="preserve"> concern</w:t>
      </w:r>
      <w:r>
        <w:rPr>
          <w:b w:val="0"/>
          <w:sz w:val="24"/>
          <w:szCs w:val="24"/>
        </w:rPr>
        <w:t>s</w:t>
      </w:r>
      <w:r w:rsidRPr="00424AD6">
        <w:rPr>
          <w:b w:val="0"/>
          <w:sz w:val="24"/>
          <w:szCs w:val="24"/>
        </w:rPr>
        <w:t xml:space="preserve"> the American war and the international situation (Figure </w:t>
      </w:r>
      <w:r w:rsidR="00A00A49">
        <w:rPr>
          <w:b w:val="0"/>
          <w:sz w:val="24"/>
          <w:szCs w:val="24"/>
        </w:rPr>
        <w:t>7</w:t>
      </w:r>
      <w:r w:rsidRPr="00424AD6">
        <w:rPr>
          <w:b w:val="0"/>
          <w:sz w:val="24"/>
          <w:szCs w:val="24"/>
        </w:rPr>
        <w:t>).</w:t>
      </w:r>
      <w:r w:rsidR="00A00A49" w:rsidRPr="00424AD6">
        <w:rPr>
          <w:rStyle w:val="FootnoteReference"/>
          <w:b w:val="0"/>
          <w:sz w:val="24"/>
          <w:szCs w:val="24"/>
        </w:rPr>
        <w:footnoteReference w:id="65"/>
      </w:r>
      <w:r w:rsidRPr="00424AD6">
        <w:rPr>
          <w:b w:val="0"/>
          <w:sz w:val="24"/>
          <w:szCs w:val="24"/>
        </w:rPr>
        <w:t xml:space="preserve"> It was critical of Lord North’s “Conciliatory Propositions” to North America and came with an explanatory key. The image not only features the British lion asleep, but also the two British commanders, the Howe brothers, shown against a background of Philadelphia without either an operative fleet or army. </w:t>
      </w:r>
    </w:p>
    <w:p w:rsidR="00FD34D9" w:rsidRDefault="00A00A49" w:rsidP="00EC306A">
      <w:pPr>
        <w:pStyle w:val="Heading1"/>
        <w:spacing w:line="276" w:lineRule="auto"/>
        <w:rPr>
          <w:b w:val="0"/>
          <w:sz w:val="24"/>
          <w:szCs w:val="24"/>
        </w:rPr>
      </w:pPr>
      <w:r>
        <w:rPr>
          <w:b w:val="0"/>
          <w:sz w:val="24"/>
          <w:szCs w:val="24"/>
        </w:rPr>
        <w:t xml:space="preserve">Fig. 7: </w:t>
      </w:r>
      <w:r w:rsidR="000C70E8">
        <w:rPr>
          <w:b w:val="0"/>
          <w:sz w:val="24"/>
          <w:szCs w:val="24"/>
        </w:rPr>
        <w:t>[</w:t>
      </w:r>
      <w:r w:rsidR="000C70E8" w:rsidRPr="00FD34D9">
        <w:rPr>
          <w:b w:val="0"/>
          <w:i/>
          <w:sz w:val="24"/>
          <w:szCs w:val="24"/>
        </w:rPr>
        <w:t>View of the State of the Nation for February 1778</w:t>
      </w:r>
      <w:r w:rsidR="000C70E8">
        <w:rPr>
          <w:b w:val="0"/>
          <w:sz w:val="24"/>
          <w:szCs w:val="24"/>
        </w:rPr>
        <w:t xml:space="preserve">], </w:t>
      </w:r>
      <w:r w:rsidR="00250328">
        <w:rPr>
          <w:b w:val="0"/>
          <w:sz w:val="24"/>
          <w:szCs w:val="24"/>
        </w:rPr>
        <w:t>E</w:t>
      </w:r>
      <w:r w:rsidR="000C70E8">
        <w:rPr>
          <w:b w:val="0"/>
          <w:sz w:val="24"/>
          <w:szCs w:val="24"/>
        </w:rPr>
        <w:t xml:space="preserve">tching. </w:t>
      </w:r>
      <w:proofErr w:type="gramStart"/>
      <w:r w:rsidR="000C70E8">
        <w:rPr>
          <w:b w:val="0"/>
          <w:sz w:val="24"/>
          <w:szCs w:val="24"/>
        </w:rPr>
        <w:t>Text in French.</w:t>
      </w:r>
      <w:proofErr w:type="gramEnd"/>
      <w:r w:rsidR="000C70E8">
        <w:rPr>
          <w:b w:val="0"/>
          <w:sz w:val="24"/>
          <w:szCs w:val="24"/>
        </w:rPr>
        <w:t xml:space="preserve"> </w:t>
      </w:r>
    </w:p>
    <w:p w:rsidR="00EC306A" w:rsidRPr="00424AD6" w:rsidRDefault="00EC306A" w:rsidP="00EC306A">
      <w:pPr>
        <w:pStyle w:val="Heading1"/>
        <w:spacing w:line="276" w:lineRule="auto"/>
        <w:rPr>
          <w:b w:val="0"/>
          <w:sz w:val="24"/>
          <w:szCs w:val="24"/>
        </w:rPr>
      </w:pPr>
      <w:r w:rsidRPr="00424AD6">
        <w:rPr>
          <w:b w:val="0"/>
          <w:sz w:val="24"/>
          <w:szCs w:val="24"/>
        </w:rPr>
        <w:lastRenderedPageBreak/>
        <w:t xml:space="preserve">America, represented by a Native American, is cutting off the horns </w:t>
      </w:r>
      <w:r w:rsidR="001A56F2">
        <w:rPr>
          <w:b w:val="0"/>
          <w:sz w:val="24"/>
          <w:szCs w:val="24"/>
        </w:rPr>
        <w:t>with which</w:t>
      </w:r>
      <w:r w:rsidR="001A56F2" w:rsidRPr="00424AD6">
        <w:rPr>
          <w:b w:val="0"/>
          <w:sz w:val="24"/>
          <w:szCs w:val="24"/>
        </w:rPr>
        <w:t xml:space="preserve"> </w:t>
      </w:r>
      <w:r w:rsidRPr="00424AD6">
        <w:rPr>
          <w:b w:val="0"/>
          <w:sz w:val="24"/>
          <w:szCs w:val="24"/>
        </w:rPr>
        <w:t>the “poor tame cow” of British commerce</w:t>
      </w:r>
      <w:r w:rsidR="001A56F2">
        <w:rPr>
          <w:b w:val="0"/>
          <w:sz w:val="24"/>
          <w:szCs w:val="24"/>
        </w:rPr>
        <w:t xml:space="preserve"> could defend itself—a reference to the defunct British army and navy in the background. A</w:t>
      </w:r>
      <w:r w:rsidRPr="00424AD6">
        <w:rPr>
          <w:b w:val="0"/>
          <w:sz w:val="24"/>
          <w:szCs w:val="24"/>
        </w:rPr>
        <w:t xml:space="preserve"> Dutchman is milking the cow and a Spaniard and Frenchman happily walk off</w:t>
      </w:r>
      <w:r>
        <w:rPr>
          <w:b w:val="0"/>
          <w:sz w:val="24"/>
          <w:szCs w:val="24"/>
        </w:rPr>
        <w:t>,</w:t>
      </w:r>
      <w:r w:rsidRPr="00424AD6">
        <w:rPr>
          <w:b w:val="0"/>
          <w:sz w:val="24"/>
          <w:szCs w:val="24"/>
        </w:rPr>
        <w:t xml:space="preserve"> each with a bowl of milk. The sleeping British lion is oblivious to this plunder of the nation’s “natural defense and strength”. He is so soundly asleep that a (Dutch) pug dog brazenly urinates on him without him noticing. A “Free Englishman in mourning” cries out to the viewer in frustration. He is not in this poster, </w:t>
      </w:r>
      <w:r w:rsidR="00FD34D9">
        <w:rPr>
          <w:b w:val="0"/>
          <w:sz w:val="24"/>
          <w:szCs w:val="24"/>
        </w:rPr>
        <w:t>nor</w:t>
      </w:r>
      <w:r w:rsidR="00FD34D9" w:rsidRPr="00424AD6">
        <w:rPr>
          <w:b w:val="0"/>
          <w:sz w:val="24"/>
          <w:szCs w:val="24"/>
        </w:rPr>
        <w:t xml:space="preserve"> </w:t>
      </w:r>
      <w:r w:rsidRPr="00424AD6">
        <w:rPr>
          <w:b w:val="0"/>
          <w:sz w:val="24"/>
          <w:szCs w:val="24"/>
        </w:rPr>
        <w:t xml:space="preserve">does </w:t>
      </w:r>
      <w:r w:rsidR="00FD34D9">
        <w:rPr>
          <w:b w:val="0"/>
          <w:sz w:val="24"/>
          <w:szCs w:val="24"/>
        </w:rPr>
        <w:t>he</w:t>
      </w:r>
      <w:r w:rsidR="00FD34D9" w:rsidRPr="00424AD6">
        <w:rPr>
          <w:b w:val="0"/>
          <w:sz w:val="24"/>
          <w:szCs w:val="24"/>
        </w:rPr>
        <w:t xml:space="preserve"> </w:t>
      </w:r>
      <w:r w:rsidRPr="00424AD6">
        <w:rPr>
          <w:b w:val="0"/>
          <w:sz w:val="24"/>
          <w:szCs w:val="24"/>
        </w:rPr>
        <w:t>interact with the other figures; he is the poster itself, calling out to the viewer, who will find himself reflected in the sleeping lion. Only an awakening lion of British public opinion can force a rectification of this situation. The metaphorical meta-language has</w:t>
      </w:r>
      <w:r>
        <w:rPr>
          <w:b w:val="0"/>
          <w:sz w:val="24"/>
          <w:szCs w:val="24"/>
        </w:rPr>
        <w:t>,</w:t>
      </w:r>
      <w:r w:rsidRPr="00424AD6">
        <w:rPr>
          <w:b w:val="0"/>
          <w:sz w:val="24"/>
          <w:szCs w:val="24"/>
        </w:rPr>
        <w:t xml:space="preserve"> furthermore</w:t>
      </w:r>
      <w:r>
        <w:rPr>
          <w:b w:val="0"/>
          <w:sz w:val="24"/>
          <w:szCs w:val="24"/>
        </w:rPr>
        <w:t>,</w:t>
      </w:r>
      <w:r w:rsidRPr="00424AD6">
        <w:rPr>
          <w:b w:val="0"/>
          <w:sz w:val="24"/>
          <w:szCs w:val="24"/>
        </w:rPr>
        <w:t xml:space="preserve"> developed its own meta-consistency, where a “lion” can be called upon to come to the rescue of a “cow</w:t>
      </w:r>
      <w:r w:rsidR="000C70E8">
        <w:rPr>
          <w:b w:val="0"/>
          <w:sz w:val="24"/>
          <w:szCs w:val="24"/>
        </w:rPr>
        <w:t>,</w:t>
      </w:r>
      <w:r w:rsidRPr="00424AD6">
        <w:rPr>
          <w:b w:val="0"/>
          <w:sz w:val="24"/>
          <w:szCs w:val="24"/>
        </w:rPr>
        <w:t>”</w:t>
      </w:r>
      <w:r w:rsidR="000C70E8">
        <w:rPr>
          <w:b w:val="0"/>
          <w:sz w:val="24"/>
          <w:szCs w:val="24"/>
        </w:rPr>
        <w:t xml:space="preserve"> whose ‘natural’ defenses–the horns–have been cut off</w:t>
      </w:r>
      <w:r w:rsidRPr="00424AD6">
        <w:rPr>
          <w:b w:val="0"/>
          <w:sz w:val="24"/>
          <w:szCs w:val="24"/>
        </w:rPr>
        <w:t xml:space="preserve">. </w:t>
      </w:r>
    </w:p>
    <w:p w:rsidR="00EC306A" w:rsidRPr="00424AD6" w:rsidRDefault="00EC306A" w:rsidP="00EC306A">
      <w:pPr>
        <w:pStyle w:val="Heading1"/>
        <w:spacing w:line="276" w:lineRule="auto"/>
        <w:rPr>
          <w:b w:val="0"/>
          <w:sz w:val="24"/>
          <w:szCs w:val="24"/>
        </w:rPr>
      </w:pPr>
      <w:r w:rsidRPr="00424AD6">
        <w:rPr>
          <w:b w:val="0"/>
          <w:sz w:val="24"/>
          <w:szCs w:val="24"/>
        </w:rPr>
        <w:t>The centerpiece of this cartoon is the dairy cow of British commerce. The cow is a symbol of a rich source of goods with commercial value that passively accepts exploitation. It has a long history</w:t>
      </w:r>
      <w:r w:rsidRPr="00424AD6" w:rsidDel="00962745">
        <w:rPr>
          <w:b w:val="0"/>
          <w:sz w:val="24"/>
          <w:szCs w:val="24"/>
        </w:rPr>
        <w:t xml:space="preserve"> </w:t>
      </w:r>
      <w:r w:rsidRPr="00424AD6">
        <w:rPr>
          <w:b w:val="0"/>
          <w:sz w:val="24"/>
          <w:szCs w:val="24"/>
        </w:rPr>
        <w:t>as an emblem of a country’s tolerating exploitation by others.</w:t>
      </w:r>
      <w:r w:rsidRPr="00424AD6">
        <w:rPr>
          <w:rStyle w:val="FootnoteReference"/>
          <w:b w:val="0"/>
          <w:sz w:val="24"/>
          <w:szCs w:val="24"/>
        </w:rPr>
        <w:footnoteReference w:id="66"/>
      </w:r>
      <w:r w:rsidRPr="00424AD6">
        <w:rPr>
          <w:b w:val="0"/>
          <w:sz w:val="24"/>
          <w:szCs w:val="24"/>
        </w:rPr>
        <w:t xml:space="preserve"> Here the cow is surrounded by the representatives of different nations who feast on her. We see the </w:t>
      </w:r>
      <w:r>
        <w:rPr>
          <w:b w:val="0"/>
          <w:sz w:val="24"/>
          <w:szCs w:val="24"/>
        </w:rPr>
        <w:t xml:space="preserve">already fully developed </w:t>
      </w:r>
      <w:r w:rsidRPr="00424AD6">
        <w:rPr>
          <w:b w:val="0"/>
          <w:sz w:val="24"/>
          <w:szCs w:val="24"/>
        </w:rPr>
        <w:t xml:space="preserve">strategy of using image and language to </w:t>
      </w:r>
      <w:r>
        <w:rPr>
          <w:b w:val="0"/>
          <w:sz w:val="24"/>
          <w:szCs w:val="24"/>
        </w:rPr>
        <w:t xml:space="preserve">instill guilt in </w:t>
      </w:r>
      <w:r w:rsidRPr="00424AD6">
        <w:rPr>
          <w:b w:val="0"/>
          <w:sz w:val="24"/>
          <w:szCs w:val="24"/>
        </w:rPr>
        <w:t>the public compel</w:t>
      </w:r>
      <w:r>
        <w:rPr>
          <w:b w:val="0"/>
          <w:sz w:val="24"/>
          <w:szCs w:val="24"/>
        </w:rPr>
        <w:t>ling</w:t>
      </w:r>
      <w:r w:rsidRPr="00424AD6">
        <w:rPr>
          <w:b w:val="0"/>
          <w:sz w:val="24"/>
          <w:szCs w:val="24"/>
        </w:rPr>
        <w:t xml:space="preserve"> </w:t>
      </w:r>
      <w:r>
        <w:rPr>
          <w:b w:val="0"/>
          <w:sz w:val="24"/>
          <w:szCs w:val="24"/>
        </w:rPr>
        <w:t xml:space="preserve">them </w:t>
      </w:r>
      <w:r w:rsidRPr="00424AD6">
        <w:rPr>
          <w:b w:val="0"/>
          <w:sz w:val="24"/>
          <w:szCs w:val="24"/>
        </w:rPr>
        <w:t xml:space="preserve">to patriotism and the formation of a national will. The </w:t>
      </w:r>
      <w:r w:rsidR="00662A22">
        <w:rPr>
          <w:b w:val="0"/>
          <w:sz w:val="24"/>
          <w:szCs w:val="24"/>
        </w:rPr>
        <w:t xml:space="preserve">nations surrounding the cow </w:t>
      </w:r>
      <w:r w:rsidRPr="00424AD6">
        <w:rPr>
          <w:b w:val="0"/>
          <w:sz w:val="24"/>
          <w:szCs w:val="24"/>
        </w:rPr>
        <w:t xml:space="preserve">just </w:t>
      </w:r>
      <w:r>
        <w:rPr>
          <w:b w:val="0"/>
          <w:sz w:val="24"/>
          <w:szCs w:val="24"/>
        </w:rPr>
        <w:t>exploit</w:t>
      </w:r>
      <w:r w:rsidRPr="00424AD6">
        <w:rPr>
          <w:b w:val="0"/>
          <w:sz w:val="24"/>
          <w:szCs w:val="24"/>
        </w:rPr>
        <w:t xml:space="preserve"> England</w:t>
      </w:r>
      <w:r>
        <w:rPr>
          <w:b w:val="0"/>
          <w:sz w:val="24"/>
          <w:szCs w:val="24"/>
        </w:rPr>
        <w:t>’s</w:t>
      </w:r>
      <w:r w:rsidRPr="00424AD6">
        <w:rPr>
          <w:b w:val="0"/>
          <w:sz w:val="24"/>
          <w:szCs w:val="24"/>
        </w:rPr>
        <w:t xml:space="preserve"> internal weakness, rather than violently imposing their will. Therefore, the protest is not directed against them. This is an iconographic model, which, as we shall see, was widely used with many variants throughout the nineteenth century.</w:t>
      </w:r>
      <w:r w:rsidRPr="00424AD6">
        <w:rPr>
          <w:rStyle w:val="FootnoteReference"/>
          <w:b w:val="0"/>
          <w:sz w:val="24"/>
          <w:szCs w:val="24"/>
        </w:rPr>
        <w:footnoteReference w:id="67"/>
      </w:r>
      <w:r w:rsidRPr="00424AD6">
        <w:rPr>
          <w:b w:val="0"/>
          <w:sz w:val="24"/>
          <w:szCs w:val="24"/>
        </w:rPr>
        <w:t xml:space="preserve"> It is also the model underlying the </w:t>
      </w:r>
      <w:r w:rsidRPr="00424AD6">
        <w:rPr>
          <w:b w:val="0"/>
          <w:i/>
          <w:sz w:val="24"/>
          <w:szCs w:val="24"/>
        </w:rPr>
        <w:t xml:space="preserve">Shiju </w:t>
      </w:r>
      <w:proofErr w:type="gramStart"/>
      <w:r w:rsidRPr="00424AD6">
        <w:rPr>
          <w:b w:val="0"/>
          <w:i/>
          <w:sz w:val="24"/>
          <w:szCs w:val="24"/>
        </w:rPr>
        <w:t>tu</w:t>
      </w:r>
      <w:proofErr w:type="gramEnd"/>
      <w:r w:rsidRPr="00424AD6">
        <w:rPr>
          <w:b w:val="0"/>
          <w:sz w:val="24"/>
          <w:szCs w:val="24"/>
        </w:rPr>
        <w:t xml:space="preserve">. </w:t>
      </w:r>
    </w:p>
    <w:p w:rsidR="00EC306A" w:rsidRPr="008323DE" w:rsidRDefault="00EC306A" w:rsidP="00A00A49">
      <w:pPr>
        <w:pStyle w:val="Heading1"/>
        <w:spacing w:line="276" w:lineRule="auto"/>
        <w:rPr>
          <w:rFonts w:eastAsia="PMingLiU"/>
          <w:b w:val="0"/>
          <w:sz w:val="24"/>
          <w:szCs w:val="24"/>
          <w:lang w:val="en-GB"/>
        </w:rPr>
      </w:pPr>
      <w:r w:rsidRPr="00424AD6">
        <w:rPr>
          <w:b w:val="0"/>
          <w:sz w:val="24"/>
          <w:szCs w:val="24"/>
        </w:rPr>
        <w:t xml:space="preserve">While the sleep/awakening metaphor was most widely used for nations, it was also used for other collectivities. An example is a 1789 French cartoon that prompts the lower classes to awaken and shows the potential benefits of such an awakening </w:t>
      </w:r>
      <w:r w:rsidRPr="00EC306A">
        <w:rPr>
          <w:b w:val="0"/>
          <w:sz w:val="24"/>
          <w:szCs w:val="24"/>
          <w:lang w:val="en-GB"/>
        </w:rPr>
        <w:t xml:space="preserve">(Figure </w:t>
      </w:r>
      <w:r w:rsidR="00A00A49">
        <w:rPr>
          <w:b w:val="0"/>
          <w:sz w:val="24"/>
          <w:szCs w:val="24"/>
          <w:lang w:val="en-GB"/>
        </w:rPr>
        <w:t>8</w:t>
      </w:r>
      <w:r w:rsidRPr="00EC306A">
        <w:rPr>
          <w:b w:val="0"/>
          <w:sz w:val="24"/>
          <w:szCs w:val="24"/>
          <w:lang w:val="en-GB"/>
        </w:rPr>
        <w:t>)</w:t>
      </w:r>
      <w:r w:rsidRPr="00424AD6">
        <w:rPr>
          <w:b w:val="0"/>
          <w:sz w:val="24"/>
          <w:szCs w:val="24"/>
        </w:rPr>
        <w:t>.</w:t>
      </w:r>
    </w:p>
    <w:p w:rsidR="00EC306A" w:rsidRPr="00424AD6" w:rsidRDefault="008F2A03" w:rsidP="00EC306A">
      <w:pPr>
        <w:pStyle w:val="Heading1"/>
        <w:spacing w:line="276" w:lineRule="auto"/>
        <w:rPr>
          <w:rFonts w:eastAsia="PMingLiU"/>
          <w:b w:val="0"/>
          <w:sz w:val="24"/>
          <w:szCs w:val="24"/>
        </w:rPr>
      </w:pPr>
      <w:r w:rsidRPr="00FD34D9">
        <w:rPr>
          <w:rFonts w:eastAsia="PMingLiU"/>
          <w:b w:val="0"/>
          <w:sz w:val="24"/>
          <w:szCs w:val="24"/>
          <w:lang w:val="en-GB"/>
        </w:rPr>
        <w:t xml:space="preserve">Fig. 8: </w:t>
      </w:r>
      <w:r w:rsidRPr="00FD34D9">
        <w:rPr>
          <w:rFonts w:eastAsia="PMingLiU"/>
          <w:b w:val="0"/>
          <w:i/>
          <w:sz w:val="24"/>
          <w:szCs w:val="24"/>
          <w:lang w:val="en-GB"/>
        </w:rPr>
        <w:t>Reveil du Tiers État</w:t>
      </w:r>
      <w:r w:rsidRPr="00FD34D9">
        <w:rPr>
          <w:rFonts w:eastAsia="PMingLiU"/>
          <w:b w:val="0"/>
          <w:sz w:val="24"/>
          <w:szCs w:val="24"/>
          <w:lang w:val="en-GB"/>
        </w:rPr>
        <w:t xml:space="preserve"> (The awakening of the third estate)</w:t>
      </w:r>
      <w:r w:rsidR="00FD34D9">
        <w:rPr>
          <w:rFonts w:eastAsia="PMingLiU"/>
          <w:b w:val="0"/>
          <w:sz w:val="24"/>
          <w:szCs w:val="24"/>
          <w:lang w:val="en-GB"/>
        </w:rPr>
        <w:t>,</w:t>
      </w:r>
      <w:r w:rsidRPr="00FD34D9">
        <w:rPr>
          <w:rFonts w:eastAsia="PMingLiU"/>
          <w:b w:val="0"/>
          <w:sz w:val="24"/>
          <w:szCs w:val="24"/>
          <w:lang w:val="en-GB"/>
        </w:rPr>
        <w:t xml:space="preserve"> </w:t>
      </w:r>
      <w:r w:rsidR="00FD34D9">
        <w:rPr>
          <w:rFonts w:eastAsia="PMingLiU"/>
          <w:b w:val="0"/>
          <w:sz w:val="24"/>
          <w:szCs w:val="24"/>
          <w:lang w:val="en-GB"/>
        </w:rPr>
        <w:t>h</w:t>
      </w:r>
      <w:r w:rsidR="00FD34D9" w:rsidRPr="00FD34D9">
        <w:rPr>
          <w:rFonts w:eastAsia="PMingLiU"/>
          <w:b w:val="0"/>
          <w:sz w:val="24"/>
          <w:szCs w:val="24"/>
          <w:lang w:val="en-GB"/>
        </w:rPr>
        <w:t xml:space="preserve">and-colored etching, 1789. </w:t>
      </w:r>
      <w:r w:rsidR="00662A22">
        <w:rPr>
          <w:rFonts w:eastAsia="PMingLiU"/>
          <w:b w:val="0"/>
          <w:sz w:val="24"/>
          <w:szCs w:val="24"/>
          <w:lang w:val="fr-FR"/>
        </w:rPr>
        <w:t>T</w:t>
      </w:r>
      <w:r w:rsidR="00EC306A" w:rsidRPr="00271F20">
        <w:rPr>
          <w:rFonts w:eastAsia="PMingLiU"/>
          <w:b w:val="0"/>
          <w:sz w:val="24"/>
          <w:szCs w:val="24"/>
          <w:lang w:val="fr-FR"/>
        </w:rPr>
        <w:t>ext below</w:t>
      </w:r>
      <w:r w:rsidR="00662A22">
        <w:rPr>
          <w:rFonts w:eastAsia="PMingLiU"/>
          <w:b w:val="0"/>
          <w:sz w:val="24"/>
          <w:szCs w:val="24"/>
          <w:lang w:val="fr-FR"/>
        </w:rPr>
        <w:t>:</w:t>
      </w:r>
      <w:r w:rsidR="00EC306A" w:rsidRPr="00271F20">
        <w:rPr>
          <w:rFonts w:eastAsia="PMingLiU"/>
          <w:b w:val="0"/>
          <w:sz w:val="24"/>
          <w:szCs w:val="24"/>
          <w:lang w:val="fr-FR"/>
        </w:rPr>
        <w:t xml:space="preserve"> </w:t>
      </w:r>
      <w:r w:rsidR="00EC306A">
        <w:rPr>
          <w:rFonts w:eastAsia="PMingLiU"/>
          <w:b w:val="0"/>
          <w:sz w:val="24"/>
          <w:szCs w:val="24"/>
          <w:lang w:val="fr-FR"/>
        </w:rPr>
        <w:t>“</w:t>
      </w:r>
      <w:r w:rsidR="00EC306A" w:rsidRPr="00271F20">
        <w:rPr>
          <w:b w:val="0"/>
          <w:color w:val="000000"/>
          <w:sz w:val="24"/>
          <w:szCs w:val="24"/>
          <w:lang w:val="fr-FR"/>
        </w:rPr>
        <w:t>Ma feinte, il étoit tens que je me réveillisse, car l'opression de mes fers me donnions le cochemar un peu trop fort.</w:t>
      </w:r>
      <w:r w:rsidR="00EC306A">
        <w:rPr>
          <w:b w:val="0"/>
          <w:color w:val="000000"/>
          <w:sz w:val="24"/>
          <w:szCs w:val="24"/>
          <w:lang w:val="fr-FR"/>
        </w:rPr>
        <w:t>”</w:t>
      </w:r>
      <w:r w:rsidR="00EC306A" w:rsidRPr="00271F20">
        <w:rPr>
          <w:rFonts w:eastAsia="PMingLiU"/>
          <w:b w:val="0"/>
          <w:sz w:val="24"/>
          <w:szCs w:val="24"/>
          <w:lang w:val="fr-FR"/>
        </w:rPr>
        <w:t xml:space="preserve">  </w:t>
      </w:r>
      <w:r w:rsidR="00EC306A" w:rsidRPr="00424AD6">
        <w:rPr>
          <w:rFonts w:eastAsia="PMingLiU"/>
          <w:b w:val="0"/>
          <w:sz w:val="24"/>
          <w:szCs w:val="24"/>
        </w:rPr>
        <w:t xml:space="preserve">(My golly, it was time for me to </w:t>
      </w:r>
      <w:r w:rsidR="00EC306A" w:rsidRPr="00424AD6">
        <w:rPr>
          <w:rFonts w:eastAsia="PMingLiU"/>
          <w:b w:val="0"/>
          <w:sz w:val="24"/>
          <w:szCs w:val="24"/>
        </w:rPr>
        <w:lastRenderedPageBreak/>
        <w:t>wake up, because the pressure from the irons had given me too much of a nightmare). In the background is the stormed Bastille and decapitated heads swing above the crowd. Nobility and clergy are both in shock.</w:t>
      </w:r>
    </w:p>
    <w:p w:rsidR="00EC306A" w:rsidRPr="00424AD6" w:rsidRDefault="00EC306A" w:rsidP="002A0024">
      <w:pPr>
        <w:pStyle w:val="Heading1"/>
        <w:spacing w:line="276" w:lineRule="auto"/>
        <w:rPr>
          <w:rFonts w:eastAsia="PMingLiU"/>
          <w:b w:val="0"/>
          <w:sz w:val="24"/>
          <w:szCs w:val="24"/>
        </w:rPr>
      </w:pPr>
      <w:r w:rsidRPr="00424AD6">
        <w:rPr>
          <w:b w:val="0"/>
          <w:sz w:val="24"/>
          <w:szCs w:val="24"/>
        </w:rPr>
        <w:t xml:space="preserve">Sympathizers of the French Revolution’s anti-feudal agenda in other European countries were noting the asymmetry between the awakened French and their own slumbering populations. Events in </w:t>
      </w:r>
      <w:smartTag w:uri="urn:schemas-microsoft-com:office:smarttags" w:element="country-region">
        <w:smartTag w:uri="urn:schemas-microsoft-com:office:smarttags" w:element="place">
          <w:r w:rsidRPr="00424AD6">
            <w:rPr>
              <w:b w:val="0"/>
              <w:sz w:val="24"/>
              <w:szCs w:val="24"/>
            </w:rPr>
            <w:t>France</w:t>
          </w:r>
        </w:smartTag>
      </w:smartTag>
      <w:r w:rsidRPr="00424AD6">
        <w:rPr>
          <w:b w:val="0"/>
          <w:sz w:val="24"/>
          <w:szCs w:val="24"/>
        </w:rPr>
        <w:t xml:space="preserve"> were depicted as a wake-up call for both ideals of liberty and active defense of the nation. A Swiss example may illustrate this (Figure </w:t>
      </w:r>
      <w:r w:rsidR="002A0024">
        <w:rPr>
          <w:b w:val="0"/>
          <w:sz w:val="24"/>
          <w:szCs w:val="24"/>
        </w:rPr>
        <w:t>9</w:t>
      </w:r>
      <w:r w:rsidRPr="00424AD6">
        <w:rPr>
          <w:b w:val="0"/>
          <w:sz w:val="24"/>
          <w:szCs w:val="24"/>
        </w:rPr>
        <w:t>).</w:t>
      </w:r>
      <w:r w:rsidR="002A0024" w:rsidRPr="002A0024">
        <w:rPr>
          <w:rStyle w:val="FootnoteReference"/>
          <w:b w:val="0"/>
          <w:sz w:val="24"/>
          <w:szCs w:val="24"/>
        </w:rPr>
        <w:footnoteReference w:id="68"/>
      </w:r>
    </w:p>
    <w:p w:rsidR="00EC306A" w:rsidRPr="00424AD6" w:rsidRDefault="002A0024" w:rsidP="00EC306A">
      <w:pPr>
        <w:rPr>
          <w:rFonts w:ascii="Times New Roman" w:eastAsia="Times New Roman" w:hAnsi="Times New Roman"/>
          <w:sz w:val="24"/>
          <w:szCs w:val="24"/>
          <w:lang w:val="en-US"/>
        </w:rPr>
      </w:pPr>
      <w:r>
        <w:rPr>
          <w:rFonts w:ascii="Times New Roman" w:hAnsi="Times New Roman"/>
          <w:sz w:val="24"/>
          <w:szCs w:val="24"/>
          <w:lang w:val="en-US"/>
        </w:rPr>
        <w:t xml:space="preserve">Fig. 9: </w:t>
      </w:r>
      <w:r w:rsidR="00EC306A" w:rsidRPr="00424AD6">
        <w:rPr>
          <w:rFonts w:ascii="Times New Roman" w:hAnsi="Times New Roman"/>
          <w:sz w:val="24"/>
          <w:szCs w:val="24"/>
          <w:lang w:val="en-US"/>
        </w:rPr>
        <w:t xml:space="preserve">Laurent Midart, </w:t>
      </w:r>
      <w:proofErr w:type="gramStart"/>
      <w:r w:rsidR="00EC306A" w:rsidRPr="002A0024">
        <w:rPr>
          <w:rFonts w:ascii="Times New Roman" w:hAnsi="Times New Roman"/>
          <w:i/>
          <w:sz w:val="24"/>
          <w:szCs w:val="24"/>
          <w:lang w:val="en-US"/>
        </w:rPr>
        <w:t>The</w:t>
      </w:r>
      <w:proofErr w:type="gramEnd"/>
      <w:r w:rsidR="00EC306A" w:rsidRPr="002A0024">
        <w:rPr>
          <w:rFonts w:ascii="Times New Roman" w:hAnsi="Times New Roman"/>
          <w:i/>
          <w:sz w:val="24"/>
          <w:szCs w:val="24"/>
          <w:lang w:val="en-US"/>
        </w:rPr>
        <w:t xml:space="preserve"> Awakening of the Swiss</w:t>
      </w:r>
      <w:r w:rsidR="00FD34D9">
        <w:rPr>
          <w:rFonts w:ascii="Times New Roman" w:hAnsi="Times New Roman"/>
          <w:sz w:val="24"/>
          <w:szCs w:val="24"/>
          <w:lang w:val="en-US"/>
        </w:rPr>
        <w:t>.</w:t>
      </w:r>
      <w:r w:rsidR="00EC306A" w:rsidRPr="00424AD6">
        <w:rPr>
          <w:rFonts w:ascii="Times New Roman" w:hAnsi="Times New Roman"/>
          <w:sz w:val="24"/>
          <w:szCs w:val="24"/>
          <w:lang w:val="en-US"/>
        </w:rPr>
        <w:t xml:space="preserve"> </w:t>
      </w:r>
      <w:r w:rsidR="00EC306A">
        <w:rPr>
          <w:rFonts w:ascii="Times New Roman" w:hAnsi="Times New Roman"/>
          <w:sz w:val="24"/>
          <w:szCs w:val="24"/>
          <w:lang w:val="en-US"/>
        </w:rPr>
        <w:t>The French text reads: “</w:t>
      </w:r>
      <w:r w:rsidR="00EC306A" w:rsidRPr="00424AD6">
        <w:rPr>
          <w:rFonts w:ascii="Times New Roman" w:hAnsi="Times New Roman"/>
          <w:sz w:val="24"/>
          <w:szCs w:val="24"/>
          <w:lang w:val="en-US"/>
        </w:rPr>
        <w:t xml:space="preserve">After its victories the Swiss rested on his laurels for such a long time that he fell asleep. During his sleep his weapons deteriorated and his strength waned. The rooster’s call wakes him, the sun gives him clarity, and freedom gives him new weapons with which he will show the universe that he still has the virtues and valor of his ancestors. </w:t>
      </w:r>
      <w:proofErr w:type="gramStart"/>
      <w:r w:rsidR="00EC306A" w:rsidRPr="00424AD6">
        <w:rPr>
          <w:rFonts w:ascii="Times New Roman" w:hAnsi="Times New Roman"/>
          <w:sz w:val="24"/>
          <w:szCs w:val="24"/>
          <w:lang w:val="en-US"/>
        </w:rPr>
        <w:t>Dedicated to the Executive Directorate of the Helvetic Republic by Laurent Midart, citizen of Soleure (Solothurn).”</w:t>
      </w:r>
      <w:proofErr w:type="gramEnd"/>
      <w:r w:rsidR="00EC306A" w:rsidRPr="00424AD6">
        <w:rPr>
          <w:rFonts w:ascii="Times New Roman" w:hAnsi="Times New Roman"/>
          <w:sz w:val="24"/>
          <w:szCs w:val="24"/>
          <w:lang w:val="en-US"/>
        </w:rPr>
        <w:t xml:space="preserve"> </w:t>
      </w:r>
    </w:p>
    <w:p w:rsidR="00EC306A" w:rsidRPr="00424AD6" w:rsidRDefault="00EC306A" w:rsidP="002A0024">
      <w:pPr>
        <w:pStyle w:val="Heading1"/>
        <w:spacing w:line="276" w:lineRule="auto"/>
        <w:rPr>
          <w:b w:val="0"/>
          <w:bCs w:val="0"/>
          <w:sz w:val="24"/>
          <w:szCs w:val="24"/>
        </w:rPr>
      </w:pPr>
      <w:r w:rsidRPr="00424AD6">
        <w:rPr>
          <w:b w:val="0"/>
          <w:sz w:val="24"/>
          <w:szCs w:val="24"/>
        </w:rPr>
        <w:t xml:space="preserve">The combination of French revolutionary ideals and Napoleon’s expansionist policies in Europe and </w:t>
      </w:r>
      <w:smartTag w:uri="urn:schemas-microsoft-com:office:smarttags" w:element="place">
        <w:r w:rsidRPr="00424AD6">
          <w:rPr>
            <w:b w:val="0"/>
            <w:sz w:val="24"/>
            <w:szCs w:val="24"/>
          </w:rPr>
          <w:t>North Africa</w:t>
        </w:r>
      </w:smartTag>
      <w:r w:rsidRPr="00424AD6">
        <w:rPr>
          <w:b w:val="0"/>
          <w:sz w:val="24"/>
          <w:szCs w:val="24"/>
        </w:rPr>
        <w:t xml:space="preserve"> eventually led to “nationalist” polemics that focused on the nation’s state of mind rather than that of class. Good examples are James Gillray’s (1757-1815) cartoons against the French and their British “sympathizers”, who try to keep Britannia asleep rather than awaken her (Figure </w:t>
      </w:r>
      <w:r w:rsidR="002A0024">
        <w:rPr>
          <w:b w:val="0"/>
          <w:sz w:val="24"/>
          <w:szCs w:val="24"/>
        </w:rPr>
        <w:t>10</w:t>
      </w:r>
      <w:r w:rsidRPr="00424AD6">
        <w:rPr>
          <w:b w:val="0"/>
          <w:sz w:val="24"/>
          <w:szCs w:val="24"/>
        </w:rPr>
        <w:t>)</w:t>
      </w:r>
      <w:r w:rsidR="002A0024">
        <w:rPr>
          <w:b w:val="0"/>
          <w:sz w:val="24"/>
          <w:szCs w:val="24"/>
        </w:rPr>
        <w:t>.</w:t>
      </w:r>
    </w:p>
    <w:p w:rsidR="00EC306A" w:rsidRPr="00424AD6" w:rsidRDefault="002A0024" w:rsidP="00EC306A">
      <w:pPr>
        <w:pStyle w:val="Heading1"/>
        <w:rPr>
          <w:rFonts w:eastAsia="PMingLiU"/>
          <w:b w:val="0"/>
          <w:sz w:val="24"/>
          <w:szCs w:val="24"/>
        </w:rPr>
      </w:pPr>
      <w:r>
        <w:rPr>
          <w:rFonts w:eastAsia="PMingLiU"/>
          <w:b w:val="0"/>
          <w:sz w:val="24"/>
          <w:szCs w:val="24"/>
        </w:rPr>
        <w:t xml:space="preserve">Fig. 10: </w:t>
      </w:r>
      <w:r w:rsidR="00EC306A" w:rsidRPr="00424AD6">
        <w:rPr>
          <w:rFonts w:eastAsia="PMingLiU"/>
          <w:b w:val="0"/>
          <w:sz w:val="24"/>
          <w:szCs w:val="24"/>
        </w:rPr>
        <w:t xml:space="preserve">James Gillray, </w:t>
      </w:r>
      <w:proofErr w:type="gramStart"/>
      <w:r w:rsidR="00EC306A" w:rsidRPr="002A0024">
        <w:rPr>
          <w:rFonts w:eastAsia="PMingLiU"/>
          <w:b w:val="0"/>
          <w:i/>
          <w:sz w:val="24"/>
          <w:szCs w:val="24"/>
        </w:rPr>
        <w:t>The</w:t>
      </w:r>
      <w:proofErr w:type="gramEnd"/>
      <w:r w:rsidR="00EC306A" w:rsidRPr="002A0024">
        <w:rPr>
          <w:rFonts w:eastAsia="PMingLiU"/>
          <w:b w:val="0"/>
          <w:i/>
          <w:sz w:val="24"/>
          <w:szCs w:val="24"/>
        </w:rPr>
        <w:t xml:space="preserve"> NURSERY—with Britannia reposing in PEACE</w:t>
      </w:r>
      <w:r>
        <w:rPr>
          <w:rFonts w:eastAsia="PMingLiU"/>
          <w:b w:val="0"/>
          <w:sz w:val="24"/>
          <w:szCs w:val="24"/>
        </w:rPr>
        <w:t>,</w:t>
      </w:r>
      <w:r w:rsidR="00EC306A" w:rsidRPr="00424AD6">
        <w:rPr>
          <w:rFonts w:eastAsia="PMingLiU"/>
          <w:b w:val="0"/>
          <w:sz w:val="24"/>
          <w:szCs w:val="24"/>
        </w:rPr>
        <w:t xml:space="preserve"> 1802</w:t>
      </w:r>
      <w:r>
        <w:rPr>
          <w:rFonts w:eastAsia="PMingLiU"/>
          <w:b w:val="0"/>
          <w:sz w:val="24"/>
          <w:szCs w:val="24"/>
        </w:rPr>
        <w:t>.</w:t>
      </w:r>
      <w:r w:rsidR="00EC306A" w:rsidRPr="00424AD6">
        <w:rPr>
          <w:rFonts w:eastAsia="PMingLiU"/>
          <w:b w:val="0"/>
          <w:sz w:val="24"/>
          <w:szCs w:val="24"/>
        </w:rPr>
        <w:t xml:space="preserve"> </w:t>
      </w:r>
    </w:p>
    <w:p w:rsidR="00EC306A" w:rsidRPr="00424AD6" w:rsidRDefault="00EC306A" w:rsidP="00EC306A">
      <w:pPr>
        <w:pStyle w:val="Heading1"/>
        <w:spacing w:line="276" w:lineRule="auto"/>
        <w:rPr>
          <w:rFonts w:eastAsia="PMingLiU"/>
          <w:b w:val="0"/>
          <w:sz w:val="24"/>
          <w:szCs w:val="24"/>
        </w:rPr>
      </w:pPr>
      <w:smartTag w:uri="urn:schemas-microsoft-com:office:smarttags" w:element="country-region">
        <w:smartTag w:uri="urn:schemas-microsoft-com:office:smarttags" w:element="place">
          <w:r w:rsidRPr="00424AD6">
            <w:rPr>
              <w:rFonts w:eastAsia="PMingLiU"/>
              <w:b w:val="0"/>
              <w:sz w:val="24"/>
              <w:szCs w:val="24"/>
            </w:rPr>
            <w:t>Britain</w:t>
          </w:r>
        </w:smartTag>
      </w:smartTag>
      <w:r w:rsidRPr="00424AD6">
        <w:rPr>
          <w:rFonts w:eastAsia="PMingLiU"/>
          <w:b w:val="0"/>
          <w:sz w:val="24"/>
          <w:szCs w:val="24"/>
        </w:rPr>
        <w:t xml:space="preserve"> is put to sleep by crafty British “Jacobin” sympathizers of the French revolution. The head nurse, Prime Minister Addington, is supported by Lord Hawkesbury and </w:t>
      </w:r>
      <w:r>
        <w:rPr>
          <w:rFonts w:eastAsia="PMingLiU"/>
          <w:b w:val="0"/>
          <w:sz w:val="24"/>
          <w:szCs w:val="24"/>
        </w:rPr>
        <w:t>Charles James</w:t>
      </w:r>
      <w:r w:rsidRPr="00424AD6">
        <w:rPr>
          <w:rFonts w:eastAsia="PMingLiU"/>
          <w:b w:val="0"/>
          <w:sz w:val="24"/>
          <w:szCs w:val="24"/>
        </w:rPr>
        <w:t xml:space="preserve"> Fox. PEACE refers to the </w:t>
      </w:r>
      <w:r>
        <w:rPr>
          <w:rFonts w:eastAsia="PMingLiU"/>
          <w:b w:val="0"/>
          <w:sz w:val="24"/>
          <w:szCs w:val="24"/>
        </w:rPr>
        <w:t>T</w:t>
      </w:r>
      <w:r w:rsidRPr="00424AD6">
        <w:rPr>
          <w:rFonts w:eastAsia="PMingLiU"/>
          <w:b w:val="0"/>
          <w:sz w:val="24"/>
          <w:szCs w:val="24"/>
        </w:rPr>
        <w:t xml:space="preserve">reaty of Amiens with Napoleon, </w:t>
      </w:r>
      <w:r>
        <w:rPr>
          <w:rFonts w:eastAsia="PMingLiU"/>
          <w:b w:val="0"/>
          <w:sz w:val="24"/>
          <w:szCs w:val="24"/>
        </w:rPr>
        <w:t>in which</w:t>
      </w:r>
      <w:r w:rsidRPr="00424AD6">
        <w:rPr>
          <w:rFonts w:eastAsia="PMingLiU"/>
          <w:b w:val="0"/>
          <w:sz w:val="24"/>
          <w:szCs w:val="24"/>
        </w:rPr>
        <w:t xml:space="preserve"> Gillray thought the British government had accepted humiliating conditions.</w:t>
      </w:r>
    </w:p>
    <w:p w:rsidR="00EC306A" w:rsidRPr="00424AD6" w:rsidRDefault="00EC306A" w:rsidP="00EC306A">
      <w:pPr>
        <w:pStyle w:val="Heading1"/>
        <w:spacing w:line="276" w:lineRule="auto"/>
        <w:rPr>
          <w:rFonts w:eastAsia="PMingLiU"/>
          <w:b w:val="0"/>
          <w:sz w:val="24"/>
          <w:szCs w:val="24"/>
        </w:rPr>
      </w:pPr>
      <w:r w:rsidRPr="00424AD6">
        <w:rPr>
          <w:rFonts w:eastAsia="PMingLiU"/>
          <w:b w:val="0"/>
          <w:sz w:val="24"/>
          <w:szCs w:val="24"/>
        </w:rPr>
        <w:t>The shield and arms to defend national interest are idly lying on the bed.</w:t>
      </w:r>
      <w:r w:rsidRPr="00424AD6">
        <w:rPr>
          <w:rStyle w:val="FootnoteReference"/>
          <w:rFonts w:eastAsia="PMingLiU"/>
          <w:b w:val="0"/>
          <w:sz w:val="24"/>
          <w:szCs w:val="24"/>
        </w:rPr>
        <w:footnoteReference w:id="69"/>
      </w:r>
      <w:r w:rsidRPr="00424AD6">
        <w:rPr>
          <w:rFonts w:eastAsia="PMingLiU"/>
          <w:b w:val="0"/>
          <w:sz w:val="24"/>
          <w:szCs w:val="24"/>
        </w:rPr>
        <w:t xml:space="preserve"> Britannia, who is actually a lively-enough “baby” with her outsized body and her armory and </w:t>
      </w:r>
      <w:r w:rsidRPr="00424AD6">
        <w:rPr>
          <w:rFonts w:eastAsia="PMingLiU"/>
          <w:b w:val="0"/>
          <w:sz w:val="24"/>
          <w:szCs w:val="24"/>
        </w:rPr>
        <w:lastRenderedPageBreak/>
        <w:t xml:space="preserve">weapons, needs three nurses to prevent her from becoming active. These nurses do not just put her to sleep with the help of French pie, the </w:t>
      </w:r>
      <w:r>
        <w:rPr>
          <w:rFonts w:eastAsia="PMingLiU"/>
          <w:b w:val="0"/>
          <w:sz w:val="24"/>
          <w:szCs w:val="24"/>
        </w:rPr>
        <w:t>o</w:t>
      </w:r>
      <w:r w:rsidRPr="00424AD6">
        <w:rPr>
          <w:rFonts w:eastAsia="PMingLiU"/>
          <w:b w:val="0"/>
          <w:sz w:val="24"/>
          <w:szCs w:val="24"/>
        </w:rPr>
        <w:t>piate on the chimney sill, and the peaceful lullaby; the inscription above the crib “requiescat in pace” is normally found above a tomb, an insinuation that the nurses are trying to make sure that Britannia will never again wake up.</w:t>
      </w:r>
      <w:r w:rsidRPr="00424AD6">
        <w:rPr>
          <w:rStyle w:val="FootnoteReference"/>
          <w:rFonts w:eastAsia="PMingLiU"/>
          <w:b w:val="0"/>
          <w:sz w:val="24"/>
          <w:szCs w:val="24"/>
        </w:rPr>
        <w:footnoteReference w:id="70"/>
      </w:r>
      <w:r w:rsidRPr="00424AD6">
        <w:rPr>
          <w:rFonts w:eastAsia="PMingLiU"/>
          <w:b w:val="0"/>
          <w:sz w:val="24"/>
          <w:szCs w:val="24"/>
        </w:rPr>
        <w:t xml:space="preserve"> Again, Britannia herself is the problem, she is asleep, and British politicians try to make sure that she stays this way. </w:t>
      </w:r>
    </w:p>
    <w:p w:rsidR="00EC306A" w:rsidRPr="002A0024" w:rsidRDefault="00EC306A" w:rsidP="002A0024">
      <w:pPr>
        <w:pStyle w:val="Heading1"/>
        <w:spacing w:line="276" w:lineRule="auto"/>
        <w:rPr>
          <w:rFonts w:eastAsia="宋体"/>
          <w:b w:val="0"/>
          <w:sz w:val="24"/>
          <w:szCs w:val="24"/>
        </w:rPr>
      </w:pPr>
      <w:r w:rsidRPr="0029491B">
        <w:rPr>
          <w:rFonts w:eastAsia="PMingLiU"/>
          <w:b w:val="0"/>
          <w:sz w:val="24"/>
          <w:szCs w:val="24"/>
        </w:rPr>
        <w:t>After</w:t>
      </w:r>
      <w:r w:rsidRPr="00424AD6">
        <w:rPr>
          <w:rFonts w:eastAsia="PMingLiU"/>
          <w:b w:val="0"/>
          <w:sz w:val="24"/>
          <w:szCs w:val="24"/>
        </w:rPr>
        <w:t xml:space="preserve"> the defeat of Napoleon, the Congress of Vienna started a </w:t>
      </w:r>
      <w:r>
        <w:rPr>
          <w:rFonts w:eastAsia="PMingLiU"/>
          <w:b w:val="0"/>
          <w:sz w:val="24"/>
          <w:szCs w:val="24"/>
        </w:rPr>
        <w:t>far-reaching</w:t>
      </w:r>
      <w:r w:rsidRPr="00424AD6">
        <w:rPr>
          <w:rFonts w:eastAsia="PMingLiU"/>
          <w:b w:val="0"/>
          <w:sz w:val="24"/>
          <w:szCs w:val="24"/>
        </w:rPr>
        <w:t xml:space="preserve"> crackdown on liberal opinion. The conflicts between the different European nation states, however, became exacerbated. A fine and exceedingly popular German print from the few months between 1842 and 1843, when the Prussian king Frederic Wilhelm IV suspended the ban on pictures (“Bilderverbot”), plays on the these themes (Figure </w:t>
      </w:r>
      <w:r w:rsidR="002A0024" w:rsidRPr="00424AD6">
        <w:rPr>
          <w:rFonts w:eastAsia="PMingLiU"/>
          <w:b w:val="0"/>
          <w:sz w:val="24"/>
          <w:szCs w:val="24"/>
        </w:rPr>
        <w:t>1</w:t>
      </w:r>
      <w:r w:rsidR="002A0024">
        <w:rPr>
          <w:rFonts w:eastAsia="PMingLiU"/>
          <w:b w:val="0"/>
          <w:sz w:val="24"/>
          <w:szCs w:val="24"/>
        </w:rPr>
        <w:t>1</w:t>
      </w:r>
      <w:r w:rsidRPr="00424AD6">
        <w:rPr>
          <w:rFonts w:eastAsia="PMingLiU"/>
          <w:b w:val="0"/>
          <w:sz w:val="24"/>
          <w:szCs w:val="24"/>
        </w:rPr>
        <w:t>).</w:t>
      </w:r>
    </w:p>
    <w:p w:rsidR="00EC306A" w:rsidRDefault="002A0024" w:rsidP="00EC306A">
      <w:pPr>
        <w:autoSpaceDE w:val="0"/>
        <w:autoSpaceDN w:val="0"/>
        <w:adjustRightInd w:val="0"/>
        <w:spacing w:after="0"/>
        <w:rPr>
          <w:rFonts w:ascii="Times New Roman" w:hAnsi="Times New Roman"/>
          <w:sz w:val="24"/>
          <w:szCs w:val="24"/>
          <w:lang w:val="de-DE" w:eastAsia="zh-CN"/>
        </w:rPr>
      </w:pPr>
      <w:r w:rsidRPr="002A0024">
        <w:rPr>
          <w:rFonts w:ascii="Times New Roman" w:hAnsi="Times New Roman"/>
          <w:sz w:val="24"/>
          <w:szCs w:val="24"/>
          <w:lang w:val="de-DE" w:eastAsia="zh-CN"/>
        </w:rPr>
        <w:t xml:space="preserve">Fig. 11: </w:t>
      </w:r>
      <w:r w:rsidR="00EC306A" w:rsidRPr="002A0024">
        <w:rPr>
          <w:rFonts w:ascii="Times New Roman" w:hAnsi="Times New Roman"/>
          <w:sz w:val="24"/>
          <w:szCs w:val="24"/>
          <w:lang w:val="de-DE" w:eastAsia="zh-CN"/>
        </w:rPr>
        <w:t>R. Sabatky</w:t>
      </w:r>
      <w:r w:rsidR="00FD34D9">
        <w:rPr>
          <w:rFonts w:ascii="Times New Roman" w:hAnsi="Times New Roman"/>
          <w:sz w:val="24"/>
          <w:szCs w:val="24"/>
          <w:lang w:val="de-DE" w:eastAsia="zh-CN"/>
        </w:rPr>
        <w:t>,</w:t>
      </w:r>
      <w:r w:rsidR="00EC306A" w:rsidRPr="002A0024">
        <w:rPr>
          <w:rFonts w:ascii="Times New Roman" w:hAnsi="Times New Roman"/>
          <w:sz w:val="24"/>
          <w:szCs w:val="24"/>
          <w:lang w:val="de-DE" w:eastAsia="zh-CN"/>
        </w:rPr>
        <w:t xml:space="preserve"> </w:t>
      </w:r>
      <w:r w:rsidR="00EC306A" w:rsidRPr="002A0024">
        <w:rPr>
          <w:rFonts w:ascii="Times New Roman" w:hAnsi="Times New Roman"/>
          <w:i/>
          <w:sz w:val="24"/>
          <w:szCs w:val="24"/>
          <w:lang w:val="de-DE" w:eastAsia="zh-CN"/>
        </w:rPr>
        <w:t>Der deutsche Michel</w:t>
      </w:r>
      <w:r w:rsidR="00EC306A" w:rsidRPr="002A0024">
        <w:rPr>
          <w:rFonts w:ascii="Times New Roman" w:hAnsi="Times New Roman"/>
          <w:sz w:val="24"/>
          <w:szCs w:val="24"/>
          <w:lang w:val="de-DE" w:eastAsia="zh-CN"/>
        </w:rPr>
        <w:t xml:space="preserve">, chalk lithography, 1843. </w:t>
      </w:r>
    </w:p>
    <w:p w:rsidR="00FD34D9" w:rsidRPr="00FD34D9" w:rsidRDefault="00FD34D9" w:rsidP="00EC306A">
      <w:pPr>
        <w:autoSpaceDE w:val="0"/>
        <w:autoSpaceDN w:val="0"/>
        <w:adjustRightInd w:val="0"/>
        <w:spacing w:after="0"/>
        <w:rPr>
          <w:rFonts w:ascii="Times New Roman" w:hAnsi="Times New Roman"/>
          <w:sz w:val="24"/>
          <w:szCs w:val="24"/>
          <w:lang w:val="de-DE" w:eastAsia="zh-CN"/>
        </w:rPr>
      </w:pPr>
    </w:p>
    <w:p w:rsidR="00EC306A" w:rsidRPr="00424AD6" w:rsidRDefault="00EC306A" w:rsidP="00EC306A">
      <w:pPr>
        <w:autoSpaceDE w:val="0"/>
        <w:autoSpaceDN w:val="0"/>
        <w:adjustRightInd w:val="0"/>
        <w:spacing w:after="0"/>
        <w:rPr>
          <w:rFonts w:ascii="Times New Roman" w:hAnsi="Times New Roman"/>
          <w:sz w:val="24"/>
          <w:szCs w:val="24"/>
          <w:lang w:val="en-US" w:eastAsia="zh-CN"/>
        </w:rPr>
      </w:pPr>
      <w:r w:rsidRPr="00424AD6">
        <w:rPr>
          <w:rFonts w:ascii="Times New Roman" w:hAnsi="Times New Roman"/>
          <w:sz w:val="24"/>
          <w:szCs w:val="24"/>
          <w:lang w:val="en-US" w:eastAsia="zh-CN"/>
        </w:rPr>
        <w:t>The “deutsche Michel”, who had long become an emblem of “</w:t>
      </w:r>
      <w:smartTag w:uri="urn:schemas-microsoft-com:office:smarttags" w:element="country-region">
        <w:smartTag w:uri="urn:schemas-microsoft-com:office:smarttags" w:element="place">
          <w:r w:rsidRPr="00424AD6">
            <w:rPr>
              <w:rFonts w:ascii="Times New Roman" w:hAnsi="Times New Roman"/>
              <w:sz w:val="24"/>
              <w:szCs w:val="24"/>
              <w:lang w:val="en-US" w:eastAsia="zh-CN"/>
            </w:rPr>
            <w:t>Germany</w:t>
          </w:r>
        </w:smartTag>
      </w:smartTag>
      <w:r w:rsidRPr="00424AD6">
        <w:rPr>
          <w:rFonts w:ascii="Times New Roman" w:hAnsi="Times New Roman"/>
          <w:sz w:val="24"/>
          <w:szCs w:val="24"/>
          <w:lang w:val="en-US" w:eastAsia="zh-CN"/>
        </w:rPr>
        <w:t xml:space="preserve">”, is deeply asleep. The cartoon called for a detailed explanation, which was offered in a fine 1843 booklet. The text was delivered in the form of a bystander’s comment to Berliners, who are standing in front of a </w:t>
      </w:r>
      <w:smartTag w:uri="urn:schemas-microsoft-com:office:smarttags" w:element="place">
        <w:smartTag w:uri="urn:schemas-microsoft-com:office:smarttags" w:element="State">
          <w:r w:rsidRPr="00424AD6">
            <w:rPr>
              <w:rFonts w:ascii="Times New Roman" w:hAnsi="Times New Roman"/>
              <w:sz w:val="24"/>
              <w:szCs w:val="24"/>
              <w:lang w:val="en-US" w:eastAsia="zh-CN"/>
            </w:rPr>
            <w:t>Berlin</w:t>
          </w:r>
        </w:smartTag>
      </w:smartTag>
      <w:r w:rsidRPr="00424AD6">
        <w:rPr>
          <w:rFonts w:ascii="Times New Roman" w:hAnsi="Times New Roman"/>
          <w:sz w:val="24"/>
          <w:szCs w:val="24"/>
          <w:lang w:val="en-US" w:eastAsia="zh-CN"/>
        </w:rPr>
        <w:t xml:space="preserve"> cartoon shop</w:t>
      </w:r>
      <w:r w:rsidRPr="00424AD6" w:rsidDel="00252B0E">
        <w:rPr>
          <w:rFonts w:ascii="Times New Roman" w:hAnsi="Times New Roman"/>
          <w:sz w:val="24"/>
          <w:szCs w:val="24"/>
          <w:lang w:val="en-US" w:eastAsia="zh-CN"/>
        </w:rPr>
        <w:t xml:space="preserve"> </w:t>
      </w:r>
      <w:r w:rsidRPr="00424AD6">
        <w:rPr>
          <w:rFonts w:ascii="Times New Roman" w:hAnsi="Times New Roman"/>
          <w:sz w:val="24"/>
          <w:szCs w:val="24"/>
          <w:lang w:val="en-US" w:eastAsia="zh-CN"/>
        </w:rPr>
        <w:t>wondering about the meaning of the figures.</w:t>
      </w:r>
      <w:r w:rsidRPr="00424AD6">
        <w:rPr>
          <w:rStyle w:val="FootnoteReference"/>
          <w:rFonts w:ascii="Times New Roman" w:hAnsi="Times New Roman"/>
          <w:sz w:val="24"/>
          <w:szCs w:val="24"/>
          <w:lang w:val="en-US" w:eastAsia="zh-CN"/>
        </w:rPr>
        <w:footnoteReference w:id="71"/>
      </w:r>
      <w:r w:rsidRPr="00424AD6">
        <w:rPr>
          <w:rFonts w:ascii="Times New Roman" w:hAnsi="Times New Roman"/>
          <w:sz w:val="24"/>
          <w:szCs w:val="24"/>
          <w:lang w:val="en-US" w:eastAsia="zh-CN"/>
        </w:rPr>
        <w:t xml:space="preserve"> Michel’s sleep allows foreign powers</w:t>
      </w:r>
      <w:r>
        <w:rPr>
          <w:rFonts w:ascii="Times New Roman" w:hAnsi="Times New Roman"/>
          <w:sz w:val="24"/>
          <w:szCs w:val="24"/>
          <w:lang w:val="en-US" w:eastAsia="zh-CN"/>
        </w:rPr>
        <w:t>—</w:t>
      </w:r>
      <w:r w:rsidRPr="00424AD6">
        <w:rPr>
          <w:rFonts w:ascii="Times New Roman" w:hAnsi="Times New Roman"/>
          <w:sz w:val="24"/>
          <w:szCs w:val="24"/>
          <w:lang w:val="en-US" w:eastAsia="zh-CN"/>
        </w:rPr>
        <w:t xml:space="preserve">represented </w:t>
      </w:r>
      <w:r>
        <w:rPr>
          <w:rFonts w:ascii="Times New Roman" w:hAnsi="Times New Roman"/>
          <w:sz w:val="24"/>
          <w:szCs w:val="24"/>
          <w:lang w:val="en-US" w:eastAsia="zh-CN"/>
        </w:rPr>
        <w:t>by</w:t>
      </w:r>
      <w:r w:rsidRPr="00424AD6">
        <w:rPr>
          <w:rFonts w:ascii="Times New Roman" w:hAnsi="Times New Roman"/>
          <w:sz w:val="24"/>
          <w:szCs w:val="24"/>
          <w:lang w:val="en-US" w:eastAsia="zh-CN"/>
        </w:rPr>
        <w:t xml:space="preserve"> what is by now standard iconography</w:t>
      </w:r>
      <w:r>
        <w:rPr>
          <w:rFonts w:ascii="Times New Roman" w:hAnsi="Times New Roman"/>
          <w:sz w:val="24"/>
          <w:szCs w:val="24"/>
          <w:lang w:val="en-US" w:eastAsia="zh-CN"/>
        </w:rPr>
        <w:t>—</w:t>
      </w:r>
      <w:r w:rsidRPr="00424AD6">
        <w:rPr>
          <w:rFonts w:ascii="Times New Roman" w:hAnsi="Times New Roman"/>
          <w:sz w:val="24"/>
          <w:szCs w:val="24"/>
          <w:lang w:val="en-US" w:eastAsia="zh-CN"/>
        </w:rPr>
        <w:t xml:space="preserve">to get the better of him. His mouth is locked by the Karlsbad Decrees, which had introduced rigorous censorship in the 38 German states; these states make up the patchwork of his shirt. </w:t>
      </w:r>
      <w:proofErr w:type="gramStart"/>
      <w:r w:rsidRPr="00424AD6">
        <w:rPr>
          <w:rFonts w:ascii="Times New Roman" w:hAnsi="Times New Roman"/>
          <w:sz w:val="24"/>
          <w:szCs w:val="24"/>
          <w:lang w:val="en-US" w:eastAsia="zh-CN"/>
        </w:rPr>
        <w:t>The Austrian Chancellor Metternich, who engineered the Karlsbad Decrees, holds the little key for the lock, and is busy bleeding Michel, whose blood turns into gold.</w:t>
      </w:r>
      <w:proofErr w:type="gramEnd"/>
      <w:r w:rsidRPr="00424AD6">
        <w:rPr>
          <w:rStyle w:val="FootnoteReference"/>
          <w:rFonts w:ascii="Times New Roman" w:hAnsi="Times New Roman"/>
          <w:sz w:val="24"/>
          <w:szCs w:val="24"/>
          <w:lang w:val="en-US" w:eastAsia="zh-CN"/>
        </w:rPr>
        <w:footnoteReference w:id="72"/>
      </w:r>
      <w:r w:rsidRPr="00424AD6">
        <w:rPr>
          <w:rFonts w:ascii="Times New Roman" w:hAnsi="Times New Roman"/>
          <w:sz w:val="24"/>
          <w:szCs w:val="24"/>
          <w:lang w:val="en-US" w:eastAsia="zh-CN"/>
        </w:rPr>
        <w:t xml:space="preserve"> John Bull, who is depicted as a bulldog, is pulling Michel’s purse out of his pocket, a reference to the trade deficit between the German states and </w:t>
      </w:r>
      <w:smartTag w:uri="urn:schemas-microsoft-com:office:smarttags" w:element="country-region">
        <w:smartTag w:uri="urn:schemas-microsoft-com:office:smarttags" w:element="place">
          <w:r w:rsidRPr="00424AD6">
            <w:rPr>
              <w:rFonts w:ascii="Times New Roman" w:hAnsi="Times New Roman"/>
              <w:sz w:val="24"/>
              <w:szCs w:val="24"/>
              <w:lang w:val="en-US" w:eastAsia="zh-CN"/>
            </w:rPr>
            <w:t>England</w:t>
          </w:r>
        </w:smartTag>
      </w:smartTag>
      <w:r w:rsidRPr="00424AD6">
        <w:rPr>
          <w:rFonts w:ascii="Times New Roman" w:hAnsi="Times New Roman"/>
          <w:sz w:val="24"/>
          <w:szCs w:val="24"/>
          <w:lang w:val="en-US" w:eastAsia="zh-CN"/>
        </w:rPr>
        <w:t xml:space="preserve">. The French soldier is cutting off the sleeve of Michel’s jacket, a reference to territorial claims on the </w:t>
      </w:r>
      <w:smartTag w:uri="urn:schemas-microsoft-com:office:smarttags" w:element="place">
        <w:r w:rsidRPr="00424AD6">
          <w:rPr>
            <w:rFonts w:ascii="Times New Roman" w:hAnsi="Times New Roman"/>
            <w:sz w:val="24"/>
            <w:szCs w:val="24"/>
            <w:lang w:val="en-US" w:eastAsia="zh-CN"/>
          </w:rPr>
          <w:t>Rhine</w:t>
        </w:r>
      </w:smartTag>
      <w:r w:rsidRPr="00424AD6">
        <w:rPr>
          <w:rFonts w:ascii="Times New Roman" w:hAnsi="Times New Roman"/>
          <w:sz w:val="24"/>
          <w:szCs w:val="24"/>
          <w:lang w:val="en-US" w:eastAsia="zh-CN"/>
        </w:rPr>
        <w:t>. On the left, the nightmare of the pope riding on the clouds of eternity with his huge key is described in the booklet as the night watch</w:t>
      </w:r>
      <w:r>
        <w:rPr>
          <w:rFonts w:ascii="Times New Roman" w:hAnsi="Times New Roman"/>
          <w:sz w:val="24"/>
          <w:szCs w:val="24"/>
          <w:lang w:val="en-US" w:eastAsia="zh-CN"/>
        </w:rPr>
        <w:t>man</w:t>
      </w:r>
      <w:r w:rsidRPr="00424AD6">
        <w:rPr>
          <w:rFonts w:ascii="Times New Roman" w:hAnsi="Times New Roman"/>
          <w:sz w:val="24"/>
          <w:szCs w:val="24"/>
          <w:lang w:val="en-US" w:eastAsia="zh-CN"/>
        </w:rPr>
        <w:t xml:space="preserve"> of Europe. In the background we see the military of the German states with their officer disregarding Michel’s plight while maintaining perfect military posture. </w:t>
      </w:r>
    </w:p>
    <w:p w:rsidR="00EC306A" w:rsidRPr="00424AD6" w:rsidRDefault="00EC306A" w:rsidP="00EC306A">
      <w:pPr>
        <w:autoSpaceDE w:val="0"/>
        <w:autoSpaceDN w:val="0"/>
        <w:adjustRightInd w:val="0"/>
        <w:spacing w:after="0"/>
        <w:rPr>
          <w:rFonts w:ascii="Times New Roman" w:hAnsi="Times New Roman"/>
          <w:sz w:val="24"/>
          <w:szCs w:val="24"/>
          <w:lang w:val="en-US" w:eastAsia="zh-CN"/>
        </w:rPr>
      </w:pPr>
    </w:p>
    <w:p w:rsidR="00EC306A" w:rsidRPr="00424AD6" w:rsidRDefault="00EC306A" w:rsidP="00EC306A">
      <w:pPr>
        <w:autoSpaceDE w:val="0"/>
        <w:autoSpaceDN w:val="0"/>
        <w:adjustRightInd w:val="0"/>
        <w:spacing w:after="0"/>
        <w:rPr>
          <w:rFonts w:ascii="Times New Roman" w:hAnsi="Times New Roman"/>
          <w:sz w:val="24"/>
          <w:szCs w:val="24"/>
          <w:lang w:val="en-US" w:eastAsia="zh-CN"/>
        </w:rPr>
      </w:pPr>
      <w:r w:rsidRPr="00424AD6">
        <w:rPr>
          <w:rFonts w:ascii="Times New Roman" w:hAnsi="Times New Roman"/>
          <w:sz w:val="24"/>
          <w:szCs w:val="24"/>
          <w:lang w:val="en-US" w:eastAsia="zh-CN"/>
        </w:rPr>
        <w:t xml:space="preserve">Michel is not the government, but the control and exploitation of Michel’s land and goods </w:t>
      </w:r>
      <w:r w:rsidR="006166DF">
        <w:rPr>
          <w:rFonts w:ascii="Times New Roman" w:hAnsi="Times New Roman"/>
          <w:sz w:val="24"/>
          <w:szCs w:val="24"/>
          <w:lang w:val="en-US" w:eastAsia="zh-CN"/>
        </w:rPr>
        <w:t xml:space="preserve">by the neighbouring nations </w:t>
      </w:r>
      <w:r w:rsidRPr="00424AD6">
        <w:rPr>
          <w:rFonts w:ascii="Times New Roman" w:hAnsi="Times New Roman"/>
          <w:sz w:val="24"/>
          <w:szCs w:val="24"/>
          <w:lang w:val="en-US" w:eastAsia="zh-CN"/>
        </w:rPr>
        <w:t>hinges on hi</w:t>
      </w:r>
      <w:r w:rsidR="006166DF">
        <w:rPr>
          <w:rFonts w:ascii="Times New Roman" w:hAnsi="Times New Roman"/>
          <w:sz w:val="24"/>
          <w:szCs w:val="24"/>
          <w:lang w:val="en-US" w:eastAsia="zh-CN"/>
        </w:rPr>
        <w:t>s innate drowsiness</w:t>
      </w:r>
      <w:r w:rsidRPr="00424AD6">
        <w:rPr>
          <w:rFonts w:ascii="Times New Roman" w:hAnsi="Times New Roman"/>
          <w:sz w:val="24"/>
          <w:szCs w:val="24"/>
          <w:lang w:val="en-US" w:eastAsia="zh-CN"/>
        </w:rPr>
        <w:t xml:space="preserve">. They do not put him to sleep, but try to make sure that he stays this way. </w:t>
      </w:r>
      <w:r w:rsidRPr="00B53D72">
        <w:rPr>
          <w:rFonts w:ascii="Times New Roman" w:hAnsi="Times New Roman"/>
          <w:sz w:val="24"/>
          <w:szCs w:val="24"/>
          <w:lang w:val="en-US" w:eastAsia="zh-CN"/>
        </w:rPr>
        <w:t>A</w:t>
      </w:r>
      <w:r w:rsidRPr="00424AD6">
        <w:rPr>
          <w:rFonts w:ascii="Times New Roman" w:hAnsi="Times New Roman"/>
          <w:sz w:val="24"/>
          <w:szCs w:val="24"/>
          <w:lang w:val="en-US" w:eastAsia="zh-CN"/>
        </w:rPr>
        <w:t xml:space="preserve"> 1843 article in the </w:t>
      </w:r>
      <w:r w:rsidRPr="00424AD6">
        <w:rPr>
          <w:rFonts w:ascii="Times New Roman" w:hAnsi="Times New Roman"/>
          <w:i/>
          <w:sz w:val="24"/>
          <w:szCs w:val="24"/>
          <w:lang w:val="en-US" w:eastAsia="zh-CN"/>
        </w:rPr>
        <w:t>Berlinische Zeitung</w:t>
      </w:r>
      <w:r w:rsidRPr="00424AD6">
        <w:rPr>
          <w:rFonts w:ascii="Times New Roman" w:hAnsi="Times New Roman"/>
          <w:sz w:val="24"/>
          <w:szCs w:val="24"/>
          <w:lang w:val="en-US" w:eastAsia="zh-CN"/>
        </w:rPr>
        <w:t xml:space="preserve"> had this to say about the cartoon: around “one single figure, </w:t>
      </w:r>
      <w:r w:rsidRPr="00424AD6">
        <w:rPr>
          <w:rFonts w:ascii="Times New Roman" w:hAnsi="Times New Roman"/>
          <w:sz w:val="24"/>
          <w:szCs w:val="24"/>
          <w:lang w:val="en-US" w:eastAsia="zh-CN"/>
        </w:rPr>
        <w:lastRenderedPageBreak/>
        <w:t>which alone is in total passivity, all the others are engaged in the most lively activity, which has no other purpose than to make sure this poor figure remains passive.”</w:t>
      </w:r>
      <w:r w:rsidRPr="00424AD6">
        <w:rPr>
          <w:rStyle w:val="FootnoteReference"/>
          <w:rFonts w:ascii="Times New Roman" w:hAnsi="Times New Roman"/>
          <w:sz w:val="24"/>
          <w:szCs w:val="24"/>
          <w:lang w:val="en-US" w:eastAsia="zh-CN"/>
        </w:rPr>
        <w:footnoteReference w:id="73"/>
      </w:r>
      <w:r w:rsidRPr="00424AD6">
        <w:rPr>
          <w:rFonts w:ascii="Times New Roman" w:hAnsi="Times New Roman"/>
          <w:sz w:val="24"/>
          <w:szCs w:val="24"/>
          <w:lang w:val="en-US" w:eastAsia="zh-CN"/>
        </w:rPr>
        <w:t xml:space="preserve"> In other words, the double meaning of Michel’s sleepiness and the Powers’ efforts to prevent him from waking up was well understood.</w:t>
      </w:r>
      <w:r w:rsidRPr="00424AD6">
        <w:rPr>
          <w:rStyle w:val="FootnoteReference"/>
          <w:rFonts w:ascii="Times New Roman" w:hAnsi="Times New Roman"/>
          <w:sz w:val="24"/>
          <w:szCs w:val="24"/>
          <w:lang w:val="en-US" w:eastAsia="zh-CN"/>
        </w:rPr>
        <w:footnoteReference w:id="74"/>
      </w:r>
      <w:r w:rsidRPr="00424AD6">
        <w:rPr>
          <w:rFonts w:ascii="Times New Roman" w:hAnsi="Times New Roman"/>
          <w:sz w:val="24"/>
          <w:szCs w:val="24"/>
          <w:lang w:val="en-US" w:eastAsia="zh-CN"/>
        </w:rPr>
        <w:t xml:space="preserve"> </w:t>
      </w:r>
    </w:p>
    <w:p w:rsidR="00EC306A" w:rsidRPr="00424AD6" w:rsidRDefault="00EC306A" w:rsidP="00EC306A">
      <w:pPr>
        <w:autoSpaceDE w:val="0"/>
        <w:autoSpaceDN w:val="0"/>
        <w:adjustRightInd w:val="0"/>
        <w:spacing w:after="0"/>
        <w:rPr>
          <w:rFonts w:ascii="Times New Roman" w:hAnsi="Times New Roman"/>
          <w:sz w:val="24"/>
          <w:szCs w:val="24"/>
          <w:lang w:val="en-US" w:eastAsia="zh-CN"/>
        </w:rPr>
      </w:pPr>
    </w:p>
    <w:p w:rsidR="00EC306A" w:rsidRPr="00424AD6" w:rsidRDefault="00EC306A" w:rsidP="002A0024">
      <w:pPr>
        <w:autoSpaceDE w:val="0"/>
        <w:autoSpaceDN w:val="0"/>
        <w:adjustRightInd w:val="0"/>
        <w:spacing w:after="0"/>
        <w:rPr>
          <w:rFonts w:ascii="Times New Roman" w:hAnsi="Times New Roman"/>
          <w:sz w:val="24"/>
          <w:szCs w:val="24"/>
          <w:lang w:val="en-US" w:eastAsia="zh-CN"/>
        </w:rPr>
      </w:pPr>
      <w:r w:rsidRPr="00424AD6">
        <w:rPr>
          <w:rFonts w:ascii="Times New Roman" w:hAnsi="Times New Roman"/>
          <w:sz w:val="24"/>
          <w:szCs w:val="24"/>
          <w:lang w:val="en-US" w:eastAsia="zh-CN"/>
        </w:rPr>
        <w:t xml:space="preserve">The cartoon is far from being simply descriptive. Addressed to an audience that was to find itself satirized and shamed for its sleepy absence of patriotic energy </w:t>
      </w:r>
      <w:r>
        <w:rPr>
          <w:rFonts w:ascii="Times New Roman" w:hAnsi="Times New Roman"/>
          <w:sz w:val="24"/>
          <w:szCs w:val="24"/>
          <w:lang w:val="en-US" w:eastAsia="zh-CN"/>
        </w:rPr>
        <w:t xml:space="preserve">required </w:t>
      </w:r>
      <w:r w:rsidRPr="00424AD6">
        <w:rPr>
          <w:rFonts w:ascii="Times New Roman" w:hAnsi="Times New Roman"/>
          <w:sz w:val="24"/>
          <w:szCs w:val="24"/>
          <w:lang w:val="en-US" w:eastAsia="zh-CN"/>
        </w:rPr>
        <w:t>to defend the burgeoning German nation, the image’s purpose was to prompt Michael’s awakening. During the same months when Sabatky drew the cartoon, he also produced a science fantasy counterpart (</w:t>
      </w:r>
      <w:r w:rsidR="00373160" w:rsidRPr="00597D05">
        <w:rPr>
          <w:rFonts w:ascii="Times New Roman" w:hAnsi="Times New Roman"/>
          <w:sz w:val="24"/>
          <w:szCs w:val="24"/>
          <w:lang w:val="en-US" w:eastAsia="zh-CN"/>
        </w:rPr>
        <w:t xml:space="preserve">Figure </w:t>
      </w:r>
      <w:r w:rsidR="00597D05" w:rsidRPr="00597D05">
        <w:rPr>
          <w:rFonts w:ascii="Times New Roman" w:hAnsi="Times New Roman"/>
          <w:sz w:val="24"/>
          <w:szCs w:val="24"/>
          <w:lang w:val="en-US" w:eastAsia="zh-CN"/>
        </w:rPr>
        <w:t>31</w:t>
      </w:r>
      <w:r w:rsidRPr="00597D05">
        <w:rPr>
          <w:rFonts w:ascii="Times New Roman" w:hAnsi="Times New Roman"/>
          <w:sz w:val="24"/>
          <w:szCs w:val="24"/>
          <w:lang w:val="en-US" w:eastAsia="zh-CN"/>
        </w:rPr>
        <w:t>),</w:t>
      </w:r>
      <w:r w:rsidRPr="00424AD6">
        <w:rPr>
          <w:rFonts w:ascii="Times New Roman" w:hAnsi="Times New Roman"/>
          <w:sz w:val="24"/>
          <w:szCs w:val="24"/>
          <w:lang w:val="en-US" w:eastAsia="zh-CN"/>
        </w:rPr>
        <w:t xml:space="preserve"> in which Michel is waking up with a club in his hand. The Prussian eagle on his breast replaces the shirt with the checkered German states. He takes on the Powers, which are represented in an iconographic quotation from the other print.</w:t>
      </w:r>
      <w:r w:rsidRPr="00424AD6">
        <w:rPr>
          <w:rStyle w:val="FootnoteReference"/>
          <w:rFonts w:ascii="Times New Roman" w:hAnsi="Times New Roman"/>
          <w:sz w:val="24"/>
          <w:szCs w:val="24"/>
          <w:lang w:val="en-US" w:eastAsia="zh-CN"/>
        </w:rPr>
        <w:footnoteReference w:id="75"/>
      </w:r>
      <w:r w:rsidRPr="00424AD6">
        <w:rPr>
          <w:rFonts w:ascii="Times New Roman" w:hAnsi="Times New Roman"/>
          <w:sz w:val="24"/>
          <w:szCs w:val="24"/>
          <w:lang w:val="en-US" w:eastAsia="zh-CN"/>
        </w:rPr>
        <w:t xml:space="preserve"> In another science fantasy answer to the Michel asleep, W. Winckler, a Koenigsberg artist with a lithography shop, likewise drew a cartoon of the awakened Michel. These cartoons highlight the fact that the depiction of Michel asleep was never a simple analytical statement, but an appeal to overcome the asymmetry in agency between sleeping Michel and the alert Powers by shaming German compatriots into waking up to a nationalist commitment (Figure </w:t>
      </w:r>
      <w:r w:rsidR="002A0024" w:rsidRPr="00424AD6">
        <w:rPr>
          <w:rFonts w:ascii="Times New Roman" w:hAnsi="Times New Roman"/>
          <w:sz w:val="24"/>
          <w:szCs w:val="24"/>
          <w:lang w:val="en-US" w:eastAsia="zh-CN"/>
        </w:rPr>
        <w:t>1</w:t>
      </w:r>
      <w:r w:rsidR="002A0024">
        <w:rPr>
          <w:rFonts w:ascii="Times New Roman" w:hAnsi="Times New Roman"/>
          <w:sz w:val="24"/>
          <w:szCs w:val="24"/>
          <w:lang w:val="en-US" w:eastAsia="zh-CN"/>
        </w:rPr>
        <w:t>2</w:t>
      </w:r>
      <w:r w:rsidRPr="00424AD6">
        <w:rPr>
          <w:rFonts w:ascii="Times New Roman" w:hAnsi="Times New Roman"/>
          <w:sz w:val="24"/>
          <w:szCs w:val="24"/>
          <w:lang w:val="en-US" w:eastAsia="zh-CN"/>
        </w:rPr>
        <w:t>).</w:t>
      </w:r>
      <w:r w:rsidR="002A0024" w:rsidRPr="00424AD6">
        <w:rPr>
          <w:rStyle w:val="FootnoteReference"/>
          <w:rFonts w:ascii="Times New Roman" w:hAnsi="Times New Roman"/>
          <w:sz w:val="24"/>
          <w:szCs w:val="24"/>
          <w:lang w:val="en-US" w:eastAsia="zh-CN"/>
        </w:rPr>
        <w:footnoteReference w:id="76"/>
      </w:r>
    </w:p>
    <w:p w:rsidR="00EC306A" w:rsidRPr="00424AD6" w:rsidRDefault="002A0024" w:rsidP="00EC306A">
      <w:pPr>
        <w:autoSpaceDE w:val="0"/>
        <w:autoSpaceDN w:val="0"/>
        <w:adjustRightInd w:val="0"/>
        <w:spacing w:after="0"/>
        <w:rPr>
          <w:rFonts w:ascii="Times New Roman" w:hAnsi="Times New Roman"/>
          <w:sz w:val="24"/>
          <w:szCs w:val="24"/>
          <w:lang w:val="en-US" w:eastAsia="zh-CN"/>
        </w:rPr>
      </w:pPr>
      <w:r>
        <w:rPr>
          <w:rFonts w:ascii="Times New Roman" w:hAnsi="Times New Roman"/>
          <w:sz w:val="24"/>
          <w:szCs w:val="24"/>
          <w:lang w:val="en-US" w:eastAsia="zh-CN"/>
        </w:rPr>
        <w:t xml:space="preserve">Fig. 12: </w:t>
      </w:r>
      <w:r w:rsidR="00EC306A" w:rsidRPr="00424AD6">
        <w:rPr>
          <w:rFonts w:ascii="Times New Roman" w:hAnsi="Times New Roman"/>
          <w:sz w:val="24"/>
          <w:szCs w:val="24"/>
          <w:lang w:val="en-US" w:eastAsia="zh-CN"/>
        </w:rPr>
        <w:t xml:space="preserve">W. Winckler, </w:t>
      </w:r>
      <w:r w:rsidR="00EC306A" w:rsidRPr="002A0024">
        <w:rPr>
          <w:rFonts w:ascii="Times New Roman" w:hAnsi="Times New Roman"/>
          <w:i/>
          <w:sz w:val="24"/>
          <w:szCs w:val="24"/>
          <w:lang w:val="en-US" w:eastAsia="zh-CN"/>
        </w:rPr>
        <w:t>No title (Michel Awakened)</w:t>
      </w:r>
      <w:r w:rsidR="00EC306A" w:rsidRPr="00424AD6">
        <w:rPr>
          <w:rFonts w:ascii="Times New Roman" w:hAnsi="Times New Roman"/>
          <w:sz w:val="24"/>
          <w:szCs w:val="24"/>
          <w:lang w:val="en-US" w:eastAsia="zh-CN"/>
        </w:rPr>
        <w:t xml:space="preserve">. </w:t>
      </w:r>
      <w:proofErr w:type="gramStart"/>
      <w:r w:rsidR="00EC306A" w:rsidRPr="00424AD6">
        <w:rPr>
          <w:rFonts w:ascii="Times New Roman" w:hAnsi="Times New Roman"/>
          <w:sz w:val="24"/>
          <w:szCs w:val="24"/>
          <w:lang w:val="en-US" w:eastAsia="zh-CN"/>
        </w:rPr>
        <w:t>Lithograph, 1843</w:t>
      </w:r>
      <w:r w:rsidR="000C7B80">
        <w:rPr>
          <w:rFonts w:ascii="Times New Roman" w:hAnsi="Times New Roman"/>
          <w:sz w:val="24"/>
          <w:szCs w:val="24"/>
          <w:lang w:val="en-US" w:eastAsia="zh-CN"/>
        </w:rPr>
        <w:t>.</w:t>
      </w:r>
      <w:proofErr w:type="gramEnd"/>
      <w:r w:rsidR="00EC306A" w:rsidRPr="00424AD6">
        <w:rPr>
          <w:rFonts w:ascii="Times New Roman" w:hAnsi="Times New Roman"/>
          <w:sz w:val="24"/>
          <w:szCs w:val="24"/>
          <w:lang w:val="en-US" w:eastAsia="zh-CN"/>
        </w:rPr>
        <w:t xml:space="preserve"> </w:t>
      </w:r>
    </w:p>
    <w:p w:rsidR="00EC306A" w:rsidRPr="00424AD6" w:rsidRDefault="00EC306A" w:rsidP="00EC306A">
      <w:pPr>
        <w:autoSpaceDE w:val="0"/>
        <w:autoSpaceDN w:val="0"/>
        <w:adjustRightInd w:val="0"/>
        <w:spacing w:after="0"/>
        <w:rPr>
          <w:rFonts w:ascii="Times New Roman" w:hAnsi="Times New Roman"/>
          <w:sz w:val="24"/>
          <w:szCs w:val="24"/>
          <w:lang w:val="en-US" w:eastAsia="zh-CN"/>
        </w:rPr>
      </w:pPr>
    </w:p>
    <w:p w:rsidR="00EC306A" w:rsidRPr="00424AD6" w:rsidRDefault="00EC306A" w:rsidP="00EC306A">
      <w:pPr>
        <w:autoSpaceDE w:val="0"/>
        <w:autoSpaceDN w:val="0"/>
        <w:adjustRightInd w:val="0"/>
        <w:spacing w:after="0"/>
        <w:rPr>
          <w:rFonts w:ascii="Times New Roman" w:hAnsi="Times New Roman"/>
          <w:sz w:val="24"/>
          <w:szCs w:val="24"/>
          <w:lang w:val="en-US" w:eastAsia="zh-CN"/>
        </w:rPr>
      </w:pPr>
      <w:r w:rsidRPr="00424AD6">
        <w:rPr>
          <w:rFonts w:ascii="Times New Roman" w:hAnsi="Times New Roman"/>
          <w:sz w:val="24"/>
          <w:szCs w:val="24"/>
          <w:lang w:val="en-US" w:eastAsia="zh-CN"/>
        </w:rPr>
        <w:t xml:space="preserve">While the cross-references to Sabatky’s print and iconographic arrangement explain most of the allusions, Winckler adds a new element. Michel’s proverbial nightcap (the German </w:t>
      </w:r>
      <w:r w:rsidRPr="00424AD6">
        <w:rPr>
          <w:rFonts w:ascii="Times New Roman" w:hAnsi="Times New Roman"/>
          <w:i/>
          <w:sz w:val="24"/>
          <w:szCs w:val="24"/>
          <w:lang w:val="en-US" w:eastAsia="zh-CN"/>
        </w:rPr>
        <w:t>Schlafmütze</w:t>
      </w:r>
      <w:r w:rsidRPr="00424AD6">
        <w:rPr>
          <w:rFonts w:ascii="Times New Roman" w:hAnsi="Times New Roman"/>
          <w:sz w:val="24"/>
          <w:szCs w:val="24"/>
          <w:lang w:val="en-US" w:eastAsia="zh-CN"/>
        </w:rPr>
        <w:t xml:space="preserve">, which also means sleepyhead) has flown off and shows Michel’s former dreams: a church procession, a carriage full of war decorations, the Prussian royal couple, “father </w:t>
      </w:r>
      <w:smartTag w:uri="urn:schemas-microsoft-com:office:smarttags" w:element="place">
        <w:r w:rsidRPr="00424AD6">
          <w:rPr>
            <w:rFonts w:ascii="Times New Roman" w:hAnsi="Times New Roman"/>
            <w:sz w:val="24"/>
            <w:szCs w:val="24"/>
            <w:lang w:val="en-US" w:eastAsia="zh-CN"/>
          </w:rPr>
          <w:t>Rhine</w:t>
        </w:r>
      </w:smartTag>
      <w:r w:rsidRPr="00424AD6">
        <w:rPr>
          <w:rFonts w:ascii="Times New Roman" w:hAnsi="Times New Roman"/>
          <w:sz w:val="24"/>
          <w:szCs w:val="24"/>
          <w:lang w:val="en-US" w:eastAsia="zh-CN"/>
        </w:rPr>
        <w:t xml:space="preserve">” taken prisoner by the French, Cologne Cathedral (that was still being built) walking on human legs, etc. In this case sleep is not just empty absence of conscious perception and action, but </w:t>
      </w:r>
      <w:r>
        <w:rPr>
          <w:rFonts w:ascii="Times New Roman" w:hAnsi="Times New Roman"/>
          <w:sz w:val="24"/>
          <w:szCs w:val="24"/>
          <w:lang w:val="en-US" w:eastAsia="zh-CN"/>
        </w:rPr>
        <w:t xml:space="preserve">it is </w:t>
      </w:r>
      <w:r w:rsidRPr="00424AD6">
        <w:rPr>
          <w:rFonts w:ascii="Times New Roman" w:hAnsi="Times New Roman"/>
          <w:sz w:val="24"/>
          <w:szCs w:val="24"/>
          <w:lang w:val="en-US" w:eastAsia="zh-CN"/>
        </w:rPr>
        <w:t>filled with “backward” dreams. These dreams are Michel’s own and not induced by others. While the cartoon marks the “traditional” dreams that held Michel back, it does not show a reason why Michel should wake up. There is no reason, only hope. We will return to these projections of hope in a while.</w:t>
      </w:r>
    </w:p>
    <w:p w:rsidR="00EC306A" w:rsidRPr="00424AD6" w:rsidRDefault="00EC306A" w:rsidP="00EC306A">
      <w:pPr>
        <w:autoSpaceDE w:val="0"/>
        <w:autoSpaceDN w:val="0"/>
        <w:adjustRightInd w:val="0"/>
        <w:spacing w:after="0"/>
        <w:rPr>
          <w:rFonts w:ascii="Times New Roman" w:hAnsi="Times New Roman"/>
          <w:sz w:val="24"/>
          <w:szCs w:val="24"/>
          <w:lang w:val="en-US" w:eastAsia="zh-CN"/>
        </w:rPr>
      </w:pPr>
    </w:p>
    <w:p w:rsidR="00EC306A" w:rsidRPr="00424AD6" w:rsidRDefault="00EC306A" w:rsidP="00EC306A">
      <w:pPr>
        <w:autoSpaceDE w:val="0"/>
        <w:autoSpaceDN w:val="0"/>
        <w:adjustRightInd w:val="0"/>
        <w:spacing w:after="0"/>
        <w:rPr>
          <w:rFonts w:ascii="Times New Roman" w:hAnsi="Times New Roman"/>
          <w:sz w:val="24"/>
          <w:szCs w:val="24"/>
          <w:lang w:val="en-US" w:eastAsia="zh-CN"/>
        </w:rPr>
      </w:pPr>
      <w:r>
        <w:rPr>
          <w:rFonts w:ascii="Times New Roman" w:hAnsi="Times New Roman"/>
          <w:sz w:val="24"/>
          <w:szCs w:val="24"/>
          <w:lang w:val="en-US" w:eastAsia="zh-CN"/>
        </w:rPr>
        <w:t>B</w:t>
      </w:r>
      <w:r w:rsidRPr="00424AD6">
        <w:rPr>
          <w:rFonts w:ascii="Times New Roman" w:hAnsi="Times New Roman"/>
          <w:sz w:val="24"/>
          <w:szCs w:val="24"/>
          <w:lang w:val="en-US" w:eastAsia="zh-CN"/>
        </w:rPr>
        <w:t>y the mid-nineteenth century</w:t>
      </w:r>
      <w:r>
        <w:rPr>
          <w:rFonts w:ascii="Times New Roman" w:hAnsi="Times New Roman"/>
          <w:sz w:val="24"/>
          <w:szCs w:val="24"/>
          <w:lang w:val="en-US" w:eastAsia="zh-CN"/>
        </w:rPr>
        <w:t>,</w:t>
      </w:r>
      <w:r w:rsidRPr="00424AD6">
        <w:rPr>
          <w:rFonts w:ascii="Times New Roman" w:hAnsi="Times New Roman"/>
          <w:sz w:val="24"/>
          <w:szCs w:val="24"/>
          <w:lang w:val="en-US" w:eastAsia="zh-CN"/>
        </w:rPr>
        <w:t xml:space="preserve"> </w:t>
      </w:r>
      <w:r>
        <w:rPr>
          <w:rFonts w:ascii="Times New Roman" w:hAnsi="Times New Roman"/>
          <w:sz w:val="24"/>
          <w:szCs w:val="24"/>
          <w:lang w:val="en-US" w:eastAsia="zh-CN"/>
        </w:rPr>
        <w:t>t</w:t>
      </w:r>
      <w:r w:rsidRPr="00424AD6">
        <w:rPr>
          <w:rFonts w:ascii="Times New Roman" w:hAnsi="Times New Roman"/>
          <w:sz w:val="24"/>
          <w:szCs w:val="24"/>
          <w:lang w:val="en-US" w:eastAsia="zh-CN"/>
        </w:rPr>
        <w:t>he notion of a “nation” being asleep</w:t>
      </w:r>
      <w:r>
        <w:rPr>
          <w:rFonts w:ascii="Times New Roman" w:hAnsi="Times New Roman"/>
          <w:sz w:val="24"/>
          <w:szCs w:val="24"/>
          <w:lang w:val="en-US" w:eastAsia="zh-CN"/>
        </w:rPr>
        <w:t>—</w:t>
      </w:r>
      <w:r w:rsidRPr="00424AD6">
        <w:rPr>
          <w:rFonts w:ascii="Times New Roman" w:hAnsi="Times New Roman"/>
          <w:sz w:val="24"/>
          <w:szCs w:val="24"/>
          <w:lang w:val="en-US" w:eastAsia="zh-CN"/>
        </w:rPr>
        <w:t>either due to its own inertia or with a little help</w:t>
      </w:r>
      <w:r>
        <w:rPr>
          <w:rFonts w:ascii="Times New Roman" w:hAnsi="Times New Roman"/>
          <w:sz w:val="24"/>
          <w:szCs w:val="24"/>
          <w:lang w:val="en-US" w:eastAsia="zh-CN"/>
        </w:rPr>
        <w:t>—</w:t>
      </w:r>
      <w:r w:rsidRPr="00424AD6">
        <w:rPr>
          <w:rFonts w:ascii="Times New Roman" w:hAnsi="Times New Roman"/>
          <w:sz w:val="24"/>
          <w:szCs w:val="24"/>
          <w:lang w:val="en-US" w:eastAsia="zh-CN"/>
        </w:rPr>
        <w:t xml:space="preserve">while being threatened by outside actors, who may </w:t>
      </w:r>
      <w:r w:rsidRPr="00424AD6">
        <w:rPr>
          <w:rFonts w:ascii="Times New Roman" w:hAnsi="Times New Roman"/>
          <w:sz w:val="24"/>
          <w:szCs w:val="24"/>
          <w:lang w:val="en-US" w:eastAsia="zh-CN"/>
        </w:rPr>
        <w:lastRenderedPageBreak/>
        <w:t>be in cahoots with internal agents such as the Manchu, the British Jacobins or the German military, had become fairly routine in writing and creating images. German authors such as August von Platen, Emanuel Geibel or Heinrich Heine would routinely refer to Germans being “asleep” and being oblivious to their national crisis.</w:t>
      </w:r>
      <w:r w:rsidRPr="00424AD6">
        <w:rPr>
          <w:rStyle w:val="FootnoteReference"/>
          <w:rFonts w:ascii="Times New Roman" w:hAnsi="Times New Roman"/>
          <w:sz w:val="24"/>
          <w:szCs w:val="24"/>
          <w:lang w:val="en-US" w:eastAsia="zh-CN"/>
        </w:rPr>
        <w:footnoteReference w:id="77"/>
      </w:r>
      <w:r w:rsidRPr="00424AD6">
        <w:rPr>
          <w:rFonts w:ascii="Times New Roman" w:hAnsi="Times New Roman"/>
          <w:sz w:val="24"/>
          <w:szCs w:val="24"/>
          <w:lang w:val="en-US" w:eastAsia="zh-CN"/>
        </w:rPr>
        <w:t xml:space="preserve"> </w:t>
      </w:r>
      <w:r>
        <w:rPr>
          <w:rFonts w:ascii="Times New Roman" w:hAnsi="Times New Roman"/>
          <w:sz w:val="24"/>
          <w:szCs w:val="24"/>
          <w:lang w:val="en-US" w:eastAsia="zh-CN"/>
        </w:rPr>
        <w:t>F</w:t>
      </w:r>
      <w:r w:rsidRPr="00424AD6">
        <w:rPr>
          <w:rFonts w:ascii="Times New Roman" w:hAnsi="Times New Roman"/>
          <w:sz w:val="24"/>
          <w:szCs w:val="24"/>
          <w:lang w:val="en-US" w:eastAsia="zh-CN"/>
        </w:rPr>
        <w:t>or example</w:t>
      </w:r>
      <w:r>
        <w:rPr>
          <w:rFonts w:ascii="Times New Roman" w:hAnsi="Times New Roman"/>
          <w:sz w:val="24"/>
          <w:szCs w:val="24"/>
          <w:lang w:val="en-US" w:eastAsia="zh-CN"/>
        </w:rPr>
        <w:t>,</w:t>
      </w:r>
      <w:r w:rsidRPr="00424AD6">
        <w:rPr>
          <w:rFonts w:ascii="Times New Roman" w:hAnsi="Times New Roman"/>
          <w:sz w:val="24"/>
          <w:szCs w:val="24"/>
          <w:lang w:val="en-US" w:eastAsia="zh-CN"/>
        </w:rPr>
        <w:t xml:space="preserve"> </w:t>
      </w:r>
      <w:r>
        <w:rPr>
          <w:rFonts w:ascii="Times New Roman" w:hAnsi="Times New Roman"/>
          <w:sz w:val="24"/>
          <w:szCs w:val="24"/>
          <w:lang w:val="en-US" w:eastAsia="zh-CN"/>
        </w:rPr>
        <w:t>t</w:t>
      </w:r>
      <w:r w:rsidRPr="00424AD6">
        <w:rPr>
          <w:rFonts w:ascii="Times New Roman" w:hAnsi="Times New Roman"/>
          <w:sz w:val="24"/>
          <w:szCs w:val="24"/>
          <w:lang w:val="en-US" w:eastAsia="zh-CN"/>
        </w:rPr>
        <w:t xml:space="preserve">he second stanza of Heine’s 1844 poem “Doktrin” </w:t>
      </w:r>
      <w:r>
        <w:rPr>
          <w:rFonts w:ascii="Times New Roman" w:hAnsi="Times New Roman"/>
          <w:sz w:val="24"/>
          <w:szCs w:val="24"/>
          <w:lang w:val="en-US" w:eastAsia="zh-CN"/>
        </w:rPr>
        <w:t>goes:</w:t>
      </w:r>
    </w:p>
    <w:p w:rsidR="00EC306A" w:rsidRPr="00424AD6" w:rsidRDefault="00EC306A" w:rsidP="00EC306A">
      <w:pPr>
        <w:autoSpaceDE w:val="0"/>
        <w:autoSpaceDN w:val="0"/>
        <w:adjustRightInd w:val="0"/>
        <w:spacing w:after="0"/>
        <w:rPr>
          <w:rFonts w:ascii="Times New Roman" w:hAnsi="Times New Roman"/>
          <w:sz w:val="24"/>
          <w:szCs w:val="24"/>
          <w:lang w:val="en-US" w:eastAsia="zh-CN"/>
        </w:rPr>
      </w:pPr>
    </w:p>
    <w:p w:rsidR="00EC306A" w:rsidRPr="00424AD6" w:rsidRDefault="00EC306A" w:rsidP="00EC306A">
      <w:pPr>
        <w:autoSpaceDE w:val="0"/>
        <w:autoSpaceDN w:val="0"/>
        <w:adjustRightInd w:val="0"/>
        <w:spacing w:after="0"/>
        <w:rPr>
          <w:rFonts w:ascii="Times New Roman" w:hAnsi="Times New Roman"/>
          <w:sz w:val="24"/>
          <w:szCs w:val="24"/>
          <w:lang w:val="en-US"/>
        </w:rPr>
      </w:pPr>
      <w:r w:rsidRPr="00424AD6">
        <w:rPr>
          <w:rFonts w:ascii="Times New Roman" w:hAnsi="Times New Roman"/>
          <w:sz w:val="24"/>
          <w:szCs w:val="24"/>
          <w:lang w:val="en-US"/>
        </w:rPr>
        <w:t>Trommle die Leute aus dem Schlaf</w:t>
      </w:r>
      <w:proofErr w:type="gramStart"/>
      <w:r w:rsidRPr="00424AD6">
        <w:rPr>
          <w:rFonts w:ascii="Times New Roman" w:hAnsi="Times New Roman"/>
          <w:sz w:val="24"/>
          <w:szCs w:val="24"/>
          <w:lang w:val="en-US"/>
        </w:rPr>
        <w:t xml:space="preserve">, </w:t>
      </w:r>
      <w:r>
        <w:rPr>
          <w:rFonts w:ascii="Times New Roman" w:hAnsi="Times New Roman"/>
          <w:sz w:val="24"/>
          <w:szCs w:val="24"/>
          <w:lang w:val="en-US"/>
        </w:rPr>
        <w:t xml:space="preserve"> </w:t>
      </w:r>
      <w:r w:rsidRPr="00424AD6">
        <w:rPr>
          <w:rFonts w:ascii="Times New Roman" w:hAnsi="Times New Roman"/>
          <w:sz w:val="24"/>
          <w:szCs w:val="24"/>
          <w:lang w:val="en-US"/>
        </w:rPr>
        <w:t>(</w:t>
      </w:r>
      <w:proofErr w:type="gramEnd"/>
      <w:r w:rsidRPr="00424AD6">
        <w:rPr>
          <w:rFonts w:ascii="Times New Roman" w:hAnsi="Times New Roman"/>
          <w:sz w:val="24"/>
          <w:szCs w:val="24"/>
          <w:lang w:val="en-US"/>
        </w:rPr>
        <w:t>Drum the people out of their sleep)</w:t>
      </w:r>
      <w:r w:rsidRPr="00424AD6">
        <w:rPr>
          <w:rFonts w:ascii="Times New Roman" w:hAnsi="Times New Roman"/>
          <w:sz w:val="24"/>
          <w:szCs w:val="24"/>
          <w:lang w:val="en-US"/>
        </w:rPr>
        <w:br/>
        <w:t>trommle Reveille mit Jugendkraft,    (Drum the wake-up call with youthful vigor)</w:t>
      </w:r>
      <w:r w:rsidRPr="00424AD6">
        <w:rPr>
          <w:rFonts w:ascii="Times New Roman" w:hAnsi="Times New Roman"/>
          <w:sz w:val="24"/>
          <w:szCs w:val="24"/>
          <w:lang w:val="en-US"/>
        </w:rPr>
        <w:br/>
        <w:t xml:space="preserve">marschire trommelnd immer voran, </w:t>
      </w:r>
      <w:r>
        <w:rPr>
          <w:rFonts w:ascii="Times New Roman" w:hAnsi="Times New Roman"/>
          <w:sz w:val="24"/>
          <w:szCs w:val="24"/>
          <w:lang w:val="en-US"/>
        </w:rPr>
        <w:t xml:space="preserve"> </w:t>
      </w:r>
      <w:r w:rsidRPr="00424AD6">
        <w:rPr>
          <w:rFonts w:ascii="Times New Roman" w:hAnsi="Times New Roman"/>
          <w:sz w:val="24"/>
          <w:szCs w:val="24"/>
          <w:lang w:val="en-US"/>
        </w:rPr>
        <w:t>(Always march ahead drumming)</w:t>
      </w:r>
      <w:r w:rsidRPr="00424AD6">
        <w:rPr>
          <w:rFonts w:ascii="Times New Roman" w:hAnsi="Times New Roman"/>
          <w:sz w:val="24"/>
          <w:szCs w:val="24"/>
          <w:lang w:val="en-US"/>
        </w:rPr>
        <w:br/>
        <w:t>das ist die ganze Wissenschaft.</w:t>
      </w:r>
      <w:r w:rsidRPr="00424AD6">
        <w:rPr>
          <w:rStyle w:val="FootnoteReference"/>
          <w:rFonts w:ascii="Times New Roman" w:hAnsi="Times New Roman"/>
          <w:sz w:val="24"/>
          <w:szCs w:val="24"/>
          <w:lang w:val="en-US"/>
        </w:rPr>
        <w:footnoteReference w:id="78"/>
      </w:r>
      <w:r w:rsidRPr="00424AD6">
        <w:rPr>
          <w:rFonts w:ascii="Times New Roman" w:hAnsi="Times New Roman"/>
          <w:sz w:val="24"/>
          <w:szCs w:val="24"/>
          <w:lang w:val="en-US"/>
        </w:rPr>
        <w:tab/>
        <w:t>(</w:t>
      </w:r>
      <w:proofErr w:type="gramStart"/>
      <w:r w:rsidRPr="00424AD6">
        <w:rPr>
          <w:rFonts w:ascii="Times New Roman" w:hAnsi="Times New Roman"/>
          <w:sz w:val="24"/>
          <w:szCs w:val="24"/>
          <w:lang w:val="en-US"/>
        </w:rPr>
        <w:t>that</w:t>
      </w:r>
      <w:proofErr w:type="gramEnd"/>
      <w:r w:rsidRPr="00424AD6">
        <w:rPr>
          <w:rFonts w:ascii="Times New Roman" w:hAnsi="Times New Roman"/>
          <w:sz w:val="24"/>
          <w:szCs w:val="24"/>
          <w:lang w:val="en-US"/>
        </w:rPr>
        <w:t xml:space="preserve"> is what scholarship is all about)</w:t>
      </w:r>
    </w:p>
    <w:p w:rsidR="00EC306A" w:rsidRPr="00424AD6" w:rsidRDefault="00EC306A" w:rsidP="00EC306A">
      <w:pPr>
        <w:autoSpaceDE w:val="0"/>
        <w:autoSpaceDN w:val="0"/>
        <w:adjustRightInd w:val="0"/>
        <w:spacing w:after="0"/>
        <w:ind w:left="705"/>
        <w:rPr>
          <w:rFonts w:ascii="Times New Roman" w:hAnsi="Times New Roman"/>
          <w:sz w:val="24"/>
          <w:szCs w:val="24"/>
          <w:lang w:val="en-US" w:eastAsia="zh-CN"/>
        </w:rPr>
      </w:pPr>
    </w:p>
    <w:p w:rsidR="00EC306A" w:rsidRPr="00424AD6" w:rsidRDefault="00EC306A" w:rsidP="00EC306A">
      <w:pPr>
        <w:autoSpaceDE w:val="0"/>
        <w:autoSpaceDN w:val="0"/>
        <w:adjustRightInd w:val="0"/>
        <w:spacing w:after="0"/>
        <w:rPr>
          <w:rFonts w:ascii="Times New Roman" w:hAnsi="Times New Roman"/>
          <w:sz w:val="24"/>
          <w:szCs w:val="24"/>
          <w:lang w:val="en-US" w:eastAsia="zh-CN"/>
        </w:rPr>
      </w:pPr>
      <w:r w:rsidRPr="00424AD6">
        <w:rPr>
          <w:rFonts w:ascii="Times New Roman" w:hAnsi="Times New Roman"/>
          <w:sz w:val="24"/>
          <w:szCs w:val="24"/>
          <w:lang w:val="en-US" w:eastAsia="zh-CN"/>
        </w:rPr>
        <w:t xml:space="preserve">The drum </w:t>
      </w:r>
      <w:r>
        <w:rPr>
          <w:rFonts w:ascii="Times New Roman" w:hAnsi="Times New Roman"/>
          <w:sz w:val="24"/>
          <w:szCs w:val="24"/>
          <w:lang w:val="en-US" w:eastAsia="zh-CN"/>
        </w:rPr>
        <w:t>and</w:t>
      </w:r>
      <w:r w:rsidRPr="00424AD6">
        <w:rPr>
          <w:rFonts w:ascii="Times New Roman" w:hAnsi="Times New Roman"/>
          <w:sz w:val="24"/>
          <w:szCs w:val="24"/>
          <w:lang w:val="en-US" w:eastAsia="zh-CN"/>
        </w:rPr>
        <w:t xml:space="preserve"> bell, which we will meet again in East Asia later in this essay, are natural enrichments of the sleep/awakening metaphoric field. German republicans were even dreaming about the potential for agency through the legend of Emperor Barbarossa</w:t>
      </w:r>
      <w:r>
        <w:rPr>
          <w:rFonts w:ascii="Times New Roman" w:hAnsi="Times New Roman"/>
          <w:sz w:val="24"/>
          <w:szCs w:val="24"/>
          <w:lang w:val="en-US" w:eastAsia="zh-CN"/>
        </w:rPr>
        <w:t xml:space="preserve">. </w:t>
      </w:r>
      <w:r w:rsidR="000C7B80">
        <w:rPr>
          <w:rFonts w:ascii="Times New Roman" w:hAnsi="Times New Roman"/>
          <w:sz w:val="24"/>
          <w:szCs w:val="24"/>
          <w:lang w:val="en-US" w:eastAsia="zh-CN"/>
        </w:rPr>
        <w:t xml:space="preserve">Sleeping for centuries deep in a mountain with a fully equipped army that even included sleeping horses, </w:t>
      </w:r>
      <w:r w:rsidR="009154BC">
        <w:rPr>
          <w:rFonts w:ascii="Times New Roman" w:hAnsi="Times New Roman"/>
          <w:sz w:val="24"/>
          <w:szCs w:val="24"/>
          <w:lang w:val="en-US" w:eastAsia="zh-CN"/>
        </w:rPr>
        <w:t xml:space="preserve">he was waiting for the right moment to </w:t>
      </w:r>
      <w:r w:rsidRPr="00424AD6">
        <w:rPr>
          <w:rFonts w:ascii="Times New Roman" w:hAnsi="Times New Roman"/>
          <w:sz w:val="24"/>
          <w:szCs w:val="24"/>
          <w:lang w:val="en-US" w:eastAsia="zh-CN"/>
        </w:rPr>
        <w:t>wake up, burst forth, and make Germany strong.</w:t>
      </w:r>
      <w:r w:rsidRPr="00424AD6">
        <w:rPr>
          <w:rStyle w:val="FootnoteReference"/>
          <w:rFonts w:ascii="Times New Roman" w:hAnsi="Times New Roman"/>
          <w:sz w:val="24"/>
          <w:szCs w:val="24"/>
          <w:lang w:val="en-US" w:eastAsia="zh-CN"/>
        </w:rPr>
        <w:footnoteReference w:id="79"/>
      </w:r>
      <w:r w:rsidRPr="00424AD6">
        <w:rPr>
          <w:rFonts w:ascii="Times New Roman" w:hAnsi="Times New Roman"/>
          <w:sz w:val="24"/>
          <w:szCs w:val="24"/>
          <w:lang w:val="en-US" w:eastAsia="zh-CN"/>
        </w:rPr>
        <w:t xml:space="preserve">  </w:t>
      </w:r>
    </w:p>
    <w:p w:rsidR="00EC306A" w:rsidRPr="00424AD6" w:rsidRDefault="00EC306A" w:rsidP="00EC306A">
      <w:pPr>
        <w:autoSpaceDE w:val="0"/>
        <w:autoSpaceDN w:val="0"/>
        <w:adjustRightInd w:val="0"/>
        <w:spacing w:after="0" w:line="240" w:lineRule="auto"/>
        <w:rPr>
          <w:rFonts w:ascii="Times New Roman" w:hAnsi="Times New Roman"/>
          <w:sz w:val="24"/>
          <w:szCs w:val="24"/>
          <w:lang w:val="en-US" w:eastAsia="zh-CN"/>
        </w:rPr>
      </w:pPr>
    </w:p>
    <w:p w:rsidR="00EC306A" w:rsidRPr="00424AD6" w:rsidRDefault="00EC306A" w:rsidP="00EC306A">
      <w:pPr>
        <w:autoSpaceDE w:val="0"/>
        <w:autoSpaceDN w:val="0"/>
        <w:adjustRightInd w:val="0"/>
        <w:spacing w:after="0"/>
        <w:rPr>
          <w:rFonts w:ascii="Times New Roman" w:hAnsi="Times New Roman"/>
          <w:sz w:val="24"/>
          <w:szCs w:val="24"/>
          <w:lang w:val="en-US" w:eastAsia="zh-CN"/>
        </w:rPr>
      </w:pPr>
      <w:r w:rsidRPr="00424AD6">
        <w:rPr>
          <w:rFonts w:ascii="Times New Roman" w:hAnsi="Times New Roman"/>
          <w:sz w:val="24"/>
          <w:szCs w:val="24"/>
          <w:lang w:val="en-US" w:eastAsia="zh-CN"/>
        </w:rPr>
        <w:t xml:space="preserve">Already in the European context the sleep/awakening contrast was linked to a time delay. The French rooster is already crowing and the sun of reason and liberty is rising, but the Swiss and, even later, the Germans are just waking up. In the master narrative of modernization, this time delay was exacerbated by cultural and physical distance of Asian nations. They were not constant witnesses of developments unfolding in </w:t>
      </w:r>
      <w:smartTag w:uri="urn:schemas-microsoft-com:office:smarttags" w:element="country-region">
        <w:r w:rsidRPr="00424AD6">
          <w:rPr>
            <w:rFonts w:ascii="Times New Roman" w:hAnsi="Times New Roman"/>
            <w:sz w:val="24"/>
            <w:szCs w:val="24"/>
            <w:lang w:val="en-US" w:eastAsia="zh-CN"/>
          </w:rPr>
          <w:t>France</w:t>
        </w:r>
      </w:smartTag>
      <w:r w:rsidRPr="00424AD6">
        <w:rPr>
          <w:rFonts w:ascii="Times New Roman" w:hAnsi="Times New Roman"/>
          <w:sz w:val="24"/>
          <w:szCs w:val="24"/>
          <w:lang w:val="en-US" w:eastAsia="zh-CN"/>
        </w:rPr>
        <w:t xml:space="preserve"> or </w:t>
      </w:r>
      <w:smartTag w:uri="urn:schemas-microsoft-com:office:smarttags" w:element="country-region">
        <w:smartTag w:uri="urn:schemas-microsoft-com:office:smarttags" w:element="place">
          <w:r w:rsidRPr="00424AD6">
            <w:rPr>
              <w:rFonts w:ascii="Times New Roman" w:hAnsi="Times New Roman"/>
              <w:sz w:val="24"/>
              <w:szCs w:val="24"/>
              <w:lang w:val="en-US" w:eastAsia="zh-CN"/>
            </w:rPr>
            <w:t>England</w:t>
          </w:r>
        </w:smartTag>
      </w:smartTag>
      <w:r w:rsidRPr="00424AD6">
        <w:rPr>
          <w:rFonts w:ascii="Times New Roman" w:hAnsi="Times New Roman"/>
          <w:sz w:val="24"/>
          <w:szCs w:val="24"/>
          <w:lang w:val="en-US" w:eastAsia="zh-CN"/>
        </w:rPr>
        <w:t xml:space="preserve">, but were often confronted rather suddenly with the results of a decade-long development that had gone on beyond their horizon of awareness. This double distance and the accompanying lack of information and familiarity made for a deeper sleep and the need for a greater shock. </w:t>
      </w:r>
    </w:p>
    <w:p w:rsidR="00EC306A" w:rsidRPr="00424AD6" w:rsidRDefault="00EC306A" w:rsidP="00EC306A">
      <w:pPr>
        <w:autoSpaceDE w:val="0"/>
        <w:autoSpaceDN w:val="0"/>
        <w:adjustRightInd w:val="0"/>
        <w:spacing w:after="0"/>
        <w:rPr>
          <w:rFonts w:ascii="Times New Roman" w:hAnsi="Times New Roman"/>
          <w:sz w:val="24"/>
          <w:szCs w:val="24"/>
          <w:lang w:val="en-US" w:eastAsia="zh-CN"/>
        </w:rPr>
      </w:pPr>
    </w:p>
    <w:p w:rsidR="00EC306A" w:rsidRPr="00424AD6" w:rsidRDefault="00EC306A" w:rsidP="00EC306A">
      <w:pPr>
        <w:autoSpaceDE w:val="0"/>
        <w:autoSpaceDN w:val="0"/>
        <w:adjustRightInd w:val="0"/>
        <w:spacing w:after="0"/>
        <w:rPr>
          <w:rFonts w:ascii="Times New Roman" w:hAnsi="Times New Roman"/>
          <w:sz w:val="24"/>
          <w:szCs w:val="24"/>
          <w:lang w:val="en-US" w:eastAsia="zh-CN"/>
        </w:rPr>
      </w:pPr>
      <w:r w:rsidRPr="00424AD6">
        <w:rPr>
          <w:rFonts w:ascii="Times New Roman" w:hAnsi="Times New Roman"/>
          <w:sz w:val="24"/>
          <w:szCs w:val="24"/>
          <w:lang w:val="en-US" w:eastAsia="zh-CN"/>
        </w:rPr>
        <w:t>By the end of the 19</w:t>
      </w:r>
      <w:r w:rsidRPr="00424AD6">
        <w:rPr>
          <w:rFonts w:ascii="Times New Roman" w:hAnsi="Times New Roman"/>
          <w:sz w:val="24"/>
          <w:szCs w:val="24"/>
          <w:vertAlign w:val="superscript"/>
          <w:lang w:val="en-US" w:eastAsia="zh-CN"/>
        </w:rPr>
        <w:t>th</w:t>
      </w:r>
      <w:r w:rsidRPr="00424AD6">
        <w:rPr>
          <w:rFonts w:ascii="Times New Roman" w:hAnsi="Times New Roman"/>
          <w:sz w:val="24"/>
          <w:szCs w:val="24"/>
          <w:lang w:val="en-US" w:eastAsia="zh-CN"/>
        </w:rPr>
        <w:t xml:space="preserve"> century, the metaphoric transition from sleep to awakening was used in Japan to frame a general master narrative that described the sudden and shocking transition from traditional ways to modernity in nations that were characterized by this double distance, which they had further increased by a conscious policy of closing themselves off from the rest of the world. What in Europe had developed as “modernity” in a gradual, contentious and messy way with many variants, now appeared in Asia as a finished package deal that could be rejected only </w:t>
      </w:r>
      <w:r w:rsidRPr="00424AD6">
        <w:rPr>
          <w:rFonts w:ascii="Times New Roman" w:hAnsi="Times New Roman"/>
          <w:sz w:val="24"/>
          <w:szCs w:val="24"/>
          <w:lang w:val="en-US" w:eastAsia="zh-CN"/>
        </w:rPr>
        <w:lastRenderedPageBreak/>
        <w:t xml:space="preserve">at great cost. An 1897 Japanese narrative, which was also translated into Chinese in the reform journal </w:t>
      </w:r>
      <w:r w:rsidRPr="00424AD6">
        <w:rPr>
          <w:rFonts w:ascii="Times New Roman" w:hAnsi="Times New Roman"/>
          <w:i/>
          <w:sz w:val="24"/>
          <w:szCs w:val="24"/>
          <w:lang w:val="en-US" w:eastAsia="zh-CN"/>
        </w:rPr>
        <w:t>Shiwu bao</w:t>
      </w:r>
      <w:r w:rsidRPr="00424AD6">
        <w:rPr>
          <w:rFonts w:ascii="Times New Roman" w:hAnsi="Times New Roman"/>
          <w:sz w:val="24"/>
          <w:szCs w:val="24"/>
          <w:lang w:val="en-US" w:eastAsia="zh-CN"/>
        </w:rPr>
        <w:t xml:space="preserve">, put it this way: </w:t>
      </w:r>
    </w:p>
    <w:p w:rsidR="00EC306A" w:rsidRPr="00424AD6" w:rsidRDefault="00EC306A" w:rsidP="00EC306A">
      <w:pPr>
        <w:autoSpaceDE w:val="0"/>
        <w:autoSpaceDN w:val="0"/>
        <w:adjustRightInd w:val="0"/>
        <w:spacing w:after="0"/>
        <w:ind w:firstLine="720"/>
        <w:rPr>
          <w:rFonts w:ascii="Times New Roman" w:hAnsi="Times New Roman"/>
          <w:sz w:val="24"/>
          <w:szCs w:val="24"/>
          <w:lang w:val="en-US" w:eastAsia="zh-CN"/>
        </w:rPr>
      </w:pPr>
    </w:p>
    <w:p w:rsidR="00EC306A" w:rsidRPr="00424AD6" w:rsidRDefault="00EC306A" w:rsidP="00EC306A">
      <w:pPr>
        <w:autoSpaceDE w:val="0"/>
        <w:autoSpaceDN w:val="0"/>
        <w:adjustRightInd w:val="0"/>
        <w:spacing w:after="0"/>
        <w:ind w:left="993" w:right="985"/>
        <w:rPr>
          <w:rFonts w:ascii="Times New Roman" w:hAnsi="Times New Roman"/>
          <w:sz w:val="24"/>
          <w:szCs w:val="24"/>
          <w:lang w:val="en-US"/>
        </w:rPr>
      </w:pPr>
      <w:r w:rsidRPr="00424AD6">
        <w:rPr>
          <w:rFonts w:ascii="Times New Roman" w:hAnsi="Times New Roman"/>
          <w:sz w:val="24"/>
          <w:szCs w:val="24"/>
          <w:lang w:val="en-US" w:eastAsia="zh-CN"/>
        </w:rPr>
        <w:t>T</w:t>
      </w:r>
      <w:r w:rsidRPr="00424AD6">
        <w:rPr>
          <w:rFonts w:ascii="Times New Roman" w:hAnsi="Times New Roman"/>
          <w:sz w:val="24"/>
          <w:szCs w:val="24"/>
          <w:lang w:val="en-US"/>
        </w:rPr>
        <w:t>he [Japanese, R.W.] people slumbered in peace and although during the Bunka bunsei period (1800-1826) there were warnings from the borders, they remained in dreams without waking up. When, however, the American admiral Perry came to Edo [in 1853], the long sleep was interrupted for the first time, and from this moment on, the patriotic feeling of people rose mightily and theories about saving throne and country spread in the country and the habits of hundreds of years [stopped].</w:t>
      </w:r>
      <w:r w:rsidRPr="00424AD6">
        <w:rPr>
          <w:rStyle w:val="FootnoteReference"/>
          <w:rFonts w:ascii="Times New Roman" w:hAnsi="Times New Roman"/>
          <w:sz w:val="24"/>
          <w:szCs w:val="24"/>
          <w:lang w:val="en-US"/>
        </w:rPr>
        <w:footnoteReference w:id="80"/>
      </w:r>
    </w:p>
    <w:p w:rsidR="00EC306A" w:rsidRPr="00424AD6" w:rsidRDefault="00EC306A" w:rsidP="00EC306A">
      <w:pPr>
        <w:autoSpaceDE w:val="0"/>
        <w:autoSpaceDN w:val="0"/>
        <w:adjustRightInd w:val="0"/>
        <w:spacing w:after="0"/>
        <w:ind w:firstLine="720"/>
        <w:rPr>
          <w:rFonts w:ascii="Times New Roman" w:hAnsi="Times New Roman"/>
          <w:sz w:val="24"/>
          <w:szCs w:val="24"/>
          <w:lang w:val="en-US" w:eastAsia="zh-CN"/>
        </w:rPr>
      </w:pPr>
    </w:p>
    <w:p w:rsidR="00EC306A" w:rsidRPr="00424AD6" w:rsidRDefault="00EC306A" w:rsidP="00EC306A">
      <w:pPr>
        <w:autoSpaceDE w:val="0"/>
        <w:autoSpaceDN w:val="0"/>
        <w:adjustRightInd w:val="0"/>
        <w:spacing w:after="0"/>
        <w:rPr>
          <w:rFonts w:ascii="Times New Roman" w:hAnsi="Times New Roman"/>
          <w:sz w:val="24"/>
          <w:szCs w:val="24"/>
          <w:lang w:val="en-US" w:eastAsia="zh-CN"/>
        </w:rPr>
      </w:pPr>
      <w:r w:rsidRPr="00424AD6">
        <w:rPr>
          <w:rFonts w:ascii="Times New Roman" w:hAnsi="Times New Roman"/>
          <w:sz w:val="24"/>
          <w:szCs w:val="24"/>
          <w:lang w:val="en-US" w:eastAsia="zh-CN"/>
        </w:rPr>
        <w:t xml:space="preserve">The text is not a protest against foreign intrusion; it even accepts that the “awakening” of </w:t>
      </w:r>
      <w:smartTag w:uri="urn:schemas-microsoft-com:office:smarttags" w:element="country-region">
        <w:r w:rsidRPr="00424AD6">
          <w:rPr>
            <w:rFonts w:ascii="Times New Roman" w:hAnsi="Times New Roman"/>
            <w:sz w:val="24"/>
            <w:szCs w:val="24"/>
            <w:lang w:val="en-US" w:eastAsia="zh-CN"/>
          </w:rPr>
          <w:t>Japan</w:t>
        </w:r>
      </w:smartTag>
      <w:r w:rsidRPr="00424AD6">
        <w:rPr>
          <w:rFonts w:ascii="Times New Roman" w:hAnsi="Times New Roman"/>
          <w:sz w:val="24"/>
          <w:szCs w:val="24"/>
          <w:lang w:val="en-US" w:eastAsia="zh-CN"/>
        </w:rPr>
        <w:t xml:space="preserve"> occurred when Admiral Perry’s black ships entered the </w:t>
      </w:r>
      <w:smartTag w:uri="urn:schemas-microsoft-com:office:smarttags" w:element="City">
        <w:r w:rsidRPr="00424AD6">
          <w:rPr>
            <w:rFonts w:ascii="Times New Roman" w:hAnsi="Times New Roman"/>
            <w:sz w:val="24"/>
            <w:szCs w:val="24"/>
            <w:lang w:val="en-US" w:eastAsia="zh-CN"/>
          </w:rPr>
          <w:t>Tokyo</w:t>
        </w:r>
      </w:smartTag>
      <w:r w:rsidRPr="00424AD6">
        <w:rPr>
          <w:rFonts w:ascii="Times New Roman" w:hAnsi="Times New Roman"/>
          <w:sz w:val="24"/>
          <w:szCs w:val="24"/>
          <w:lang w:val="en-US" w:eastAsia="zh-CN"/>
        </w:rPr>
        <w:t xml:space="preserve"> harbor, and then shows how the awakened </w:t>
      </w:r>
      <w:smartTag w:uri="urn:schemas-microsoft-com:office:smarttags" w:element="country-region">
        <w:smartTag w:uri="urn:schemas-microsoft-com:office:smarttags" w:element="place">
          <w:r w:rsidRPr="00424AD6">
            <w:rPr>
              <w:rFonts w:ascii="Times New Roman" w:hAnsi="Times New Roman"/>
              <w:sz w:val="24"/>
              <w:szCs w:val="24"/>
              <w:lang w:val="en-US" w:eastAsia="zh-CN"/>
            </w:rPr>
            <w:t>Japan</w:t>
          </w:r>
        </w:smartTag>
      </w:smartTag>
      <w:r w:rsidRPr="00424AD6">
        <w:rPr>
          <w:rFonts w:ascii="Times New Roman" w:hAnsi="Times New Roman"/>
          <w:sz w:val="24"/>
          <w:szCs w:val="24"/>
          <w:lang w:val="en-US" w:eastAsia="zh-CN"/>
        </w:rPr>
        <w:t xml:space="preserve"> got a hold of itself by vigorously pushing for reforms along Western lines. The main argument of the article, however, is the absence of a similar Chinese reaction to the Western forays.</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250328">
      <w:pPr>
        <w:rPr>
          <w:rFonts w:ascii="Times New Roman" w:eastAsia="宋体" w:hAnsi="Times New Roman"/>
          <w:sz w:val="24"/>
          <w:szCs w:val="24"/>
          <w:lang w:val="en-US" w:eastAsia="zh-CN"/>
        </w:rPr>
      </w:pPr>
      <w:r w:rsidRPr="006B4D8D">
        <w:rPr>
          <w:rFonts w:ascii="Times New Roman" w:eastAsia="宋体" w:hAnsi="Times New Roman"/>
          <w:sz w:val="24"/>
          <w:szCs w:val="24"/>
          <w:lang w:val="en-US" w:eastAsia="zh-CN"/>
        </w:rPr>
        <w:t xml:space="preserve">For India, Robert Mackenzie used the metaphor in much the same </w:t>
      </w:r>
      <w:r>
        <w:rPr>
          <w:rFonts w:ascii="Times New Roman" w:eastAsia="宋体" w:hAnsi="Times New Roman"/>
          <w:sz w:val="24"/>
          <w:szCs w:val="24"/>
          <w:lang w:val="en-US" w:eastAsia="zh-CN"/>
        </w:rPr>
        <w:t>way</w:t>
      </w:r>
      <w:r w:rsidRPr="006B4D8D">
        <w:rPr>
          <w:rFonts w:ascii="Times New Roman" w:eastAsia="宋体" w:hAnsi="Times New Roman"/>
          <w:sz w:val="24"/>
          <w:szCs w:val="24"/>
          <w:lang w:val="en-US" w:eastAsia="zh-CN"/>
        </w:rPr>
        <w:t xml:space="preserve"> in his </w:t>
      </w:r>
      <w:r w:rsidRPr="006B4D8D">
        <w:rPr>
          <w:rFonts w:ascii="Times New Roman" w:eastAsia="宋体" w:hAnsi="Times New Roman"/>
          <w:i/>
          <w:sz w:val="24"/>
          <w:szCs w:val="24"/>
          <w:lang w:val="en-US" w:eastAsia="zh-CN"/>
        </w:rPr>
        <w:t>The Nineteenth Century</w:t>
      </w:r>
      <w:r w:rsidRPr="006B4D8D">
        <w:rPr>
          <w:rFonts w:ascii="Times New Roman" w:eastAsia="宋体" w:hAnsi="Times New Roman"/>
          <w:sz w:val="24"/>
          <w:szCs w:val="24"/>
          <w:lang w:val="en-US" w:eastAsia="zh-CN"/>
        </w:rPr>
        <w:t xml:space="preserve">, </w:t>
      </w:r>
      <w:r w:rsidRPr="006B4D8D">
        <w:rPr>
          <w:rFonts w:ascii="Times New Roman" w:eastAsia="宋体" w:hAnsi="Times New Roman"/>
          <w:i/>
          <w:sz w:val="24"/>
          <w:szCs w:val="24"/>
          <w:lang w:val="en-US" w:eastAsia="zh-CN"/>
        </w:rPr>
        <w:t>a History</w:t>
      </w:r>
      <w:r w:rsidRPr="006B4D8D">
        <w:rPr>
          <w:rFonts w:ascii="Times New Roman" w:eastAsia="宋体" w:hAnsi="Times New Roman"/>
          <w:sz w:val="24"/>
          <w:szCs w:val="24"/>
          <w:lang w:val="en-US" w:eastAsia="zh-CN"/>
        </w:rPr>
        <w:t xml:space="preserve"> (1880), the Chinese translation of which (1898) served as a blueprint for China’s modernization. After a chapter on Christian missions that detailed the development of English</w:t>
      </w:r>
      <w:r w:rsidR="00A33742">
        <w:rPr>
          <w:rFonts w:ascii="Times New Roman" w:eastAsia="宋体" w:hAnsi="Times New Roman"/>
          <w:sz w:val="24"/>
          <w:szCs w:val="24"/>
          <w:lang w:val="en-US" w:eastAsia="zh-CN"/>
        </w:rPr>
        <w:t xml:space="preserve"> </w:t>
      </w:r>
      <w:r w:rsidRPr="006B4D8D">
        <w:rPr>
          <w:rFonts w:ascii="Times New Roman" w:eastAsia="宋体" w:hAnsi="Times New Roman"/>
          <w:sz w:val="24"/>
          <w:szCs w:val="24"/>
          <w:lang w:val="en-US" w:eastAsia="zh-CN"/>
        </w:rPr>
        <w:t xml:space="preserve">language education in India and its impact on the position of women especially, Mackenzie sums up: </w:t>
      </w:r>
    </w:p>
    <w:p w:rsidR="009F2949" w:rsidRPr="006B4D8D" w:rsidRDefault="009F2949" w:rsidP="009F2949">
      <w:pPr>
        <w:ind w:left="720" w:right="746"/>
        <w:rPr>
          <w:rFonts w:ascii="Times New Roman" w:eastAsia="宋体" w:hAnsi="Times New Roman"/>
          <w:sz w:val="24"/>
          <w:szCs w:val="24"/>
          <w:lang w:val="en-US" w:eastAsia="zh-CN"/>
        </w:rPr>
      </w:pPr>
      <w:r w:rsidRPr="006B4D8D">
        <w:rPr>
          <w:rFonts w:ascii="Times New Roman" w:eastAsia="宋体" w:hAnsi="Times New Roman"/>
          <w:sz w:val="24"/>
          <w:szCs w:val="24"/>
          <w:lang w:val="en-US" w:eastAsia="zh-CN"/>
        </w:rPr>
        <w:t xml:space="preserve">Through the open gateway of the English language, English knowledge and ideas and principles are being poured into </w:t>
      </w:r>
      <w:smartTag w:uri="urn:schemas-microsoft-com:office:smarttags" w:element="country-region">
        <w:smartTag w:uri="urn:schemas-microsoft-com:office:smarttags" w:element="place">
          <w:r w:rsidRPr="006B4D8D">
            <w:rPr>
              <w:rFonts w:ascii="Times New Roman" w:eastAsia="宋体" w:hAnsi="Times New Roman"/>
              <w:sz w:val="24"/>
              <w:szCs w:val="24"/>
              <w:lang w:val="en-US" w:eastAsia="zh-CN"/>
            </w:rPr>
            <w:t>India</w:t>
          </w:r>
        </w:smartTag>
      </w:smartTag>
      <w:r w:rsidRPr="006B4D8D">
        <w:rPr>
          <w:rFonts w:ascii="Times New Roman" w:eastAsia="宋体" w:hAnsi="Times New Roman"/>
          <w:sz w:val="24"/>
          <w:szCs w:val="24"/>
          <w:lang w:val="en-US" w:eastAsia="zh-CN"/>
        </w:rPr>
        <w:t>. The educational progress already made is large, and the desire for education steadily increases. The Hindu mind is awakening from its sleep of ages.</w:t>
      </w:r>
      <w:r w:rsidRPr="006B4D8D">
        <w:rPr>
          <w:rStyle w:val="FootnoteReference"/>
          <w:rFonts w:ascii="Times New Roman" w:eastAsia="宋体" w:hAnsi="Times New Roman"/>
          <w:sz w:val="24"/>
          <w:szCs w:val="24"/>
          <w:lang w:val="en-US" w:eastAsia="zh-CN"/>
        </w:rPr>
        <w:footnoteReference w:id="81"/>
      </w:r>
    </w:p>
    <w:p w:rsidR="009F2949" w:rsidRPr="006B4D8D" w:rsidRDefault="009F2949" w:rsidP="009F2949">
      <w:pPr>
        <w:ind w:left="90"/>
        <w:rPr>
          <w:rFonts w:ascii="Times New Roman" w:hAnsi="Times New Roman"/>
          <w:sz w:val="24"/>
          <w:szCs w:val="24"/>
          <w:lang w:val="en-US"/>
        </w:rPr>
      </w:pPr>
      <w:r w:rsidRPr="006B4D8D">
        <w:rPr>
          <w:rFonts w:ascii="Times New Roman" w:eastAsia="宋体" w:hAnsi="Times New Roman"/>
          <w:sz w:val="24"/>
          <w:szCs w:val="24"/>
          <w:lang w:val="en-US" w:eastAsia="zh-CN"/>
        </w:rPr>
        <w:t xml:space="preserve">Gandhi used the metaphor in 1909 </w:t>
      </w:r>
      <w:r>
        <w:rPr>
          <w:rFonts w:ascii="Times New Roman" w:eastAsia="宋体" w:hAnsi="Times New Roman"/>
          <w:sz w:val="24"/>
          <w:szCs w:val="24"/>
          <w:lang w:val="en-US" w:eastAsia="zh-CN"/>
        </w:rPr>
        <w:t>and saw the Partition as the</w:t>
      </w:r>
      <w:r w:rsidRPr="006B4D8D">
        <w:rPr>
          <w:rFonts w:ascii="Times New Roman" w:eastAsia="宋体" w:hAnsi="Times New Roman"/>
          <w:sz w:val="24"/>
          <w:szCs w:val="24"/>
          <w:lang w:val="en-US" w:eastAsia="zh-CN"/>
        </w:rPr>
        <w:t xml:space="preserve"> shock that produced the awakening.</w:t>
      </w:r>
      <w:r w:rsidRPr="006B4D8D">
        <w:rPr>
          <w:rFonts w:ascii="Times New Roman" w:hAnsi="Times New Roman"/>
          <w:sz w:val="20"/>
          <w:szCs w:val="20"/>
          <w:lang w:val="en-US"/>
        </w:rPr>
        <w:t xml:space="preserve">  </w:t>
      </w:r>
      <w:r w:rsidRPr="006B4D8D">
        <w:rPr>
          <w:rFonts w:ascii="Times New Roman" w:hAnsi="Times New Roman"/>
          <w:sz w:val="24"/>
          <w:szCs w:val="24"/>
          <w:lang w:val="en-US"/>
        </w:rPr>
        <w:t xml:space="preserve">He even referred to the mental state of </w:t>
      </w:r>
      <w:smartTag w:uri="urn:schemas-microsoft-com:office:smarttags" w:element="country-region">
        <w:smartTag w:uri="urn:schemas-microsoft-com:office:smarttags" w:element="place">
          <w:r w:rsidRPr="006B4D8D">
            <w:rPr>
              <w:rFonts w:ascii="Times New Roman" w:hAnsi="Times New Roman"/>
              <w:sz w:val="24"/>
              <w:szCs w:val="24"/>
              <w:lang w:val="en-US"/>
            </w:rPr>
            <w:t>India</w:t>
          </w:r>
        </w:smartTag>
      </w:smartTag>
      <w:r w:rsidRPr="006B4D8D">
        <w:rPr>
          <w:rFonts w:ascii="Times New Roman" w:hAnsi="Times New Roman"/>
          <w:sz w:val="24"/>
          <w:szCs w:val="24"/>
          <w:lang w:val="en-US"/>
        </w:rPr>
        <w:t xml:space="preserve">. Answering the question “when and how did the real awakening [of </w:t>
      </w:r>
      <w:smartTag w:uri="urn:schemas-microsoft-com:office:smarttags" w:element="country-region">
        <w:r w:rsidRPr="006B4D8D">
          <w:rPr>
            <w:rFonts w:ascii="Times New Roman" w:hAnsi="Times New Roman"/>
            <w:sz w:val="24"/>
            <w:szCs w:val="24"/>
            <w:lang w:val="en-US"/>
          </w:rPr>
          <w:t>India</w:t>
        </w:r>
      </w:smartTag>
      <w:r w:rsidRPr="006B4D8D">
        <w:rPr>
          <w:rFonts w:ascii="Times New Roman" w:hAnsi="Times New Roman"/>
          <w:sz w:val="24"/>
          <w:szCs w:val="24"/>
          <w:lang w:val="en-US"/>
        </w:rPr>
        <w:t xml:space="preserve">, R.W.] take place,” Gandhi answered, “We have to be thankful to Lord Curzon” [for the partition of </w:t>
      </w:r>
      <w:smartTag w:uri="urn:schemas-microsoft-com:office:smarttags" w:element="place">
        <w:r w:rsidRPr="006B4D8D">
          <w:rPr>
            <w:rFonts w:ascii="Times New Roman" w:hAnsi="Times New Roman"/>
            <w:sz w:val="24"/>
            <w:szCs w:val="24"/>
            <w:lang w:val="en-US"/>
          </w:rPr>
          <w:t>Bengal</w:t>
        </w:r>
      </w:smartTag>
      <w:r w:rsidRPr="006B4D8D">
        <w:rPr>
          <w:rFonts w:ascii="Times New Roman" w:hAnsi="Times New Roman"/>
          <w:sz w:val="24"/>
          <w:szCs w:val="24"/>
          <w:lang w:val="en-US"/>
        </w:rPr>
        <w:t xml:space="preserve"> in 1905, which was at the origin of much unrest and led to the founding of the Congress Party, R.W.]. Upon the question “Then you consider the Partition to be a cause of the awakening? Do you welcome the unrest which has resulted from it,” Gandhi answered: </w:t>
      </w:r>
    </w:p>
    <w:p w:rsidR="009F2949" w:rsidRPr="006B4D8D" w:rsidRDefault="009F2949" w:rsidP="009F2949">
      <w:pPr>
        <w:ind w:left="1354" w:right="1195"/>
        <w:rPr>
          <w:rFonts w:ascii="Times New Roman" w:hAnsi="Times New Roman"/>
          <w:sz w:val="24"/>
          <w:szCs w:val="24"/>
          <w:lang w:val="en-US"/>
        </w:rPr>
      </w:pPr>
      <w:r w:rsidRPr="006B4D8D">
        <w:rPr>
          <w:rFonts w:ascii="Times New Roman" w:hAnsi="Times New Roman"/>
          <w:sz w:val="24"/>
          <w:szCs w:val="24"/>
          <w:lang w:val="en-US"/>
        </w:rPr>
        <w:t xml:space="preserve">When a man rises from sleep he twists his limbs and is restless. It takes some time before he is entirely awakened. </w:t>
      </w:r>
      <w:r w:rsidRPr="006B4D8D">
        <w:rPr>
          <w:rFonts w:ascii="Times New Roman" w:hAnsi="Times New Roman"/>
          <w:sz w:val="24"/>
          <w:szCs w:val="24"/>
          <w:lang w:val="en-US"/>
        </w:rPr>
        <w:lastRenderedPageBreak/>
        <w:t>Similarly, although the Partition has caused an awakening, the comatose condition has not yet disappeared. We are still twisting our limbs and are still restless, and just as the state between sleep and awakening must be considered to be necessary, so may the present unrest in India be considered a necessary, and therefore proper, state…Rising from sleep, we do not continue in a comatose state, but according to our ability, sooner or later, we are completely restored to our senses.</w:t>
      </w:r>
      <w:r w:rsidRPr="006B4D8D">
        <w:rPr>
          <w:rStyle w:val="FootnoteReference"/>
          <w:rFonts w:ascii="Times New Roman" w:eastAsia="宋体" w:hAnsi="Times New Roman"/>
          <w:sz w:val="24"/>
          <w:szCs w:val="24"/>
          <w:lang w:val="en-US" w:eastAsia="zh-CN"/>
        </w:rPr>
        <w:t xml:space="preserve"> </w:t>
      </w:r>
      <w:r w:rsidRPr="006B4D8D">
        <w:rPr>
          <w:rStyle w:val="FootnoteReference"/>
          <w:rFonts w:ascii="Times New Roman" w:eastAsia="宋体" w:hAnsi="Times New Roman"/>
          <w:sz w:val="24"/>
          <w:szCs w:val="24"/>
          <w:lang w:val="en-US" w:eastAsia="zh-CN"/>
        </w:rPr>
        <w:footnoteReference w:id="82"/>
      </w:r>
      <w:r w:rsidRPr="006B4D8D">
        <w:rPr>
          <w:rFonts w:ascii="Times New Roman" w:hAnsi="Times New Roman"/>
          <w:sz w:val="24"/>
          <w:szCs w:val="24"/>
          <w:lang w:val="en-US"/>
        </w:rPr>
        <w:t xml:space="preserve">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 xml:space="preserve">The story of the awakening from sleep eventually became part of a master narrative that was even valid for describing England from the vantage point of East Asia. The article “The Immediate Future of Chinese Education” in the </w:t>
      </w:r>
      <w:r w:rsidRPr="006B4D8D">
        <w:rPr>
          <w:rFonts w:ascii="Times New Roman" w:hAnsi="Times New Roman"/>
          <w:i/>
          <w:sz w:val="24"/>
          <w:szCs w:val="24"/>
          <w:lang w:val="en-US" w:eastAsia="zh-CN"/>
        </w:rPr>
        <w:t xml:space="preserve">North China Herald </w:t>
      </w:r>
      <w:r w:rsidRPr="006B4D8D">
        <w:rPr>
          <w:rFonts w:ascii="Times New Roman" w:hAnsi="Times New Roman"/>
          <w:sz w:val="24"/>
          <w:szCs w:val="24"/>
          <w:lang w:val="en-US" w:eastAsia="zh-CN"/>
        </w:rPr>
        <w:t xml:space="preserve">in October 1897 does not deal with the very recent British reforms of the public service or the educational system, but with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England</w:t>
          </w:r>
        </w:smartTag>
      </w:smartTag>
      <w:r w:rsidRPr="006B4D8D">
        <w:rPr>
          <w:rFonts w:ascii="Times New Roman" w:hAnsi="Times New Roman"/>
          <w:sz w:val="24"/>
          <w:szCs w:val="24"/>
          <w:lang w:val="en-US" w:eastAsia="zh-CN"/>
        </w:rPr>
        <w:t xml:space="preserve"> in the Renaissance. The translation of the relevant section in the </w:t>
      </w:r>
      <w:r w:rsidRPr="006B4D8D">
        <w:rPr>
          <w:rFonts w:ascii="Times New Roman" w:hAnsi="Times New Roman"/>
          <w:i/>
          <w:sz w:val="24"/>
          <w:szCs w:val="24"/>
          <w:lang w:val="en-US" w:eastAsia="zh-CN"/>
        </w:rPr>
        <w:t>Shiwu bao</w:t>
      </w:r>
      <w:r w:rsidRPr="006B4D8D">
        <w:rPr>
          <w:rFonts w:ascii="Times New Roman" w:hAnsi="Times New Roman"/>
          <w:sz w:val="24"/>
          <w:szCs w:val="24"/>
          <w:lang w:val="en-US" w:eastAsia="zh-CN"/>
        </w:rPr>
        <w:t xml:space="preserve"> reads:  </w:t>
      </w:r>
    </w:p>
    <w:p w:rsidR="009F2949" w:rsidRPr="006B4D8D" w:rsidRDefault="009F2949" w:rsidP="009F2949">
      <w:pPr>
        <w:autoSpaceDE w:val="0"/>
        <w:autoSpaceDN w:val="0"/>
        <w:adjustRightInd w:val="0"/>
        <w:spacing w:after="0"/>
        <w:ind w:firstLine="72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ind w:left="720" w:right="1106"/>
        <w:rPr>
          <w:rFonts w:ascii="Times New Roman" w:hAnsi="Times New Roman"/>
          <w:bCs/>
          <w:sz w:val="24"/>
          <w:szCs w:val="24"/>
          <w:lang w:val="en-US"/>
        </w:rPr>
      </w:pPr>
      <w:r w:rsidRPr="006B4D8D">
        <w:rPr>
          <w:rFonts w:ascii="Times New Roman" w:hAnsi="Times New Roman"/>
          <w:bCs/>
          <w:sz w:val="24"/>
          <w:szCs w:val="24"/>
          <w:lang w:val="en-US"/>
        </w:rPr>
        <w:t xml:space="preserve">The situation of </w:t>
      </w:r>
      <w:smartTag w:uri="urn:schemas-microsoft-com:office:smarttags" w:element="country-region">
        <w:r w:rsidRPr="006B4D8D">
          <w:rPr>
            <w:rFonts w:ascii="Times New Roman" w:hAnsi="Times New Roman"/>
            <w:bCs/>
            <w:sz w:val="24"/>
            <w:szCs w:val="24"/>
            <w:lang w:val="en-US"/>
          </w:rPr>
          <w:t>China</w:t>
        </w:r>
      </w:smartTag>
      <w:r w:rsidRPr="006B4D8D">
        <w:rPr>
          <w:rFonts w:ascii="Times New Roman" w:hAnsi="Times New Roman"/>
          <w:bCs/>
          <w:sz w:val="24"/>
          <w:szCs w:val="24"/>
          <w:lang w:val="en-US"/>
        </w:rPr>
        <w:t xml:space="preserve"> today is like that of </w:t>
      </w:r>
      <w:smartTag w:uri="urn:schemas-microsoft-com:office:smarttags" w:element="country-region">
        <w:smartTag w:uri="urn:schemas-microsoft-com:office:smarttags" w:element="place">
          <w:r w:rsidRPr="006B4D8D">
            <w:rPr>
              <w:rFonts w:ascii="Times New Roman" w:hAnsi="Times New Roman"/>
              <w:bCs/>
              <w:sz w:val="24"/>
              <w:szCs w:val="24"/>
              <w:lang w:val="en-US"/>
            </w:rPr>
            <w:t>England</w:t>
          </w:r>
        </w:smartTag>
      </w:smartTag>
      <w:r w:rsidRPr="006B4D8D">
        <w:rPr>
          <w:rFonts w:ascii="Times New Roman" w:hAnsi="Times New Roman"/>
          <w:bCs/>
          <w:sz w:val="24"/>
          <w:szCs w:val="24"/>
          <w:lang w:val="en-US"/>
        </w:rPr>
        <w:t xml:space="preserve"> at the beginning of the reforms [note of Chinese translator: after 1500]. Of dark times </w:t>
      </w:r>
      <w:smartTag w:uri="urn:schemas-microsoft-com:office:smarttags" w:element="country-region">
        <w:smartTag w:uri="urn:schemas-microsoft-com:office:smarttags" w:element="place">
          <w:r w:rsidRPr="006B4D8D">
            <w:rPr>
              <w:rFonts w:ascii="Times New Roman" w:hAnsi="Times New Roman"/>
              <w:bCs/>
              <w:sz w:val="24"/>
              <w:szCs w:val="24"/>
              <w:lang w:val="en-US"/>
            </w:rPr>
            <w:t>England</w:t>
          </w:r>
        </w:smartTag>
      </w:smartTag>
      <w:r w:rsidRPr="006B4D8D">
        <w:rPr>
          <w:rFonts w:ascii="Times New Roman" w:hAnsi="Times New Roman"/>
          <w:bCs/>
          <w:sz w:val="24"/>
          <w:szCs w:val="24"/>
          <w:lang w:val="en-US"/>
        </w:rPr>
        <w:t xml:space="preserve"> certainly has the experience. The English were in deep sleep, but when </w:t>
      </w:r>
      <w:r>
        <w:rPr>
          <w:rFonts w:ascii="Times New Roman" w:hAnsi="Times New Roman"/>
          <w:bCs/>
          <w:sz w:val="24"/>
          <w:szCs w:val="24"/>
          <w:lang w:val="en-US"/>
        </w:rPr>
        <w:t xml:space="preserve">they </w:t>
      </w:r>
      <w:r w:rsidRPr="006B4D8D">
        <w:rPr>
          <w:rFonts w:ascii="Times New Roman" w:hAnsi="Times New Roman"/>
          <w:bCs/>
          <w:sz w:val="24"/>
          <w:szCs w:val="24"/>
          <w:lang w:val="en-US"/>
        </w:rPr>
        <w:t xml:space="preserve">suddenly </w:t>
      </w:r>
      <w:r>
        <w:rPr>
          <w:rFonts w:ascii="Times New Roman" w:hAnsi="Times New Roman"/>
          <w:bCs/>
          <w:sz w:val="24"/>
          <w:szCs w:val="24"/>
          <w:lang w:val="en-US"/>
        </w:rPr>
        <w:t>woke</w:t>
      </w:r>
      <w:r w:rsidRPr="006B4D8D">
        <w:rPr>
          <w:rFonts w:ascii="Times New Roman" w:hAnsi="Times New Roman"/>
          <w:bCs/>
          <w:sz w:val="24"/>
          <w:szCs w:val="24"/>
          <w:lang w:val="en-US"/>
        </w:rPr>
        <w:t xml:space="preserve"> up, they saw that education was in the hands of priests, and these priests again had to get their information from Latin and Greek texts. Thereupon [the English] threw themselves into education, and built schools</w:t>
      </w:r>
      <w:r>
        <w:rPr>
          <w:rFonts w:ascii="Times New Roman" w:hAnsi="Times New Roman"/>
          <w:bCs/>
          <w:sz w:val="24"/>
          <w:szCs w:val="24"/>
          <w:lang w:val="en-US"/>
        </w:rPr>
        <w:t xml:space="preserve"> everywhere</w:t>
      </w:r>
      <w:r w:rsidRPr="006B4D8D">
        <w:rPr>
          <w:rFonts w:ascii="Times New Roman" w:hAnsi="Times New Roman"/>
          <w:bCs/>
          <w:sz w:val="24"/>
          <w:szCs w:val="24"/>
          <w:lang w:val="en-US"/>
        </w:rPr>
        <w:t xml:space="preserve">. However, though the English at the time were capable of being learned, they also still were like Chinese scholars today, reading ten thousand chapters, but being ignorant of foreign affairs, talking in their seats, but unable to get up and act. </w:t>
      </w:r>
      <w:r w:rsidRPr="006B4D8D">
        <w:rPr>
          <w:rStyle w:val="FootnoteReference"/>
          <w:rFonts w:ascii="Times New Roman" w:hAnsi="Times New Roman"/>
          <w:bCs/>
          <w:sz w:val="24"/>
          <w:szCs w:val="24"/>
          <w:lang w:val="en-US"/>
        </w:rPr>
        <w:footnoteReference w:id="83"/>
      </w:r>
      <w:r w:rsidRPr="006B4D8D">
        <w:rPr>
          <w:rFonts w:ascii="Times New Roman" w:hAnsi="Times New Roman"/>
          <w:bCs/>
          <w:sz w:val="24"/>
          <w:szCs w:val="24"/>
          <w:lang w:val="en-US"/>
        </w:rPr>
        <w:t xml:space="preserve"> </w:t>
      </w:r>
    </w:p>
    <w:p w:rsidR="009F2949" w:rsidRPr="006B4D8D" w:rsidRDefault="009F2949" w:rsidP="009F2949">
      <w:pPr>
        <w:autoSpaceDE w:val="0"/>
        <w:autoSpaceDN w:val="0"/>
        <w:adjustRightInd w:val="0"/>
        <w:spacing w:after="0"/>
        <w:ind w:left="720" w:right="1106"/>
        <w:rPr>
          <w:rFonts w:ascii="Times New Roman" w:hAnsi="Times New Roman"/>
          <w:bCs/>
          <w:sz w:val="24"/>
          <w:szCs w:val="24"/>
          <w:lang w:val="en-US"/>
        </w:rPr>
      </w:pPr>
    </w:p>
    <w:p w:rsidR="009F2949" w:rsidRPr="006B4D8D" w:rsidRDefault="009F2949" w:rsidP="009F2949">
      <w:pPr>
        <w:autoSpaceDE w:val="0"/>
        <w:autoSpaceDN w:val="0"/>
        <w:adjustRightInd w:val="0"/>
        <w:spacing w:after="0"/>
        <w:ind w:right="26"/>
        <w:rPr>
          <w:rFonts w:ascii="Times New Roman" w:hAnsi="Times New Roman"/>
          <w:sz w:val="24"/>
          <w:szCs w:val="24"/>
          <w:lang w:val="en-US" w:eastAsia="zh-CN"/>
        </w:rPr>
      </w:pPr>
      <w:r w:rsidRPr="006B4D8D">
        <w:rPr>
          <w:rFonts w:ascii="Times New Roman" w:hAnsi="Times New Roman"/>
          <w:bCs/>
          <w:sz w:val="24"/>
          <w:szCs w:val="24"/>
          <w:lang w:val="en-US"/>
        </w:rPr>
        <w:t>China, the article notes, is second to none in the world with regard to emphasi</w:t>
      </w:r>
      <w:r w:rsidR="009671AB">
        <w:rPr>
          <w:rFonts w:ascii="Times New Roman" w:hAnsi="Times New Roman"/>
          <w:bCs/>
          <w:sz w:val="24"/>
          <w:szCs w:val="24"/>
          <w:lang w:val="en-US"/>
        </w:rPr>
        <w:t>z</w:t>
      </w:r>
      <w:r w:rsidRPr="006B4D8D">
        <w:rPr>
          <w:rFonts w:ascii="Times New Roman" w:hAnsi="Times New Roman"/>
          <w:bCs/>
          <w:sz w:val="24"/>
          <w:szCs w:val="24"/>
          <w:lang w:val="en-US"/>
        </w:rPr>
        <w:t xml:space="preserve">ing education. The danger described here is that </w:t>
      </w:r>
      <w:smartTag w:uri="urn:schemas-microsoft-com:office:smarttags" w:element="country-region">
        <w:r w:rsidRPr="006B4D8D">
          <w:rPr>
            <w:rFonts w:ascii="Times New Roman" w:hAnsi="Times New Roman"/>
            <w:bCs/>
            <w:sz w:val="24"/>
            <w:szCs w:val="24"/>
            <w:lang w:val="en-US"/>
          </w:rPr>
          <w:t>China</w:t>
        </w:r>
      </w:smartTag>
      <w:r w:rsidRPr="006B4D8D">
        <w:rPr>
          <w:rFonts w:ascii="Times New Roman" w:hAnsi="Times New Roman"/>
          <w:bCs/>
          <w:sz w:val="24"/>
          <w:szCs w:val="24"/>
          <w:lang w:val="en-US"/>
        </w:rPr>
        <w:t xml:space="preserve"> will try to spread its inherited learning to the wider populace in a way similar to </w:t>
      </w:r>
      <w:smartTag w:uri="urn:schemas-microsoft-com:office:smarttags" w:element="country-region">
        <w:smartTag w:uri="urn:schemas-microsoft-com:office:smarttags" w:element="place">
          <w:r w:rsidRPr="006B4D8D">
            <w:rPr>
              <w:rFonts w:ascii="Times New Roman" w:hAnsi="Times New Roman"/>
              <w:bCs/>
              <w:sz w:val="24"/>
              <w:szCs w:val="24"/>
              <w:lang w:val="en-US"/>
            </w:rPr>
            <w:t>England</w:t>
          </w:r>
        </w:smartTag>
      </w:smartTag>
      <w:r w:rsidRPr="006B4D8D">
        <w:rPr>
          <w:rFonts w:ascii="Times New Roman" w:hAnsi="Times New Roman"/>
          <w:bCs/>
          <w:sz w:val="24"/>
          <w:szCs w:val="24"/>
          <w:lang w:val="en-US"/>
        </w:rPr>
        <w:t xml:space="preserve"> during the Renaissance, which was an awakening of sorts, but not one that would work today. The article argues for an education of the “masses” in vernacular Chinese, and the use of English for the “elite.”</w:t>
      </w:r>
    </w:p>
    <w:p w:rsidR="009F2949" w:rsidRPr="006B4D8D" w:rsidRDefault="009F2949" w:rsidP="009F2949">
      <w:pPr>
        <w:autoSpaceDE w:val="0"/>
        <w:autoSpaceDN w:val="0"/>
        <w:adjustRightInd w:val="0"/>
        <w:spacing w:after="0"/>
        <w:rPr>
          <w:rFonts w:ascii="Times New Roman" w:hAnsi="Times New Roman"/>
          <w:bCs/>
          <w:sz w:val="24"/>
          <w:szCs w:val="24"/>
          <w:lang w:val="en-US"/>
        </w:rPr>
      </w:pPr>
    </w:p>
    <w:p w:rsidR="009F2949" w:rsidRPr="006B4D8D" w:rsidRDefault="009F2949" w:rsidP="007C6E6C">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 xml:space="preserve">The metaphor of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 xml:space="preserve"> and other nations asleep (or worse) already crops up</w:t>
      </w:r>
      <w:r w:rsidRPr="006B4D8D">
        <w:rPr>
          <w:rFonts w:ascii="Times New Roman" w:hAnsi="Times New Roman"/>
          <w:bCs/>
          <w:sz w:val="24"/>
          <w:szCs w:val="24"/>
          <w:lang w:val="en-US"/>
        </w:rPr>
        <w:t xml:space="preserve"> </w:t>
      </w:r>
      <w:r w:rsidRPr="006B4D8D">
        <w:rPr>
          <w:rFonts w:ascii="Times New Roman" w:hAnsi="Times New Roman"/>
          <w:sz w:val="24"/>
          <w:szCs w:val="24"/>
          <w:lang w:val="en-US" w:eastAsia="zh-CN"/>
        </w:rPr>
        <w:t xml:space="preserve">as an image in the contact zone environments by the 1870s.  For China, we see it in an 1872 sketch from the first foreign journal of satirical cartoons appearing in Shanghai, </w:t>
      </w:r>
      <w:r w:rsidRPr="006B4D8D">
        <w:rPr>
          <w:rFonts w:ascii="Times New Roman" w:hAnsi="Times New Roman"/>
          <w:i/>
          <w:sz w:val="24"/>
          <w:szCs w:val="24"/>
          <w:lang w:val="en-US" w:eastAsia="zh-CN"/>
        </w:rPr>
        <w:t>Puck, or the Shanghai Charivari</w:t>
      </w:r>
      <w:r w:rsidRPr="006B4D8D">
        <w:rPr>
          <w:rFonts w:ascii="Times New Roman" w:hAnsi="Times New Roman"/>
          <w:sz w:val="24"/>
          <w:szCs w:val="24"/>
          <w:lang w:val="en-US" w:eastAsia="zh-CN"/>
        </w:rPr>
        <w:t xml:space="preserve"> (Figure </w:t>
      </w:r>
      <w:r w:rsidR="007C6E6C" w:rsidRPr="006B4D8D">
        <w:rPr>
          <w:rFonts w:ascii="Times New Roman" w:hAnsi="Times New Roman"/>
          <w:sz w:val="24"/>
          <w:szCs w:val="24"/>
          <w:lang w:val="en-US" w:eastAsia="zh-CN"/>
        </w:rPr>
        <w:t>1</w:t>
      </w:r>
      <w:r w:rsidR="007C6E6C">
        <w:rPr>
          <w:rFonts w:ascii="Times New Roman" w:hAnsi="Times New Roman"/>
          <w:sz w:val="24"/>
          <w:szCs w:val="24"/>
          <w:lang w:val="en-US" w:eastAsia="zh-CN"/>
        </w:rPr>
        <w:t>3</w:t>
      </w:r>
      <w:r w:rsidRPr="006B4D8D">
        <w:rPr>
          <w:rFonts w:ascii="Times New Roman" w:hAnsi="Times New Roman"/>
          <w:sz w:val="24"/>
          <w:szCs w:val="24"/>
          <w:lang w:val="en-US" w:eastAsia="zh-CN"/>
        </w:rPr>
        <w:t xml:space="preserve">). </w:t>
      </w:r>
    </w:p>
    <w:p w:rsidR="007C6E6C" w:rsidRDefault="007C6E6C" w:rsidP="009F2949">
      <w:pPr>
        <w:autoSpaceDE w:val="0"/>
        <w:autoSpaceDN w:val="0"/>
        <w:adjustRightInd w:val="0"/>
        <w:spacing w:after="0"/>
        <w:rPr>
          <w:rFonts w:ascii="Times New Roman" w:hAnsi="Times New Roman"/>
          <w:sz w:val="24"/>
          <w:szCs w:val="24"/>
          <w:lang w:val="en-US" w:eastAsia="zh-CN"/>
        </w:rPr>
      </w:pPr>
    </w:p>
    <w:p w:rsidR="009F2949" w:rsidRPr="006B4D8D" w:rsidRDefault="007C6E6C" w:rsidP="009F2949">
      <w:pPr>
        <w:autoSpaceDE w:val="0"/>
        <w:autoSpaceDN w:val="0"/>
        <w:adjustRightInd w:val="0"/>
        <w:spacing w:after="0"/>
        <w:rPr>
          <w:rFonts w:ascii="Times New Roman" w:hAnsi="Times New Roman"/>
          <w:sz w:val="24"/>
          <w:szCs w:val="24"/>
          <w:lang w:val="en-US" w:eastAsia="zh-CN"/>
        </w:rPr>
      </w:pPr>
      <w:r>
        <w:rPr>
          <w:rFonts w:ascii="Times New Roman" w:hAnsi="Times New Roman"/>
          <w:sz w:val="24"/>
          <w:szCs w:val="24"/>
          <w:lang w:val="en-US" w:eastAsia="zh-CN"/>
        </w:rPr>
        <w:t xml:space="preserve">Fig. 13: </w:t>
      </w:r>
      <w:r w:rsidR="009F2949" w:rsidRPr="006B4D8D">
        <w:rPr>
          <w:rFonts w:ascii="Times New Roman" w:hAnsi="Times New Roman"/>
          <w:i/>
          <w:sz w:val="24"/>
          <w:szCs w:val="24"/>
          <w:lang w:val="en-US" w:eastAsia="zh-CN"/>
        </w:rPr>
        <w:t>Puck, or the Shanghai Charivari</w:t>
      </w:r>
      <w:r w:rsidR="009F2949" w:rsidRPr="006B4D8D">
        <w:rPr>
          <w:rFonts w:ascii="Times New Roman" w:hAnsi="Times New Roman"/>
          <w:sz w:val="24"/>
          <w:szCs w:val="24"/>
          <w:lang w:val="en-US" w:eastAsia="zh-CN"/>
        </w:rPr>
        <w:t xml:space="preserve"> (Shanghai), Feb 1, 1872.</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 xml:space="preserve">In the “past,”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 xml:space="preserve"> was asleep and mired in tradition, as can be seen by the clothing. In the “present” it is just waking up. In the “future,” however, reading </w:t>
      </w:r>
      <w:r w:rsidRPr="006B4D8D">
        <w:rPr>
          <w:rFonts w:ascii="Times New Roman" w:hAnsi="Times New Roman"/>
          <w:i/>
          <w:sz w:val="24"/>
          <w:szCs w:val="24"/>
          <w:lang w:val="en-US" w:eastAsia="zh-CN"/>
        </w:rPr>
        <w:t>Puck</w:t>
      </w:r>
      <w:r w:rsidRPr="006B4D8D">
        <w:rPr>
          <w:rFonts w:ascii="Times New Roman" w:hAnsi="Times New Roman"/>
          <w:sz w:val="24"/>
          <w:szCs w:val="24"/>
          <w:lang w:val="en-US" w:eastAsia="zh-CN"/>
        </w:rPr>
        <w:t xml:space="preserve"> will give China a fresh perspective, enabling it to understand foreign cartoons and their texts, </w:t>
      </w:r>
      <w:r>
        <w:rPr>
          <w:rFonts w:ascii="Times New Roman" w:hAnsi="Times New Roman"/>
          <w:sz w:val="24"/>
          <w:szCs w:val="24"/>
          <w:lang w:val="en-US" w:eastAsia="zh-CN"/>
        </w:rPr>
        <w:t>while</w:t>
      </w:r>
      <w:r w:rsidRPr="006B4D8D">
        <w:rPr>
          <w:rFonts w:ascii="Times New Roman" w:hAnsi="Times New Roman"/>
          <w:sz w:val="24"/>
          <w:szCs w:val="24"/>
          <w:lang w:val="en-US" w:eastAsia="zh-CN"/>
        </w:rPr>
        <w:t xml:space="preserve"> wearing “modern”, foreign garb, including</w:t>
      </w:r>
      <w:r>
        <w:rPr>
          <w:rFonts w:ascii="Times New Roman" w:hAnsi="Times New Roman"/>
          <w:sz w:val="24"/>
          <w:szCs w:val="24"/>
          <w:lang w:val="en-US" w:eastAsia="zh-CN"/>
        </w:rPr>
        <w:t xml:space="preserve"> hat and tie</w:t>
      </w:r>
      <w:r w:rsidRPr="006B4D8D">
        <w:rPr>
          <w:rFonts w:ascii="Times New Roman" w:hAnsi="Times New Roman"/>
          <w:sz w:val="24"/>
          <w:szCs w:val="24"/>
          <w:lang w:val="en-US" w:eastAsia="zh-CN"/>
        </w:rPr>
        <w:t xml:space="preserve">. </w:t>
      </w:r>
    </w:p>
    <w:p w:rsidR="009F2949" w:rsidRPr="006B4D8D" w:rsidRDefault="009F2949" w:rsidP="007C6E6C">
      <w:pPr>
        <w:rPr>
          <w:rFonts w:ascii="Times New Roman" w:hAnsi="Times New Roman"/>
          <w:sz w:val="24"/>
          <w:szCs w:val="24"/>
          <w:lang w:val="en-US"/>
        </w:rPr>
      </w:pPr>
    </w:p>
    <w:p w:rsidR="009F2949" w:rsidRPr="006B4D8D" w:rsidRDefault="009F2949" w:rsidP="007C6E6C">
      <w:pPr>
        <w:rPr>
          <w:rFonts w:ascii="Times New Roman" w:eastAsia="宋体" w:hAnsi="Times New Roman"/>
          <w:sz w:val="24"/>
          <w:szCs w:val="24"/>
          <w:lang w:val="en-US" w:eastAsia="zh-CN"/>
        </w:rPr>
      </w:pPr>
      <w:r w:rsidRPr="006B4D8D">
        <w:rPr>
          <w:rFonts w:ascii="Times New Roman" w:hAnsi="Times New Roman"/>
          <w:sz w:val="24"/>
          <w:szCs w:val="24"/>
          <w:lang w:val="en-US"/>
        </w:rPr>
        <w:t xml:space="preserve">The metaphor also surfaced in Egypt when the bilingual French-Arabic satirical journal </w:t>
      </w:r>
      <w:r w:rsidRPr="006B4D8D">
        <w:rPr>
          <w:rFonts w:ascii="Times New Roman" w:hAnsi="Times New Roman"/>
          <w:i/>
          <w:sz w:val="24"/>
          <w:szCs w:val="24"/>
          <w:lang w:val="en-US"/>
        </w:rPr>
        <w:t>Abou Naddara</w:t>
      </w:r>
      <w:r w:rsidRPr="006B4D8D">
        <w:rPr>
          <w:rFonts w:ascii="Times New Roman" w:hAnsi="Times New Roman"/>
          <w:sz w:val="24"/>
          <w:szCs w:val="24"/>
          <w:lang w:val="en-US"/>
        </w:rPr>
        <w:t xml:space="preserve">, published by an Egyptian in Paris, used it in 1882 (Figure </w:t>
      </w:r>
      <w:r w:rsidR="007C6E6C" w:rsidRPr="006B4D8D">
        <w:rPr>
          <w:rFonts w:ascii="Times New Roman" w:hAnsi="Times New Roman"/>
          <w:sz w:val="24"/>
          <w:szCs w:val="24"/>
          <w:lang w:val="en-US"/>
        </w:rPr>
        <w:t>1</w:t>
      </w:r>
      <w:r w:rsidR="007C6E6C">
        <w:rPr>
          <w:rFonts w:ascii="Times New Roman" w:hAnsi="Times New Roman"/>
          <w:sz w:val="24"/>
          <w:szCs w:val="24"/>
          <w:lang w:val="en-US"/>
        </w:rPr>
        <w:t>4</w:t>
      </w:r>
      <w:r w:rsidRPr="006B4D8D">
        <w:rPr>
          <w:rFonts w:ascii="Times New Roman" w:hAnsi="Times New Roman"/>
          <w:sz w:val="24"/>
          <w:szCs w:val="24"/>
          <w:lang w:val="en-US"/>
        </w:rPr>
        <w:t>).</w:t>
      </w:r>
    </w:p>
    <w:p w:rsidR="009F2949" w:rsidRPr="006B4D8D" w:rsidRDefault="007C6E6C" w:rsidP="007C6E6C">
      <w:pPr>
        <w:rPr>
          <w:rFonts w:ascii="Times New Roman" w:eastAsia="宋体" w:hAnsi="Times New Roman"/>
          <w:sz w:val="24"/>
          <w:szCs w:val="24"/>
          <w:lang w:val="en-US" w:eastAsia="zh-CN"/>
        </w:rPr>
      </w:pPr>
      <w:r>
        <w:rPr>
          <w:rFonts w:ascii="Times New Roman" w:eastAsia="宋体" w:hAnsi="Times New Roman"/>
          <w:sz w:val="24"/>
          <w:szCs w:val="24"/>
          <w:lang w:val="en-US" w:eastAsia="zh-CN"/>
        </w:rPr>
        <w:t xml:space="preserve">Fig. 14: </w:t>
      </w:r>
      <w:r w:rsidR="009F2949" w:rsidRPr="00FD34D9">
        <w:rPr>
          <w:rFonts w:ascii="Times New Roman" w:eastAsia="宋体" w:hAnsi="Times New Roman"/>
          <w:i/>
          <w:sz w:val="24"/>
          <w:szCs w:val="24"/>
          <w:lang w:val="en-US" w:eastAsia="zh-CN"/>
        </w:rPr>
        <w:t>First act of the people of Egypt … The punishment…. The genius of Egypt awakens from its long sleep and drives out the evil government officials, Tewfik and his courtiers flee</w:t>
      </w:r>
      <w:r w:rsidR="00FD34D9">
        <w:rPr>
          <w:rFonts w:ascii="Times New Roman" w:eastAsia="宋体" w:hAnsi="Times New Roman"/>
          <w:sz w:val="24"/>
          <w:szCs w:val="24"/>
          <w:lang w:val="en-US" w:eastAsia="zh-CN"/>
        </w:rPr>
        <w:t>,</w:t>
      </w:r>
      <w:r w:rsidR="009F2949" w:rsidRPr="006B4D8D">
        <w:rPr>
          <w:rFonts w:ascii="Times New Roman" w:eastAsia="宋体" w:hAnsi="Times New Roman"/>
          <w:sz w:val="24"/>
          <w:szCs w:val="24"/>
          <w:lang w:val="en-US" w:eastAsia="zh-CN"/>
        </w:rPr>
        <w:t xml:space="preserve"> 1881</w:t>
      </w:r>
      <w:r>
        <w:rPr>
          <w:rFonts w:ascii="Times New Roman" w:eastAsia="宋体" w:hAnsi="Times New Roman"/>
          <w:sz w:val="24"/>
          <w:szCs w:val="24"/>
          <w:lang w:val="en-US" w:eastAsia="zh-CN"/>
        </w:rPr>
        <w:t>.</w:t>
      </w:r>
    </w:p>
    <w:p w:rsidR="009F2949" w:rsidRPr="006B4D8D" w:rsidRDefault="00E30F6A" w:rsidP="009F2949">
      <w:pPr>
        <w:pStyle w:val="Heading1"/>
        <w:spacing w:line="276" w:lineRule="auto"/>
        <w:rPr>
          <w:rFonts w:eastAsia="宋体"/>
          <w:b w:val="0"/>
          <w:sz w:val="24"/>
          <w:szCs w:val="24"/>
        </w:rPr>
      </w:pPr>
      <w:r w:rsidRPr="00BE4864">
        <w:rPr>
          <w:rFonts w:eastAsia="宋体"/>
          <w:b w:val="0"/>
          <w:sz w:val="24"/>
          <w:szCs w:val="24"/>
        </w:rPr>
        <w:t>The “genius of Egypt” is embodied by the members of the Chamber of Delegates on</w:t>
      </w:r>
      <w:r w:rsidR="009F2949" w:rsidRPr="006B4D8D">
        <w:rPr>
          <w:rFonts w:eastAsia="宋体"/>
          <w:b w:val="0"/>
          <w:sz w:val="24"/>
          <w:szCs w:val="24"/>
        </w:rPr>
        <w:t xml:space="preserve"> the right, which was installed after British-sponsored reforms. The Tewfik Pasha (1852-1892) government is sent to exile (and an effort is made to install Hakim Pasha, who had been sidelined). The Abbu Naddara (</w:t>
      </w:r>
      <w:r w:rsidR="009F2949" w:rsidRPr="006B4D8D">
        <w:rPr>
          <w:b w:val="0"/>
          <w:sz w:val="24"/>
          <w:szCs w:val="24"/>
        </w:rPr>
        <w:t>أبو نظارة</w:t>
      </w:r>
      <w:r w:rsidR="009F2949" w:rsidRPr="006B4D8D">
        <w:rPr>
          <w:rFonts w:eastAsia="宋体"/>
          <w:b w:val="0"/>
          <w:sz w:val="24"/>
          <w:szCs w:val="24"/>
        </w:rPr>
        <w:t>), sometimes</w:t>
      </w:r>
      <w:r w:rsidR="009F2949" w:rsidRPr="006B4D8D">
        <w:rPr>
          <w:rFonts w:eastAsia="宋体"/>
          <w:sz w:val="24"/>
          <w:szCs w:val="24"/>
        </w:rPr>
        <w:t xml:space="preserve"> </w:t>
      </w:r>
      <w:r w:rsidR="009F2949" w:rsidRPr="006B4D8D">
        <w:rPr>
          <w:rFonts w:eastAsia="宋体"/>
          <w:b w:val="0"/>
          <w:sz w:val="24"/>
          <w:szCs w:val="24"/>
        </w:rPr>
        <w:t xml:space="preserve">with the subtitle “Organe de la Jeunesse d’Egypte” (Organ of Young Egypt), was a bilingual Arab-French satirical journal published in </w:t>
      </w:r>
      <w:smartTag w:uri="urn:schemas-microsoft-com:office:smarttags" w:element="place">
        <w:smartTag w:uri="urn:schemas-microsoft-com:office:smarttags" w:element="City">
          <w:r w:rsidR="009F2949" w:rsidRPr="006B4D8D">
            <w:rPr>
              <w:rFonts w:eastAsia="宋体"/>
              <w:b w:val="0"/>
              <w:sz w:val="24"/>
              <w:szCs w:val="24"/>
            </w:rPr>
            <w:t>Paris</w:t>
          </w:r>
        </w:smartTag>
      </w:smartTag>
      <w:r w:rsidR="009F2949" w:rsidRPr="006B4D8D">
        <w:rPr>
          <w:rFonts w:eastAsia="宋体"/>
          <w:b w:val="0"/>
          <w:sz w:val="24"/>
          <w:szCs w:val="24"/>
        </w:rPr>
        <w:t xml:space="preserve"> by James Sanua (</w:t>
      </w:r>
      <w:r w:rsidR="009F2949" w:rsidRPr="006B4D8D">
        <w:rPr>
          <w:rFonts w:ascii="Tahoma" w:hAnsi="Tahoma"/>
          <w:b w:val="0"/>
          <w:sz w:val="24"/>
          <w:szCs w:val="24"/>
        </w:rPr>
        <w:t>Ṣ</w:t>
      </w:r>
      <w:r w:rsidR="009F2949" w:rsidRPr="006B4D8D">
        <w:rPr>
          <w:b w:val="0"/>
          <w:sz w:val="24"/>
          <w:szCs w:val="24"/>
        </w:rPr>
        <w:t xml:space="preserve">annū’, </w:t>
      </w:r>
      <w:proofErr w:type="gramStart"/>
      <w:r w:rsidR="009F2949" w:rsidRPr="006B4D8D">
        <w:rPr>
          <w:b w:val="0"/>
          <w:sz w:val="24"/>
          <w:szCs w:val="24"/>
        </w:rPr>
        <w:t>Ya’qūb</w:t>
      </w:r>
      <w:proofErr w:type="gramEnd"/>
      <w:r w:rsidR="009F2949" w:rsidRPr="006B4D8D">
        <w:rPr>
          <w:b w:val="0"/>
          <w:sz w:val="24"/>
          <w:szCs w:val="24"/>
        </w:rPr>
        <w:t xml:space="preserve"> ibn</w:t>
      </w:r>
      <w:r w:rsidR="009F2949" w:rsidRPr="006B4D8D">
        <w:rPr>
          <w:rFonts w:ascii="Calibri" w:hAnsi="Calibri" w:cs="Calibri"/>
          <w:b w:val="0"/>
          <w:sz w:val="24"/>
          <w:szCs w:val="24"/>
        </w:rPr>
        <w:t xml:space="preserve"> </w:t>
      </w:r>
      <w:r w:rsidR="009F2949" w:rsidRPr="006B4D8D">
        <w:rPr>
          <w:b w:val="0"/>
          <w:sz w:val="24"/>
          <w:szCs w:val="24"/>
        </w:rPr>
        <w:t>Rāfā’īl, 1839-1912</w:t>
      </w:r>
      <w:r w:rsidR="009F2949" w:rsidRPr="006B4D8D">
        <w:rPr>
          <w:rFonts w:ascii="Calibri" w:hAnsi="Calibri" w:cs="Calibri"/>
          <w:b w:val="0"/>
          <w:sz w:val="24"/>
          <w:szCs w:val="24"/>
        </w:rPr>
        <w:t>)</w:t>
      </w:r>
      <w:r w:rsidR="009F2949" w:rsidRPr="006B4D8D">
        <w:rPr>
          <w:rFonts w:eastAsia="宋体"/>
          <w:b w:val="0"/>
          <w:sz w:val="24"/>
          <w:szCs w:val="24"/>
        </w:rPr>
        <w:t>.</w:t>
      </w:r>
      <w:r w:rsidR="009F2949" w:rsidRPr="006B4D8D">
        <w:rPr>
          <w:rStyle w:val="FootnoteReference"/>
          <w:rFonts w:eastAsia="宋体"/>
          <w:b w:val="0"/>
          <w:sz w:val="24"/>
          <w:szCs w:val="24"/>
        </w:rPr>
        <w:footnoteReference w:id="84"/>
      </w:r>
      <w:r w:rsidR="009F2949" w:rsidRPr="006B4D8D">
        <w:rPr>
          <w:rFonts w:eastAsia="宋体"/>
          <w:b w:val="0"/>
          <w:sz w:val="24"/>
          <w:szCs w:val="24"/>
        </w:rPr>
        <w:t xml:space="preserve">  The circumstances of this cartoon reflect the same process as our initial examples from China: from the bilingualism of the cultural broker, to the import of the cartoon form, to the place of publication outside of the country, to the publication’s audience of exiles and citizens within the country. </w:t>
      </w:r>
    </w:p>
    <w:p w:rsidR="009F2949" w:rsidRPr="006B4D8D" w:rsidRDefault="009F2949" w:rsidP="00D220E5">
      <w:pPr>
        <w:rPr>
          <w:rFonts w:ascii="Times New Roman" w:eastAsia="宋体" w:hAnsi="Times New Roman"/>
          <w:sz w:val="24"/>
          <w:szCs w:val="24"/>
          <w:lang w:val="en-US" w:eastAsia="zh-CN"/>
        </w:rPr>
      </w:pPr>
      <w:r w:rsidRPr="006B4D8D">
        <w:rPr>
          <w:rFonts w:ascii="Times New Roman" w:hAnsi="Times New Roman"/>
          <w:sz w:val="24"/>
          <w:szCs w:val="24"/>
          <w:lang w:val="en-US"/>
        </w:rPr>
        <w:t xml:space="preserve">In </w:t>
      </w:r>
      <w:smartTag w:uri="urn:schemas-microsoft-com:office:smarttags" w:element="country-region">
        <w:smartTag w:uri="urn:schemas-microsoft-com:office:smarttags" w:element="place">
          <w:r w:rsidRPr="006B4D8D">
            <w:rPr>
              <w:rFonts w:ascii="Times New Roman" w:hAnsi="Times New Roman"/>
              <w:sz w:val="24"/>
              <w:szCs w:val="24"/>
              <w:lang w:val="en-US"/>
            </w:rPr>
            <w:t>Turkey</w:t>
          </w:r>
        </w:smartTag>
      </w:smartTag>
      <w:r w:rsidRPr="006B4D8D">
        <w:rPr>
          <w:rFonts w:ascii="Times New Roman" w:hAnsi="Times New Roman"/>
          <w:sz w:val="24"/>
          <w:szCs w:val="24"/>
          <w:lang w:val="en-US"/>
        </w:rPr>
        <w:t xml:space="preserve">, international perceptions had made use of the metaphor as early as the 1850s. By the late 1890s, the country’s dismemberment had become a warning to Chinese reformers about the possible fate of </w:t>
      </w:r>
      <w:smartTag w:uri="urn:schemas-microsoft-com:office:smarttags" w:element="country-region">
        <w:smartTag w:uri="urn:schemas-microsoft-com:office:smarttags" w:element="place">
          <w:r w:rsidRPr="006B4D8D">
            <w:rPr>
              <w:rFonts w:ascii="Times New Roman" w:hAnsi="Times New Roman"/>
              <w:sz w:val="24"/>
              <w:szCs w:val="24"/>
              <w:lang w:val="en-US"/>
            </w:rPr>
            <w:t>China</w:t>
          </w:r>
        </w:smartTag>
      </w:smartTag>
      <w:r w:rsidRPr="006B4D8D">
        <w:rPr>
          <w:rFonts w:ascii="Times New Roman" w:hAnsi="Times New Roman"/>
          <w:sz w:val="24"/>
          <w:szCs w:val="24"/>
          <w:lang w:val="en-US"/>
        </w:rPr>
        <w:t xml:space="preserve">. During the “Hundred Days” in 1898, Kang Youwei wrote that while England’s “steamships, railways, electrical lines and gas bulbs </w:t>
      </w:r>
      <w:r>
        <w:rPr>
          <w:rFonts w:ascii="Times New Roman" w:hAnsi="Times New Roman"/>
          <w:sz w:val="24"/>
          <w:szCs w:val="24"/>
          <w:lang w:val="en-US"/>
        </w:rPr>
        <w:t>swept</w:t>
      </w:r>
      <w:r w:rsidRPr="006B4D8D">
        <w:rPr>
          <w:rFonts w:ascii="Times New Roman" w:hAnsi="Times New Roman"/>
          <w:sz w:val="24"/>
          <w:szCs w:val="24"/>
          <w:lang w:val="en-US"/>
        </w:rPr>
        <w:t xml:space="preserve"> the </w:t>
      </w:r>
      <w:r>
        <w:rPr>
          <w:rFonts w:ascii="Times New Roman" w:hAnsi="Times New Roman"/>
          <w:sz w:val="24"/>
          <w:szCs w:val="24"/>
          <w:lang w:val="en-US"/>
        </w:rPr>
        <w:t>globe</w:t>
      </w:r>
      <w:r w:rsidRPr="006B4D8D">
        <w:rPr>
          <w:rFonts w:ascii="Times New Roman" w:hAnsi="Times New Roman"/>
          <w:sz w:val="24"/>
          <w:szCs w:val="24"/>
          <w:lang w:val="en-US"/>
        </w:rPr>
        <w:t xml:space="preserve">, and the Europeans used them to </w:t>
      </w:r>
      <w:r>
        <w:rPr>
          <w:rFonts w:ascii="Times New Roman" w:hAnsi="Times New Roman"/>
          <w:sz w:val="24"/>
          <w:szCs w:val="24"/>
          <w:lang w:val="en-US"/>
        </w:rPr>
        <w:t>envelop</w:t>
      </w:r>
      <w:r w:rsidRPr="006B4D8D">
        <w:rPr>
          <w:rFonts w:ascii="Times New Roman" w:hAnsi="Times New Roman"/>
          <w:sz w:val="24"/>
          <w:szCs w:val="24"/>
          <w:lang w:val="en-US"/>
        </w:rPr>
        <w:t xml:space="preserve"> the world and </w:t>
      </w:r>
      <w:r w:rsidRPr="006B4D8D">
        <w:rPr>
          <w:rFonts w:ascii="Times New Roman" w:hAnsi="Times New Roman"/>
          <w:sz w:val="24"/>
          <w:szCs w:val="24"/>
          <w:lang w:val="en-US"/>
        </w:rPr>
        <w:lastRenderedPageBreak/>
        <w:t>cover the universe without a place being left out,” Turkey “trusted its size and snored in sleep for centuries right next door.”</w:t>
      </w:r>
      <w:r w:rsidRPr="006B4D8D">
        <w:rPr>
          <w:rStyle w:val="FootnoteReference"/>
          <w:rFonts w:ascii="Times New Roman" w:hAnsi="Times New Roman"/>
          <w:sz w:val="24"/>
          <w:szCs w:val="24"/>
          <w:lang w:val="en-US"/>
        </w:rPr>
        <w:footnoteReference w:id="85"/>
      </w:r>
      <w:r w:rsidRPr="006B4D8D">
        <w:rPr>
          <w:rFonts w:ascii="Times New Roman" w:hAnsi="Times New Roman"/>
          <w:sz w:val="24"/>
          <w:szCs w:val="24"/>
          <w:lang w:val="en-US"/>
        </w:rPr>
        <w:t xml:space="preserve"> In 1920, the </w:t>
      </w:r>
      <w:r w:rsidRPr="00382492">
        <w:rPr>
          <w:rFonts w:ascii="Times New Roman" w:hAnsi="Times New Roman"/>
          <w:sz w:val="24"/>
          <w:szCs w:val="24"/>
          <w:lang w:val="en-US"/>
        </w:rPr>
        <w:t>Eastern Miscellany</w:t>
      </w:r>
      <w:r w:rsidRPr="006B4D8D">
        <w:rPr>
          <w:rFonts w:ascii="Times New Roman" w:hAnsi="Times New Roman"/>
          <w:sz w:val="24"/>
          <w:szCs w:val="24"/>
          <w:lang w:val="en-US"/>
        </w:rPr>
        <w:t xml:space="preserve">, </w:t>
      </w:r>
      <w:r w:rsidRPr="00382492">
        <w:rPr>
          <w:rFonts w:ascii="Times New Roman" w:hAnsi="Times New Roman"/>
          <w:i/>
          <w:sz w:val="24"/>
          <w:szCs w:val="24"/>
          <w:lang w:val="en-US"/>
        </w:rPr>
        <w:t>Dongfang zazhi</w:t>
      </w:r>
      <w:r w:rsidRPr="006B4D8D">
        <w:rPr>
          <w:rFonts w:ascii="Times New Roman" w:hAnsi="Times New Roman"/>
          <w:sz w:val="24"/>
          <w:szCs w:val="24"/>
          <w:lang w:val="en-US"/>
        </w:rPr>
        <w:t xml:space="preserve">, the leading Chinese opinion journal of the time, reproduced a Western cartoon entitled “Turkey Today.” Here, the sleep metaphor is pushed towards the extreme of disease, debility, and old age (Figure </w:t>
      </w:r>
      <w:r w:rsidR="00BE4864">
        <w:rPr>
          <w:rFonts w:ascii="Times New Roman" w:hAnsi="Times New Roman"/>
          <w:sz w:val="24"/>
          <w:szCs w:val="24"/>
          <w:lang w:val="en-US"/>
        </w:rPr>
        <w:t>15</w:t>
      </w:r>
      <w:r w:rsidRPr="006B4D8D">
        <w:rPr>
          <w:rFonts w:ascii="Times New Roman" w:hAnsi="Times New Roman"/>
          <w:sz w:val="24"/>
          <w:szCs w:val="24"/>
          <w:lang w:val="en-US"/>
        </w:rPr>
        <w:t>).</w:t>
      </w:r>
    </w:p>
    <w:p w:rsidR="009F2949" w:rsidRPr="006B4D8D" w:rsidRDefault="00BE4864" w:rsidP="009F2949">
      <w:pPr>
        <w:ind w:firstLine="9"/>
        <w:rPr>
          <w:rFonts w:ascii="Times New Roman" w:eastAsia="宋体" w:hAnsi="Times New Roman"/>
          <w:sz w:val="24"/>
          <w:szCs w:val="24"/>
          <w:lang w:val="en-US" w:eastAsia="zh-CN"/>
        </w:rPr>
      </w:pPr>
      <w:r>
        <w:rPr>
          <w:rFonts w:ascii="Times New Roman" w:eastAsia="宋体" w:hAnsi="Times New Roman"/>
          <w:sz w:val="24"/>
          <w:szCs w:val="24"/>
          <w:lang w:val="en-US" w:eastAsia="zh-CN"/>
        </w:rPr>
        <w:t>Fig. 15:</w:t>
      </w:r>
      <w:r w:rsidRPr="00BE4864">
        <w:rPr>
          <w:rFonts w:ascii="Times New Roman" w:eastAsia="宋体" w:hAnsi="Times New Roman"/>
          <w:sz w:val="24"/>
          <w:szCs w:val="24"/>
          <w:lang w:val="en-US" w:eastAsia="zh-CN"/>
        </w:rPr>
        <w:t xml:space="preserve"> </w:t>
      </w:r>
      <w:r w:rsidRPr="006B4D8D">
        <w:rPr>
          <w:rFonts w:ascii="Times New Roman" w:eastAsia="宋体" w:hAnsi="Times New Roman"/>
          <w:sz w:val="24"/>
          <w:szCs w:val="24"/>
          <w:lang w:val="en-US" w:eastAsia="zh-CN"/>
        </w:rPr>
        <w:t>Jacques Rawson</w:t>
      </w:r>
      <w:r>
        <w:rPr>
          <w:rFonts w:ascii="Times New Roman" w:eastAsia="宋体" w:hAnsi="Times New Roman"/>
          <w:sz w:val="24"/>
          <w:szCs w:val="24"/>
          <w:lang w:val="en-US" w:eastAsia="zh-CN"/>
        </w:rPr>
        <w:t xml:space="preserve"> </w:t>
      </w:r>
      <w:r w:rsidRPr="006B4D8D">
        <w:rPr>
          <w:rFonts w:ascii="Times New Roman" w:eastAsia="宋体" w:hAnsi="Times New Roman"/>
          <w:sz w:val="24"/>
          <w:szCs w:val="24"/>
          <w:lang w:val="en-US" w:eastAsia="zh-CN"/>
        </w:rPr>
        <w:t>(?)</w:t>
      </w:r>
      <w:r>
        <w:rPr>
          <w:rFonts w:ascii="Times New Roman" w:eastAsia="宋体" w:hAnsi="Times New Roman"/>
          <w:sz w:val="24"/>
          <w:szCs w:val="24"/>
          <w:lang w:val="en-US" w:eastAsia="zh-CN"/>
        </w:rPr>
        <w:t xml:space="preserve">, </w:t>
      </w:r>
      <w:proofErr w:type="gramStart"/>
      <w:r w:rsidR="009F2949" w:rsidRPr="00BE4864">
        <w:rPr>
          <w:rFonts w:ascii="Times New Roman" w:eastAsia="宋体" w:hAnsi="Times New Roman"/>
          <w:i/>
          <w:sz w:val="24"/>
          <w:szCs w:val="24"/>
          <w:lang w:val="en-US" w:eastAsia="zh-CN"/>
        </w:rPr>
        <w:t>The</w:t>
      </w:r>
      <w:proofErr w:type="gramEnd"/>
      <w:r w:rsidR="009F2949" w:rsidRPr="00BE4864">
        <w:rPr>
          <w:rFonts w:ascii="Times New Roman" w:eastAsia="宋体" w:hAnsi="Times New Roman"/>
          <w:i/>
          <w:sz w:val="24"/>
          <w:szCs w:val="24"/>
          <w:lang w:val="en-US" w:eastAsia="zh-CN"/>
        </w:rPr>
        <w:t xml:space="preserve"> state [of Turkey], a sick man who is just barely breathing</w:t>
      </w:r>
      <w:r w:rsidR="00FD34D9">
        <w:rPr>
          <w:rFonts w:ascii="Times New Roman" w:eastAsia="宋体" w:hAnsi="Times New Roman"/>
          <w:sz w:val="24"/>
          <w:szCs w:val="24"/>
          <w:lang w:val="en-US" w:eastAsia="zh-CN"/>
        </w:rPr>
        <w:t>,</w:t>
      </w:r>
      <w:r w:rsidR="009F2949" w:rsidRPr="006B4D8D">
        <w:rPr>
          <w:rFonts w:ascii="Times New Roman" w:eastAsia="宋体" w:hAnsi="Times New Roman"/>
          <w:sz w:val="24"/>
          <w:szCs w:val="24"/>
          <w:lang w:val="en-US" w:eastAsia="zh-CN"/>
        </w:rPr>
        <w:t xml:space="preserve"> 1920</w:t>
      </w:r>
      <w:r w:rsidR="00FD34D9">
        <w:rPr>
          <w:rFonts w:ascii="Times New Roman" w:eastAsia="宋体" w:hAnsi="Times New Roman"/>
          <w:sz w:val="24"/>
          <w:szCs w:val="24"/>
          <w:lang w:val="en-US" w:eastAsia="zh-CN"/>
        </w:rPr>
        <w:t>.</w:t>
      </w:r>
    </w:p>
    <w:p w:rsidR="009F2949" w:rsidRPr="006B4D8D" w:rsidRDefault="009F2949" w:rsidP="009F2949">
      <w:pPr>
        <w:rPr>
          <w:rFonts w:ascii="Times New Roman" w:eastAsia="宋体" w:hAnsi="Times New Roman"/>
          <w:sz w:val="24"/>
          <w:szCs w:val="24"/>
          <w:lang w:val="en-US" w:eastAsia="zh-CN"/>
        </w:rPr>
      </w:pPr>
      <w:r w:rsidRPr="006B4D8D">
        <w:rPr>
          <w:rFonts w:ascii="Times New Roman" w:eastAsia="宋体" w:hAnsi="Times New Roman"/>
          <w:sz w:val="24"/>
          <w:szCs w:val="24"/>
          <w:lang w:val="en-US" w:eastAsia="zh-CN"/>
        </w:rPr>
        <w:t xml:space="preserve">The gestures of the foreign powers—recognizable from the emblems on their uniforms—are a mixture of helping and grabbing. The cartoon was reprinted as a warning against the extreme Chinese reliance on foreign credits. </w:t>
      </w:r>
    </w:p>
    <w:p w:rsidR="009F2949" w:rsidRPr="00382492" w:rsidRDefault="009F2949" w:rsidP="009F2949">
      <w:pPr>
        <w:autoSpaceDE w:val="0"/>
        <w:autoSpaceDN w:val="0"/>
        <w:adjustRightInd w:val="0"/>
        <w:spacing w:after="0"/>
        <w:ind w:right="1106"/>
        <w:rPr>
          <w:rFonts w:ascii="Times New Roman" w:hAnsi="Times New Roman"/>
          <w:b/>
          <w:bCs/>
          <w:sz w:val="24"/>
          <w:szCs w:val="24"/>
          <w:lang w:val="en-US"/>
        </w:rPr>
      </w:pPr>
      <w:r w:rsidRPr="00382492">
        <w:rPr>
          <w:rFonts w:ascii="Times New Roman" w:hAnsi="Times New Roman"/>
          <w:b/>
          <w:bCs/>
          <w:sz w:val="24"/>
          <w:szCs w:val="24"/>
          <w:lang w:val="en-US"/>
        </w:rPr>
        <w:t xml:space="preserve">The </w:t>
      </w:r>
      <w:r w:rsidR="00836BEB">
        <w:rPr>
          <w:rFonts w:ascii="Times New Roman" w:hAnsi="Times New Roman"/>
          <w:b/>
          <w:bCs/>
          <w:sz w:val="24"/>
          <w:szCs w:val="24"/>
          <w:lang w:val="en-US"/>
        </w:rPr>
        <w:t>s</w:t>
      </w:r>
      <w:r w:rsidR="00836BEB" w:rsidRPr="00382492" w:rsidDel="00382492">
        <w:rPr>
          <w:rFonts w:ascii="Times New Roman" w:hAnsi="Times New Roman"/>
          <w:b/>
          <w:bCs/>
          <w:sz w:val="24"/>
          <w:szCs w:val="24"/>
          <w:lang w:val="en-US"/>
        </w:rPr>
        <w:t xml:space="preserve">leeping </w:t>
      </w:r>
      <w:r w:rsidR="00836BEB">
        <w:rPr>
          <w:rFonts w:ascii="Times New Roman" w:hAnsi="Times New Roman"/>
          <w:b/>
          <w:bCs/>
          <w:sz w:val="24"/>
          <w:szCs w:val="24"/>
          <w:lang w:val="en-US"/>
        </w:rPr>
        <w:t>g</w:t>
      </w:r>
      <w:r w:rsidR="00BB7EC3">
        <w:rPr>
          <w:rFonts w:ascii="Times New Roman" w:hAnsi="Times New Roman"/>
          <w:b/>
          <w:bCs/>
          <w:sz w:val="24"/>
          <w:szCs w:val="24"/>
          <w:lang w:val="en-US"/>
        </w:rPr>
        <w:t>iant</w:t>
      </w:r>
    </w:p>
    <w:p w:rsidR="009F2949" w:rsidRPr="00382492" w:rsidRDefault="009F2949" w:rsidP="00D6288F">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382492">
        <w:rPr>
          <w:rFonts w:ascii="Times New Roman" w:hAnsi="Times New Roman"/>
          <w:sz w:val="24"/>
          <w:szCs w:val="24"/>
          <w:lang w:val="en-US" w:eastAsia="zh-CN"/>
        </w:rPr>
        <w:t>As the above survey of examples shows</w:t>
      </w:r>
      <w:r w:rsidRPr="006B4D8D">
        <w:rPr>
          <w:rFonts w:ascii="Times New Roman" w:hAnsi="Times New Roman"/>
          <w:sz w:val="24"/>
          <w:szCs w:val="24"/>
          <w:lang w:val="en-US" w:eastAsia="zh-CN"/>
        </w:rPr>
        <w:t>, the sleep metaphor was increasingly used to describe those big empires (Ottoman Empire, China), which were gradually pulled into the orbit of international diplomacy, law, and power politics. However, political essayists felt a particular variant of the sleep metaphor to be more appropriate: the “sleeping giant.” It had been widely used since the late eighteenth century in English</w:t>
      </w:r>
      <w:r w:rsidR="00A33742">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language publications to describe something with a vast and </w:t>
      </w:r>
      <w:r>
        <w:rPr>
          <w:rFonts w:ascii="Times New Roman" w:hAnsi="Times New Roman"/>
          <w:sz w:val="24"/>
          <w:szCs w:val="24"/>
          <w:lang w:val="en-US" w:eastAsia="zh-CN"/>
        </w:rPr>
        <w:t>unsettling</w:t>
      </w:r>
      <w:r w:rsidRPr="006B4D8D">
        <w:rPr>
          <w:rFonts w:ascii="Times New Roman" w:hAnsi="Times New Roman"/>
          <w:sz w:val="24"/>
          <w:szCs w:val="24"/>
          <w:lang w:val="en-US" w:eastAsia="zh-CN"/>
        </w:rPr>
        <w:t xml:space="preserve"> potential that is as yet untapped and dormant</w:t>
      </w:r>
      <w:r>
        <w:rPr>
          <w:rFonts w:ascii="Times New Roman" w:hAnsi="Times New Roman"/>
          <w:sz w:val="24"/>
          <w:szCs w:val="24"/>
          <w:lang w:val="en-US" w:eastAsia="zh-CN"/>
        </w:rPr>
        <w:t xml:space="preserve">. Examples include </w:t>
      </w:r>
      <w:r w:rsidRPr="006B4D8D">
        <w:rPr>
          <w:rFonts w:ascii="Times New Roman" w:hAnsi="Times New Roman"/>
          <w:sz w:val="24"/>
          <w:szCs w:val="24"/>
          <w:lang w:val="en-US" w:eastAsia="zh-CN"/>
        </w:rPr>
        <w:t>the Irish government (1797),</w:t>
      </w:r>
      <w:r w:rsidRPr="006B4D8D">
        <w:rPr>
          <w:rStyle w:val="FootnoteReference"/>
          <w:rFonts w:ascii="Times New Roman" w:hAnsi="Times New Roman"/>
          <w:sz w:val="24"/>
          <w:szCs w:val="24"/>
          <w:lang w:val="en-US" w:eastAsia="zh-CN"/>
        </w:rPr>
        <w:footnoteReference w:id="86"/>
      </w:r>
      <w:r w:rsidRPr="006B4D8D">
        <w:rPr>
          <w:rFonts w:ascii="Times New Roman" w:hAnsi="Times New Roman"/>
          <w:sz w:val="24"/>
          <w:szCs w:val="24"/>
          <w:lang w:val="en-US" w:eastAsia="zh-CN"/>
        </w:rPr>
        <w:t xml:space="preserve"> the British Fleet (1876),</w:t>
      </w:r>
      <w:r w:rsidRPr="006B4D8D">
        <w:rPr>
          <w:rStyle w:val="FootnoteReference"/>
          <w:rFonts w:ascii="Times New Roman" w:hAnsi="Times New Roman"/>
          <w:sz w:val="24"/>
          <w:szCs w:val="24"/>
          <w:lang w:val="en-US" w:eastAsia="zh-CN"/>
        </w:rPr>
        <w:footnoteReference w:id="87"/>
      </w:r>
      <w:r w:rsidRPr="006B4D8D">
        <w:rPr>
          <w:rFonts w:ascii="Times New Roman" w:hAnsi="Times New Roman"/>
          <w:sz w:val="24"/>
          <w:szCs w:val="24"/>
          <w:lang w:val="en-US" w:eastAsia="zh-CN"/>
        </w:rPr>
        <w:t xml:space="preserve"> or Texas (1881),</w:t>
      </w:r>
      <w:r w:rsidRPr="006B4D8D">
        <w:rPr>
          <w:rStyle w:val="FootnoteReference"/>
          <w:rFonts w:ascii="Times New Roman" w:hAnsi="Times New Roman"/>
          <w:sz w:val="24"/>
          <w:szCs w:val="24"/>
          <w:lang w:val="en-US" w:eastAsia="zh-CN"/>
        </w:rPr>
        <w:footnoteReference w:id="88"/>
      </w:r>
      <w:r w:rsidRPr="006B4D8D">
        <w:rPr>
          <w:rFonts w:ascii="Times New Roman" w:hAnsi="Times New Roman"/>
          <w:sz w:val="24"/>
          <w:szCs w:val="24"/>
          <w:lang w:val="en-US" w:eastAsia="zh-CN"/>
        </w:rPr>
        <w:t xml:space="preserve"> but also “conscience” (1850</w:t>
      </w:r>
      <w:proofErr w:type="gramStart"/>
      <w:r w:rsidRPr="006B4D8D">
        <w:rPr>
          <w:rFonts w:ascii="Times New Roman" w:hAnsi="Times New Roman"/>
          <w:sz w:val="24"/>
          <w:szCs w:val="24"/>
          <w:lang w:val="en-US" w:eastAsia="zh-CN"/>
        </w:rPr>
        <w:t>)</w:t>
      </w:r>
      <w:proofErr w:type="gramEnd"/>
      <w:r w:rsidRPr="006B4D8D">
        <w:rPr>
          <w:rStyle w:val="FootnoteReference"/>
          <w:rFonts w:ascii="Times New Roman" w:hAnsi="Times New Roman"/>
          <w:sz w:val="24"/>
          <w:szCs w:val="24"/>
          <w:lang w:val="en-US" w:eastAsia="zh-CN"/>
        </w:rPr>
        <w:footnoteReference w:id="89"/>
      </w:r>
      <w:r w:rsidRPr="006B4D8D">
        <w:rPr>
          <w:rFonts w:ascii="Times New Roman" w:hAnsi="Times New Roman"/>
          <w:sz w:val="24"/>
          <w:szCs w:val="24"/>
          <w:lang w:val="en-US" w:eastAsia="zh-CN"/>
        </w:rPr>
        <w:t>or medical salaries in Ireland (1857).</w:t>
      </w:r>
      <w:r w:rsidRPr="006B4D8D">
        <w:rPr>
          <w:rStyle w:val="FootnoteReference"/>
          <w:rFonts w:ascii="Times New Roman" w:hAnsi="Times New Roman"/>
          <w:sz w:val="24"/>
          <w:szCs w:val="24"/>
          <w:lang w:val="en-US" w:eastAsia="zh-CN"/>
        </w:rPr>
        <w:footnoteReference w:id="90"/>
      </w:r>
      <w:r w:rsidRPr="006B4D8D">
        <w:rPr>
          <w:rFonts w:ascii="Times New Roman" w:hAnsi="Times New Roman"/>
          <w:sz w:val="24"/>
          <w:szCs w:val="24"/>
          <w:lang w:val="en-US" w:eastAsia="zh-CN"/>
        </w:rPr>
        <w:t xml:space="preserve">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270346" w:rsidRDefault="009F2949" w:rsidP="00270346">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 xml:space="preserve">The metaphor of the sleeping giant probably owes its ascendancy to Jonathan Swift’s </w:t>
      </w:r>
      <w:r w:rsidRPr="006B4D8D">
        <w:rPr>
          <w:rFonts w:ascii="Times New Roman" w:hAnsi="Times New Roman"/>
          <w:i/>
          <w:sz w:val="24"/>
          <w:szCs w:val="24"/>
          <w:lang w:val="en-US" w:eastAsia="zh-CN"/>
        </w:rPr>
        <w:t>Gulliver’s Travels</w:t>
      </w:r>
      <w:r w:rsidRPr="006B4D8D">
        <w:rPr>
          <w:rFonts w:ascii="Times New Roman" w:hAnsi="Times New Roman"/>
          <w:sz w:val="24"/>
          <w:szCs w:val="24"/>
          <w:lang w:val="en-US" w:eastAsia="zh-CN"/>
        </w:rPr>
        <w:t>, a novel that was very widely read by the educated classes in the 18</w:t>
      </w:r>
      <w:r w:rsidRPr="006B4D8D">
        <w:rPr>
          <w:rFonts w:ascii="Times New Roman" w:hAnsi="Times New Roman"/>
          <w:sz w:val="24"/>
          <w:szCs w:val="24"/>
          <w:vertAlign w:val="superscript"/>
          <w:lang w:val="en-US" w:eastAsia="zh-CN"/>
        </w:rPr>
        <w:t>th</w:t>
      </w:r>
      <w:r w:rsidRPr="006B4D8D">
        <w:rPr>
          <w:rFonts w:ascii="Times New Roman" w:hAnsi="Times New Roman"/>
          <w:sz w:val="24"/>
          <w:szCs w:val="24"/>
          <w:lang w:val="en-US" w:eastAsia="zh-CN"/>
        </w:rPr>
        <w:t xml:space="preserve"> and 19</w:t>
      </w:r>
      <w:r w:rsidRPr="006B4D8D">
        <w:rPr>
          <w:rFonts w:ascii="Times New Roman" w:hAnsi="Times New Roman"/>
          <w:sz w:val="24"/>
          <w:szCs w:val="24"/>
          <w:vertAlign w:val="superscript"/>
          <w:lang w:val="en-US" w:eastAsia="zh-CN"/>
        </w:rPr>
        <w:t>th</w:t>
      </w:r>
      <w:r w:rsidRPr="006B4D8D">
        <w:rPr>
          <w:rFonts w:ascii="Times New Roman" w:hAnsi="Times New Roman"/>
          <w:sz w:val="24"/>
          <w:szCs w:val="24"/>
          <w:lang w:val="en-US" w:eastAsia="zh-CN"/>
        </w:rPr>
        <w:t xml:space="preserve"> centuries (Figure </w:t>
      </w:r>
      <w:r w:rsidR="00270346" w:rsidRPr="006B4D8D">
        <w:rPr>
          <w:rFonts w:ascii="Times New Roman" w:hAnsi="Times New Roman"/>
          <w:sz w:val="24"/>
          <w:szCs w:val="24"/>
          <w:lang w:val="en-US" w:eastAsia="zh-CN"/>
        </w:rPr>
        <w:t>1</w:t>
      </w:r>
      <w:r w:rsidR="00270346">
        <w:rPr>
          <w:rFonts w:ascii="Times New Roman" w:hAnsi="Times New Roman"/>
          <w:sz w:val="24"/>
          <w:szCs w:val="24"/>
          <w:lang w:val="en-US" w:eastAsia="zh-CN"/>
        </w:rPr>
        <w:t>6</w:t>
      </w:r>
      <w:r w:rsidRPr="006B4D8D">
        <w:rPr>
          <w:rFonts w:ascii="Times New Roman" w:hAnsi="Times New Roman"/>
          <w:sz w:val="24"/>
          <w:szCs w:val="24"/>
          <w:lang w:val="en-US" w:eastAsia="zh-CN"/>
        </w:rPr>
        <w:t>).</w:t>
      </w:r>
    </w:p>
    <w:p w:rsidR="00270346" w:rsidRPr="006B4D8D" w:rsidRDefault="00270346" w:rsidP="00270346">
      <w:pPr>
        <w:autoSpaceDE w:val="0"/>
        <w:autoSpaceDN w:val="0"/>
        <w:adjustRightInd w:val="0"/>
        <w:spacing w:after="0"/>
        <w:rPr>
          <w:rFonts w:ascii="Times New Roman" w:hAnsi="Times New Roman"/>
          <w:sz w:val="24"/>
          <w:szCs w:val="24"/>
          <w:lang w:val="en-US" w:eastAsia="zh-CN"/>
        </w:rPr>
      </w:pPr>
    </w:p>
    <w:p w:rsidR="009F2949" w:rsidRPr="006B4D8D" w:rsidRDefault="00270346" w:rsidP="00270346">
      <w:pPr>
        <w:autoSpaceDE w:val="0"/>
        <w:autoSpaceDN w:val="0"/>
        <w:adjustRightInd w:val="0"/>
        <w:spacing w:after="0"/>
        <w:ind w:right="84"/>
        <w:rPr>
          <w:rFonts w:ascii="Times New Roman" w:hAnsi="Times New Roman"/>
          <w:lang w:val="en-US"/>
        </w:rPr>
      </w:pPr>
      <w:r>
        <w:rPr>
          <w:rFonts w:ascii="Times New Roman" w:hAnsi="Times New Roman"/>
          <w:sz w:val="24"/>
          <w:szCs w:val="24"/>
          <w:lang w:val="en-US" w:eastAsia="zh-CN"/>
        </w:rPr>
        <w:t xml:space="preserve">Fig. 16: </w:t>
      </w:r>
      <w:r w:rsidR="009F2949" w:rsidRPr="00270346">
        <w:rPr>
          <w:rFonts w:ascii="Times New Roman" w:hAnsi="Times New Roman"/>
          <w:i/>
          <w:sz w:val="24"/>
          <w:szCs w:val="24"/>
          <w:lang w:val="en-US" w:eastAsia="zh-CN"/>
        </w:rPr>
        <w:t>Gulliver the giant among Lilliputians</w:t>
      </w:r>
      <w:r w:rsidR="00CF536F">
        <w:rPr>
          <w:rFonts w:ascii="Times New Roman" w:hAnsi="Times New Roman"/>
          <w:sz w:val="24"/>
          <w:szCs w:val="24"/>
          <w:lang w:val="en-US" w:eastAsia="zh-CN"/>
        </w:rPr>
        <w:t xml:space="preserve">, </w:t>
      </w:r>
      <w:r w:rsidR="009F2949" w:rsidRPr="006B4D8D">
        <w:rPr>
          <w:rFonts w:ascii="Times New Roman" w:hAnsi="Times New Roman"/>
          <w:sz w:val="24"/>
          <w:szCs w:val="24"/>
          <w:lang w:val="en-US" w:eastAsia="zh-CN"/>
        </w:rPr>
        <w:t>1727</w:t>
      </w:r>
      <w:r w:rsidR="00CF536F">
        <w:rPr>
          <w:rFonts w:ascii="Times New Roman" w:hAnsi="Times New Roman"/>
          <w:sz w:val="24"/>
          <w:szCs w:val="24"/>
          <w:lang w:val="en-US" w:eastAsia="zh-CN"/>
        </w:rPr>
        <w:t>.</w:t>
      </w:r>
    </w:p>
    <w:p w:rsidR="009F2949" w:rsidRPr="006B4D8D" w:rsidRDefault="009F2949" w:rsidP="00270346">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A shipwrecked, sleeping Gulliver is put into fetters by the minute Lilliputians, but since both sides abide by civilized manners, he eventually becomes their ally and serves them with his mighty powers. Gulliver provided a good potential image for the relations between the small European countries and the huge Ottoman and Chinese Empires, and it was routinely used to describe both.</w:t>
      </w:r>
      <w:r w:rsidRPr="006B4D8D">
        <w:rPr>
          <w:rStyle w:val="FootnoteReference"/>
          <w:rFonts w:ascii="Times New Roman" w:hAnsi="Times New Roman"/>
          <w:sz w:val="24"/>
          <w:szCs w:val="24"/>
          <w:lang w:val="en-US" w:eastAsia="zh-CN"/>
        </w:rPr>
        <w:footnoteReference w:id="91"/>
      </w:r>
      <w:r w:rsidRPr="006B4D8D">
        <w:rPr>
          <w:rFonts w:ascii="Times New Roman" w:hAnsi="Times New Roman"/>
          <w:sz w:val="24"/>
          <w:szCs w:val="24"/>
          <w:lang w:val="en-US" w:eastAsia="zh-CN"/>
        </w:rPr>
        <w:t xml:space="preserve"> At the same time, the “sleep” </w:t>
      </w:r>
      <w:r w:rsidRPr="006B4D8D">
        <w:rPr>
          <w:rFonts w:ascii="Times New Roman" w:hAnsi="Times New Roman"/>
          <w:sz w:val="24"/>
          <w:szCs w:val="24"/>
          <w:lang w:val="en-US" w:eastAsia="zh-CN"/>
        </w:rPr>
        <w:lastRenderedPageBreak/>
        <w:t xml:space="preserve">metaphor signaled that these big empires had not “awoken” to modernity in their institutions, customs, or industry.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smartTag w:uri="urn:schemas-microsoft-com:office:smarttags" w:element="country-region">
        <w:r w:rsidRPr="006B4D8D">
          <w:rPr>
            <w:rFonts w:ascii="Times New Roman" w:hAnsi="Times New Roman"/>
            <w:sz w:val="24"/>
            <w:szCs w:val="24"/>
            <w:lang w:val="en-US" w:eastAsia="zh-CN"/>
          </w:rPr>
          <w:t>China</w:t>
        </w:r>
      </w:smartTag>
      <w:r w:rsidRPr="006B4D8D">
        <w:rPr>
          <w:rFonts w:ascii="Times New Roman" w:hAnsi="Times New Roman"/>
          <w:sz w:val="24"/>
          <w:szCs w:val="24"/>
          <w:lang w:val="en-US" w:eastAsia="zh-CN"/>
        </w:rPr>
        <w:t xml:space="preserve"> and the Ottoman Empire later shared the metaphor of being the “sick man” of East Asia and the </w:t>
      </w:r>
      <w:smartTag w:uri="urn:schemas-microsoft-com:office:smarttags" w:element="place">
        <w:r w:rsidRPr="006B4D8D">
          <w:rPr>
            <w:rFonts w:ascii="Times New Roman" w:hAnsi="Times New Roman"/>
            <w:sz w:val="24"/>
            <w:szCs w:val="24"/>
            <w:lang w:val="en-US" w:eastAsia="zh-CN"/>
          </w:rPr>
          <w:t>Bosporus</w:t>
        </w:r>
      </w:smartTag>
      <w:r w:rsidRPr="006B4D8D">
        <w:rPr>
          <w:rFonts w:ascii="Times New Roman" w:hAnsi="Times New Roman"/>
          <w:sz w:val="24"/>
          <w:szCs w:val="24"/>
          <w:lang w:val="en-US" w:eastAsia="zh-CN"/>
        </w:rPr>
        <w:t xml:space="preserve"> respectively, or of “decaying” and even “dying.” These metaphors resort to a different image to describe and discuss the asymmetry in agency between these countries and the West. At the same time, both the Ottoman Empire and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 xml:space="preserve"> had their land “carved up” like a melon or cake into spheres of influence or colonies by the Powers.</w:t>
      </w:r>
      <w:r w:rsidRPr="006B4D8D">
        <w:rPr>
          <w:rStyle w:val="FootnoteReference"/>
          <w:rFonts w:ascii="Times New Roman" w:hAnsi="Times New Roman"/>
          <w:sz w:val="24"/>
          <w:szCs w:val="24"/>
          <w:lang w:val="en-US" w:eastAsia="zh-CN"/>
        </w:rPr>
        <w:footnoteReference w:id="92"/>
      </w:r>
      <w:r w:rsidRPr="006B4D8D">
        <w:rPr>
          <w:rFonts w:ascii="Times New Roman" w:hAnsi="Times New Roman"/>
          <w:sz w:val="24"/>
          <w:szCs w:val="24"/>
          <w:lang w:val="en-US" w:eastAsia="zh-CN"/>
        </w:rPr>
        <w:t xml:space="preserve"> The notion of China being “sick,” “dying,” or a “sleeping giant” became widely shared in Western writings about China </w:t>
      </w:r>
      <w:r>
        <w:rPr>
          <w:rFonts w:ascii="Times New Roman" w:hAnsi="Times New Roman"/>
          <w:sz w:val="24"/>
          <w:szCs w:val="24"/>
          <w:lang w:val="en-US" w:eastAsia="zh-CN"/>
        </w:rPr>
        <w:t>after</w:t>
      </w:r>
      <w:r w:rsidRPr="006B4D8D">
        <w:rPr>
          <w:rFonts w:ascii="Times New Roman" w:hAnsi="Times New Roman"/>
          <w:sz w:val="24"/>
          <w:szCs w:val="24"/>
          <w:lang w:val="en-US" w:eastAsia="zh-CN"/>
        </w:rPr>
        <w:t xml:space="preserve"> the Opium War.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 xml:space="preserve">In summary: the conceptual framework of the nation state, the metaphor of the nation asleep, and the imagery that went with it, developed in Europe </w:t>
      </w:r>
      <w:r>
        <w:rPr>
          <w:rFonts w:ascii="Times New Roman" w:hAnsi="Times New Roman"/>
          <w:sz w:val="24"/>
          <w:szCs w:val="24"/>
          <w:lang w:val="en-US" w:eastAsia="zh-CN"/>
        </w:rPr>
        <w:t>from</w:t>
      </w:r>
      <w:r w:rsidRPr="006B4D8D">
        <w:rPr>
          <w:rFonts w:ascii="Times New Roman" w:hAnsi="Times New Roman"/>
          <w:sz w:val="24"/>
          <w:szCs w:val="24"/>
          <w:lang w:val="en-US" w:eastAsia="zh-CN"/>
        </w:rPr>
        <w:t xml:space="preserve"> the early Renaissance. It </w:t>
      </w:r>
      <w:r>
        <w:rPr>
          <w:rFonts w:ascii="Times New Roman" w:hAnsi="Times New Roman"/>
          <w:sz w:val="24"/>
          <w:szCs w:val="24"/>
          <w:lang w:val="en-US" w:eastAsia="zh-CN"/>
        </w:rPr>
        <w:t>has been</w:t>
      </w:r>
      <w:r w:rsidRPr="006B4D8D">
        <w:rPr>
          <w:rFonts w:ascii="Times New Roman" w:hAnsi="Times New Roman"/>
          <w:sz w:val="24"/>
          <w:szCs w:val="24"/>
          <w:lang w:val="en-US" w:eastAsia="zh-CN"/>
        </w:rPr>
        <w:t xml:space="preserve"> widely used to characterize national attitudes of European nations since the late eighteenth century, and eventually became part of the shared metaphorical code used to define the lack of modernity and the inability to mobilize the energies of the people for national interests, both of which seemed to characterize Turkey and China in Western sources.</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 xml:space="preserve">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 xml:space="preserve">The Chinese giant asleep, for which we will provide documentation below, is therefore a simile for the asymmetry in agency in the relations between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 xml:space="preserve"> and the West as it was developed by Westerners in the context of an increasingly linked world. With its open timeline—the giant may wake up at some point—it signals the West’s (and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Japan</w:t>
          </w:r>
        </w:smartTag>
      </w:smartTag>
      <w:r w:rsidRPr="006B4D8D">
        <w:rPr>
          <w:rFonts w:ascii="Times New Roman" w:hAnsi="Times New Roman"/>
          <w:sz w:val="24"/>
          <w:szCs w:val="24"/>
          <w:lang w:val="en-US" w:eastAsia="zh-CN"/>
        </w:rPr>
        <w:t>’s?) anxiety about the viability of the present order of things. Their comfortable superiority could be in jeopardy because it is a potentially vicious giant</w:t>
      </w:r>
      <w:r>
        <w:rPr>
          <w:rFonts w:ascii="Times New Roman" w:hAnsi="Times New Roman"/>
          <w:sz w:val="24"/>
          <w:szCs w:val="24"/>
          <w:lang w:val="en-US" w:eastAsia="zh-CN"/>
        </w:rPr>
        <w:t>, not a meek little mouse</w:t>
      </w:r>
      <w:r w:rsidRPr="006B4D8D">
        <w:rPr>
          <w:rFonts w:ascii="Times New Roman" w:hAnsi="Times New Roman"/>
          <w:sz w:val="24"/>
          <w:szCs w:val="24"/>
          <w:lang w:val="en-US" w:eastAsia="zh-CN"/>
        </w:rPr>
        <w:t xml:space="preserve"> that will wake up. Incidentally, much of the imagery used to describe China’s economic ascent since the 1990s evinces </w:t>
      </w:r>
      <w:r w:rsidR="00BB7EC3">
        <w:rPr>
          <w:rFonts w:ascii="Times New Roman" w:hAnsi="Times New Roman"/>
          <w:sz w:val="24"/>
          <w:szCs w:val="24"/>
          <w:lang w:val="en-US" w:eastAsia="zh-CN"/>
        </w:rPr>
        <w:t>similar</w:t>
      </w:r>
      <w:r w:rsidRPr="006B4D8D">
        <w:rPr>
          <w:rFonts w:ascii="Times New Roman" w:hAnsi="Times New Roman"/>
          <w:sz w:val="24"/>
          <w:szCs w:val="24"/>
          <w:lang w:val="en-US" w:eastAsia="zh-CN"/>
        </w:rPr>
        <w:t xml:space="preserve"> anxiety in the sometimes hysterical language used.</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The Chinese</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language discussion, with which this essay started, thus interacts with a Western discussion. The latter in turn receives its daily input from the profuse volume of Western</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language writings about China that was produced by people with experience of the country: diplomats, missionaries, military men, naturalists, and merchants.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In terms of location, these Western writings about China were available in China itself to an increasing number of bilingual Chinese readers in the form of Western</w:t>
      </w:r>
      <w:r w:rsidR="00A33742">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language </w:t>
      </w:r>
      <w:r w:rsidRPr="006B4D8D">
        <w:rPr>
          <w:rFonts w:ascii="Times New Roman" w:hAnsi="Times New Roman"/>
          <w:sz w:val="24"/>
          <w:szCs w:val="24"/>
          <w:lang w:val="en-US" w:eastAsia="zh-CN"/>
        </w:rPr>
        <w:lastRenderedPageBreak/>
        <w:t xml:space="preserve">newspapers in Shanghai and Hong Kong; others were translated into Chinese. The methodological flaw of our earlier statistical table charting the use of the sleep metaphor is now evident: </w:t>
      </w:r>
      <w:r>
        <w:rPr>
          <w:rFonts w:ascii="Times New Roman" w:hAnsi="Times New Roman"/>
          <w:sz w:val="24"/>
          <w:szCs w:val="24"/>
          <w:lang w:val="en-US" w:eastAsia="zh-CN"/>
        </w:rPr>
        <w:t>i</w:t>
      </w:r>
      <w:r w:rsidRPr="006B4D8D">
        <w:rPr>
          <w:rFonts w:ascii="Times New Roman" w:hAnsi="Times New Roman"/>
          <w:sz w:val="24"/>
          <w:szCs w:val="24"/>
          <w:lang w:val="en-US" w:eastAsia="zh-CN"/>
        </w:rPr>
        <w:t>t operates on the assumption that there is a Chinese</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language public sphere that is coterminous with the Qing territory </w:t>
      </w:r>
      <w:r>
        <w:rPr>
          <w:rFonts w:ascii="Times New Roman" w:hAnsi="Times New Roman"/>
          <w:sz w:val="24"/>
          <w:szCs w:val="24"/>
          <w:lang w:val="en-US" w:eastAsia="zh-CN"/>
        </w:rPr>
        <w:t>and</w:t>
      </w:r>
      <w:r w:rsidRPr="006B4D8D">
        <w:rPr>
          <w:rFonts w:ascii="Times New Roman" w:hAnsi="Times New Roman"/>
          <w:sz w:val="24"/>
          <w:szCs w:val="24"/>
          <w:lang w:val="en-US" w:eastAsia="zh-CN"/>
        </w:rPr>
        <w:t xml:space="preserve"> a few emigrants in Japan.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To study the development and use of the “China asleep” metaphor in a Chinese</w:t>
      </w:r>
      <w:r w:rsidR="00A33742">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language context, we therefore have to redefine the framework within which this discussion takes place. China related books, articles, and newspapers in languages other than Chinese, as well as their translations into Chinese, which were published both in China and abroad, must be included along with sources in whatever language, </w:t>
      </w:r>
      <w:r>
        <w:rPr>
          <w:rFonts w:ascii="Times New Roman" w:hAnsi="Times New Roman"/>
          <w:sz w:val="24"/>
          <w:szCs w:val="24"/>
          <w:lang w:val="en-US" w:eastAsia="zh-CN"/>
        </w:rPr>
        <w:t>relating to</w:t>
      </w:r>
      <w:r w:rsidRPr="006B4D8D">
        <w:rPr>
          <w:rFonts w:ascii="Times New Roman" w:hAnsi="Times New Roman"/>
          <w:sz w:val="24"/>
          <w:szCs w:val="24"/>
          <w:lang w:val="en-US" w:eastAsia="zh-CN"/>
        </w:rPr>
        <w:t xml:space="preserve"> the use of this metaphor.</w:t>
      </w:r>
      <w:r w:rsidRPr="006B4D8D">
        <w:rPr>
          <w:rStyle w:val="FootnoteReference"/>
          <w:rFonts w:ascii="Times New Roman" w:hAnsi="Times New Roman"/>
          <w:sz w:val="24"/>
          <w:szCs w:val="24"/>
          <w:lang w:val="en-US" w:eastAsia="zh-CN"/>
        </w:rPr>
        <w:footnoteReference w:id="93"/>
      </w:r>
    </w:p>
    <w:p w:rsidR="009F2949" w:rsidRPr="006B4D8D" w:rsidRDefault="009F2949" w:rsidP="009F2949">
      <w:pPr>
        <w:autoSpaceDE w:val="0"/>
        <w:autoSpaceDN w:val="0"/>
        <w:adjustRightInd w:val="0"/>
        <w:spacing w:after="0"/>
        <w:ind w:firstLine="708"/>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b/>
          <w:sz w:val="24"/>
          <w:szCs w:val="24"/>
          <w:lang w:val="en-US" w:eastAsia="zh-CN"/>
        </w:rPr>
      </w:pPr>
      <w:r w:rsidRPr="006B4D8D">
        <w:rPr>
          <w:rFonts w:ascii="Times New Roman" w:hAnsi="Times New Roman"/>
          <w:b/>
          <w:sz w:val="24"/>
          <w:szCs w:val="24"/>
          <w:lang w:val="en-US" w:eastAsia="zh-CN"/>
        </w:rPr>
        <w:t>Zeng Jize: “</w:t>
      </w:r>
      <w:smartTag w:uri="urn:schemas-microsoft-com:office:smarttags" w:element="country-region">
        <w:smartTag w:uri="urn:schemas-microsoft-com:office:smarttags" w:element="place">
          <w:r w:rsidRPr="006B4D8D">
            <w:rPr>
              <w:rFonts w:ascii="Times New Roman" w:hAnsi="Times New Roman"/>
              <w:b/>
              <w:sz w:val="24"/>
              <w:szCs w:val="24"/>
              <w:lang w:val="en-US" w:eastAsia="zh-CN"/>
            </w:rPr>
            <w:t>China</w:t>
          </w:r>
        </w:smartTag>
      </w:smartTag>
      <w:r w:rsidRPr="006B4D8D">
        <w:rPr>
          <w:rFonts w:ascii="Times New Roman" w:hAnsi="Times New Roman"/>
          <w:b/>
          <w:sz w:val="24"/>
          <w:szCs w:val="24"/>
          <w:lang w:val="en-US" w:eastAsia="zh-CN"/>
        </w:rPr>
        <w:t>. The Sleep and the Awakening”</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rPr>
      </w:pPr>
      <w:r w:rsidRPr="006B4D8D">
        <w:rPr>
          <w:rFonts w:ascii="Times New Roman" w:hAnsi="Times New Roman"/>
          <w:sz w:val="24"/>
          <w:szCs w:val="24"/>
          <w:lang w:val="en-US" w:eastAsia="zh-CN"/>
        </w:rPr>
        <w:t xml:space="preserve">As mentioned above, the first and most important Chinese person to join in this Western debate about </w:t>
      </w:r>
      <w:smartTag w:uri="urn:schemas-microsoft-com:office:smarttags" w:element="country-region">
        <w:r w:rsidRPr="006B4D8D">
          <w:rPr>
            <w:rFonts w:ascii="Times New Roman" w:hAnsi="Times New Roman"/>
            <w:sz w:val="24"/>
            <w:szCs w:val="24"/>
            <w:lang w:val="en-US" w:eastAsia="zh-CN"/>
          </w:rPr>
          <w:t>China</w:t>
        </w:r>
      </w:smartTag>
      <w:r w:rsidRPr="006B4D8D">
        <w:rPr>
          <w:rFonts w:ascii="Times New Roman" w:hAnsi="Times New Roman"/>
          <w:sz w:val="24"/>
          <w:szCs w:val="24"/>
          <w:lang w:val="en-US" w:eastAsia="zh-CN"/>
        </w:rPr>
        <w:t xml:space="preserve"> asleep was Zeng Jize (Tseng Chi-tse, Marquis Tseng), the Chinese ambassador in </w:t>
      </w:r>
      <w:smartTag w:uri="urn:schemas-microsoft-com:office:smarttags" w:element="City">
        <w:r w:rsidRPr="006B4D8D">
          <w:rPr>
            <w:rFonts w:ascii="Times New Roman" w:hAnsi="Times New Roman"/>
            <w:sz w:val="24"/>
            <w:szCs w:val="24"/>
            <w:lang w:val="en-US" w:eastAsia="zh-CN"/>
          </w:rPr>
          <w:t>London</w:t>
        </w:r>
      </w:smartTag>
      <w:r w:rsidRPr="006B4D8D">
        <w:rPr>
          <w:rFonts w:ascii="Times New Roman" w:hAnsi="Times New Roman"/>
          <w:sz w:val="24"/>
          <w:szCs w:val="24"/>
          <w:lang w:val="en-US" w:eastAsia="zh-CN"/>
        </w:rPr>
        <w:t xml:space="preserve">, </w:t>
      </w:r>
      <w:smartTag w:uri="urn:schemas-microsoft-com:office:smarttags" w:element="City">
        <w:r w:rsidRPr="006B4D8D">
          <w:rPr>
            <w:rFonts w:ascii="Times New Roman" w:hAnsi="Times New Roman"/>
            <w:sz w:val="24"/>
            <w:szCs w:val="24"/>
            <w:lang w:val="en-US" w:eastAsia="zh-CN"/>
          </w:rPr>
          <w:t>Paris</w:t>
        </w:r>
      </w:smartTag>
      <w:r w:rsidRPr="006B4D8D">
        <w:rPr>
          <w:rFonts w:ascii="Times New Roman" w:hAnsi="Times New Roman"/>
          <w:sz w:val="24"/>
          <w:szCs w:val="24"/>
          <w:lang w:val="en-US" w:eastAsia="zh-CN"/>
        </w:rPr>
        <w:t xml:space="preserve">, and </w:t>
      </w:r>
      <w:smartTag w:uri="urn:schemas-microsoft-com:office:smarttags" w:element="City">
        <w:smartTag w:uri="urn:schemas-microsoft-com:office:smarttags" w:element="place">
          <w:r w:rsidRPr="006B4D8D">
            <w:rPr>
              <w:rFonts w:ascii="Times New Roman" w:hAnsi="Times New Roman"/>
              <w:sz w:val="24"/>
              <w:szCs w:val="24"/>
              <w:lang w:val="en-US" w:eastAsia="zh-CN"/>
            </w:rPr>
            <w:t>St. Petersburg</w:t>
          </w:r>
        </w:smartTag>
      </w:smartTag>
      <w:r w:rsidRPr="006B4D8D">
        <w:rPr>
          <w:rFonts w:ascii="Times New Roman" w:hAnsi="Times New Roman"/>
          <w:sz w:val="24"/>
          <w:szCs w:val="24"/>
          <w:lang w:val="en-US" w:eastAsia="zh-CN"/>
        </w:rPr>
        <w:t xml:space="preserve">. His 1887 article </w:t>
      </w:r>
      <w:r w:rsidRPr="006B4D8D">
        <w:rPr>
          <w:rFonts w:ascii="Times New Roman" w:hAnsi="Times New Roman"/>
          <w:sz w:val="24"/>
          <w:szCs w:val="24"/>
          <w:lang w:val="en-US"/>
        </w:rPr>
        <w:t>“China: The Sleep, and the Awakening”</w:t>
      </w:r>
      <w:r w:rsidRPr="006B4D8D">
        <w:rPr>
          <w:sz w:val="24"/>
          <w:szCs w:val="24"/>
          <w:lang w:val="en-US"/>
        </w:rPr>
        <w:t xml:space="preserve"> </w:t>
      </w:r>
      <w:r w:rsidRPr="006B4D8D">
        <w:rPr>
          <w:rFonts w:ascii="Times New Roman" w:hAnsi="Times New Roman"/>
          <w:sz w:val="24"/>
          <w:szCs w:val="24"/>
          <w:lang w:val="en-US"/>
        </w:rPr>
        <w:t xml:space="preserve">was written in English so as to reach and reply to those who were discussing this question; its publication marked a seminal point of transition </w:t>
      </w:r>
      <w:r>
        <w:rPr>
          <w:rFonts w:ascii="Times New Roman" w:hAnsi="Times New Roman"/>
          <w:sz w:val="24"/>
          <w:szCs w:val="24"/>
          <w:lang w:val="en-US"/>
        </w:rPr>
        <w:t>in the</w:t>
      </w:r>
      <w:r w:rsidRPr="006B4D8D">
        <w:rPr>
          <w:rFonts w:ascii="Times New Roman" w:hAnsi="Times New Roman"/>
          <w:sz w:val="24"/>
          <w:szCs w:val="24"/>
          <w:lang w:val="en-US"/>
        </w:rPr>
        <w:t xml:space="preserve"> Chinese and Chinese</w:t>
      </w:r>
      <w:r w:rsidR="00A33742">
        <w:rPr>
          <w:rFonts w:ascii="Times New Roman" w:hAnsi="Times New Roman"/>
          <w:sz w:val="24"/>
          <w:szCs w:val="24"/>
          <w:lang w:val="en-US"/>
        </w:rPr>
        <w:t xml:space="preserve"> </w:t>
      </w:r>
      <w:r w:rsidRPr="006B4D8D">
        <w:rPr>
          <w:rFonts w:ascii="Times New Roman" w:hAnsi="Times New Roman"/>
          <w:sz w:val="24"/>
          <w:szCs w:val="24"/>
          <w:lang w:val="en-US"/>
        </w:rPr>
        <w:t>language debate.</w:t>
      </w:r>
      <w:r w:rsidRPr="006B4D8D">
        <w:rPr>
          <w:rStyle w:val="FootnoteReference"/>
          <w:rFonts w:ascii="Times New Roman" w:hAnsi="Times New Roman"/>
          <w:sz w:val="24"/>
          <w:szCs w:val="24"/>
          <w:lang w:val="en-US"/>
        </w:rPr>
        <w:footnoteReference w:id="94"/>
      </w:r>
      <w:r w:rsidRPr="006B4D8D">
        <w:rPr>
          <w:rFonts w:ascii="Times New Roman" w:hAnsi="Times New Roman"/>
          <w:sz w:val="24"/>
          <w:szCs w:val="24"/>
          <w:lang w:val="en-US"/>
        </w:rPr>
        <w:t xml:space="preserve"> </w:t>
      </w:r>
    </w:p>
    <w:p w:rsidR="009F2949" w:rsidRPr="006B4D8D" w:rsidRDefault="009F2949" w:rsidP="009F2949">
      <w:pPr>
        <w:autoSpaceDE w:val="0"/>
        <w:autoSpaceDN w:val="0"/>
        <w:adjustRightInd w:val="0"/>
        <w:spacing w:after="0"/>
        <w:rPr>
          <w:rFonts w:ascii="Times New Roman" w:hAnsi="Times New Roman"/>
          <w:sz w:val="24"/>
          <w:szCs w:val="24"/>
          <w:lang w:val="en-US"/>
        </w:rPr>
      </w:pPr>
    </w:p>
    <w:p w:rsidR="009F2949" w:rsidRDefault="009F2949" w:rsidP="00270346">
      <w:pPr>
        <w:autoSpaceDE w:val="0"/>
        <w:autoSpaceDN w:val="0"/>
        <w:adjustRightInd w:val="0"/>
        <w:spacing w:after="0"/>
        <w:rPr>
          <w:rFonts w:ascii="Times New Roman" w:hAnsi="Times New Roman"/>
          <w:sz w:val="24"/>
          <w:szCs w:val="24"/>
          <w:lang w:val="en-US"/>
        </w:rPr>
      </w:pPr>
      <w:r w:rsidRPr="006B4D8D">
        <w:rPr>
          <w:rFonts w:ascii="Times New Roman" w:hAnsi="Times New Roman"/>
          <w:sz w:val="24"/>
          <w:szCs w:val="24"/>
          <w:lang w:val="en-US"/>
        </w:rPr>
        <w:t xml:space="preserve">The simile of China asleep had by then become Western shorthand for a complex assessment of relations with China. This assessment included a definition of the present state of the Chinese polity, which was directly linked to foreign political attitudes towards </w:t>
      </w:r>
      <w:smartTag w:uri="urn:schemas-microsoft-com:office:smarttags" w:element="country-region">
        <w:smartTag w:uri="urn:schemas-microsoft-com:office:smarttags" w:element="place">
          <w:r w:rsidRPr="006B4D8D">
            <w:rPr>
              <w:rFonts w:ascii="Times New Roman" w:hAnsi="Times New Roman"/>
              <w:sz w:val="24"/>
              <w:szCs w:val="24"/>
              <w:lang w:val="en-US"/>
            </w:rPr>
            <w:t>China</w:t>
          </w:r>
        </w:smartTag>
      </w:smartTag>
      <w:r w:rsidRPr="006B4D8D">
        <w:rPr>
          <w:rFonts w:ascii="Times New Roman" w:hAnsi="Times New Roman"/>
          <w:sz w:val="24"/>
          <w:szCs w:val="24"/>
          <w:lang w:val="en-US"/>
        </w:rPr>
        <w:t>, as well as Chinese potential policies for coping with the manifest asymmetry. While these foreign policies ranged from the British defense of “open access to China,” and the protection of the “territorial integrity of China”</w:t>
      </w:r>
      <w:r>
        <w:rPr>
          <w:rFonts w:ascii="Times New Roman" w:hAnsi="Times New Roman"/>
          <w:sz w:val="24"/>
          <w:szCs w:val="24"/>
          <w:lang w:val="en-US"/>
        </w:rPr>
        <w:t>,</w:t>
      </w:r>
      <w:r w:rsidRPr="006B4D8D">
        <w:rPr>
          <w:rFonts w:ascii="Times New Roman" w:hAnsi="Times New Roman"/>
          <w:sz w:val="24"/>
          <w:szCs w:val="24"/>
          <w:lang w:val="en-US"/>
        </w:rPr>
        <w:t xml:space="preserve"> to more predatory moves of acquiring zones of influence or even colonial pockets, the</w:t>
      </w:r>
      <w:r w:rsidR="00BB7EC3">
        <w:rPr>
          <w:rFonts w:ascii="Times New Roman" w:hAnsi="Times New Roman"/>
          <w:sz w:val="24"/>
          <w:szCs w:val="24"/>
          <w:lang w:val="en-US"/>
        </w:rPr>
        <w:t>se</w:t>
      </w:r>
      <w:r w:rsidRPr="006B4D8D">
        <w:rPr>
          <w:rFonts w:ascii="Times New Roman" w:hAnsi="Times New Roman"/>
          <w:sz w:val="24"/>
          <w:szCs w:val="24"/>
          <w:lang w:val="en-US"/>
        </w:rPr>
        <w:t xml:space="preserve"> deliberations took place exclusively among the Western powers and Japan; </w:t>
      </w:r>
      <w:r>
        <w:rPr>
          <w:rFonts w:ascii="Times New Roman" w:hAnsi="Times New Roman"/>
          <w:sz w:val="24"/>
          <w:szCs w:val="24"/>
          <w:lang w:val="en-US"/>
        </w:rPr>
        <w:t xml:space="preserve">that China was not even part of the discussion </w:t>
      </w:r>
      <w:r w:rsidRPr="006B4D8D">
        <w:rPr>
          <w:rFonts w:ascii="Times New Roman" w:hAnsi="Times New Roman"/>
          <w:sz w:val="24"/>
          <w:szCs w:val="24"/>
          <w:lang w:val="en-US"/>
        </w:rPr>
        <w:t>until Zeng Jize’s article appeared, i</w:t>
      </w:r>
      <w:r>
        <w:rPr>
          <w:rFonts w:ascii="Times New Roman" w:hAnsi="Times New Roman"/>
          <w:sz w:val="24"/>
          <w:szCs w:val="24"/>
          <w:lang w:val="en-US"/>
        </w:rPr>
        <w:t>s</w:t>
      </w:r>
      <w:r w:rsidRPr="006B4D8D">
        <w:rPr>
          <w:rFonts w:ascii="Times New Roman" w:hAnsi="Times New Roman"/>
          <w:sz w:val="24"/>
          <w:szCs w:val="24"/>
          <w:lang w:val="en-US"/>
        </w:rPr>
        <w:t xml:space="preserve"> evidence for </w:t>
      </w:r>
      <w:r>
        <w:rPr>
          <w:rFonts w:ascii="Times New Roman" w:hAnsi="Times New Roman"/>
          <w:sz w:val="24"/>
          <w:szCs w:val="24"/>
          <w:lang w:val="en-US"/>
        </w:rPr>
        <w:t>its</w:t>
      </w:r>
      <w:r w:rsidRPr="006B4D8D">
        <w:rPr>
          <w:rFonts w:ascii="Times New Roman" w:hAnsi="Times New Roman"/>
          <w:sz w:val="24"/>
          <w:szCs w:val="24"/>
          <w:lang w:val="en-US"/>
        </w:rPr>
        <w:t xml:space="preserve"> </w:t>
      </w:r>
      <w:r>
        <w:rPr>
          <w:rFonts w:ascii="Times New Roman" w:hAnsi="Times New Roman"/>
          <w:sz w:val="24"/>
          <w:szCs w:val="24"/>
          <w:lang w:val="en-US"/>
        </w:rPr>
        <w:t>sleep</w:t>
      </w:r>
      <w:r w:rsidRPr="006B4D8D">
        <w:rPr>
          <w:rFonts w:ascii="Times New Roman" w:hAnsi="Times New Roman"/>
          <w:sz w:val="24"/>
          <w:szCs w:val="24"/>
          <w:lang w:val="en-US"/>
        </w:rPr>
        <w:t xml:space="preserve">. An early Japanese cartoon about the Western perception of China (Figure </w:t>
      </w:r>
      <w:r w:rsidR="00270346" w:rsidRPr="006B4D8D">
        <w:rPr>
          <w:rFonts w:ascii="Times New Roman" w:hAnsi="Times New Roman"/>
          <w:sz w:val="24"/>
          <w:szCs w:val="24"/>
          <w:lang w:val="en-US"/>
        </w:rPr>
        <w:t>1</w:t>
      </w:r>
      <w:r w:rsidR="00270346">
        <w:rPr>
          <w:rFonts w:ascii="Times New Roman" w:hAnsi="Times New Roman"/>
          <w:sz w:val="24"/>
          <w:szCs w:val="24"/>
          <w:lang w:val="en-US"/>
        </w:rPr>
        <w:t>7</w:t>
      </w:r>
      <w:r w:rsidRPr="006B4D8D">
        <w:rPr>
          <w:rFonts w:ascii="Times New Roman" w:hAnsi="Times New Roman"/>
          <w:sz w:val="24"/>
          <w:szCs w:val="24"/>
          <w:lang w:val="en-US"/>
        </w:rPr>
        <w:t>) illustrates this:</w:t>
      </w:r>
    </w:p>
    <w:p w:rsidR="006500F1" w:rsidRPr="006B4D8D" w:rsidRDefault="006500F1" w:rsidP="00270346">
      <w:pPr>
        <w:autoSpaceDE w:val="0"/>
        <w:autoSpaceDN w:val="0"/>
        <w:adjustRightInd w:val="0"/>
        <w:spacing w:after="0"/>
        <w:rPr>
          <w:rFonts w:ascii="Times New Roman" w:hAnsi="Times New Roman"/>
          <w:sz w:val="24"/>
          <w:szCs w:val="24"/>
          <w:lang w:val="en-US"/>
        </w:rPr>
      </w:pPr>
    </w:p>
    <w:p w:rsidR="009F2949" w:rsidRPr="006B4D8D" w:rsidRDefault="00270346" w:rsidP="009F2949">
      <w:pPr>
        <w:autoSpaceDE w:val="0"/>
        <w:autoSpaceDN w:val="0"/>
        <w:adjustRightInd w:val="0"/>
        <w:spacing w:after="0"/>
        <w:rPr>
          <w:rFonts w:ascii="Times New Roman" w:hAnsi="Times New Roman"/>
          <w:sz w:val="24"/>
          <w:szCs w:val="24"/>
          <w:lang w:val="en-US"/>
        </w:rPr>
      </w:pPr>
      <w:r>
        <w:rPr>
          <w:rFonts w:ascii="Times New Roman" w:hAnsi="Times New Roman"/>
          <w:sz w:val="24"/>
          <w:szCs w:val="24"/>
          <w:lang w:val="en-US"/>
        </w:rPr>
        <w:t xml:space="preserve">Fig. 17: </w:t>
      </w:r>
      <w:r w:rsidR="009F2949" w:rsidRPr="00270346">
        <w:rPr>
          <w:rFonts w:ascii="Times New Roman" w:hAnsi="Times New Roman"/>
          <w:i/>
          <w:sz w:val="24"/>
          <w:szCs w:val="24"/>
          <w:lang w:val="en-US"/>
        </w:rPr>
        <w:t>The foreigner talks in his sleep</w:t>
      </w:r>
      <w:r w:rsidR="009F2949" w:rsidRPr="006B4D8D">
        <w:rPr>
          <w:rFonts w:ascii="Times New Roman" w:hAnsi="Times New Roman"/>
          <w:sz w:val="24"/>
          <w:szCs w:val="24"/>
          <w:lang w:val="en-US"/>
        </w:rPr>
        <w:t>, 1884.</w:t>
      </w:r>
    </w:p>
    <w:p w:rsidR="009F2949" w:rsidRPr="006B4D8D" w:rsidRDefault="009F2949" w:rsidP="009F2949">
      <w:pPr>
        <w:autoSpaceDE w:val="0"/>
        <w:autoSpaceDN w:val="0"/>
        <w:adjustRightInd w:val="0"/>
        <w:spacing w:after="0"/>
        <w:rPr>
          <w:rFonts w:ascii="Times New Roman" w:hAnsi="Times New Roman"/>
          <w:sz w:val="24"/>
          <w:szCs w:val="24"/>
          <w:lang w:val="en-US"/>
        </w:rPr>
      </w:pPr>
    </w:p>
    <w:p w:rsidR="009F2949" w:rsidRPr="006B4D8D" w:rsidRDefault="009F2949" w:rsidP="009F2949">
      <w:pPr>
        <w:autoSpaceDE w:val="0"/>
        <w:autoSpaceDN w:val="0"/>
        <w:adjustRightInd w:val="0"/>
        <w:spacing w:after="0"/>
        <w:rPr>
          <w:rFonts w:ascii="Times New Roman" w:hAnsi="Times New Roman"/>
          <w:sz w:val="24"/>
          <w:szCs w:val="24"/>
          <w:lang w:val="en-US"/>
        </w:rPr>
      </w:pPr>
      <w:r w:rsidRPr="006B4D8D">
        <w:rPr>
          <w:rFonts w:ascii="Times New Roman" w:hAnsi="Times New Roman"/>
          <w:sz w:val="24"/>
          <w:szCs w:val="24"/>
          <w:lang w:val="en-US"/>
        </w:rPr>
        <w:t xml:space="preserve">The action takes place in the dream of a foreigner, not a Chinese. The foreign powers, which are identified through the initial letters of their names, are sitting around a table </w:t>
      </w:r>
      <w:r w:rsidRPr="006B4D8D">
        <w:rPr>
          <w:rFonts w:ascii="Times New Roman" w:hAnsi="Times New Roman"/>
          <w:sz w:val="24"/>
          <w:szCs w:val="24"/>
          <w:lang w:val="en-US"/>
        </w:rPr>
        <w:lastRenderedPageBreak/>
        <w:t xml:space="preserve">to feast on China, which is the roasted pig in their midst. The iconographical arrangement is already familiar from other images. </w:t>
      </w:r>
      <w:smartTag w:uri="urn:schemas-microsoft-com:office:smarttags" w:element="place">
        <w:smartTag w:uri="urn:schemas-microsoft-com:office:smarttags" w:element="country-region">
          <w:r w:rsidRPr="006B4D8D">
            <w:rPr>
              <w:rFonts w:ascii="Times New Roman" w:hAnsi="Times New Roman"/>
              <w:sz w:val="24"/>
              <w:szCs w:val="24"/>
              <w:lang w:val="en-US"/>
            </w:rPr>
            <w:t>Japan</w:t>
          </w:r>
        </w:smartTag>
      </w:smartTag>
      <w:r w:rsidRPr="006B4D8D">
        <w:rPr>
          <w:rFonts w:ascii="Times New Roman" w:hAnsi="Times New Roman"/>
          <w:sz w:val="24"/>
          <w:szCs w:val="24"/>
          <w:lang w:val="en-US"/>
        </w:rPr>
        <w:t xml:space="preserve"> is missing in this group and the caption emphasizes that it is foreigners who have such dreams. </w:t>
      </w:r>
      <w:smartTag w:uri="urn:schemas-microsoft-com:office:smarttags" w:element="country-region">
        <w:smartTag w:uri="urn:schemas-microsoft-com:office:smarttags" w:element="place">
          <w:r w:rsidRPr="006B4D8D">
            <w:rPr>
              <w:rFonts w:ascii="Times New Roman" w:hAnsi="Times New Roman"/>
              <w:sz w:val="24"/>
              <w:szCs w:val="24"/>
              <w:lang w:val="en-US"/>
            </w:rPr>
            <w:t>China</w:t>
          </w:r>
        </w:smartTag>
      </w:smartTag>
      <w:r w:rsidRPr="006B4D8D">
        <w:rPr>
          <w:rFonts w:ascii="Times New Roman" w:hAnsi="Times New Roman"/>
          <w:sz w:val="24"/>
          <w:szCs w:val="24"/>
          <w:lang w:val="en-US"/>
        </w:rPr>
        <w:t xml:space="preserve"> is not just asleep here; it is the inanimate</w:t>
      </w:r>
      <w:r>
        <w:rPr>
          <w:rFonts w:ascii="Times New Roman" w:hAnsi="Times New Roman"/>
          <w:sz w:val="24"/>
          <w:szCs w:val="24"/>
          <w:lang w:val="en-US"/>
        </w:rPr>
        <w:t xml:space="preserve"> (</w:t>
      </w:r>
      <w:r w:rsidRPr="006B4D8D">
        <w:rPr>
          <w:rFonts w:ascii="Times New Roman" w:hAnsi="Times New Roman"/>
          <w:sz w:val="24"/>
          <w:szCs w:val="24"/>
          <w:lang w:val="en-US"/>
        </w:rPr>
        <w:t>dead</w:t>
      </w:r>
      <w:r>
        <w:rPr>
          <w:rFonts w:ascii="Times New Roman" w:hAnsi="Times New Roman"/>
          <w:sz w:val="24"/>
          <w:szCs w:val="24"/>
          <w:lang w:val="en-US"/>
        </w:rPr>
        <w:t xml:space="preserve">) </w:t>
      </w:r>
      <w:r w:rsidRPr="006B4D8D">
        <w:rPr>
          <w:rFonts w:ascii="Times New Roman" w:hAnsi="Times New Roman"/>
          <w:sz w:val="24"/>
          <w:szCs w:val="24"/>
          <w:lang w:val="en-US"/>
        </w:rPr>
        <w:t xml:space="preserve">but big and succulent object of foreign appetites.  </w:t>
      </w:r>
    </w:p>
    <w:p w:rsidR="009F2949" w:rsidRPr="006B4D8D" w:rsidRDefault="009F2949" w:rsidP="009F2949">
      <w:pPr>
        <w:autoSpaceDE w:val="0"/>
        <w:autoSpaceDN w:val="0"/>
        <w:adjustRightInd w:val="0"/>
        <w:spacing w:after="0"/>
        <w:rPr>
          <w:rFonts w:ascii="Times New Roman" w:hAnsi="Times New Roman"/>
          <w:sz w:val="24"/>
          <w:szCs w:val="24"/>
          <w:lang w:val="en-US"/>
        </w:rPr>
      </w:pPr>
    </w:p>
    <w:p w:rsidR="009F2949" w:rsidRPr="006B4D8D" w:rsidRDefault="009F2949" w:rsidP="009F2949">
      <w:pPr>
        <w:autoSpaceDE w:val="0"/>
        <w:autoSpaceDN w:val="0"/>
        <w:adjustRightInd w:val="0"/>
        <w:spacing w:after="0"/>
        <w:rPr>
          <w:rFonts w:ascii="Times New Roman" w:hAnsi="Times New Roman"/>
          <w:sz w:val="24"/>
          <w:szCs w:val="24"/>
          <w:lang w:val="en-US"/>
        </w:rPr>
      </w:pPr>
      <w:r w:rsidRPr="006B4D8D">
        <w:rPr>
          <w:rFonts w:ascii="Times New Roman" w:hAnsi="Times New Roman"/>
          <w:sz w:val="24"/>
          <w:szCs w:val="24"/>
          <w:lang w:val="en-US"/>
        </w:rPr>
        <w:t xml:space="preserve">Zeng Jize’s reply in English to this perception becomes one of the symptoms of </w:t>
      </w:r>
      <w:smartTag w:uri="urn:schemas-microsoft-com:office:smarttags" w:element="country-region">
        <w:smartTag w:uri="urn:schemas-microsoft-com:office:smarttags" w:element="place">
          <w:r w:rsidRPr="006B4D8D">
            <w:rPr>
              <w:rFonts w:ascii="Times New Roman" w:hAnsi="Times New Roman"/>
              <w:sz w:val="24"/>
              <w:szCs w:val="24"/>
              <w:lang w:val="en-US"/>
            </w:rPr>
            <w:t>China</w:t>
          </w:r>
        </w:smartTag>
      </w:smartTag>
      <w:r w:rsidRPr="006B4D8D">
        <w:rPr>
          <w:rFonts w:ascii="Times New Roman" w:hAnsi="Times New Roman"/>
          <w:sz w:val="24"/>
          <w:szCs w:val="24"/>
          <w:lang w:val="en-US"/>
        </w:rPr>
        <w:t>’s awakening, which he claims has begun. There is no Chinese text of his article. Zeng, who was one of the very few Chinese officials to have acquired a relatively good knowledge of English, outlined the content to his secretary Halliday Macartney, who seems to have written a draft “in concert with his chief”.</w:t>
      </w:r>
      <w:r w:rsidRPr="006B4D8D">
        <w:rPr>
          <w:rStyle w:val="FootnoteReference"/>
          <w:rFonts w:ascii="Times New Roman" w:hAnsi="Times New Roman"/>
          <w:sz w:val="24"/>
          <w:szCs w:val="24"/>
          <w:lang w:val="en-US"/>
        </w:rPr>
        <w:footnoteReference w:id="95"/>
      </w:r>
    </w:p>
    <w:p w:rsidR="009F2949" w:rsidRPr="006B4D8D" w:rsidRDefault="009F2949" w:rsidP="009F2949">
      <w:pPr>
        <w:autoSpaceDE w:val="0"/>
        <w:autoSpaceDN w:val="0"/>
        <w:adjustRightInd w:val="0"/>
        <w:spacing w:after="0"/>
        <w:rPr>
          <w:rFonts w:ascii="Times New Roman" w:hAnsi="Times New Roman"/>
          <w:sz w:val="24"/>
          <w:szCs w:val="24"/>
          <w:lang w:val="en-US"/>
        </w:rPr>
      </w:pPr>
    </w:p>
    <w:p w:rsidR="009F2949" w:rsidRPr="00CA0434" w:rsidRDefault="009F2949" w:rsidP="009F2949">
      <w:pPr>
        <w:autoSpaceDE w:val="0"/>
        <w:autoSpaceDN w:val="0"/>
        <w:adjustRightInd w:val="0"/>
        <w:spacing w:after="0"/>
        <w:rPr>
          <w:rFonts w:ascii="Times New Roman" w:hAnsi="Times New Roman"/>
          <w:sz w:val="24"/>
          <w:szCs w:val="24"/>
          <w:lang w:val="en-US"/>
        </w:rPr>
      </w:pPr>
      <w:r w:rsidRPr="006B4D8D">
        <w:rPr>
          <w:rFonts w:ascii="Times New Roman" w:hAnsi="Times New Roman"/>
          <w:sz w:val="24"/>
          <w:szCs w:val="24"/>
          <w:lang w:val="en-US"/>
        </w:rPr>
        <w:t xml:space="preserve">Zeng’s article engages directly with the Western discussion, which is represented by an essay </w:t>
      </w:r>
      <w:r>
        <w:rPr>
          <w:rFonts w:ascii="Times New Roman" w:hAnsi="Times New Roman"/>
          <w:sz w:val="24"/>
          <w:szCs w:val="24"/>
          <w:lang w:val="en-US"/>
        </w:rPr>
        <w:t>by</w:t>
      </w:r>
      <w:r w:rsidRPr="006B4D8D">
        <w:rPr>
          <w:rFonts w:ascii="Times New Roman" w:hAnsi="Times New Roman"/>
          <w:sz w:val="24"/>
          <w:szCs w:val="24"/>
          <w:lang w:val="en-US"/>
        </w:rPr>
        <w:t xml:space="preserve"> one of the Westerners most familiar with Chinese language, culture and institutions, Thomas Wade, later to become British Ambassador to </w:t>
      </w:r>
      <w:smartTag w:uri="urn:schemas-microsoft-com:office:smarttags" w:element="country-region">
        <w:smartTag w:uri="urn:schemas-microsoft-com:office:smarttags" w:element="place">
          <w:r w:rsidRPr="006B4D8D">
            <w:rPr>
              <w:rFonts w:ascii="Times New Roman" w:hAnsi="Times New Roman"/>
              <w:sz w:val="24"/>
              <w:szCs w:val="24"/>
              <w:lang w:val="en-US"/>
            </w:rPr>
            <w:t>China</w:t>
          </w:r>
        </w:smartTag>
      </w:smartTag>
      <w:r w:rsidRPr="006B4D8D">
        <w:rPr>
          <w:rFonts w:ascii="Times New Roman" w:hAnsi="Times New Roman"/>
          <w:sz w:val="24"/>
          <w:szCs w:val="24"/>
          <w:lang w:val="en-US"/>
        </w:rPr>
        <w:t xml:space="preserve">. In 1849 Wade had written an overview of the “Condition and Government of the Chinese Empire in 1849” that was based on one year’s reading of the Chinese government periodical, the </w:t>
      </w:r>
      <w:r w:rsidRPr="006B4D8D">
        <w:rPr>
          <w:rFonts w:ascii="Times New Roman" w:hAnsi="Times New Roman"/>
          <w:i/>
          <w:sz w:val="24"/>
          <w:szCs w:val="24"/>
          <w:lang w:val="en-US"/>
        </w:rPr>
        <w:t>Peking Gazette</w:t>
      </w:r>
      <w:r w:rsidRPr="006B4D8D">
        <w:rPr>
          <w:rFonts w:ascii="Times New Roman" w:hAnsi="Times New Roman"/>
          <w:sz w:val="24"/>
          <w:szCs w:val="24"/>
          <w:lang w:val="en-US"/>
        </w:rPr>
        <w:t xml:space="preserve">. In language closely matching the terms used at that </w:t>
      </w:r>
      <w:r w:rsidRPr="00CA0434">
        <w:rPr>
          <w:rFonts w:ascii="Times New Roman" w:hAnsi="Times New Roman"/>
          <w:sz w:val="24"/>
          <w:szCs w:val="24"/>
          <w:lang w:val="en-US"/>
        </w:rPr>
        <w:t>time to describe the Ottoman Empire Wade wrote:</w:t>
      </w:r>
    </w:p>
    <w:p w:rsidR="009F2949" w:rsidRPr="00CA0434" w:rsidRDefault="009F2949" w:rsidP="009F2949">
      <w:pPr>
        <w:autoSpaceDE w:val="0"/>
        <w:autoSpaceDN w:val="0"/>
        <w:adjustRightInd w:val="0"/>
        <w:spacing w:after="0"/>
        <w:rPr>
          <w:rFonts w:ascii="Times New Roman" w:hAnsi="Times New Roman"/>
          <w:b/>
          <w:sz w:val="24"/>
          <w:szCs w:val="24"/>
          <w:lang w:val="en-US"/>
        </w:rPr>
      </w:pPr>
    </w:p>
    <w:p w:rsidR="009F2949" w:rsidRPr="00CA0434" w:rsidRDefault="009F2949" w:rsidP="009F2949">
      <w:pPr>
        <w:autoSpaceDE w:val="0"/>
        <w:autoSpaceDN w:val="0"/>
        <w:adjustRightInd w:val="0"/>
        <w:spacing w:after="0"/>
        <w:ind w:left="851" w:right="985"/>
        <w:rPr>
          <w:rFonts w:ascii="Times New Roman" w:hAnsi="Times New Roman"/>
          <w:sz w:val="24"/>
          <w:szCs w:val="24"/>
          <w:lang w:val="en-US" w:eastAsia="zh-CN"/>
        </w:rPr>
      </w:pPr>
      <w:r w:rsidRPr="00CA0434">
        <w:rPr>
          <w:rFonts w:ascii="Times New Roman" w:hAnsi="Times New Roman"/>
          <w:sz w:val="24"/>
          <w:szCs w:val="24"/>
          <w:lang w:val="en-US" w:eastAsia="zh-CN"/>
        </w:rPr>
        <w:t>With a fair seeming of immunity from invasion, sedition, or revolt, leave is taken to regard this vast empire as surely, though it may be slowly, decaying.</w:t>
      </w:r>
      <w:r w:rsidRPr="00CA0434">
        <w:rPr>
          <w:rStyle w:val="FootnoteReference"/>
          <w:rFonts w:ascii="Times New Roman" w:hAnsi="Times New Roman"/>
          <w:sz w:val="24"/>
          <w:szCs w:val="24"/>
          <w:lang w:val="en-US" w:eastAsia="zh-CN"/>
        </w:rPr>
        <w:footnoteReference w:id="96"/>
      </w:r>
      <w:r w:rsidRPr="00CA0434">
        <w:rPr>
          <w:rFonts w:ascii="Times New Roman" w:hAnsi="Times New Roman"/>
          <w:sz w:val="24"/>
          <w:szCs w:val="24"/>
          <w:lang w:val="en-US" w:eastAsia="zh-CN"/>
        </w:rPr>
        <w:t xml:space="preserve"> </w:t>
      </w:r>
    </w:p>
    <w:p w:rsidR="009F2949" w:rsidRPr="00CA0434"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eastAsia="SimSun" w:hAnsi="Times New Roman"/>
          <w:sz w:val="24"/>
          <w:szCs w:val="24"/>
          <w:lang w:val="en-US" w:eastAsia="zh-CN"/>
        </w:rPr>
      </w:pPr>
      <w:r w:rsidRPr="006B4D8D">
        <w:rPr>
          <w:rFonts w:ascii="Times New Roman" w:hAnsi="Times New Roman"/>
          <w:sz w:val="24"/>
          <w:szCs w:val="24"/>
          <w:lang w:val="en-US" w:eastAsia="zh-CN"/>
        </w:rPr>
        <w:t xml:space="preserve">By 1887, this had become an ironical quote. Wade predicts a “fair immunity from invasion, sedition, or revolt” at the very moment </w:t>
      </w:r>
      <w:r w:rsidR="00305C2A">
        <w:rPr>
          <w:rFonts w:ascii="Times New Roman" w:hAnsi="Times New Roman"/>
          <w:sz w:val="24"/>
          <w:szCs w:val="24"/>
          <w:lang w:val="en-US" w:eastAsia="zh-CN"/>
        </w:rPr>
        <w:t>when</w:t>
      </w:r>
      <w:r w:rsidRPr="006B4D8D">
        <w:rPr>
          <w:rFonts w:ascii="Times New Roman" w:hAnsi="Times New Roman"/>
          <w:sz w:val="24"/>
          <w:szCs w:val="24"/>
          <w:lang w:val="en-US" w:eastAsia="zh-CN"/>
        </w:rPr>
        <w:t xml:space="preserve"> the largest series of revolts (</w:t>
      </w:r>
      <w:r>
        <w:rPr>
          <w:rFonts w:ascii="Times New Roman" w:hAnsi="Times New Roman"/>
          <w:sz w:val="24"/>
          <w:szCs w:val="24"/>
          <w:lang w:val="en-US" w:eastAsia="zh-CN"/>
        </w:rPr>
        <w:t xml:space="preserve">by </w:t>
      </w:r>
      <w:r w:rsidRPr="006B4D8D">
        <w:rPr>
          <w:rFonts w:ascii="Times New Roman" w:hAnsi="Times New Roman"/>
          <w:sz w:val="24"/>
          <w:szCs w:val="24"/>
          <w:lang w:val="en-US" w:eastAsia="zh-CN"/>
        </w:rPr>
        <w:t xml:space="preserve">the Taiping Heavenly Kingdom in the south, the Nian in the north, and the Muslims in the Southwest) was about to start, and </w:t>
      </w:r>
      <w:r>
        <w:rPr>
          <w:rFonts w:ascii="Times New Roman" w:hAnsi="Times New Roman"/>
          <w:sz w:val="24"/>
          <w:szCs w:val="24"/>
          <w:lang w:val="en-US" w:eastAsia="zh-CN"/>
        </w:rPr>
        <w:t xml:space="preserve">only </w:t>
      </w:r>
      <w:r w:rsidRPr="006B4D8D">
        <w:rPr>
          <w:rFonts w:ascii="Times New Roman" w:hAnsi="Times New Roman"/>
          <w:sz w:val="24"/>
          <w:szCs w:val="24"/>
          <w:lang w:val="en-US" w:eastAsia="zh-CN"/>
        </w:rPr>
        <w:t xml:space="preserve">ten years before the invasion of northern China by Western powers during the Second Opium War. Perhaps </w:t>
      </w:r>
      <w:r>
        <w:rPr>
          <w:rFonts w:ascii="Times New Roman" w:hAnsi="Times New Roman"/>
          <w:sz w:val="24"/>
          <w:szCs w:val="24"/>
          <w:lang w:val="en-US" w:eastAsia="zh-CN"/>
        </w:rPr>
        <w:t>ironically,</w:t>
      </w:r>
      <w:r w:rsidRPr="006B4D8D">
        <w:rPr>
          <w:rFonts w:ascii="Times New Roman" w:hAnsi="Times New Roman"/>
          <w:sz w:val="24"/>
          <w:szCs w:val="24"/>
          <w:lang w:val="en-US" w:eastAsia="zh-CN"/>
        </w:rPr>
        <w:t xml:space="preserve"> Zeng compliment</w:t>
      </w:r>
      <w:r>
        <w:rPr>
          <w:rFonts w:ascii="Times New Roman" w:hAnsi="Times New Roman"/>
          <w:sz w:val="24"/>
          <w:szCs w:val="24"/>
          <w:lang w:val="en-US" w:eastAsia="zh-CN"/>
        </w:rPr>
        <w:t>s</w:t>
      </w:r>
      <w:r w:rsidRPr="006B4D8D">
        <w:rPr>
          <w:rFonts w:ascii="Times New Roman" w:hAnsi="Times New Roman"/>
          <w:sz w:val="24"/>
          <w:szCs w:val="24"/>
          <w:lang w:val="en-US" w:eastAsia="zh-CN"/>
        </w:rPr>
        <w:t xml:space="preserve"> “</w:t>
      </w:r>
      <w:r w:rsidRPr="006B4D8D">
        <w:rPr>
          <w:rFonts w:ascii="Times New Roman" w:eastAsia="SimSun" w:hAnsi="Times New Roman"/>
          <w:sz w:val="24"/>
          <w:szCs w:val="24"/>
          <w:lang w:val="en-US" w:eastAsia="zh-CN"/>
        </w:rPr>
        <w:t xml:space="preserve">a writer whose knowledge of China and its literature is perhaps </w:t>
      </w:r>
      <w:proofErr w:type="gramStart"/>
      <w:r w:rsidRPr="006B4D8D">
        <w:rPr>
          <w:rFonts w:ascii="Times New Roman" w:eastAsia="SimSun" w:hAnsi="Times New Roman"/>
          <w:sz w:val="24"/>
          <w:szCs w:val="24"/>
          <w:lang w:val="en-US" w:eastAsia="zh-CN"/>
        </w:rPr>
        <w:t>unequalled,</w:t>
      </w:r>
      <w:proofErr w:type="gramEnd"/>
      <w:r w:rsidRPr="006B4D8D">
        <w:rPr>
          <w:rFonts w:ascii="Times New Roman" w:eastAsia="SimSun" w:hAnsi="Times New Roman"/>
          <w:sz w:val="24"/>
          <w:szCs w:val="24"/>
          <w:lang w:val="en-US" w:eastAsia="zh-CN"/>
        </w:rPr>
        <w:t xml:space="preserve"> and certainly not surpassed”</w:t>
      </w:r>
      <w:r w:rsidRPr="006B4D8D">
        <w:rPr>
          <w:rStyle w:val="FootnoteReference"/>
          <w:rFonts w:ascii="Times New Roman" w:eastAsia="SimSun" w:hAnsi="Times New Roman"/>
          <w:sz w:val="24"/>
          <w:szCs w:val="24"/>
          <w:lang w:val="en-US" w:eastAsia="zh-CN"/>
        </w:rPr>
        <w:footnoteReference w:id="97"/>
      </w:r>
      <w:r w:rsidRPr="006B4D8D">
        <w:rPr>
          <w:rFonts w:ascii="Times New Roman" w:eastAsia="SimSun" w:hAnsi="Times New Roman"/>
          <w:sz w:val="24"/>
          <w:szCs w:val="24"/>
          <w:lang w:val="en-US" w:eastAsia="zh-CN"/>
        </w:rPr>
        <w:t xml:space="preserve">, because he concludes drily: “as events have shown, they who reasoned thus were mistaken”. </w:t>
      </w:r>
      <w:r w:rsidRPr="006B4D8D">
        <w:rPr>
          <w:rFonts w:ascii="Times New Roman" w:hAnsi="Times New Roman"/>
          <w:sz w:val="24"/>
          <w:szCs w:val="24"/>
          <w:lang w:val="en-US" w:eastAsia="zh-CN"/>
        </w:rPr>
        <w:t xml:space="preserve">But Zeng also concedes that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 xml:space="preserve"> might have been “asleep” while rejecting the option that she was “decaying” and “dying”: </w:t>
      </w:r>
    </w:p>
    <w:p w:rsidR="009F2949" w:rsidRPr="006B4D8D" w:rsidRDefault="009F2949" w:rsidP="009F2949">
      <w:pPr>
        <w:autoSpaceDE w:val="0"/>
        <w:autoSpaceDN w:val="0"/>
        <w:adjustRightInd w:val="0"/>
        <w:spacing w:after="0"/>
        <w:rPr>
          <w:rFonts w:ascii="Times New Roman" w:hAnsi="Times New Roman"/>
          <w:lang w:val="en-US" w:eastAsia="zh-CN"/>
        </w:rPr>
      </w:pPr>
    </w:p>
    <w:p w:rsidR="009F2949" w:rsidRPr="006B4D8D" w:rsidRDefault="009F2949" w:rsidP="009F2949">
      <w:pPr>
        <w:autoSpaceDE w:val="0"/>
        <w:autoSpaceDN w:val="0"/>
        <w:adjustRightInd w:val="0"/>
        <w:spacing w:after="0"/>
        <w:ind w:left="1134" w:right="985"/>
        <w:rPr>
          <w:rFonts w:ascii="Times New Roman" w:hAnsi="Times New Roman"/>
          <w:sz w:val="24"/>
          <w:szCs w:val="24"/>
          <w:lang w:val="en-US" w:eastAsia="zh-CN"/>
        </w:rPr>
      </w:pPr>
      <w:smartTag w:uri="urn:schemas-microsoft-com:office:smarttags" w:element="country-region">
        <w:smartTag w:uri="urn:schemas-microsoft-com:office:smarttags" w:element="place">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 xml:space="preserve"> was asleep, but she was not about to die. Perhaps she had mistaken her way, or, what is just the same, had failed to see that the old familiar paths which many centuries had made dear to her did not conduct to the goal to which the world was marching.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lastRenderedPageBreak/>
        <w:t xml:space="preserve">We see the content of Michel’s nightcap in its Chinese variant of the “familiar paths”.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 xml:space="preserve">, Zeng claimed, had been woken up by exactly those events </w:t>
      </w:r>
      <w:r>
        <w:rPr>
          <w:rFonts w:ascii="Times New Roman" w:hAnsi="Times New Roman"/>
          <w:sz w:val="24"/>
          <w:szCs w:val="24"/>
          <w:lang w:val="en-US" w:eastAsia="zh-CN"/>
        </w:rPr>
        <w:t>that</w:t>
      </w:r>
      <w:r w:rsidRPr="006B4D8D">
        <w:rPr>
          <w:rFonts w:ascii="Times New Roman" w:hAnsi="Times New Roman"/>
          <w:sz w:val="24"/>
          <w:szCs w:val="24"/>
          <w:lang w:val="en-US" w:eastAsia="zh-CN"/>
        </w:rPr>
        <w:t xml:space="preserve"> Wade had claimed were unlikely to happen:</w:t>
      </w:r>
    </w:p>
    <w:p w:rsidR="009F2949" w:rsidRPr="006B4D8D" w:rsidRDefault="009F2949" w:rsidP="009F2949">
      <w:pPr>
        <w:autoSpaceDE w:val="0"/>
        <w:autoSpaceDN w:val="0"/>
        <w:adjustRightInd w:val="0"/>
        <w:spacing w:after="0"/>
        <w:rPr>
          <w:rFonts w:ascii="Times New Roman" w:hAnsi="Times New Roman"/>
          <w:b/>
          <w:sz w:val="24"/>
          <w:szCs w:val="24"/>
          <w:lang w:val="en-US" w:eastAsia="zh-CN"/>
        </w:rPr>
      </w:pPr>
    </w:p>
    <w:p w:rsidR="009F2949" w:rsidRPr="006B4D8D" w:rsidRDefault="009F2949" w:rsidP="009F2949">
      <w:pPr>
        <w:autoSpaceDE w:val="0"/>
        <w:autoSpaceDN w:val="0"/>
        <w:adjustRightInd w:val="0"/>
        <w:spacing w:after="0"/>
        <w:ind w:left="851" w:right="985"/>
        <w:rPr>
          <w:rFonts w:ascii="Times New Roman" w:hAnsi="Times New Roman"/>
          <w:sz w:val="24"/>
          <w:szCs w:val="24"/>
          <w:lang w:val="en-US" w:eastAsia="zh-CN"/>
        </w:rPr>
      </w:pPr>
      <w:r w:rsidRPr="006B4D8D">
        <w:rPr>
          <w:rFonts w:ascii="Times New Roman" w:hAnsi="Times New Roman"/>
          <w:sz w:val="24"/>
          <w:szCs w:val="24"/>
          <w:lang w:val="en-US" w:eastAsia="zh-CN"/>
        </w:rPr>
        <w:t>It required the fire of the Summer Palace [started by British and French troops, R.W.] to singe her [China’s, R.W.] eyebrows, the advance of the Russian in Kuldja and the Frenchman in Tonquin [=North Vietnam, R.W.], to enable her to realize the situation in which she was being placed by the ever-contracting circle that was being drawn around her by the Europeans. By the light of the burning palace which had been the pride and the delight of her Emperors, she commenced to see that she had been asleep whilst all the world was up and doing; that she had been sleeping in the vacuous vortex of the storm of forces wildly whirling around her.</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 xml:space="preserve">After this fine picture of the situation of China, which foreshadows the graphic arrangement of the cartoon discussed at the beginning of this study, Zeng argues that the efforts to “wake up China” and secure China’s sovereignty had to concentrate on developing coastal defenses and a navy, rather than political and educational reform </w:t>
      </w:r>
      <w:r>
        <w:rPr>
          <w:rFonts w:ascii="Times New Roman" w:hAnsi="Times New Roman"/>
          <w:sz w:val="24"/>
          <w:szCs w:val="24"/>
          <w:lang w:val="en-US" w:eastAsia="zh-CN"/>
        </w:rPr>
        <w:t>and</w:t>
      </w:r>
      <w:r w:rsidRPr="006B4D8D">
        <w:rPr>
          <w:rFonts w:ascii="Times New Roman" w:hAnsi="Times New Roman"/>
          <w:sz w:val="24"/>
          <w:szCs w:val="24"/>
          <w:lang w:val="en-US" w:eastAsia="zh-CN"/>
        </w:rPr>
        <w:t xml:space="preserve"> industrial development.</w:t>
      </w:r>
      <w:r w:rsidRPr="006B4D8D">
        <w:rPr>
          <w:rStyle w:val="FootnoteReference"/>
          <w:rFonts w:ascii="Times New Roman" w:hAnsi="Times New Roman"/>
          <w:sz w:val="24"/>
          <w:szCs w:val="24"/>
          <w:lang w:val="en-US" w:eastAsia="zh-CN"/>
        </w:rPr>
        <w:footnoteReference w:id="98"/>
      </w:r>
      <w:r w:rsidRPr="006B4D8D">
        <w:rPr>
          <w:rFonts w:ascii="Times New Roman" w:hAnsi="Times New Roman"/>
          <w:sz w:val="24"/>
          <w:szCs w:val="24"/>
          <w:lang w:val="en-US" w:eastAsia="zh-CN"/>
        </w:rPr>
        <w:t xml:space="preserve"> This argument is too close to the one quoted above from the </w:t>
      </w:r>
      <w:r w:rsidR="00373160" w:rsidRPr="00373160">
        <w:rPr>
          <w:rFonts w:ascii="Times New Roman" w:hAnsi="Times New Roman"/>
          <w:i/>
          <w:sz w:val="24"/>
          <w:szCs w:val="24"/>
          <w:lang w:val="en-US" w:eastAsia="zh-CN"/>
        </w:rPr>
        <w:t>Record of the French-Vietnamese Military Encounter</w:t>
      </w:r>
      <w:r w:rsidRPr="006B4D8D">
        <w:rPr>
          <w:rFonts w:ascii="Times New Roman" w:hAnsi="Times New Roman"/>
          <w:sz w:val="24"/>
          <w:szCs w:val="24"/>
          <w:lang w:val="en-US" w:eastAsia="zh-CN"/>
        </w:rPr>
        <w:t xml:space="preserve"> about the “more than twenty years” which the Qing officials had used to prepare coastal defenses after “waking up from the slumber” in which the Westerners had found them when they first attacked. Going back to the source, the quotation is from </w:t>
      </w:r>
      <w:r w:rsidR="001920E9">
        <w:rPr>
          <w:rFonts w:ascii="Times New Roman" w:hAnsi="Times New Roman"/>
          <w:sz w:val="24"/>
          <w:szCs w:val="24"/>
          <w:lang w:val="en-US" w:eastAsia="zh-CN"/>
        </w:rPr>
        <w:t>the</w:t>
      </w:r>
      <w:r w:rsidRPr="006B4D8D">
        <w:rPr>
          <w:rFonts w:ascii="Times New Roman" w:hAnsi="Times New Roman"/>
          <w:sz w:val="24"/>
          <w:szCs w:val="24"/>
          <w:lang w:val="en-US" w:eastAsia="zh-CN"/>
        </w:rPr>
        <w:t xml:space="preserve"> “assessment of the Guangdong defenses from a Westerner</w:t>
      </w:r>
      <w:r w:rsidRPr="006B4D8D">
        <w:rPr>
          <w:rFonts w:ascii="Times New Roman" w:eastAsia="宋体" w:hAnsi="Times New Roman"/>
          <w:sz w:val="24"/>
          <w:szCs w:val="24"/>
          <w:lang w:val="en-US" w:eastAsia="zh-CN"/>
        </w:rPr>
        <w:t xml:space="preserve"> at the time</w:t>
      </w:r>
      <w:r w:rsidRPr="006B4D8D">
        <w:rPr>
          <w:rFonts w:ascii="Times New Roman" w:hAnsi="Times New Roman"/>
          <w:sz w:val="24"/>
          <w:szCs w:val="24"/>
          <w:lang w:val="en-US" w:eastAsia="zh-CN"/>
        </w:rPr>
        <w:t>” (</w:t>
      </w:r>
      <w:r w:rsidRPr="00507E3B">
        <w:rPr>
          <w:rFonts w:ascii="SimSun" w:eastAsia="SimSun" w:hAnsi="SimSun"/>
          <w:sz w:val="24"/>
          <w:szCs w:val="24"/>
          <w:lang w:val="en-US" w:eastAsia="zh-CN"/>
        </w:rPr>
        <w:t>此時西人論粵防云</w:t>
      </w:r>
      <w:r w:rsidRPr="006B4D8D">
        <w:rPr>
          <w:rFonts w:ascii="Times New Roman" w:eastAsia="宋体" w:hAnsi="Times New Roman"/>
          <w:sz w:val="24"/>
          <w:szCs w:val="24"/>
          <w:lang w:val="en-US" w:eastAsia="zh-CN"/>
        </w:rPr>
        <w:t xml:space="preserve">), </w:t>
      </w:r>
      <w:r w:rsidR="001920E9">
        <w:rPr>
          <w:rFonts w:ascii="Times New Roman" w:eastAsia="宋体" w:hAnsi="Times New Roman"/>
          <w:sz w:val="24"/>
          <w:szCs w:val="24"/>
          <w:lang w:val="en-US" w:eastAsia="zh-CN"/>
        </w:rPr>
        <w:t xml:space="preserve">which, as mentioned before, was translated </w:t>
      </w:r>
      <w:r w:rsidRPr="006B4D8D">
        <w:rPr>
          <w:rFonts w:ascii="Times New Roman" w:eastAsia="宋体" w:hAnsi="Times New Roman"/>
          <w:sz w:val="24"/>
          <w:szCs w:val="24"/>
          <w:lang w:val="en-US" w:eastAsia="zh-CN"/>
        </w:rPr>
        <w:t xml:space="preserve">by </w:t>
      </w:r>
      <w:r w:rsidRPr="006B4D8D">
        <w:rPr>
          <w:rFonts w:ascii="Times New Roman" w:hAnsi="Times New Roman"/>
          <w:sz w:val="24"/>
          <w:szCs w:val="24"/>
          <w:lang w:val="en-US" w:eastAsia="zh-CN"/>
        </w:rPr>
        <w:t>Sone Shōun and</w:t>
      </w:r>
      <w:r w:rsidRPr="006B4D8D">
        <w:rPr>
          <w:rFonts w:ascii="Times New Roman" w:eastAsia="宋体" w:hAnsi="Times New Roman"/>
          <w:sz w:val="24"/>
          <w:szCs w:val="24"/>
          <w:lang w:val="en-US" w:eastAsia="zh-CN"/>
        </w:rPr>
        <w:t xml:space="preserve"> </w:t>
      </w:r>
      <w:r w:rsidRPr="006B4D8D">
        <w:rPr>
          <w:rFonts w:ascii="Times New Roman" w:hAnsi="Times New Roman"/>
          <w:sz w:val="24"/>
          <w:szCs w:val="24"/>
          <w:lang w:val="en-US" w:eastAsia="zh-CN"/>
        </w:rPr>
        <w:t>Wang Tao</w:t>
      </w:r>
      <w:r w:rsidR="001920E9">
        <w:rPr>
          <w:rFonts w:ascii="Times New Roman" w:hAnsi="Times New Roman"/>
          <w:sz w:val="24"/>
          <w:szCs w:val="24"/>
          <w:lang w:val="en-US" w:eastAsia="zh-CN"/>
        </w:rPr>
        <w:t xml:space="preserve"> for their own compilation</w:t>
      </w:r>
      <w:r w:rsidRPr="006B4D8D">
        <w:rPr>
          <w:rFonts w:ascii="Times New Roman" w:hAnsi="Times New Roman"/>
          <w:lang w:val="en-US" w:eastAsia="zh-CN"/>
        </w:rPr>
        <w:t>.</w:t>
      </w:r>
      <w:r w:rsidRPr="006B4D8D">
        <w:rPr>
          <w:rStyle w:val="FootnoteReference"/>
          <w:rFonts w:ascii="Times New Roman" w:eastAsia="宋体" w:hAnsi="Times New Roman"/>
          <w:sz w:val="24"/>
          <w:szCs w:val="24"/>
          <w:lang w:val="en-US" w:eastAsia="zh-CN"/>
        </w:rPr>
        <w:footnoteReference w:id="99"/>
      </w:r>
      <w:r w:rsidRPr="006B4D8D">
        <w:rPr>
          <w:rFonts w:ascii="Times New Roman" w:hAnsi="Times New Roman"/>
          <w:sz w:val="24"/>
          <w:szCs w:val="24"/>
          <w:lang w:val="en-US" w:eastAsia="zh-CN"/>
        </w:rPr>
        <w:t xml:space="preserve"> Zeng was familiar with this volume, which </w:t>
      </w:r>
      <w:r>
        <w:rPr>
          <w:rFonts w:ascii="Times New Roman" w:hAnsi="Times New Roman"/>
          <w:sz w:val="24"/>
          <w:szCs w:val="24"/>
          <w:lang w:val="en-US" w:eastAsia="zh-CN"/>
        </w:rPr>
        <w:t>had been published</w:t>
      </w:r>
      <w:r w:rsidRPr="006B4D8D">
        <w:rPr>
          <w:rFonts w:ascii="Times New Roman" w:hAnsi="Times New Roman"/>
          <w:sz w:val="24"/>
          <w:szCs w:val="24"/>
          <w:lang w:val="en-US" w:eastAsia="zh-CN"/>
        </w:rPr>
        <w:t xml:space="preserve"> in 1886, because as ambassador to London and Paris, he had been directly involved in the </w:t>
      </w:r>
      <w:r w:rsidR="001920E9">
        <w:rPr>
          <w:rFonts w:ascii="Times New Roman" w:hAnsi="Times New Roman"/>
          <w:sz w:val="24"/>
          <w:szCs w:val="24"/>
          <w:lang w:val="en-US" w:eastAsia="zh-CN"/>
        </w:rPr>
        <w:t xml:space="preserve">negotiations with the French </w:t>
      </w:r>
      <w:r w:rsidR="00305C2A">
        <w:rPr>
          <w:rFonts w:ascii="Times New Roman" w:hAnsi="Times New Roman"/>
          <w:sz w:val="24"/>
          <w:szCs w:val="24"/>
          <w:lang w:val="en-US" w:eastAsia="zh-CN"/>
        </w:rPr>
        <w:t xml:space="preserve">to end this war </w:t>
      </w:r>
      <w:r w:rsidR="001920E9">
        <w:rPr>
          <w:rFonts w:ascii="Times New Roman" w:hAnsi="Times New Roman"/>
          <w:sz w:val="24"/>
          <w:szCs w:val="24"/>
          <w:lang w:val="en-US" w:eastAsia="zh-CN"/>
        </w:rPr>
        <w:t xml:space="preserve">and was furthermore </w:t>
      </w:r>
      <w:r w:rsidRPr="006B4D8D">
        <w:rPr>
          <w:rFonts w:ascii="Times New Roman" w:hAnsi="Times New Roman"/>
          <w:sz w:val="24"/>
          <w:szCs w:val="24"/>
          <w:lang w:val="en-US" w:eastAsia="zh-CN"/>
        </w:rPr>
        <w:t>extensively quoted in the documentation. Zeng’s own 1887 article thus silently agrees with a foreign assessment of the improved state of the Chinese defenses that had been brought about by Qing officials</w:t>
      </w:r>
      <w:r>
        <w:rPr>
          <w:rFonts w:ascii="Times New Roman" w:hAnsi="Times New Roman"/>
          <w:sz w:val="24"/>
          <w:szCs w:val="24"/>
          <w:lang w:val="en-US" w:eastAsia="zh-CN"/>
        </w:rPr>
        <w:t>,</w:t>
      </w:r>
      <w:r w:rsidRPr="006B4D8D">
        <w:rPr>
          <w:rFonts w:ascii="Times New Roman" w:hAnsi="Times New Roman"/>
          <w:sz w:val="24"/>
          <w:szCs w:val="24"/>
          <w:lang w:val="en-US" w:eastAsia="zh-CN"/>
        </w:rPr>
        <w:t xml:space="preserve"> who indeed had been formerly “asleep” but were now, so Z</w:t>
      </w:r>
      <w:r w:rsidR="00305C2A">
        <w:rPr>
          <w:rFonts w:ascii="Times New Roman" w:hAnsi="Times New Roman"/>
          <w:sz w:val="24"/>
          <w:szCs w:val="24"/>
          <w:lang w:val="en-US" w:eastAsia="zh-CN"/>
        </w:rPr>
        <w:t>e</w:t>
      </w:r>
      <w:r w:rsidRPr="006B4D8D">
        <w:rPr>
          <w:rFonts w:ascii="Times New Roman" w:hAnsi="Times New Roman"/>
          <w:sz w:val="24"/>
          <w:szCs w:val="24"/>
          <w:lang w:val="en-US" w:eastAsia="zh-CN"/>
        </w:rPr>
        <w:t>ng, awakened. This improvement, which Zeng attributes to the efforts of people</w:t>
      </w:r>
      <w:r>
        <w:rPr>
          <w:rFonts w:ascii="Times New Roman" w:hAnsi="Times New Roman"/>
          <w:sz w:val="24"/>
          <w:szCs w:val="24"/>
          <w:lang w:val="en-US" w:eastAsia="zh-CN"/>
        </w:rPr>
        <w:t xml:space="preserve"> (such as </w:t>
      </w:r>
      <w:r w:rsidRPr="006B4D8D">
        <w:rPr>
          <w:rFonts w:ascii="Times New Roman" w:hAnsi="Times New Roman"/>
          <w:sz w:val="24"/>
          <w:szCs w:val="24"/>
          <w:lang w:val="en-US" w:eastAsia="zh-CN"/>
        </w:rPr>
        <w:t>him and his father</w:t>
      </w:r>
      <w:r>
        <w:rPr>
          <w:rFonts w:ascii="Times New Roman" w:hAnsi="Times New Roman"/>
          <w:sz w:val="24"/>
          <w:szCs w:val="24"/>
          <w:lang w:val="en-US" w:eastAsia="zh-CN"/>
        </w:rPr>
        <w:t xml:space="preserve">) </w:t>
      </w:r>
      <w:r w:rsidR="00305C2A">
        <w:rPr>
          <w:rFonts w:ascii="Times New Roman" w:hAnsi="Times New Roman"/>
          <w:sz w:val="24"/>
          <w:szCs w:val="24"/>
          <w:lang w:val="en-US" w:eastAsia="zh-CN"/>
        </w:rPr>
        <w:t>at</w:t>
      </w:r>
      <w:r w:rsidRPr="006B4D8D">
        <w:rPr>
          <w:rFonts w:ascii="Times New Roman" w:hAnsi="Times New Roman"/>
          <w:sz w:val="24"/>
          <w:szCs w:val="24"/>
          <w:lang w:val="en-US" w:eastAsia="zh-CN"/>
        </w:rPr>
        <w:t xml:space="preserve"> </w:t>
      </w:r>
      <w:r w:rsidR="00305C2A">
        <w:rPr>
          <w:rFonts w:ascii="Times New Roman" w:hAnsi="Times New Roman"/>
          <w:sz w:val="24"/>
          <w:szCs w:val="24"/>
          <w:lang w:val="en-US" w:eastAsia="zh-CN"/>
        </w:rPr>
        <w:t xml:space="preserve">Chinese self-strengthening </w:t>
      </w:r>
      <w:r w:rsidRPr="006B4D8D">
        <w:rPr>
          <w:rFonts w:ascii="Times New Roman" w:hAnsi="Times New Roman"/>
          <w:sz w:val="24"/>
          <w:szCs w:val="24"/>
          <w:lang w:val="en-US" w:eastAsia="zh-CN"/>
        </w:rPr>
        <w:t>, had been so marked that in 1884 China was able to turn down a French request for indemnity after the Sino-French confrontation over Annam. In a further and amazing claim</w:t>
      </w:r>
      <w:r>
        <w:rPr>
          <w:rFonts w:ascii="Times New Roman" w:hAnsi="Times New Roman"/>
          <w:sz w:val="24"/>
          <w:szCs w:val="24"/>
          <w:lang w:val="en-US" w:eastAsia="zh-CN"/>
        </w:rPr>
        <w:t>—</w:t>
      </w:r>
      <w:r w:rsidRPr="006B4D8D">
        <w:rPr>
          <w:rFonts w:ascii="Times New Roman" w:hAnsi="Times New Roman"/>
          <w:sz w:val="24"/>
          <w:szCs w:val="24"/>
          <w:lang w:val="en-US" w:eastAsia="zh-CN"/>
        </w:rPr>
        <w:t xml:space="preserve">given the loss of </w:t>
      </w:r>
      <w:smartTag w:uri="urn:schemas-microsoft-com:office:smarttags" w:element="country-region">
        <w:r w:rsidRPr="006B4D8D">
          <w:rPr>
            <w:rFonts w:ascii="Times New Roman" w:hAnsi="Times New Roman"/>
            <w:sz w:val="24"/>
            <w:szCs w:val="24"/>
            <w:lang w:val="en-US" w:eastAsia="zh-CN"/>
          </w:rPr>
          <w:t>Annam</w:t>
        </w:r>
      </w:smartTag>
      <w:r w:rsidRPr="006B4D8D">
        <w:rPr>
          <w:rFonts w:ascii="Times New Roman" w:hAnsi="Times New Roman"/>
          <w:sz w:val="24"/>
          <w:szCs w:val="24"/>
          <w:lang w:val="en-US" w:eastAsia="zh-CN"/>
        </w:rPr>
        <w:t xml:space="preserve"> to </w:t>
      </w:r>
      <w:smartTag w:uri="urn:schemas-microsoft-com:office:smarttags" w:element="country-region">
        <w:r w:rsidRPr="006B4D8D">
          <w:rPr>
            <w:rFonts w:ascii="Times New Roman" w:hAnsi="Times New Roman"/>
            <w:sz w:val="24"/>
            <w:szCs w:val="24"/>
            <w:lang w:val="en-US" w:eastAsia="zh-CN"/>
          </w:rPr>
          <w:t>France</w:t>
        </w:r>
      </w:smartTag>
      <w:r w:rsidRPr="006B4D8D">
        <w:rPr>
          <w:rFonts w:ascii="Times New Roman" w:hAnsi="Times New Roman"/>
          <w:sz w:val="24"/>
          <w:szCs w:val="24"/>
          <w:lang w:val="en-US" w:eastAsia="zh-CN"/>
        </w:rPr>
        <w:t xml:space="preserve"> just two years prior</w:t>
      </w:r>
      <w:r>
        <w:rPr>
          <w:rFonts w:ascii="Times New Roman" w:hAnsi="Times New Roman"/>
          <w:sz w:val="24"/>
          <w:szCs w:val="24"/>
          <w:lang w:val="en-US" w:eastAsia="zh-CN"/>
        </w:rPr>
        <w:t>—</w:t>
      </w:r>
      <w:r w:rsidRPr="006B4D8D">
        <w:rPr>
          <w:rFonts w:ascii="Times New Roman" w:hAnsi="Times New Roman"/>
          <w:sz w:val="24"/>
          <w:szCs w:val="24"/>
          <w:lang w:val="en-US" w:eastAsia="zh-CN"/>
        </w:rPr>
        <w:t xml:space="preserve">Zeng announces that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 xml:space="preserve"> was now willing and able to defend her rights even with regard to her “outlying provinces.” Among them,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Korea</w:t>
          </w:r>
        </w:smartTag>
      </w:smartTag>
      <w:r w:rsidRPr="006B4D8D">
        <w:rPr>
          <w:rFonts w:ascii="Times New Roman" w:hAnsi="Times New Roman"/>
          <w:sz w:val="24"/>
          <w:szCs w:val="24"/>
          <w:lang w:val="en-US" w:eastAsia="zh-CN"/>
        </w:rPr>
        <w:t xml:space="preserve"> is mentioned first.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DB724E"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lastRenderedPageBreak/>
        <w:t xml:space="preserve">But Zeng then also placates the anxieties concerning the behavior of the “sleeping </w:t>
      </w:r>
      <w:r w:rsidRPr="00DB724E">
        <w:rPr>
          <w:rFonts w:ascii="Times New Roman" w:hAnsi="Times New Roman"/>
          <w:sz w:val="24"/>
          <w:szCs w:val="24"/>
          <w:lang w:val="en-US" w:eastAsia="zh-CN"/>
        </w:rPr>
        <w:t>giant”, should he wake up:</w:t>
      </w:r>
    </w:p>
    <w:p w:rsidR="009F2949" w:rsidRPr="00DB724E" w:rsidRDefault="009F2949" w:rsidP="009F2949">
      <w:pPr>
        <w:autoSpaceDE w:val="0"/>
        <w:autoSpaceDN w:val="0"/>
        <w:adjustRightInd w:val="0"/>
        <w:spacing w:after="0"/>
        <w:rPr>
          <w:rFonts w:ascii="Times New Roman" w:hAnsi="Times New Roman"/>
          <w:b/>
          <w:sz w:val="24"/>
          <w:szCs w:val="24"/>
          <w:lang w:val="en-US" w:eastAsia="zh-CN"/>
        </w:rPr>
      </w:pPr>
    </w:p>
    <w:p w:rsidR="009F2949" w:rsidRPr="006B4D8D" w:rsidRDefault="009F2949" w:rsidP="009F2949">
      <w:pPr>
        <w:autoSpaceDE w:val="0"/>
        <w:autoSpaceDN w:val="0"/>
        <w:adjustRightInd w:val="0"/>
        <w:spacing w:after="0"/>
        <w:ind w:left="851" w:right="985"/>
        <w:rPr>
          <w:rFonts w:ascii="Times New Roman" w:hAnsi="Times New Roman"/>
          <w:sz w:val="24"/>
          <w:szCs w:val="24"/>
          <w:lang w:val="en-US" w:eastAsia="zh-CN"/>
        </w:rPr>
      </w:pPr>
      <w:r w:rsidRPr="006B4D8D">
        <w:rPr>
          <w:rFonts w:ascii="Times New Roman" w:hAnsi="Times New Roman"/>
          <w:sz w:val="24"/>
          <w:szCs w:val="24"/>
          <w:lang w:val="en-US" w:eastAsia="zh-CN"/>
        </w:rPr>
        <w:t xml:space="preserve">We have seen the sleep; we come now to the awakening. What will be the </w:t>
      </w:r>
      <w:r w:rsidRPr="006B4D8D">
        <w:rPr>
          <w:rFonts w:ascii="Times New Roman" w:hAnsi="Times New Roman"/>
          <w:i/>
          <w:iCs/>
          <w:sz w:val="24"/>
          <w:szCs w:val="24"/>
          <w:lang w:val="en-US" w:eastAsia="zh-CN"/>
        </w:rPr>
        <w:t xml:space="preserve">result </w:t>
      </w:r>
      <w:r w:rsidRPr="006B4D8D">
        <w:rPr>
          <w:rFonts w:ascii="Times New Roman" w:hAnsi="Times New Roman"/>
          <w:sz w:val="24"/>
          <w:szCs w:val="24"/>
          <w:lang w:val="en-US" w:eastAsia="zh-CN"/>
        </w:rPr>
        <w:t xml:space="preserve">of it? </w:t>
      </w:r>
      <w:r w:rsidRPr="00BB068F">
        <w:rPr>
          <w:rFonts w:ascii="Times New Roman" w:hAnsi="Times New Roman"/>
          <w:iCs/>
          <w:sz w:val="24"/>
          <w:szCs w:val="24"/>
          <w:lang w:val="en-US" w:eastAsia="zh-CN"/>
        </w:rPr>
        <w:t>Will</w:t>
      </w:r>
      <w:r w:rsidRPr="006B4D8D">
        <w:rPr>
          <w:rFonts w:ascii="Times New Roman" w:hAnsi="Times New Roman"/>
          <w:i/>
          <w:iCs/>
          <w:sz w:val="24"/>
          <w:szCs w:val="24"/>
          <w:lang w:val="en-US" w:eastAsia="zh-CN"/>
        </w:rPr>
        <w:t xml:space="preserve"> </w:t>
      </w:r>
      <w:r w:rsidRPr="006B4D8D">
        <w:rPr>
          <w:rFonts w:ascii="Times New Roman" w:hAnsi="Times New Roman"/>
          <w:sz w:val="24"/>
          <w:szCs w:val="24"/>
          <w:lang w:val="en-US" w:eastAsia="zh-CN"/>
        </w:rPr>
        <w:t xml:space="preserve">the awakening of </w:t>
      </w:r>
      <w:r w:rsidRPr="006B4D8D">
        <w:rPr>
          <w:rFonts w:ascii="Times New Roman" w:hAnsi="Times New Roman"/>
          <w:i/>
          <w:iCs/>
          <w:sz w:val="24"/>
          <w:szCs w:val="24"/>
          <w:lang w:val="en-US" w:eastAsia="zh-CN"/>
        </w:rPr>
        <w:t xml:space="preserve">300 million </w:t>
      </w:r>
      <w:r>
        <w:rPr>
          <w:rFonts w:ascii="Times New Roman" w:hAnsi="Times New Roman"/>
          <w:sz w:val="24"/>
          <w:szCs w:val="24"/>
          <w:lang w:val="en-US" w:eastAsia="zh-CN"/>
        </w:rPr>
        <w:t>who become</w:t>
      </w:r>
      <w:r w:rsidRPr="006B4D8D">
        <w:rPr>
          <w:rFonts w:ascii="Times New Roman" w:hAnsi="Times New Roman"/>
          <w:sz w:val="24"/>
          <w:szCs w:val="24"/>
          <w:lang w:val="en-US" w:eastAsia="zh-CN"/>
        </w:rPr>
        <w:t xml:space="preserve"> </w:t>
      </w:r>
      <w:r>
        <w:rPr>
          <w:rFonts w:ascii="Times New Roman" w:hAnsi="Times New Roman"/>
          <w:sz w:val="24"/>
          <w:szCs w:val="24"/>
          <w:lang w:val="en-US" w:eastAsia="zh-CN"/>
        </w:rPr>
        <w:t>aware</w:t>
      </w:r>
      <w:r w:rsidRPr="006B4D8D">
        <w:rPr>
          <w:rFonts w:ascii="Times New Roman" w:hAnsi="Times New Roman"/>
          <w:sz w:val="24"/>
          <w:szCs w:val="24"/>
          <w:lang w:val="en-US" w:eastAsia="zh-CN"/>
        </w:rPr>
        <w:t xml:space="preserve"> of their strength not be dangerous to the continuance of friendly relations with the West? Will the </w:t>
      </w:r>
      <w:r>
        <w:rPr>
          <w:rFonts w:ascii="Times New Roman" w:hAnsi="Times New Roman"/>
          <w:sz w:val="24"/>
          <w:szCs w:val="24"/>
          <w:lang w:val="en-US" w:eastAsia="zh-CN"/>
        </w:rPr>
        <w:t>memory</w:t>
      </w:r>
      <w:r w:rsidRPr="006B4D8D">
        <w:rPr>
          <w:rFonts w:ascii="Times New Roman" w:hAnsi="Times New Roman"/>
          <w:sz w:val="24"/>
          <w:szCs w:val="24"/>
          <w:lang w:val="en-US" w:eastAsia="zh-CN"/>
        </w:rPr>
        <w:t xml:space="preserve"> of their defeats and the </w:t>
      </w:r>
      <w:r>
        <w:rPr>
          <w:rFonts w:ascii="Times New Roman" w:hAnsi="Times New Roman"/>
          <w:sz w:val="24"/>
          <w:szCs w:val="24"/>
          <w:lang w:val="en-US" w:eastAsia="zh-CN"/>
        </w:rPr>
        <w:t>awareness</w:t>
      </w:r>
      <w:r w:rsidRPr="006B4D8D">
        <w:rPr>
          <w:rFonts w:ascii="Times New Roman" w:hAnsi="Times New Roman"/>
          <w:sz w:val="24"/>
          <w:szCs w:val="24"/>
          <w:lang w:val="en-US" w:eastAsia="zh-CN"/>
        </w:rPr>
        <w:t xml:space="preserve"> of their new</w:t>
      </w:r>
      <w:r>
        <w:rPr>
          <w:rFonts w:ascii="Times New Roman" w:hAnsi="Times New Roman"/>
          <w:sz w:val="24"/>
          <w:szCs w:val="24"/>
          <w:lang w:val="en-US" w:eastAsia="zh-CN"/>
        </w:rPr>
        <w:t xml:space="preserve">ly </w:t>
      </w:r>
      <w:r w:rsidRPr="006B4D8D">
        <w:rPr>
          <w:rFonts w:ascii="Times New Roman" w:hAnsi="Times New Roman"/>
          <w:sz w:val="24"/>
          <w:szCs w:val="24"/>
          <w:lang w:val="en-US" w:eastAsia="zh-CN"/>
        </w:rPr>
        <w:t>discovered power not make them aggressive? No; the Chinese have never been an aggressive race.</w:t>
      </w:r>
      <w:r w:rsidRPr="006B4D8D">
        <w:rPr>
          <w:rStyle w:val="FootnoteReference"/>
          <w:rFonts w:ascii="Times New Roman" w:hAnsi="Times New Roman"/>
          <w:sz w:val="24"/>
          <w:szCs w:val="24"/>
          <w:lang w:val="en-US" w:eastAsia="zh-CN"/>
        </w:rPr>
        <w:footnoteReference w:id="100"/>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As a unique and strategic “state paper” (</w:t>
      </w:r>
      <w:r w:rsidRPr="006B4D8D">
        <w:rPr>
          <w:rFonts w:ascii="Times New Roman" w:hAnsi="Times New Roman"/>
          <w:i/>
          <w:sz w:val="24"/>
          <w:szCs w:val="24"/>
          <w:lang w:val="en-US" w:eastAsia="zh-CN"/>
        </w:rPr>
        <w:t>New York Times</w:t>
      </w:r>
      <w:r w:rsidRPr="006B4D8D">
        <w:rPr>
          <w:rFonts w:ascii="Times New Roman" w:hAnsi="Times New Roman"/>
          <w:sz w:val="24"/>
          <w:szCs w:val="24"/>
          <w:lang w:val="en-US" w:eastAsia="zh-CN"/>
        </w:rPr>
        <w:t>) on Chinese domestic and foreign policy, Zeng’s article</w:t>
      </w:r>
      <w:r>
        <w:rPr>
          <w:rFonts w:ascii="Times New Roman" w:hAnsi="Times New Roman"/>
          <w:sz w:val="24"/>
          <w:szCs w:val="24"/>
          <w:lang w:val="en-US" w:eastAsia="zh-CN"/>
        </w:rPr>
        <w:t>, written in English,</w:t>
      </w:r>
      <w:r w:rsidRPr="006B4D8D">
        <w:rPr>
          <w:rFonts w:ascii="Times New Roman" w:hAnsi="Times New Roman"/>
          <w:sz w:val="24"/>
          <w:szCs w:val="24"/>
          <w:lang w:val="en-US" w:eastAsia="zh-CN"/>
        </w:rPr>
        <w:t xml:space="preserve"> was an international media event</w:t>
      </w:r>
      <w:r>
        <w:rPr>
          <w:rFonts w:ascii="Times New Roman" w:hAnsi="Times New Roman"/>
          <w:sz w:val="24"/>
          <w:szCs w:val="24"/>
          <w:lang w:val="en-US" w:eastAsia="zh-CN"/>
        </w:rPr>
        <w:t>.</w:t>
      </w:r>
      <w:r w:rsidRPr="006B4D8D">
        <w:rPr>
          <w:rStyle w:val="FootnoteReference"/>
          <w:rFonts w:ascii="Times New Roman" w:hAnsi="Times New Roman"/>
          <w:sz w:val="24"/>
          <w:szCs w:val="24"/>
          <w:lang w:val="en-US" w:eastAsia="zh-CN"/>
        </w:rPr>
        <w:footnoteReference w:id="101"/>
      </w:r>
      <w:r w:rsidRPr="006B4D8D">
        <w:rPr>
          <w:rFonts w:ascii="Times New Roman" w:hAnsi="Times New Roman"/>
          <w:sz w:val="24"/>
          <w:szCs w:val="24"/>
          <w:lang w:val="en-US" w:eastAsia="zh-CN"/>
        </w:rPr>
        <w:t xml:space="preserve"> </w:t>
      </w:r>
      <w:r>
        <w:rPr>
          <w:rFonts w:ascii="Times New Roman" w:hAnsi="Times New Roman"/>
          <w:sz w:val="24"/>
          <w:szCs w:val="24"/>
          <w:lang w:val="en-US" w:eastAsia="zh-CN"/>
        </w:rPr>
        <w:t>He was</w:t>
      </w:r>
      <w:r w:rsidRPr="006B4D8D">
        <w:rPr>
          <w:rFonts w:ascii="Times New Roman" w:hAnsi="Times New Roman"/>
          <w:sz w:val="24"/>
          <w:szCs w:val="24"/>
          <w:lang w:val="en-US" w:eastAsia="zh-CN"/>
        </w:rPr>
        <w:t xml:space="preserve"> a man reputed to be a likely candidate to succeed the supreme Li Hongzhang, and directly engaged with the international assessments and apprehensions about China</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 </w:t>
      </w:r>
      <w:r>
        <w:rPr>
          <w:rFonts w:ascii="Times New Roman" w:hAnsi="Times New Roman"/>
          <w:sz w:val="24"/>
          <w:szCs w:val="24"/>
          <w:lang w:val="en-US" w:eastAsia="zh-CN"/>
        </w:rPr>
        <w:t>The article</w:t>
      </w:r>
      <w:r w:rsidRPr="006B4D8D">
        <w:rPr>
          <w:rFonts w:ascii="Times New Roman" w:hAnsi="Times New Roman"/>
          <w:sz w:val="24"/>
          <w:szCs w:val="24"/>
          <w:lang w:val="en-US" w:eastAsia="zh-CN"/>
        </w:rPr>
        <w:t xml:space="preserve"> was widely read</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quoted in newspapers and in diplomatic circles</w:t>
      </w:r>
      <w:r>
        <w:rPr>
          <w:rFonts w:ascii="Times New Roman" w:hAnsi="Times New Roman"/>
          <w:sz w:val="24"/>
          <w:szCs w:val="24"/>
          <w:lang w:val="en-US" w:eastAsia="zh-CN"/>
        </w:rPr>
        <w:t>,</w:t>
      </w:r>
      <w:r w:rsidRPr="006B4D8D">
        <w:rPr>
          <w:rStyle w:val="FootnoteReference"/>
          <w:rFonts w:ascii="Times New Roman" w:hAnsi="Times New Roman"/>
          <w:sz w:val="24"/>
          <w:szCs w:val="24"/>
          <w:lang w:val="en-US" w:eastAsia="zh-CN"/>
        </w:rPr>
        <w:footnoteReference w:id="102"/>
      </w:r>
      <w:r w:rsidRPr="006B4D8D">
        <w:rPr>
          <w:rFonts w:ascii="Times New Roman" w:hAnsi="Times New Roman"/>
          <w:sz w:val="24"/>
          <w:szCs w:val="24"/>
          <w:lang w:val="en-US" w:eastAsia="zh-CN"/>
        </w:rPr>
        <w:t xml:space="preserve"> reprinted in Hong Kong (</w:t>
      </w:r>
      <w:r w:rsidRPr="006B4D8D">
        <w:rPr>
          <w:rFonts w:ascii="Times New Roman" w:hAnsi="Times New Roman"/>
          <w:i/>
          <w:sz w:val="24"/>
          <w:szCs w:val="24"/>
          <w:lang w:val="en-US" w:eastAsia="zh-CN"/>
        </w:rPr>
        <w:t>China Mail</w:t>
      </w:r>
      <w:r w:rsidRPr="006B4D8D">
        <w:rPr>
          <w:rFonts w:ascii="Times New Roman" w:hAnsi="Times New Roman"/>
          <w:sz w:val="24"/>
          <w:szCs w:val="24"/>
          <w:lang w:val="en-US" w:eastAsia="zh-CN"/>
        </w:rPr>
        <w:t>), Shanghai (</w:t>
      </w:r>
      <w:r w:rsidRPr="006B4D8D">
        <w:rPr>
          <w:rFonts w:ascii="Times New Roman" w:hAnsi="Times New Roman"/>
          <w:i/>
          <w:sz w:val="24"/>
          <w:szCs w:val="24"/>
          <w:lang w:val="en-US" w:eastAsia="zh-CN"/>
        </w:rPr>
        <w:t>North China Daily News and Herald</w:t>
      </w:r>
      <w:r w:rsidRPr="006B4D8D">
        <w:rPr>
          <w:rFonts w:ascii="Times New Roman" w:hAnsi="Times New Roman"/>
          <w:sz w:val="24"/>
          <w:szCs w:val="24"/>
          <w:lang w:val="en-US" w:eastAsia="zh-CN"/>
        </w:rPr>
        <w:t>), and Tianjin (</w:t>
      </w:r>
      <w:r w:rsidRPr="006B4D8D">
        <w:rPr>
          <w:rFonts w:ascii="Times New Roman" w:hAnsi="Times New Roman"/>
          <w:i/>
          <w:sz w:val="24"/>
          <w:szCs w:val="24"/>
          <w:lang w:val="en-US" w:eastAsia="zh-CN"/>
        </w:rPr>
        <w:t>China Times</w:t>
      </w:r>
      <w:r w:rsidRPr="006B4D8D">
        <w:rPr>
          <w:rFonts w:ascii="Times New Roman" w:hAnsi="Times New Roman"/>
          <w:sz w:val="24"/>
          <w:szCs w:val="24"/>
          <w:lang w:val="en-US" w:eastAsia="zh-CN"/>
        </w:rPr>
        <w:t>)</w:t>
      </w:r>
      <w:r>
        <w:rPr>
          <w:rFonts w:ascii="Times New Roman" w:hAnsi="Times New Roman"/>
          <w:sz w:val="24"/>
          <w:szCs w:val="24"/>
          <w:lang w:val="en-US" w:eastAsia="zh-CN"/>
        </w:rPr>
        <w:t>,</w:t>
      </w:r>
      <w:r w:rsidRPr="006B4D8D">
        <w:rPr>
          <w:rFonts w:ascii="Times New Roman" w:hAnsi="Times New Roman"/>
          <w:sz w:val="24"/>
          <w:szCs w:val="24"/>
          <w:lang w:val="en-US" w:eastAsia="zh-CN"/>
        </w:rPr>
        <w:t xml:space="preserve"> even before the issue of the </w:t>
      </w:r>
      <w:r w:rsidRPr="006B4D8D">
        <w:rPr>
          <w:rFonts w:ascii="Times New Roman" w:hAnsi="Times New Roman"/>
          <w:i/>
          <w:sz w:val="24"/>
          <w:szCs w:val="24"/>
          <w:lang w:val="en-US" w:eastAsia="zh-CN"/>
        </w:rPr>
        <w:t>Asiatic Quarterly Review</w:t>
      </w:r>
      <w:r w:rsidRPr="006B4D8D">
        <w:rPr>
          <w:rFonts w:ascii="Times New Roman" w:hAnsi="Times New Roman"/>
          <w:sz w:val="24"/>
          <w:szCs w:val="24"/>
          <w:lang w:val="en-US" w:eastAsia="zh-CN"/>
        </w:rPr>
        <w:t xml:space="preserve"> featuring the article had arrived there</w:t>
      </w:r>
      <w:r>
        <w:rPr>
          <w:rFonts w:ascii="Times New Roman" w:hAnsi="Times New Roman"/>
          <w:sz w:val="24"/>
          <w:szCs w:val="24"/>
          <w:lang w:val="en-US" w:eastAsia="zh-CN"/>
        </w:rPr>
        <w:t>—</w:t>
      </w:r>
      <w:r w:rsidRPr="006B4D8D">
        <w:rPr>
          <w:rFonts w:ascii="Times New Roman" w:hAnsi="Times New Roman"/>
          <w:sz w:val="24"/>
          <w:szCs w:val="24"/>
          <w:lang w:val="en-US" w:eastAsia="zh-CN"/>
        </w:rPr>
        <w:t xml:space="preserve">an indication that the editor Demetrius Boulger had made sure it would get maximum coverage. In short: the article was widely familiar to Westerners in and concerned with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w:t>
      </w:r>
      <w:r w:rsidRPr="006B4D8D">
        <w:rPr>
          <w:rStyle w:val="FootnoteReference"/>
          <w:rFonts w:ascii="Times New Roman" w:hAnsi="Times New Roman"/>
          <w:sz w:val="24"/>
          <w:szCs w:val="24"/>
          <w:lang w:val="en-US" w:eastAsia="zh-CN"/>
        </w:rPr>
        <w:footnoteReference w:id="103"/>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A small but important segment of Chinese society, consisting of many Chinese high officials, who had dealings with Westerners and employed Western secretaries to go through the papers and correspondence for them, and an increasing number of readers of English among Chinese merchants, officials and men-of-letters, was informed about Zeng’s essay even before the first Chinese translation appeared in Shanghai’s</w:t>
      </w:r>
      <w:r w:rsidRPr="006B4D8D">
        <w:rPr>
          <w:rFonts w:ascii="Times New Roman" w:hAnsi="Times New Roman"/>
          <w:i/>
          <w:sz w:val="24"/>
          <w:szCs w:val="24"/>
          <w:lang w:val="en-US" w:eastAsia="zh-CN"/>
        </w:rPr>
        <w:t xml:space="preserve"> </w:t>
      </w:r>
      <w:r w:rsidRPr="006B4D8D">
        <w:rPr>
          <w:rFonts w:ascii="Times New Roman" w:hAnsi="Times New Roman"/>
          <w:i/>
          <w:sz w:val="24"/>
          <w:szCs w:val="24"/>
          <w:lang w:val="en-US" w:eastAsia="zh-CN"/>
        </w:rPr>
        <w:lastRenderedPageBreak/>
        <w:t>Shenbao</w:t>
      </w:r>
      <w:r w:rsidRPr="006B4D8D">
        <w:rPr>
          <w:rFonts w:ascii="Times New Roman" w:hAnsi="Times New Roman"/>
          <w:sz w:val="24"/>
          <w:szCs w:val="24"/>
          <w:lang w:val="en-US" w:eastAsia="zh-CN"/>
        </w:rPr>
        <w:t xml:space="preserve"> in mid-June 1887.</w:t>
      </w:r>
      <w:r w:rsidRPr="006B4D8D">
        <w:rPr>
          <w:rStyle w:val="FootnoteReference"/>
          <w:rFonts w:ascii="Times New Roman" w:hAnsi="Times New Roman"/>
          <w:sz w:val="24"/>
          <w:szCs w:val="24"/>
          <w:lang w:val="en-US" w:eastAsia="zh-CN"/>
        </w:rPr>
        <w:footnoteReference w:id="104"/>
      </w:r>
      <w:r w:rsidRPr="006B4D8D">
        <w:rPr>
          <w:rFonts w:ascii="Times New Roman" w:hAnsi="Times New Roman"/>
          <w:sz w:val="24"/>
          <w:szCs w:val="24"/>
          <w:lang w:val="en-US" w:eastAsia="zh-CN"/>
        </w:rPr>
        <w:t xml:space="preserve"> Interestingly, the </w:t>
      </w:r>
      <w:r w:rsidRPr="006B4D8D">
        <w:rPr>
          <w:rFonts w:ascii="Times New Roman" w:hAnsi="Times New Roman"/>
          <w:i/>
          <w:sz w:val="24"/>
          <w:szCs w:val="24"/>
          <w:lang w:val="en-US" w:eastAsia="zh-CN"/>
        </w:rPr>
        <w:t>Shenbao</w:t>
      </w:r>
      <w:r w:rsidRPr="006B4D8D">
        <w:rPr>
          <w:rFonts w:ascii="Times New Roman" w:hAnsi="Times New Roman"/>
          <w:sz w:val="24"/>
          <w:szCs w:val="24"/>
          <w:lang w:val="en-US" w:eastAsia="zh-CN"/>
        </w:rPr>
        <w:t>, the most important and respected Chinese</w:t>
      </w:r>
      <w:r w:rsidR="00A33742">
        <w:rPr>
          <w:rFonts w:ascii="Times New Roman" w:hAnsi="Times New Roman"/>
          <w:sz w:val="24"/>
          <w:szCs w:val="24"/>
          <w:lang w:val="en-US" w:eastAsia="zh-CN"/>
        </w:rPr>
        <w:t xml:space="preserve"> </w:t>
      </w:r>
      <w:r w:rsidRPr="006B4D8D">
        <w:rPr>
          <w:rFonts w:ascii="Times New Roman" w:hAnsi="Times New Roman"/>
          <w:sz w:val="24"/>
          <w:szCs w:val="24"/>
          <w:lang w:val="en-US" w:eastAsia="zh-CN"/>
        </w:rPr>
        <w:t>language newspaper at the time, was owned by a consortium of Englishmen and Scots, and run by Ernest Major (1841-1909): Even the Chinese translation of Zeng’s article was organized by a foreigner and appeared in a foreign-owned paper.</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Western reactions were friendly but often also critical. Allegedly</w:t>
      </w:r>
      <w:r>
        <w:rPr>
          <w:rFonts w:ascii="Times New Roman" w:hAnsi="Times New Roman"/>
          <w:sz w:val="24"/>
          <w:szCs w:val="24"/>
          <w:lang w:val="en-US" w:eastAsia="zh-CN"/>
        </w:rPr>
        <w:t>,</w:t>
      </w:r>
      <w:r w:rsidRPr="006B4D8D">
        <w:rPr>
          <w:rFonts w:ascii="Times New Roman" w:hAnsi="Times New Roman"/>
          <w:sz w:val="24"/>
          <w:szCs w:val="24"/>
          <w:lang w:val="en-US" w:eastAsia="zh-CN"/>
        </w:rPr>
        <w:t xml:space="preserve"> the Russian foreign minister, Alexander Guchkov, was so stunned by Zeng’s assertions about an </w:t>
      </w:r>
      <w:proofErr w:type="gramStart"/>
      <w:r w:rsidRPr="006B4D8D">
        <w:rPr>
          <w:rFonts w:ascii="Times New Roman" w:hAnsi="Times New Roman"/>
          <w:sz w:val="24"/>
          <w:szCs w:val="24"/>
          <w:lang w:val="en-US" w:eastAsia="zh-CN"/>
        </w:rPr>
        <w:t>awake</w:t>
      </w:r>
      <w:proofErr w:type="gramEnd"/>
      <w:r w:rsidRPr="006B4D8D">
        <w:rPr>
          <w:rFonts w:ascii="Times New Roman" w:hAnsi="Times New Roman"/>
          <w:sz w:val="24"/>
          <w:szCs w:val="24"/>
          <w:lang w:val="en-US" w:eastAsia="zh-CN"/>
        </w:rPr>
        <w:t xml:space="preserve"> </w:t>
      </w:r>
      <w:smartTag w:uri="urn:schemas-microsoft-com:office:smarttags" w:element="place">
        <w:smartTag w:uri="urn:schemas-microsoft-com:office:smarttags" w:element="country-region">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 xml:space="preserve"> that he accepted Zeng’s demand for a return of Chinese territory.</w:t>
      </w:r>
      <w:r w:rsidRPr="006B4D8D">
        <w:rPr>
          <w:rStyle w:val="FootnoteReference"/>
          <w:rFonts w:ascii="Times New Roman" w:hAnsi="Times New Roman"/>
          <w:sz w:val="24"/>
          <w:szCs w:val="24"/>
          <w:lang w:val="en-US" w:eastAsia="zh-CN"/>
        </w:rPr>
        <w:footnoteReference w:id="105"/>
      </w:r>
      <w:r w:rsidRPr="006B4D8D">
        <w:rPr>
          <w:rFonts w:ascii="Times New Roman" w:hAnsi="Times New Roman"/>
          <w:sz w:val="24"/>
          <w:szCs w:val="24"/>
          <w:lang w:val="en-US" w:eastAsia="zh-CN"/>
        </w:rPr>
        <w:t xml:space="preserve"> </w:t>
      </w:r>
      <w:smartTag w:uri="urn:schemas-microsoft-com:office:smarttags" w:element="country-region">
        <w:r w:rsidRPr="006B4D8D">
          <w:rPr>
            <w:rFonts w:ascii="Times New Roman" w:hAnsi="Times New Roman"/>
            <w:sz w:val="24"/>
            <w:szCs w:val="24"/>
            <w:lang w:val="en-US" w:eastAsia="zh-CN"/>
          </w:rPr>
          <w:t>China</w:t>
        </w:r>
      </w:smartTag>
      <w:r w:rsidRPr="006B4D8D">
        <w:rPr>
          <w:rFonts w:ascii="Times New Roman" w:hAnsi="Times New Roman"/>
          <w:sz w:val="24"/>
          <w:szCs w:val="24"/>
          <w:lang w:val="en-US" w:eastAsia="zh-CN"/>
        </w:rPr>
        <w:t xml:space="preserve"> specialists in </w:t>
      </w:r>
      <w:smartTag w:uri="urn:schemas-microsoft-com:office:smarttags" w:element="country-region">
        <w:r w:rsidRPr="006B4D8D">
          <w:rPr>
            <w:rFonts w:ascii="Times New Roman" w:hAnsi="Times New Roman"/>
            <w:sz w:val="24"/>
            <w:szCs w:val="24"/>
            <w:lang w:val="en-US" w:eastAsia="zh-CN"/>
          </w:rPr>
          <w:t>Britain</w:t>
        </w:r>
      </w:smartTag>
      <w:r w:rsidRPr="006B4D8D">
        <w:rPr>
          <w:rFonts w:ascii="Times New Roman" w:hAnsi="Times New Roman"/>
          <w:sz w:val="24"/>
          <w:szCs w:val="24"/>
          <w:lang w:val="en-US" w:eastAsia="zh-CN"/>
        </w:rPr>
        <w:t xml:space="preserve">, such as </w:t>
      </w:r>
      <w:r w:rsidRPr="006B4D8D">
        <w:rPr>
          <w:rFonts w:ascii="Times New Roman" w:eastAsia="SimSun" w:hAnsi="Times New Roman"/>
          <w:sz w:val="24"/>
          <w:szCs w:val="24"/>
          <w:lang w:val="en-US" w:eastAsia="zh-CN"/>
        </w:rPr>
        <w:t>Sir Rutherford</w:t>
      </w:r>
      <w:r w:rsidRPr="006B4D8D">
        <w:rPr>
          <w:rFonts w:ascii="Times New Roman" w:eastAsia="SimSun" w:hAnsi="Times New Roman"/>
          <w:sz w:val="20"/>
          <w:szCs w:val="20"/>
          <w:lang w:val="en-US" w:eastAsia="zh-CN"/>
        </w:rPr>
        <w:t xml:space="preserve"> </w:t>
      </w:r>
      <w:r w:rsidRPr="006B4D8D">
        <w:rPr>
          <w:rFonts w:ascii="Times New Roman" w:hAnsi="Times New Roman"/>
          <w:sz w:val="24"/>
          <w:szCs w:val="24"/>
          <w:lang w:val="en-US" w:eastAsia="zh-CN"/>
        </w:rPr>
        <w:t xml:space="preserve">Alcock, felt, however, that Zeng overstated his case, that there were actually very few signs of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’s “awakening”, and that the priorities of first developing coastal defenses without political and institutional reform overrated the power of technical devices.</w:t>
      </w:r>
      <w:r w:rsidRPr="006B4D8D">
        <w:rPr>
          <w:rStyle w:val="FootnoteReference"/>
          <w:rFonts w:ascii="Times New Roman" w:hAnsi="Times New Roman"/>
          <w:sz w:val="24"/>
          <w:szCs w:val="24"/>
          <w:lang w:val="en-US" w:eastAsia="zh-CN"/>
        </w:rPr>
        <w:footnoteReference w:id="106"/>
      </w:r>
      <w:r w:rsidRPr="006B4D8D">
        <w:rPr>
          <w:rFonts w:ascii="Times New Roman" w:hAnsi="Times New Roman"/>
          <w:sz w:val="24"/>
          <w:szCs w:val="24"/>
          <w:lang w:val="en-US" w:eastAsia="zh-CN"/>
        </w:rPr>
        <w:t xml:space="preserve"> “The sleep, if sleep it was,” writes Sir Alcock, “must certainly have been very profound, more resembling the hypnotic state induced by mesmeric experiments </w:t>
      </w:r>
      <w:r w:rsidRPr="006B4D8D">
        <w:rPr>
          <w:rFonts w:ascii="Times New Roman" w:eastAsia="SimSun" w:hAnsi="Times New Roman"/>
          <w:sz w:val="24"/>
          <w:szCs w:val="24"/>
          <w:lang w:val="en-US" w:eastAsia="zh-CN"/>
        </w:rPr>
        <w:t>than any normal state of conscious existence and vitality”.</w:t>
      </w:r>
      <w:r w:rsidRPr="006B4D8D">
        <w:rPr>
          <w:rFonts w:ascii="Times New Roman" w:hAnsi="Times New Roman"/>
          <w:sz w:val="24"/>
          <w:szCs w:val="24"/>
          <w:lang w:val="en-US" w:eastAsia="zh-CN"/>
        </w:rPr>
        <w:t xml:space="preserve">   But he concedes that during the war with France China discovered an unexpected source of strength</w:t>
      </w:r>
      <w:r>
        <w:rPr>
          <w:rFonts w:ascii="Times New Roman" w:hAnsi="Times New Roman"/>
          <w:sz w:val="24"/>
          <w:szCs w:val="24"/>
          <w:lang w:val="en-US" w:eastAsia="zh-CN"/>
        </w:rPr>
        <w:t>—</w:t>
      </w:r>
      <w:r w:rsidRPr="006B4D8D">
        <w:rPr>
          <w:rFonts w:ascii="Times New Roman" w:hAnsi="Times New Roman"/>
          <w:sz w:val="24"/>
          <w:szCs w:val="24"/>
          <w:lang w:val="en-US" w:eastAsia="zh-CN"/>
        </w:rPr>
        <w:t>its sheer size:</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ind w:left="1080" w:right="1106"/>
        <w:rPr>
          <w:rFonts w:ascii="Times New Roman" w:eastAsia="SimSun" w:hAnsi="Times New Roman"/>
          <w:sz w:val="24"/>
          <w:szCs w:val="24"/>
          <w:lang w:val="en-US" w:eastAsia="zh-CN"/>
        </w:rPr>
      </w:pPr>
      <w:r w:rsidRPr="006B4D8D">
        <w:rPr>
          <w:rFonts w:ascii="Times New Roman" w:eastAsia="SimSun" w:hAnsi="Times New Roman"/>
          <w:sz w:val="24"/>
          <w:szCs w:val="24"/>
          <w:lang w:val="en-US" w:eastAsia="zh-CN"/>
        </w:rPr>
        <w:t xml:space="preserve">That the Chinese did learn much in the conflict forced upon them by events in Tonquin, I have no doubt. Especially in perceiving the strength derived from her size in the capacity for bearing punishment which is only given to some </w:t>
      </w:r>
      <w:proofErr w:type="gramStart"/>
      <w:r w:rsidRPr="006B4D8D">
        <w:rPr>
          <w:rFonts w:ascii="Times New Roman" w:eastAsia="SimSun" w:hAnsi="Times New Roman"/>
          <w:sz w:val="24"/>
          <w:szCs w:val="24"/>
          <w:lang w:val="en-US" w:eastAsia="zh-CN"/>
        </w:rPr>
        <w:t>nations,</w:t>
      </w:r>
      <w:proofErr w:type="gramEnd"/>
      <w:r w:rsidRPr="006B4D8D">
        <w:rPr>
          <w:rFonts w:ascii="Times New Roman" w:eastAsia="SimSun" w:hAnsi="Times New Roman"/>
          <w:sz w:val="24"/>
          <w:szCs w:val="24"/>
          <w:lang w:val="en-US" w:eastAsia="zh-CN"/>
        </w:rPr>
        <w:t xml:space="preserve"> and to them a power of passive resistance to any attacking force where more active means are wanting. The French were enabled to inflict, with little active resistance on the part of the Chinese, a vast amount of injury, and great loss in life and property and trade, in addition to the destruction of one of their great dockyards only created after many years of lavish expenditure. But neither on the bulk of the population, nor on the Government at </w:t>
      </w:r>
      <w:smartTag w:uri="urn:schemas-microsoft-com:office:smarttags" w:element="place">
        <w:r w:rsidRPr="006B4D8D">
          <w:rPr>
            <w:rFonts w:ascii="Times New Roman" w:eastAsia="SimSun" w:hAnsi="Times New Roman"/>
            <w:sz w:val="24"/>
            <w:szCs w:val="24"/>
            <w:lang w:val="en-US" w:eastAsia="zh-CN"/>
          </w:rPr>
          <w:t>Peking</w:t>
        </w:r>
      </w:smartTag>
      <w:r w:rsidRPr="006B4D8D">
        <w:rPr>
          <w:rFonts w:ascii="Times New Roman" w:eastAsia="SimSun" w:hAnsi="Times New Roman"/>
          <w:sz w:val="24"/>
          <w:szCs w:val="24"/>
          <w:lang w:val="en-US" w:eastAsia="zh-CN"/>
        </w:rPr>
        <w:t xml:space="preserve">, did this make any serious impression; or in any way advance the French cause. Nor did they in the end succeed in imposing upon the Chinese </w:t>
      </w:r>
      <w:r w:rsidRPr="006B4D8D">
        <w:rPr>
          <w:rFonts w:ascii="Times New Roman" w:eastAsia="SimSun" w:hAnsi="Times New Roman"/>
          <w:sz w:val="24"/>
          <w:szCs w:val="24"/>
          <w:lang w:val="en-US" w:eastAsia="zh-CN"/>
        </w:rPr>
        <w:lastRenderedPageBreak/>
        <w:t>Government the terms on which they first insisted. The exhaustion caused after two or three years of active hostility was much more with the French than with the Chinese. And the ultimate victory rested in consequence with these, and not with</w:t>
      </w:r>
    </w:p>
    <w:p w:rsidR="009F2949" w:rsidRPr="006B4D8D" w:rsidRDefault="009F2949" w:rsidP="009F2949">
      <w:pPr>
        <w:autoSpaceDE w:val="0"/>
        <w:autoSpaceDN w:val="0"/>
        <w:adjustRightInd w:val="0"/>
        <w:spacing w:after="0"/>
        <w:ind w:left="1080" w:right="1106"/>
        <w:rPr>
          <w:rFonts w:ascii="Times New Roman" w:eastAsia="SimSun" w:hAnsi="Times New Roman"/>
          <w:sz w:val="24"/>
          <w:szCs w:val="24"/>
          <w:lang w:val="en-US" w:eastAsia="zh-CN"/>
        </w:rPr>
      </w:pPr>
      <w:proofErr w:type="gramStart"/>
      <w:r w:rsidRPr="006B4D8D">
        <w:rPr>
          <w:rFonts w:ascii="Times New Roman" w:eastAsia="SimSun" w:hAnsi="Times New Roman"/>
          <w:sz w:val="24"/>
          <w:szCs w:val="24"/>
          <w:lang w:val="en-US" w:eastAsia="zh-CN"/>
        </w:rPr>
        <w:t>their</w:t>
      </w:r>
      <w:proofErr w:type="gramEnd"/>
      <w:r w:rsidRPr="006B4D8D">
        <w:rPr>
          <w:rFonts w:ascii="Times New Roman" w:eastAsia="SimSun" w:hAnsi="Times New Roman"/>
          <w:sz w:val="24"/>
          <w:szCs w:val="24"/>
          <w:lang w:val="en-US" w:eastAsia="zh-CN"/>
        </w:rPr>
        <w:t xml:space="preserve"> enemy.</w:t>
      </w:r>
      <w:r w:rsidRPr="006B4D8D">
        <w:rPr>
          <w:rStyle w:val="FootnoteReference"/>
          <w:rFonts w:ascii="Times New Roman" w:eastAsia="SimSun" w:hAnsi="Times New Roman"/>
          <w:sz w:val="24"/>
          <w:szCs w:val="24"/>
          <w:lang w:val="en-US" w:eastAsia="zh-CN"/>
        </w:rPr>
        <w:footnoteReference w:id="107"/>
      </w:r>
    </w:p>
    <w:p w:rsidR="009F2949" w:rsidRPr="006B4D8D" w:rsidRDefault="009F2949" w:rsidP="009F2949">
      <w:pPr>
        <w:autoSpaceDE w:val="0"/>
        <w:autoSpaceDN w:val="0"/>
        <w:adjustRightInd w:val="0"/>
        <w:spacing w:after="0"/>
        <w:ind w:left="1080" w:right="1106"/>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C81E24">
        <w:rPr>
          <w:rFonts w:ascii="Times New Roman" w:hAnsi="Times New Roman"/>
          <w:sz w:val="24"/>
          <w:szCs w:val="24"/>
          <w:lang w:val="en-US" w:eastAsia="zh-CN"/>
        </w:rPr>
        <w:t>Reviewers</w:t>
      </w:r>
      <w:r w:rsidRPr="006B4D8D">
        <w:rPr>
          <w:rFonts w:ascii="Times New Roman" w:hAnsi="Times New Roman"/>
          <w:sz w:val="24"/>
          <w:szCs w:val="24"/>
          <w:lang w:val="en-US" w:eastAsia="zh-CN"/>
        </w:rPr>
        <w:t xml:space="preserve"> in China’s Western</w:t>
      </w:r>
      <w:r w:rsidR="00A33742">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language press were more critical. Speaking of Zeng’s depiction of </w:t>
      </w:r>
      <w:smartTag w:uri="urn:schemas-microsoft-com:office:smarttags" w:element="country-region">
        <w:r w:rsidRPr="006B4D8D">
          <w:rPr>
            <w:rFonts w:ascii="Times New Roman" w:hAnsi="Times New Roman"/>
            <w:sz w:val="24"/>
            <w:szCs w:val="24"/>
            <w:lang w:val="en-US" w:eastAsia="zh-CN"/>
          </w:rPr>
          <w:t>China</w:t>
        </w:r>
      </w:smartTag>
      <w:r w:rsidRPr="006B4D8D">
        <w:rPr>
          <w:rFonts w:ascii="Times New Roman" w:hAnsi="Times New Roman"/>
          <w:sz w:val="24"/>
          <w:szCs w:val="24"/>
          <w:lang w:val="en-US" w:eastAsia="zh-CN"/>
        </w:rPr>
        <w:t xml:space="preserve"> “as if she were a rejuvenated, reformed State of </w:t>
      </w:r>
      <w:proofErr w:type="gramStart"/>
      <w:r w:rsidRPr="006B4D8D">
        <w:rPr>
          <w:rFonts w:ascii="Times New Roman" w:hAnsi="Times New Roman"/>
          <w:sz w:val="24"/>
          <w:szCs w:val="24"/>
          <w:lang w:val="en-US" w:eastAsia="zh-CN"/>
        </w:rPr>
        <w:t>great power</w:t>
      </w:r>
      <w:proofErr w:type="gramEnd"/>
      <w:r w:rsidRPr="006B4D8D">
        <w:rPr>
          <w:rFonts w:ascii="Times New Roman" w:hAnsi="Times New Roman"/>
          <w:sz w:val="24"/>
          <w:szCs w:val="24"/>
          <w:lang w:val="en-US" w:eastAsia="zh-CN"/>
        </w:rPr>
        <w:t xml:space="preserve">,” the </w:t>
      </w:r>
      <w:r w:rsidRPr="006B4D8D">
        <w:rPr>
          <w:rFonts w:ascii="Times New Roman" w:hAnsi="Times New Roman"/>
          <w:i/>
          <w:sz w:val="24"/>
          <w:szCs w:val="24"/>
          <w:lang w:val="en-US" w:eastAsia="zh-CN"/>
        </w:rPr>
        <w:t xml:space="preserve">North China Herald </w:t>
      </w:r>
      <w:r w:rsidRPr="006B4D8D">
        <w:rPr>
          <w:rFonts w:ascii="Times New Roman" w:hAnsi="Times New Roman"/>
          <w:sz w:val="24"/>
          <w:szCs w:val="24"/>
          <w:lang w:val="en-US" w:eastAsia="zh-CN"/>
        </w:rPr>
        <w:t>qualified this as “merely the old boasting relacquered to suit the times. But it is different when English papers adopt all the ignorance of the Marquis as to the condition of his own country, and seriously consider his speculations as to her future.” The paper approvingly quoted the French</w:t>
      </w:r>
      <w:r w:rsidRPr="006B4D8D">
        <w:rPr>
          <w:rFonts w:ascii="Times New Roman" w:hAnsi="Times New Roman"/>
          <w:b/>
          <w:sz w:val="24"/>
          <w:szCs w:val="24"/>
          <w:lang w:val="en-US" w:eastAsia="zh-CN"/>
        </w:rPr>
        <w:t xml:space="preserve"> </w:t>
      </w:r>
      <w:r>
        <w:rPr>
          <w:rFonts w:ascii="Times New Roman" w:hAnsi="Times New Roman"/>
          <w:sz w:val="24"/>
          <w:szCs w:val="24"/>
          <w:lang w:val="en-US" w:eastAsia="zh-CN"/>
        </w:rPr>
        <w:t>p</w:t>
      </w:r>
      <w:r w:rsidRPr="006B4D8D">
        <w:rPr>
          <w:rFonts w:ascii="Times New Roman" w:hAnsi="Times New Roman"/>
          <w:sz w:val="24"/>
          <w:szCs w:val="24"/>
          <w:lang w:val="en-US" w:eastAsia="zh-CN"/>
        </w:rPr>
        <w:t xml:space="preserve">remier Jules F. Ferry saying that </w:t>
      </w:r>
      <w:smartTag w:uri="urn:schemas-microsoft-com:office:smarttags" w:element="place">
        <w:smartTag w:uri="urn:schemas-microsoft-com:office:smarttags" w:element="country-region">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 xml:space="preserve"> was not only continuing in her sleep, but on the verge of death and an altogether </w:t>
      </w:r>
      <w:r w:rsidRPr="006B4D8D">
        <w:rPr>
          <w:rFonts w:ascii="Times New Roman" w:hAnsi="Times New Roman"/>
          <w:i/>
          <w:sz w:val="24"/>
          <w:szCs w:val="24"/>
          <w:lang w:val="en-US" w:eastAsia="zh-CN"/>
        </w:rPr>
        <w:t>quantité négligeable</w:t>
      </w:r>
      <w:r w:rsidRPr="006B4D8D">
        <w:rPr>
          <w:rFonts w:ascii="Times New Roman" w:hAnsi="Times New Roman"/>
          <w:sz w:val="24"/>
          <w:szCs w:val="24"/>
          <w:lang w:val="en-US" w:eastAsia="zh-CN"/>
        </w:rPr>
        <w:t>.</w:t>
      </w:r>
      <w:r w:rsidRPr="006B4D8D">
        <w:rPr>
          <w:rStyle w:val="FootnoteReference"/>
          <w:rFonts w:ascii="Times New Roman" w:hAnsi="Times New Roman"/>
          <w:sz w:val="24"/>
          <w:szCs w:val="24"/>
          <w:lang w:val="en-US" w:eastAsia="zh-CN"/>
        </w:rPr>
        <w:footnoteReference w:id="108"/>
      </w:r>
      <w:r w:rsidRPr="006B4D8D">
        <w:rPr>
          <w:rFonts w:ascii="Times New Roman" w:hAnsi="Times New Roman"/>
          <w:sz w:val="24"/>
          <w:szCs w:val="24"/>
          <w:lang w:val="en-US" w:eastAsia="zh-CN"/>
        </w:rPr>
        <w:t xml:space="preserve">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 xml:space="preserve">It makes little sense to characterize these articles as reflections of Western “imperialist” interests, because very similar criticisms were proffered by Chinese reformers. Once it was read as a part of the Chinese discussion about the state of the nation and the way forward, the question was not simply whether Zeng’s assessment was correct, but whether opting for the Yangwu approach, i.e. to prop up defenses, sidelined and delegitimized proposals for a deeper structural change in the polity and thus were not simply ineffective, but positively damaging to the interests of the country.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The most detailed and important critique of the article was written by Ho Kai (He Qi</w:t>
      </w:r>
      <w:r w:rsidRPr="006B4D8D">
        <w:rPr>
          <w:rFonts w:ascii="Times New Roman" w:eastAsia="宋体" w:hAnsi="Times New Roman"/>
          <w:sz w:val="24"/>
          <w:szCs w:val="24"/>
          <w:lang w:val="en-US" w:eastAsia="zh-CN"/>
        </w:rPr>
        <w:t xml:space="preserve"> </w:t>
      </w:r>
      <w:r w:rsidRPr="006B4D8D">
        <w:rPr>
          <w:lang w:val="en-US"/>
        </w:rPr>
        <w:t>何</w:t>
      </w:r>
      <w:r w:rsidRPr="006B4D8D">
        <w:rPr>
          <w:rFonts w:ascii="PMingLiU" w:hAnsi="PMingLiU" w:cs="PMingLiU"/>
          <w:lang w:val="en-US"/>
        </w:rPr>
        <w:t>啟</w:t>
      </w:r>
      <w:r w:rsidRPr="006B4D8D">
        <w:rPr>
          <w:rFonts w:ascii="Times New Roman" w:hAnsi="Times New Roman"/>
          <w:sz w:val="24"/>
          <w:szCs w:val="24"/>
          <w:lang w:val="en-US" w:eastAsia="zh-CN"/>
        </w:rPr>
        <w:t>) (1859-1914) under the pseudonym Sinensis</w:t>
      </w:r>
      <w:r>
        <w:rPr>
          <w:rFonts w:ascii="Times New Roman" w:hAnsi="Times New Roman"/>
          <w:sz w:val="24"/>
          <w:szCs w:val="24"/>
          <w:lang w:val="en-US" w:eastAsia="zh-CN"/>
        </w:rPr>
        <w:t>,</w:t>
      </w:r>
      <w:r w:rsidRPr="006B4D8D">
        <w:rPr>
          <w:rFonts w:ascii="Times New Roman" w:hAnsi="Times New Roman"/>
          <w:sz w:val="24"/>
          <w:szCs w:val="24"/>
          <w:lang w:val="en-US" w:eastAsia="zh-CN"/>
        </w:rPr>
        <w:t xml:space="preserve"> published in the </w:t>
      </w:r>
      <w:r w:rsidRPr="006B4D8D">
        <w:rPr>
          <w:rFonts w:ascii="Times New Roman" w:hAnsi="Times New Roman"/>
          <w:i/>
          <w:sz w:val="24"/>
          <w:szCs w:val="24"/>
          <w:lang w:val="en-US" w:eastAsia="zh-CN"/>
        </w:rPr>
        <w:t>China Mail</w:t>
      </w:r>
      <w:r w:rsidRPr="006B4D8D">
        <w:rPr>
          <w:rFonts w:ascii="Times New Roman" w:hAnsi="Times New Roman"/>
          <w:sz w:val="24"/>
          <w:szCs w:val="24"/>
          <w:lang w:val="en-US" w:eastAsia="zh-CN"/>
        </w:rPr>
        <w:t xml:space="preserve"> in Hong Kong a few days after the reprint of Zeng’s article in the same paper.</w:t>
      </w:r>
      <w:r w:rsidRPr="006B4D8D">
        <w:rPr>
          <w:rStyle w:val="FootnoteReference"/>
          <w:rFonts w:ascii="Times New Roman" w:hAnsi="Times New Roman"/>
          <w:sz w:val="24"/>
          <w:szCs w:val="24"/>
          <w:lang w:val="en-US" w:eastAsia="zh-CN"/>
        </w:rPr>
        <w:footnoteReference w:id="109"/>
      </w:r>
      <w:r w:rsidRPr="006B4D8D">
        <w:rPr>
          <w:rFonts w:ascii="Times New Roman" w:hAnsi="Times New Roman"/>
          <w:sz w:val="24"/>
          <w:szCs w:val="24"/>
          <w:lang w:val="en-US" w:eastAsia="zh-CN"/>
        </w:rPr>
        <w:t xml:space="preserve"> Ho Kai was a Christian with a Hong Kong English education. He had studied law and medicine in </w:t>
      </w:r>
      <w:smartTag w:uri="urn:schemas-microsoft-com:office:smarttags" w:element="City">
        <w:smartTag w:uri="urn:schemas-microsoft-com:office:smarttags" w:element="place">
          <w:r w:rsidRPr="006B4D8D">
            <w:rPr>
              <w:rFonts w:ascii="Times New Roman" w:hAnsi="Times New Roman"/>
              <w:sz w:val="24"/>
              <w:szCs w:val="24"/>
              <w:lang w:val="en-US" w:eastAsia="zh-CN"/>
            </w:rPr>
            <w:t>Aberdeen</w:t>
          </w:r>
        </w:smartTag>
      </w:smartTag>
      <w:r w:rsidRPr="006B4D8D">
        <w:rPr>
          <w:rFonts w:ascii="Times New Roman" w:hAnsi="Times New Roman"/>
          <w:sz w:val="24"/>
          <w:szCs w:val="24"/>
          <w:lang w:val="en-US" w:eastAsia="zh-CN"/>
        </w:rPr>
        <w:t xml:space="preserve">, married an English woman and wrote in English. He rose to high stature in </w:t>
      </w:r>
      <w:smartTag w:uri="urn:schemas-microsoft-com:office:smarttags" w:element="place">
        <w:r w:rsidRPr="006B4D8D">
          <w:rPr>
            <w:rFonts w:ascii="Times New Roman" w:hAnsi="Times New Roman"/>
            <w:sz w:val="24"/>
            <w:szCs w:val="24"/>
            <w:lang w:val="en-US" w:eastAsia="zh-CN"/>
          </w:rPr>
          <w:t>Hong Kong</w:t>
        </w:r>
      </w:smartTag>
      <w:r w:rsidRPr="006B4D8D">
        <w:rPr>
          <w:rFonts w:ascii="Times New Roman" w:hAnsi="Times New Roman"/>
          <w:sz w:val="24"/>
          <w:szCs w:val="24"/>
          <w:lang w:val="en-US" w:eastAsia="zh-CN"/>
        </w:rPr>
        <w:t>, where he founded a hospital which he named in honor of his recently deceased wife (and where Sun Yat-sen received his medical education). He played an important role in the founding of Hong Kong University, an English</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language university for Chinese students. At the same time, he became indirectly involved with other English</w:t>
      </w:r>
      <w:r>
        <w:rPr>
          <w:rFonts w:ascii="Times New Roman" w:hAnsi="Times New Roman"/>
          <w:sz w:val="24"/>
          <w:szCs w:val="24"/>
          <w:lang w:val="en-US" w:eastAsia="zh-CN"/>
        </w:rPr>
        <w:t xml:space="preserve"> </w:t>
      </w:r>
      <w:r w:rsidR="00E361EC">
        <w:rPr>
          <w:rFonts w:ascii="Times New Roman" w:hAnsi="Times New Roman"/>
          <w:sz w:val="24"/>
          <w:szCs w:val="24"/>
          <w:lang w:val="en-US" w:eastAsia="zh-CN"/>
        </w:rPr>
        <w:t xml:space="preserve">speaking and </w:t>
      </w:r>
      <w:r w:rsidR="00306DC7">
        <w:rPr>
          <w:rFonts w:ascii="Times New Roman" w:hAnsi="Times New Roman"/>
          <w:sz w:val="24"/>
          <w:szCs w:val="24"/>
          <w:lang w:val="en-US" w:eastAsia="zh-CN"/>
        </w:rPr>
        <w:t xml:space="preserve">English </w:t>
      </w:r>
      <w:r w:rsidRPr="006B4D8D">
        <w:rPr>
          <w:rFonts w:ascii="Times New Roman" w:hAnsi="Times New Roman"/>
          <w:sz w:val="24"/>
          <w:szCs w:val="24"/>
          <w:lang w:val="en-US" w:eastAsia="zh-CN"/>
        </w:rPr>
        <w:t xml:space="preserve">writing Chinese, who partook in underground “revolutionary” activities designed to </w:t>
      </w:r>
      <w:r>
        <w:rPr>
          <w:rFonts w:ascii="Times New Roman" w:hAnsi="Times New Roman"/>
          <w:sz w:val="24"/>
          <w:szCs w:val="24"/>
          <w:lang w:val="en-US" w:eastAsia="zh-CN"/>
        </w:rPr>
        <w:t>establish</w:t>
      </w:r>
      <w:r w:rsidRPr="006B4D8D">
        <w:rPr>
          <w:rFonts w:ascii="Times New Roman" w:hAnsi="Times New Roman"/>
          <w:sz w:val="24"/>
          <w:szCs w:val="24"/>
          <w:lang w:val="en-US" w:eastAsia="zh-CN"/>
        </w:rPr>
        <w:t xml:space="preserve"> a separate state in Guangdong Province </w:t>
      </w:r>
      <w:r>
        <w:rPr>
          <w:rFonts w:ascii="Times New Roman" w:hAnsi="Times New Roman"/>
          <w:sz w:val="24"/>
          <w:szCs w:val="24"/>
          <w:lang w:val="en-US" w:eastAsia="zh-CN"/>
        </w:rPr>
        <w:t>and bring about</w:t>
      </w:r>
      <w:r w:rsidRPr="006B4D8D">
        <w:rPr>
          <w:rFonts w:ascii="Times New Roman" w:hAnsi="Times New Roman"/>
          <w:sz w:val="24"/>
          <w:szCs w:val="24"/>
          <w:lang w:val="en-US" w:eastAsia="zh-CN"/>
        </w:rPr>
        <w:t xml:space="preserve"> faster reform</w:t>
      </w:r>
      <w:r>
        <w:rPr>
          <w:rFonts w:ascii="Times New Roman" w:hAnsi="Times New Roman"/>
          <w:sz w:val="24"/>
          <w:szCs w:val="24"/>
          <w:lang w:eastAsia="zh-CN"/>
        </w:rPr>
        <w:t>s</w:t>
      </w:r>
      <w:r w:rsidRPr="006B4D8D">
        <w:rPr>
          <w:rFonts w:ascii="Times New Roman" w:hAnsi="Times New Roman"/>
          <w:sz w:val="24"/>
          <w:szCs w:val="24"/>
          <w:lang w:val="en-US" w:eastAsia="zh-CN"/>
        </w:rPr>
        <w:t>.</w:t>
      </w:r>
      <w:r w:rsidRPr="006B4D8D">
        <w:rPr>
          <w:rStyle w:val="FootnoteReference"/>
          <w:rFonts w:ascii="Times New Roman" w:hAnsi="Times New Roman"/>
          <w:sz w:val="24"/>
          <w:szCs w:val="24"/>
          <w:lang w:val="en-US" w:eastAsia="zh-CN"/>
        </w:rPr>
        <w:footnoteReference w:id="110"/>
      </w:r>
      <w:r w:rsidRPr="006B4D8D">
        <w:rPr>
          <w:rFonts w:ascii="Times New Roman" w:hAnsi="Times New Roman"/>
          <w:sz w:val="24"/>
          <w:szCs w:val="24"/>
          <w:lang w:val="en-US" w:eastAsia="zh-CN"/>
        </w:rPr>
        <w:t xml:space="preserve"> Ho Kai wrote extensively in Hong Kong’s English</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language papers about the reforms he thought were needed in </w:t>
      </w:r>
      <w:r w:rsidRPr="006B4D8D">
        <w:rPr>
          <w:rFonts w:ascii="Times New Roman" w:hAnsi="Times New Roman"/>
          <w:sz w:val="24"/>
          <w:szCs w:val="24"/>
          <w:lang w:val="en-US" w:eastAsia="zh-CN"/>
        </w:rPr>
        <w:lastRenderedPageBreak/>
        <w:t>China.</w:t>
      </w:r>
      <w:r w:rsidRPr="006B4D8D">
        <w:rPr>
          <w:rStyle w:val="FootnoteReference"/>
          <w:rFonts w:ascii="Times New Roman" w:hAnsi="Times New Roman"/>
          <w:sz w:val="24"/>
          <w:szCs w:val="24"/>
          <w:lang w:val="en-US" w:eastAsia="zh-CN"/>
        </w:rPr>
        <w:footnoteReference w:id="111"/>
      </w:r>
      <w:r w:rsidRPr="006B4D8D">
        <w:rPr>
          <w:rFonts w:ascii="Times New Roman" w:hAnsi="Times New Roman"/>
          <w:sz w:val="24"/>
          <w:szCs w:val="24"/>
          <w:lang w:val="en-US" w:eastAsia="zh-CN"/>
        </w:rPr>
        <w:t xml:space="preserve"> He was also in close contact with the liberal British editors of the English</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language newspapers </w:t>
      </w:r>
      <w:r w:rsidRPr="006B4D8D">
        <w:rPr>
          <w:rFonts w:ascii="Times New Roman" w:hAnsi="Times New Roman"/>
          <w:i/>
          <w:sz w:val="24"/>
          <w:szCs w:val="24"/>
          <w:lang w:val="en-US" w:eastAsia="zh-CN"/>
        </w:rPr>
        <w:t>China Mail</w:t>
      </w:r>
      <w:r w:rsidRPr="006B4D8D">
        <w:rPr>
          <w:rFonts w:ascii="Times New Roman" w:hAnsi="Times New Roman"/>
          <w:sz w:val="24"/>
          <w:szCs w:val="24"/>
          <w:lang w:val="en-US" w:eastAsia="zh-CN"/>
        </w:rPr>
        <w:t xml:space="preserve"> and </w:t>
      </w:r>
      <w:r w:rsidRPr="006B4D8D">
        <w:rPr>
          <w:rFonts w:ascii="Times New Roman" w:hAnsi="Times New Roman"/>
          <w:i/>
          <w:sz w:val="24"/>
          <w:szCs w:val="24"/>
          <w:lang w:val="en-US" w:eastAsia="zh-CN"/>
        </w:rPr>
        <w:t>Hong Kong Telegraph</w:t>
      </w:r>
      <w:r w:rsidRPr="006B4D8D">
        <w:rPr>
          <w:rFonts w:ascii="Times New Roman" w:hAnsi="Times New Roman"/>
          <w:sz w:val="24"/>
          <w:szCs w:val="24"/>
          <w:lang w:val="en-US" w:eastAsia="zh-CN"/>
        </w:rPr>
        <w:t>, where his essays were published and supported in editorials.  Many of these writings were translated into Chinese by a friend and a book-length collection of them became a key ingredient in the discussions surrounding the “Reform of Governance” pursued by the Qing court since 1901.</w:t>
      </w:r>
      <w:r w:rsidRPr="006B4D8D">
        <w:rPr>
          <w:rStyle w:val="FootnoteReference"/>
          <w:rFonts w:ascii="Times New Roman" w:hAnsi="Times New Roman"/>
          <w:sz w:val="24"/>
          <w:szCs w:val="24"/>
          <w:lang w:val="en-US" w:eastAsia="zh-CN"/>
        </w:rPr>
        <w:footnoteReference w:id="112"/>
      </w:r>
      <w:r w:rsidRPr="006B4D8D">
        <w:rPr>
          <w:rFonts w:ascii="Times New Roman" w:hAnsi="Times New Roman"/>
          <w:sz w:val="24"/>
          <w:szCs w:val="24"/>
          <w:lang w:val="en-US" w:eastAsia="zh-CN"/>
        </w:rPr>
        <w:t xml:space="preserve"> Eventually, he was made Sir Ho Kai. </w:t>
      </w:r>
    </w:p>
    <w:p w:rsidR="009F2949" w:rsidRPr="006B4D8D" w:rsidRDefault="009F2949" w:rsidP="009F2949">
      <w:pPr>
        <w:autoSpaceDE w:val="0"/>
        <w:autoSpaceDN w:val="0"/>
        <w:adjustRightInd w:val="0"/>
        <w:spacing w:after="0"/>
        <w:rPr>
          <w:rFonts w:ascii="Times New Roman" w:eastAsia="宋体"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Ho Kai’s English</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language article took Zeng to task for a basic mis-assessment of the Chinese situation</w:t>
      </w:r>
      <w:r w:rsidRPr="006B4D8D">
        <w:rPr>
          <w:rFonts w:ascii="Times New Roman" w:eastAsia="宋体" w:hAnsi="Times New Roman"/>
          <w:sz w:val="24"/>
          <w:szCs w:val="24"/>
          <w:lang w:val="en-US" w:eastAsia="zh-CN"/>
        </w:rPr>
        <w:t xml:space="preserve"> and a flawed approach to coping with the prevailing asymmetry in agency and power</w:t>
      </w:r>
      <w:r w:rsidRPr="006B4D8D">
        <w:rPr>
          <w:rFonts w:ascii="Times New Roman" w:hAnsi="Times New Roman"/>
          <w:sz w:val="24"/>
          <w:szCs w:val="24"/>
          <w:lang w:val="en-US" w:eastAsia="zh-CN"/>
        </w:rPr>
        <w:t xml:space="preserve">. Ho Kai instead offered a blueprint for renovating the Chinese polity by focusing on transparent and equitable political institutions and education, rather than on imported technical equipment. He agrees with the assessment of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 xml:space="preserve"> being “asleep” and with the hope that it might wake up. “I have long looked forward to her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’s, R.W.] awakening from her lethargic slumber of centuries.” However, he sees no signs of it: “Until I see China earnestly at work pushing on her internal reforms, and thus striking at the root of these evils that have beset her for ages</w:t>
      </w:r>
      <w:r>
        <w:rPr>
          <w:rFonts w:ascii="Times New Roman" w:hAnsi="Times New Roman"/>
          <w:sz w:val="24"/>
          <w:szCs w:val="24"/>
          <w:lang w:val="en-US" w:eastAsia="zh-CN"/>
        </w:rPr>
        <w:t>—</w:t>
      </w:r>
      <w:r w:rsidRPr="006B4D8D">
        <w:rPr>
          <w:rFonts w:ascii="Times New Roman" w:hAnsi="Times New Roman"/>
          <w:sz w:val="24"/>
          <w:szCs w:val="24"/>
          <w:lang w:val="en-US" w:eastAsia="zh-CN"/>
        </w:rPr>
        <w:t>evils which have made her what she is</w:t>
      </w:r>
      <w:r>
        <w:rPr>
          <w:rFonts w:ascii="Times New Roman" w:hAnsi="Times New Roman"/>
          <w:sz w:val="24"/>
          <w:szCs w:val="24"/>
          <w:lang w:val="en-US" w:eastAsia="zh-CN"/>
        </w:rPr>
        <w:t>—</w:t>
      </w:r>
      <w:r w:rsidRPr="006B4D8D">
        <w:rPr>
          <w:rFonts w:ascii="Times New Roman" w:hAnsi="Times New Roman"/>
          <w:sz w:val="24"/>
          <w:szCs w:val="24"/>
          <w:lang w:val="en-US" w:eastAsia="zh-CN"/>
        </w:rPr>
        <w:t>so weak and unmanly</w:t>
      </w:r>
      <w:r>
        <w:rPr>
          <w:rFonts w:ascii="Times New Roman" w:hAnsi="Times New Roman"/>
          <w:sz w:val="24"/>
          <w:szCs w:val="24"/>
          <w:lang w:val="en-US" w:eastAsia="zh-CN"/>
        </w:rPr>
        <w:t>—</w:t>
      </w:r>
      <w:r w:rsidRPr="006B4D8D">
        <w:rPr>
          <w:rFonts w:ascii="Times New Roman" w:hAnsi="Times New Roman"/>
          <w:sz w:val="24"/>
          <w:szCs w:val="24"/>
          <w:lang w:val="en-US" w:eastAsia="zh-CN"/>
        </w:rPr>
        <w:t xml:space="preserve">and which were the frequent and sole causes of her numerous humiliations, I shall not believe that she is really awake, in spite of her improvements in her Coast Defense, her Army and her Navy.” The basis of a viable Chinese polity would be: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ind w:left="720" w:right="1106"/>
        <w:rPr>
          <w:rFonts w:ascii="Times New Roman" w:hAnsi="Times New Roman"/>
          <w:sz w:val="24"/>
          <w:szCs w:val="24"/>
          <w:lang w:val="en-US" w:eastAsia="zh-CN"/>
        </w:rPr>
      </w:pPr>
      <w:proofErr w:type="gramStart"/>
      <w:r w:rsidRPr="006B4D8D">
        <w:rPr>
          <w:rFonts w:ascii="Times New Roman" w:hAnsi="Times New Roman"/>
          <w:sz w:val="24"/>
          <w:szCs w:val="24"/>
          <w:lang w:val="en-US" w:eastAsia="zh-CN"/>
        </w:rPr>
        <w:t>Equitable rule and right government.</w:t>
      </w:r>
      <w:proofErr w:type="gramEnd"/>
      <w:r w:rsidRPr="006B4D8D">
        <w:rPr>
          <w:rFonts w:ascii="Times New Roman" w:hAnsi="Times New Roman"/>
          <w:sz w:val="24"/>
          <w:szCs w:val="24"/>
          <w:lang w:val="en-US" w:eastAsia="zh-CN"/>
        </w:rPr>
        <w:t xml:space="preserve"> China can never be what her many well-wishers fondly desire her to be unless she will first cast aside all her unjust dealings with her own children and learn to dispense justice with an impartial hand, - to discountenance official corruption in every form and to secure the unity and happiness of her people by a just and liberal policy.</w:t>
      </w:r>
      <w:r w:rsidR="00675011">
        <w:rPr>
          <w:rStyle w:val="FootnoteReference"/>
          <w:rFonts w:ascii="Times New Roman" w:hAnsi="Times New Roman"/>
          <w:sz w:val="24"/>
          <w:szCs w:val="24"/>
          <w:lang w:val="en-US" w:eastAsia="zh-CN"/>
        </w:rPr>
        <w:footnoteReference w:id="113"/>
      </w:r>
    </w:p>
    <w:p w:rsidR="009F2949" w:rsidRPr="006B4D8D" w:rsidRDefault="009F2949" w:rsidP="009F2949">
      <w:pPr>
        <w:autoSpaceDE w:val="0"/>
        <w:autoSpaceDN w:val="0"/>
        <w:adjustRightInd w:val="0"/>
        <w:spacing w:after="0"/>
        <w:ind w:firstLine="72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3B010F">
        <w:rPr>
          <w:rFonts w:ascii="Times New Roman" w:hAnsi="Times New Roman"/>
          <w:sz w:val="24"/>
          <w:szCs w:val="24"/>
          <w:lang w:val="en-US" w:eastAsia="zh-CN"/>
        </w:rPr>
        <w:t>The ideas put forth by Ho Kai show his exposure to,</w:t>
      </w:r>
      <w:r w:rsidR="00254143">
        <w:rPr>
          <w:rFonts w:ascii="Times New Roman" w:hAnsi="Times New Roman"/>
          <w:sz w:val="24"/>
          <w:szCs w:val="24"/>
          <w:lang w:val="en-US" w:eastAsia="zh-CN"/>
        </w:rPr>
        <w:t xml:space="preserve"> </w:t>
      </w:r>
      <w:r w:rsidRPr="003B010F">
        <w:rPr>
          <w:rFonts w:ascii="Times New Roman" w:hAnsi="Times New Roman"/>
          <w:sz w:val="24"/>
          <w:szCs w:val="24"/>
          <w:lang w:val="en-US" w:eastAsia="zh-CN"/>
        </w:rPr>
        <w:t>and espousal of,</w:t>
      </w:r>
      <w:r w:rsidR="00254143">
        <w:rPr>
          <w:rFonts w:ascii="Times New Roman" w:hAnsi="Times New Roman"/>
          <w:sz w:val="24"/>
          <w:szCs w:val="24"/>
          <w:lang w:val="en-US" w:eastAsia="zh-CN"/>
        </w:rPr>
        <w:t xml:space="preserve"> </w:t>
      </w:r>
      <w:r w:rsidRPr="003B010F">
        <w:rPr>
          <w:rFonts w:ascii="Times New Roman" w:hAnsi="Times New Roman"/>
          <w:sz w:val="24"/>
          <w:szCs w:val="24"/>
          <w:lang w:val="en-US" w:eastAsia="zh-CN"/>
        </w:rPr>
        <w:t>Western notions and standards.</w:t>
      </w:r>
      <w:r w:rsidRPr="006B4D8D">
        <w:rPr>
          <w:rFonts w:ascii="Times New Roman" w:hAnsi="Times New Roman"/>
          <w:sz w:val="24"/>
          <w:szCs w:val="24"/>
          <w:lang w:val="en-US" w:eastAsia="zh-CN"/>
        </w:rPr>
        <w:t xml:space="preserve">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 xml:space="preserve">For men like Ho Kai or Tse Tsan Tai, Hong Kong and the </w:t>
      </w:r>
      <w:r>
        <w:rPr>
          <w:rFonts w:ascii="Times New Roman" w:hAnsi="Times New Roman"/>
          <w:sz w:val="24"/>
          <w:szCs w:val="24"/>
          <w:lang w:val="en-US" w:eastAsia="zh-CN"/>
        </w:rPr>
        <w:t>t</w:t>
      </w:r>
      <w:r w:rsidRPr="006B4D8D">
        <w:rPr>
          <w:rFonts w:ascii="Times New Roman" w:hAnsi="Times New Roman"/>
          <w:sz w:val="24"/>
          <w:szCs w:val="24"/>
          <w:lang w:val="en-US" w:eastAsia="zh-CN"/>
        </w:rPr>
        <w:t xml:space="preserve">reaty </w:t>
      </w:r>
      <w:r>
        <w:rPr>
          <w:rFonts w:ascii="Times New Roman" w:hAnsi="Times New Roman"/>
          <w:sz w:val="24"/>
          <w:szCs w:val="24"/>
          <w:lang w:val="en-US" w:eastAsia="zh-CN"/>
        </w:rPr>
        <w:t>p</w:t>
      </w:r>
      <w:r w:rsidRPr="006B4D8D">
        <w:rPr>
          <w:rFonts w:ascii="Times New Roman" w:hAnsi="Times New Roman"/>
          <w:sz w:val="24"/>
          <w:szCs w:val="24"/>
          <w:lang w:val="en-US" w:eastAsia="zh-CN"/>
        </w:rPr>
        <w:t>orts offered an excellent environment conducive to translingual and transcultural information and opinion exchange</w:t>
      </w:r>
      <w:r>
        <w:rPr>
          <w:rFonts w:ascii="Times New Roman" w:hAnsi="Times New Roman"/>
          <w:sz w:val="24"/>
          <w:szCs w:val="24"/>
          <w:lang w:val="en-US" w:eastAsia="zh-CN"/>
        </w:rPr>
        <w:t>,</w:t>
      </w:r>
      <w:r w:rsidRPr="006B4D8D">
        <w:rPr>
          <w:rFonts w:ascii="Times New Roman" w:hAnsi="Times New Roman"/>
          <w:sz w:val="24"/>
          <w:szCs w:val="24"/>
          <w:lang w:val="en-US" w:eastAsia="zh-CN"/>
        </w:rPr>
        <w:t xml:space="preserve"> as well as public articulation. Not only were the major journals, papers and books from the West available here, the local English</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language press, and eventually much of the Chinese</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language reform press, saw it as their duty to keep their readers abreast of important international discussion and information. This was done through weekly detailed summaries of the contents of important journals and newspaper editorials</w:t>
      </w:r>
      <w:r>
        <w:rPr>
          <w:rFonts w:ascii="Times New Roman" w:hAnsi="Times New Roman"/>
          <w:sz w:val="24"/>
          <w:szCs w:val="24"/>
          <w:lang w:val="en-US" w:eastAsia="zh-CN"/>
        </w:rPr>
        <w:t>,</w:t>
      </w:r>
      <w:r w:rsidRPr="006B4D8D">
        <w:rPr>
          <w:rFonts w:ascii="Times New Roman" w:hAnsi="Times New Roman"/>
          <w:sz w:val="24"/>
          <w:szCs w:val="24"/>
          <w:lang w:val="en-US" w:eastAsia="zh-CN"/>
        </w:rPr>
        <w:t xml:space="preserve"> as well as discussions in the emerging Chinese</w:t>
      </w:r>
      <w:r w:rsidR="00A33742">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language press </w:t>
      </w:r>
      <w:r w:rsidRPr="006B4D8D">
        <w:rPr>
          <w:rFonts w:ascii="Times New Roman" w:hAnsi="Times New Roman"/>
          <w:sz w:val="24"/>
          <w:szCs w:val="24"/>
          <w:lang w:val="en-US" w:eastAsia="zh-CN"/>
        </w:rPr>
        <w:lastRenderedPageBreak/>
        <w:t xml:space="preserve">and memorials from the </w:t>
      </w:r>
      <w:r w:rsidRPr="006B4D8D">
        <w:rPr>
          <w:rFonts w:ascii="Times New Roman" w:hAnsi="Times New Roman"/>
          <w:i/>
          <w:sz w:val="24"/>
          <w:szCs w:val="24"/>
          <w:lang w:val="en-US" w:eastAsia="zh-CN"/>
        </w:rPr>
        <w:t>Peking Gazette</w:t>
      </w:r>
      <w:r w:rsidRPr="006B4D8D">
        <w:rPr>
          <w:rFonts w:ascii="Times New Roman" w:hAnsi="Times New Roman"/>
          <w:sz w:val="24"/>
          <w:szCs w:val="24"/>
          <w:lang w:val="en-US" w:eastAsia="zh-CN"/>
        </w:rPr>
        <w:t xml:space="preserve">. These were a part of the regular content of these papers. Some, such as the </w:t>
      </w:r>
      <w:r w:rsidRPr="006B4D8D">
        <w:rPr>
          <w:rFonts w:ascii="Times New Roman" w:hAnsi="Times New Roman"/>
          <w:i/>
          <w:sz w:val="24"/>
          <w:szCs w:val="24"/>
          <w:lang w:val="en-US" w:eastAsia="zh-CN"/>
        </w:rPr>
        <w:t>London and China Express</w:t>
      </w:r>
      <w:r w:rsidRPr="006B4D8D">
        <w:rPr>
          <w:rFonts w:ascii="Times New Roman" w:hAnsi="Times New Roman"/>
          <w:sz w:val="24"/>
          <w:szCs w:val="24"/>
          <w:lang w:val="en-US" w:eastAsia="zh-CN"/>
        </w:rPr>
        <w:t xml:space="preserve">, focused almost entirely on gathering opinion and information related to </w:t>
      </w:r>
      <w:smartTag w:uri="urn:schemas-microsoft-com:office:smarttags" w:element="country-region">
        <w:r w:rsidRPr="006B4D8D">
          <w:rPr>
            <w:rFonts w:ascii="Times New Roman" w:hAnsi="Times New Roman"/>
            <w:sz w:val="24"/>
            <w:szCs w:val="24"/>
            <w:lang w:val="en-US" w:eastAsia="zh-CN"/>
          </w:rPr>
          <w:t>China</w:t>
        </w:r>
      </w:smartTag>
      <w:r w:rsidRPr="006B4D8D">
        <w:rPr>
          <w:rFonts w:ascii="Times New Roman" w:hAnsi="Times New Roman"/>
          <w:sz w:val="24"/>
          <w:szCs w:val="24"/>
          <w:lang w:val="en-US" w:eastAsia="zh-CN"/>
        </w:rPr>
        <w:t xml:space="preserve"> and its interaction with </w:t>
      </w:r>
      <w:smartTag w:uri="urn:schemas-microsoft-com:office:smarttags" w:element="place">
        <w:smartTag w:uri="urn:schemas-microsoft-com:office:smarttags" w:element="country-region">
          <w:r w:rsidRPr="006B4D8D">
            <w:rPr>
              <w:rFonts w:ascii="Times New Roman" w:hAnsi="Times New Roman"/>
              <w:sz w:val="24"/>
              <w:szCs w:val="24"/>
              <w:lang w:val="en-US" w:eastAsia="zh-CN"/>
            </w:rPr>
            <w:t>Britain</w:t>
          </w:r>
        </w:smartTag>
      </w:smartTag>
      <w:r w:rsidRPr="006B4D8D">
        <w:rPr>
          <w:rFonts w:ascii="Times New Roman" w:hAnsi="Times New Roman"/>
          <w:sz w:val="24"/>
          <w:szCs w:val="24"/>
          <w:lang w:val="en-US" w:eastAsia="zh-CN"/>
        </w:rPr>
        <w:t xml:space="preserve"> from the most diverse Western sources.</w:t>
      </w:r>
      <w:r w:rsidRPr="006B4D8D">
        <w:rPr>
          <w:rStyle w:val="FootnoteReference"/>
          <w:rFonts w:ascii="Times New Roman" w:hAnsi="Times New Roman"/>
          <w:sz w:val="24"/>
          <w:szCs w:val="24"/>
          <w:lang w:val="en-US" w:eastAsia="zh-CN"/>
        </w:rPr>
        <w:footnoteReference w:id="114"/>
      </w:r>
      <w:r w:rsidRPr="006B4D8D">
        <w:rPr>
          <w:rFonts w:ascii="Times New Roman" w:hAnsi="Times New Roman"/>
          <w:sz w:val="24"/>
          <w:szCs w:val="24"/>
          <w:lang w:val="en-US" w:eastAsia="zh-CN"/>
        </w:rPr>
        <w:t xml:space="preserve">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 xml:space="preserve">Ho Kai ends his critique of the mismanagement of the Sino-French War in 1884 and his suggestions for a reorganization of the army with the following statement, which today </w:t>
      </w:r>
      <w:r>
        <w:rPr>
          <w:rFonts w:ascii="Times New Roman" w:hAnsi="Times New Roman"/>
          <w:sz w:val="24"/>
          <w:szCs w:val="24"/>
          <w:lang w:val="en-US" w:eastAsia="zh-CN"/>
        </w:rPr>
        <w:t>to</w:t>
      </w:r>
      <w:r w:rsidRPr="006B4D8D">
        <w:rPr>
          <w:rFonts w:ascii="Times New Roman" w:hAnsi="Times New Roman"/>
          <w:sz w:val="24"/>
          <w:szCs w:val="24"/>
          <w:lang w:val="en-US" w:eastAsia="zh-CN"/>
        </w:rPr>
        <w:t xml:space="preserve"> both Chinese and many foreign ears would be highly politically incorrect: “I cannot leave this topic without calling to mind the achievements of the Ever-Victorious Army when under the distinguished leadership of that renowned chief, the late lamented General C.G. Gordon.” The notion that a foreign military leader might be needed to bring out the best in Chinese troops had been suggested two years before by the Chief of Staff of the British Army, Viscount Wolseley, but that someone like Ho Kai would </w:t>
      </w:r>
      <w:r>
        <w:rPr>
          <w:rFonts w:ascii="Times New Roman" w:hAnsi="Times New Roman"/>
          <w:sz w:val="24"/>
          <w:szCs w:val="24"/>
          <w:lang w:val="en-US" w:eastAsia="zh-CN"/>
        </w:rPr>
        <w:t>latch on to this</w:t>
      </w:r>
      <w:r w:rsidRPr="006B4D8D">
        <w:rPr>
          <w:rFonts w:ascii="Times New Roman" w:hAnsi="Times New Roman"/>
          <w:sz w:val="24"/>
          <w:szCs w:val="24"/>
          <w:lang w:val="en-US" w:eastAsia="zh-CN"/>
        </w:rPr>
        <w:t xml:space="preserve"> </w:t>
      </w:r>
      <w:r>
        <w:rPr>
          <w:rFonts w:ascii="Times New Roman" w:hAnsi="Times New Roman"/>
          <w:sz w:val="24"/>
          <w:szCs w:val="24"/>
          <w:lang w:val="en-US" w:eastAsia="zh-CN"/>
        </w:rPr>
        <w:t>highlights</w:t>
      </w:r>
      <w:r w:rsidRPr="006B4D8D">
        <w:rPr>
          <w:rFonts w:ascii="Times New Roman" w:hAnsi="Times New Roman"/>
          <w:sz w:val="24"/>
          <w:szCs w:val="24"/>
          <w:lang w:val="en-US" w:eastAsia="zh-CN"/>
        </w:rPr>
        <w:t xml:space="preserve"> the helpless irritation felt by these elite reformers in the face of what they now perceived as the sleepy lethargy of the Chinese masses.</w:t>
      </w:r>
      <w:r w:rsidRPr="006B4D8D">
        <w:rPr>
          <w:rStyle w:val="FootnoteReference"/>
          <w:rFonts w:ascii="Times New Roman" w:hAnsi="Times New Roman"/>
          <w:sz w:val="24"/>
          <w:szCs w:val="24"/>
          <w:lang w:val="en-US" w:eastAsia="zh-CN"/>
        </w:rPr>
        <w:footnoteReference w:id="115"/>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Although we do not have a reply from Zeng Jize, it is quite clear that he was closely following the impact of his essay, and that included reading the Western</w:t>
      </w:r>
      <w:r w:rsidR="00A33742">
        <w:rPr>
          <w:rFonts w:ascii="Times New Roman" w:hAnsi="Times New Roman"/>
          <w:sz w:val="24"/>
          <w:szCs w:val="24"/>
          <w:lang w:val="en-US" w:eastAsia="zh-CN"/>
        </w:rPr>
        <w:t xml:space="preserve"> </w:t>
      </w:r>
      <w:r w:rsidRPr="006B4D8D">
        <w:rPr>
          <w:rFonts w:ascii="Times New Roman" w:hAnsi="Times New Roman"/>
          <w:sz w:val="24"/>
          <w:szCs w:val="24"/>
          <w:lang w:val="en-US" w:eastAsia="zh-CN"/>
        </w:rPr>
        <w:t>language papers appearing in Hong Kong, Shanghai, and Tianjin.</w:t>
      </w:r>
      <w:r w:rsidRPr="006B4D8D">
        <w:rPr>
          <w:rStyle w:val="FootnoteReference"/>
          <w:rFonts w:ascii="Times New Roman" w:hAnsi="Times New Roman"/>
          <w:sz w:val="24"/>
          <w:szCs w:val="24"/>
          <w:lang w:val="en-US" w:eastAsia="zh-CN"/>
        </w:rPr>
        <w:footnoteReference w:id="116"/>
      </w:r>
      <w:r w:rsidRPr="006B4D8D">
        <w:rPr>
          <w:rFonts w:ascii="Times New Roman" w:hAnsi="Times New Roman"/>
          <w:sz w:val="24"/>
          <w:szCs w:val="24"/>
          <w:lang w:val="en-US" w:eastAsia="zh-CN"/>
        </w:rPr>
        <w:t xml:space="preserve"> </w:t>
      </w:r>
      <w:r>
        <w:rPr>
          <w:rFonts w:ascii="Times New Roman" w:hAnsi="Times New Roman"/>
          <w:sz w:val="24"/>
          <w:szCs w:val="24"/>
          <w:lang w:val="en-US" w:eastAsia="zh-CN"/>
        </w:rPr>
        <w:t>T</w:t>
      </w:r>
      <w:r w:rsidRPr="006B4D8D">
        <w:rPr>
          <w:rFonts w:ascii="Times New Roman" w:hAnsi="Times New Roman"/>
          <w:sz w:val="24"/>
          <w:szCs w:val="24"/>
          <w:lang w:val="en-US" w:eastAsia="zh-CN"/>
        </w:rPr>
        <w:t xml:space="preserve">hus </w:t>
      </w:r>
      <w:r>
        <w:rPr>
          <w:rFonts w:ascii="Times New Roman" w:hAnsi="Times New Roman"/>
          <w:sz w:val="24"/>
          <w:szCs w:val="24"/>
          <w:lang w:val="en-US" w:eastAsia="zh-CN"/>
        </w:rPr>
        <w:t>w</w:t>
      </w:r>
      <w:r w:rsidRPr="006B4D8D">
        <w:rPr>
          <w:rFonts w:ascii="Times New Roman" w:hAnsi="Times New Roman"/>
          <w:sz w:val="24"/>
          <w:szCs w:val="24"/>
          <w:lang w:val="en-US" w:eastAsia="zh-CN"/>
        </w:rPr>
        <w:t>e see the unfolding of communication and debate, in English, between high Qing officials, and newly emerging public intellectuals in the contact zones.</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Far from restricting debate about the state of China to a single scenario, the range of the metaphor “China asleep” reaches from a dying China to the notion that China is fast asleep and needs a fundamental internal remake of its polity, to Zeng Jize’s sunny assessment that it is already fully awake and able to take on the foreign powers. As we shall see, for some the sleep metaphor proved unable to fully express their thought, and they further explored adjacent metaphorical concepts such as death, debility, and old age. Already in Ho Kai’s “weak and unmanly” we see this process beginning.</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 xml:space="preserve">As it turns out, the “China asleep” discussion </w:t>
      </w:r>
      <w:r>
        <w:rPr>
          <w:rFonts w:ascii="Times New Roman" w:hAnsi="Times New Roman"/>
          <w:sz w:val="24"/>
          <w:szCs w:val="24"/>
          <w:lang w:val="en-US" w:eastAsia="zh-CN"/>
        </w:rPr>
        <w:t>develops</w:t>
      </w:r>
      <w:r w:rsidRPr="006B4D8D">
        <w:rPr>
          <w:rFonts w:ascii="Times New Roman" w:hAnsi="Times New Roman"/>
          <w:sz w:val="24"/>
          <w:szCs w:val="24"/>
          <w:lang w:val="en-US" w:eastAsia="zh-CN"/>
        </w:rPr>
        <w:t xml:space="preserve"> in English in 1887 in the key contact zones between China and the foreign powers, namely Hong Kong, Shanghai, </w:t>
      </w:r>
      <w:r w:rsidRPr="006B4D8D">
        <w:rPr>
          <w:rFonts w:ascii="Times New Roman" w:hAnsi="Times New Roman"/>
          <w:sz w:val="24"/>
          <w:szCs w:val="24"/>
          <w:lang w:val="en-US" w:eastAsia="zh-CN"/>
        </w:rPr>
        <w:lastRenderedPageBreak/>
        <w:t>and Tianjin. Politicians and public intellectuals such as Zeng Jize and Ho Kai, who have a political commitment to China, are of Chinese origin, but also conversant in foreign languages, join in what starts as an English</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language discussion. They are the cultural brokers bringing this discussion into the Chinese</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language orbit and articulating opinions from their China-focused perspective. The new media </w:t>
      </w:r>
      <w:r>
        <w:rPr>
          <w:rFonts w:ascii="Times New Roman" w:hAnsi="Times New Roman"/>
          <w:sz w:val="24"/>
          <w:szCs w:val="24"/>
          <w:lang w:val="en-US" w:eastAsia="zh-CN"/>
        </w:rPr>
        <w:t>subsequently</w:t>
      </w:r>
      <w:r w:rsidRPr="006B4D8D">
        <w:rPr>
          <w:rFonts w:ascii="Times New Roman" w:hAnsi="Times New Roman"/>
          <w:sz w:val="24"/>
          <w:szCs w:val="24"/>
          <w:lang w:val="en-US" w:eastAsia="zh-CN"/>
        </w:rPr>
        <w:t xml:space="preserve"> turn this discussion into a public and international event, even though their audience is initially restricted to people with access to English</w:t>
      </w:r>
      <w:r w:rsidR="00A33742">
        <w:rPr>
          <w:rFonts w:ascii="Times New Roman" w:hAnsi="Times New Roman"/>
          <w:sz w:val="24"/>
          <w:szCs w:val="24"/>
          <w:lang w:val="en-US" w:eastAsia="zh-CN"/>
        </w:rPr>
        <w:t xml:space="preserve"> </w:t>
      </w:r>
      <w:r w:rsidRPr="006B4D8D">
        <w:rPr>
          <w:rFonts w:ascii="Times New Roman" w:hAnsi="Times New Roman"/>
          <w:sz w:val="24"/>
          <w:szCs w:val="24"/>
          <w:lang w:val="en-US" w:eastAsia="zh-CN"/>
        </w:rPr>
        <w:t>language writings. With these conditions in place, the diffusion and diverse appropriation of the “China asleep” metaphor in the Chinese</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language environment was the next step.</w:t>
      </w:r>
      <w:r>
        <w:rPr>
          <w:rFonts w:ascii="Times New Roman" w:hAnsi="Times New Roman"/>
          <w:sz w:val="24"/>
          <w:szCs w:val="24"/>
          <w:lang w:val="en-US" w:eastAsia="zh-CN"/>
        </w:rPr>
        <w:t xml:space="preserve">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 xml:space="preserve">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 xml:space="preserve">The process of trancultural flow is anything but a foggy abstract notion. We see in our modest example the very specific </w:t>
      </w:r>
      <w:r>
        <w:rPr>
          <w:rFonts w:ascii="Times New Roman" w:hAnsi="Times New Roman"/>
          <w:sz w:val="24"/>
          <w:szCs w:val="24"/>
          <w:lang w:val="en-US" w:eastAsia="zh-CN"/>
        </w:rPr>
        <w:t>directions</w:t>
      </w:r>
      <w:r w:rsidRPr="006B4D8D">
        <w:rPr>
          <w:rFonts w:ascii="Times New Roman" w:hAnsi="Times New Roman"/>
          <w:sz w:val="24"/>
          <w:szCs w:val="24"/>
          <w:lang w:val="en-US" w:eastAsia="zh-CN"/>
        </w:rPr>
        <w:t xml:space="preserve"> it takes. The first step in the diffusion of the “China asleep” metaphor in the Chinese</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language world is, of course, translation. By May 1887, Zeng Jize’s essay had appeared in Chinese in </w:t>
      </w:r>
      <w:smartTag w:uri="urn:schemas-microsoft-com:office:smarttags" w:element="City">
        <w:smartTag w:uri="urn:schemas-microsoft-com:office:smarttags" w:element="place">
          <w:r w:rsidRPr="006B4D8D">
            <w:rPr>
              <w:rFonts w:ascii="Times New Roman" w:hAnsi="Times New Roman"/>
              <w:sz w:val="24"/>
              <w:szCs w:val="24"/>
              <w:lang w:val="en-US" w:eastAsia="zh-CN"/>
            </w:rPr>
            <w:t>Shanghai</w:t>
          </w:r>
        </w:smartTag>
      </w:smartTag>
      <w:r w:rsidRPr="006B4D8D">
        <w:rPr>
          <w:rFonts w:ascii="Times New Roman" w:hAnsi="Times New Roman"/>
          <w:sz w:val="24"/>
          <w:szCs w:val="24"/>
          <w:lang w:val="en-US" w:eastAsia="zh-CN"/>
        </w:rPr>
        <w:t xml:space="preserve">’s </w:t>
      </w:r>
      <w:r w:rsidRPr="006B4D8D">
        <w:rPr>
          <w:rFonts w:ascii="Times New Roman" w:hAnsi="Times New Roman"/>
          <w:i/>
          <w:sz w:val="24"/>
          <w:szCs w:val="24"/>
          <w:lang w:val="en-US" w:eastAsia="zh-CN"/>
        </w:rPr>
        <w:t>Shenbao</w:t>
      </w:r>
      <w:r w:rsidRPr="006B4D8D">
        <w:rPr>
          <w:rFonts w:ascii="Times New Roman" w:hAnsi="Times New Roman"/>
          <w:sz w:val="24"/>
          <w:szCs w:val="24"/>
          <w:lang w:val="en-US" w:eastAsia="zh-CN"/>
        </w:rPr>
        <w:t xml:space="preserve"> newspaper; another translation followed, this time by the official translator school of the Chinese foreign office, the Zongli Yamen, which was then headed by another foreigner, W.A.P. Martin.</w:t>
      </w:r>
      <w:r w:rsidRPr="006B4D8D">
        <w:rPr>
          <w:rStyle w:val="FootnoteReference"/>
          <w:rFonts w:ascii="Times New Roman" w:hAnsi="Times New Roman"/>
          <w:sz w:val="24"/>
          <w:szCs w:val="24"/>
          <w:lang w:val="en-US" w:eastAsia="zh-CN"/>
        </w:rPr>
        <w:footnoteReference w:id="117"/>
      </w:r>
      <w:r w:rsidRPr="006B4D8D">
        <w:rPr>
          <w:rFonts w:ascii="Times New Roman" w:hAnsi="Times New Roman"/>
          <w:sz w:val="24"/>
          <w:szCs w:val="24"/>
          <w:lang w:val="en-US" w:eastAsia="zh-CN"/>
        </w:rPr>
        <w:t xml:space="preserve"> A translation of Ho Kai’s critical essay came out in the Chinese</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language version of the </w:t>
      </w:r>
      <w:r w:rsidRPr="006B4D8D">
        <w:rPr>
          <w:rFonts w:ascii="Times New Roman" w:hAnsi="Times New Roman"/>
          <w:i/>
          <w:sz w:val="24"/>
          <w:szCs w:val="24"/>
          <w:lang w:val="en-US" w:eastAsia="zh-CN"/>
        </w:rPr>
        <w:t>China Mail</w:t>
      </w:r>
      <w:r w:rsidRPr="006B4D8D">
        <w:rPr>
          <w:rFonts w:ascii="Times New Roman" w:hAnsi="Times New Roman"/>
          <w:sz w:val="24"/>
          <w:szCs w:val="24"/>
          <w:lang w:val="en-US" w:eastAsia="zh-CN"/>
        </w:rPr>
        <w:t xml:space="preserve"> in May 1887.</w:t>
      </w:r>
      <w:r w:rsidRPr="006B4D8D">
        <w:rPr>
          <w:rStyle w:val="FootnoteReference"/>
          <w:rFonts w:ascii="Times New Roman" w:hAnsi="Times New Roman"/>
          <w:sz w:val="24"/>
          <w:szCs w:val="24"/>
          <w:lang w:val="en-US" w:eastAsia="zh-CN"/>
        </w:rPr>
        <w:footnoteReference w:id="118"/>
      </w:r>
      <w:r w:rsidRPr="006B4D8D">
        <w:rPr>
          <w:rFonts w:ascii="Times New Roman" w:hAnsi="Times New Roman"/>
          <w:sz w:val="24"/>
          <w:szCs w:val="24"/>
          <w:lang w:val="en-US" w:eastAsia="zh-CN"/>
        </w:rPr>
        <w:t xml:space="preserve"> Our diagram above, which had been based on a strictly Chinese</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language database, had shown only one instance of using the “China asleep” metaphor before 1887, namely a reference in the volume compiled by Sone Shōun and</w:t>
      </w:r>
      <w:r w:rsidRPr="006B4D8D">
        <w:rPr>
          <w:rFonts w:ascii="Times New Roman" w:eastAsia="宋体" w:hAnsi="Times New Roman"/>
          <w:sz w:val="24"/>
          <w:szCs w:val="24"/>
          <w:lang w:val="en-US" w:eastAsia="zh-CN"/>
        </w:rPr>
        <w:t xml:space="preserve"> </w:t>
      </w:r>
      <w:r w:rsidRPr="006B4D8D">
        <w:rPr>
          <w:rFonts w:ascii="Times New Roman" w:hAnsi="Times New Roman"/>
          <w:sz w:val="24"/>
          <w:szCs w:val="24"/>
          <w:lang w:val="en-US" w:eastAsia="zh-CN"/>
        </w:rPr>
        <w:t xml:space="preserve">Wang Tao that was published in Hong Kong. </w:t>
      </w:r>
      <w:r>
        <w:rPr>
          <w:rFonts w:ascii="Times New Roman" w:hAnsi="Times New Roman"/>
          <w:sz w:val="24"/>
          <w:szCs w:val="24"/>
          <w:lang w:val="en-US" w:eastAsia="zh-CN"/>
        </w:rPr>
        <w:t>Permitting the inclusion</w:t>
      </w:r>
      <w:r w:rsidRPr="006B4D8D">
        <w:rPr>
          <w:rFonts w:ascii="Times New Roman" w:hAnsi="Times New Roman"/>
          <w:sz w:val="24"/>
          <w:szCs w:val="24"/>
          <w:lang w:val="en-US" w:eastAsia="zh-CN"/>
        </w:rPr>
        <w:t xml:space="preserve"> of the foreign</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language press appearing in Hong Kong, Shanghai, and Tianjin as well as China-related or -focused </w:t>
      </w:r>
      <w:r>
        <w:rPr>
          <w:rFonts w:ascii="Times New Roman" w:hAnsi="Times New Roman"/>
          <w:sz w:val="24"/>
          <w:szCs w:val="24"/>
          <w:lang w:val="en-US" w:eastAsia="zh-CN"/>
        </w:rPr>
        <w:t>publications,</w:t>
      </w:r>
      <w:r w:rsidRPr="006B4D8D">
        <w:rPr>
          <w:rFonts w:ascii="Times New Roman" w:hAnsi="Times New Roman"/>
          <w:sz w:val="24"/>
          <w:szCs w:val="24"/>
          <w:lang w:val="en-US" w:eastAsia="zh-CN"/>
        </w:rPr>
        <w:t xml:space="preserve"> such as Boulger’s </w:t>
      </w:r>
      <w:r w:rsidRPr="006B4D8D">
        <w:rPr>
          <w:rFonts w:ascii="Times New Roman" w:hAnsi="Times New Roman"/>
          <w:i/>
          <w:sz w:val="24"/>
          <w:szCs w:val="24"/>
          <w:lang w:val="en-US" w:eastAsia="zh-CN"/>
        </w:rPr>
        <w:t>Asiatic Quarterly Review</w:t>
      </w:r>
      <w:r w:rsidRPr="006B4D8D">
        <w:rPr>
          <w:rFonts w:ascii="Times New Roman" w:hAnsi="Times New Roman"/>
          <w:sz w:val="24"/>
          <w:szCs w:val="24"/>
          <w:lang w:val="en-US" w:eastAsia="zh-CN"/>
        </w:rPr>
        <w:t xml:space="preserve"> or the </w:t>
      </w:r>
      <w:r w:rsidRPr="006B4D8D">
        <w:rPr>
          <w:rFonts w:ascii="Times New Roman" w:hAnsi="Times New Roman"/>
          <w:i/>
          <w:sz w:val="24"/>
          <w:szCs w:val="24"/>
          <w:lang w:val="en-US"/>
        </w:rPr>
        <w:t>Chinese Recorder and Missionary Journal</w:t>
      </w:r>
      <w:r>
        <w:rPr>
          <w:rFonts w:ascii="Times New Roman" w:hAnsi="Times New Roman"/>
          <w:sz w:val="24"/>
          <w:szCs w:val="24"/>
          <w:lang w:val="en-US"/>
        </w:rPr>
        <w:t xml:space="preserve">, </w:t>
      </w:r>
      <w:r w:rsidRPr="006B4D8D">
        <w:rPr>
          <w:rFonts w:ascii="Times New Roman" w:hAnsi="Times New Roman"/>
          <w:sz w:val="24"/>
          <w:szCs w:val="24"/>
          <w:lang w:val="en-US"/>
        </w:rPr>
        <w:t>correct</w:t>
      </w:r>
      <w:r>
        <w:rPr>
          <w:rFonts w:ascii="Times New Roman" w:hAnsi="Times New Roman"/>
          <w:sz w:val="24"/>
          <w:szCs w:val="24"/>
          <w:lang w:val="en-US"/>
        </w:rPr>
        <w:t>s</w:t>
      </w:r>
      <w:r w:rsidRPr="006B4D8D">
        <w:rPr>
          <w:rFonts w:ascii="Times New Roman" w:hAnsi="Times New Roman"/>
          <w:sz w:val="24"/>
          <w:szCs w:val="24"/>
          <w:lang w:val="en-US"/>
        </w:rPr>
        <w:t xml:space="preserve"> this image and show</w:t>
      </w:r>
      <w:r>
        <w:rPr>
          <w:rFonts w:ascii="Times New Roman" w:hAnsi="Times New Roman"/>
          <w:sz w:val="24"/>
          <w:szCs w:val="24"/>
          <w:lang w:val="en-US"/>
        </w:rPr>
        <w:t>s</w:t>
      </w:r>
      <w:r w:rsidRPr="006B4D8D">
        <w:rPr>
          <w:rFonts w:ascii="Times New Roman" w:hAnsi="Times New Roman"/>
          <w:sz w:val="24"/>
          <w:szCs w:val="24"/>
          <w:lang w:val="en-US"/>
        </w:rPr>
        <w:t xml:space="preserve"> that we are dealing with the gradual spread of a translingual and transcultural discussion. Any facile and fashionable associations of ethnic, national</w:t>
      </w:r>
      <w:r>
        <w:rPr>
          <w:rFonts w:ascii="Times New Roman" w:hAnsi="Times New Roman"/>
          <w:sz w:val="24"/>
          <w:szCs w:val="24"/>
          <w:lang w:val="en-US"/>
        </w:rPr>
        <w:t>,</w:t>
      </w:r>
      <w:r w:rsidRPr="006B4D8D">
        <w:rPr>
          <w:rFonts w:ascii="Times New Roman" w:hAnsi="Times New Roman"/>
          <w:sz w:val="24"/>
          <w:szCs w:val="24"/>
          <w:lang w:val="en-US"/>
        </w:rPr>
        <w:t xml:space="preserve"> or linguistic appurtenance with a particular opinion turn out to be solidly unsupported by the sources.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The Chinese</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language discussion was initiated by the translations of Zeng Jize’s essay, Ho Kai’s critiques, and an editorial comment in </w:t>
      </w:r>
      <w:r w:rsidRPr="006B4D8D">
        <w:rPr>
          <w:rFonts w:ascii="Times New Roman" w:hAnsi="Times New Roman"/>
          <w:i/>
          <w:sz w:val="24"/>
          <w:szCs w:val="24"/>
          <w:lang w:val="en-US" w:eastAsia="zh-CN"/>
        </w:rPr>
        <w:t xml:space="preserve">Shenbao </w:t>
      </w:r>
      <w:r w:rsidRPr="006B4D8D">
        <w:rPr>
          <w:rFonts w:ascii="Times New Roman" w:hAnsi="Times New Roman"/>
          <w:sz w:val="24"/>
          <w:szCs w:val="24"/>
          <w:lang w:val="en-US" w:eastAsia="zh-CN"/>
        </w:rPr>
        <w:t>in June 1887.</w:t>
      </w:r>
      <w:r w:rsidRPr="006B4D8D">
        <w:rPr>
          <w:rStyle w:val="FootnoteReference"/>
          <w:rFonts w:ascii="Times New Roman" w:hAnsi="Times New Roman"/>
          <w:sz w:val="24"/>
          <w:szCs w:val="24"/>
          <w:lang w:val="en-US" w:eastAsia="zh-CN"/>
        </w:rPr>
        <w:footnoteReference w:id="119"/>
      </w:r>
      <w:r w:rsidRPr="006B4D8D">
        <w:rPr>
          <w:rFonts w:ascii="Times New Roman" w:hAnsi="Times New Roman"/>
          <w:sz w:val="24"/>
          <w:szCs w:val="24"/>
          <w:lang w:val="en-US" w:eastAsia="zh-CN"/>
        </w:rPr>
        <w:t xml:space="preserve"> At that time, Chinese participation in such strategic public debates was just beginning. It seems that it died down quickly, but resurfaced after the </w:t>
      </w:r>
      <w:r w:rsidR="00E409B0">
        <w:rPr>
          <w:rFonts w:ascii="Times New Roman" w:hAnsi="Times New Roman"/>
          <w:sz w:val="24"/>
          <w:szCs w:val="24"/>
          <w:lang w:val="en-US" w:eastAsia="zh-CN"/>
        </w:rPr>
        <w:t>shocking</w:t>
      </w:r>
      <w:r w:rsidR="00E409B0" w:rsidRPr="006B4D8D">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Chinese defeat in the Sino-Japanese War of 1894-95, which delivered the ultimate blow to Zeng Jize’s assertion </w:t>
      </w:r>
      <w:r w:rsidRPr="006B4D8D">
        <w:rPr>
          <w:rFonts w:ascii="Times New Roman" w:hAnsi="Times New Roman"/>
          <w:sz w:val="24"/>
          <w:szCs w:val="24"/>
          <w:lang w:val="en-US" w:eastAsia="zh-CN"/>
        </w:rPr>
        <w:lastRenderedPageBreak/>
        <w:t>about awakened China’s coastal defenses and the new Chinese navy. The revival of this discussion after 1895 followed frequent references to Zeng Jize’s earlier assertion in the foreign press. The majority of the Chinese references reflected in the statistical graph for 1896 and 1897 came from translations of Western</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language and Japanese articles into Chinese.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In other words, the discussion in the Chinese</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language press continues to interact closely with the international discussion and </w:t>
      </w:r>
      <w:r>
        <w:rPr>
          <w:rFonts w:ascii="Times New Roman" w:hAnsi="Times New Roman"/>
          <w:sz w:val="24"/>
          <w:szCs w:val="24"/>
          <w:lang w:val="en-US" w:eastAsia="zh-CN"/>
        </w:rPr>
        <w:t>is</w:t>
      </w:r>
      <w:r w:rsidRPr="006B4D8D">
        <w:rPr>
          <w:rFonts w:ascii="Times New Roman" w:hAnsi="Times New Roman"/>
          <w:sz w:val="24"/>
          <w:szCs w:val="24"/>
          <w:lang w:val="en-US" w:eastAsia="zh-CN"/>
        </w:rPr>
        <w:t xml:space="preserve"> not con</w:t>
      </w:r>
      <w:r>
        <w:rPr>
          <w:rFonts w:ascii="Times New Roman" w:hAnsi="Times New Roman"/>
          <w:sz w:val="24"/>
          <w:szCs w:val="24"/>
          <w:lang w:val="en-US" w:eastAsia="zh-CN"/>
        </w:rPr>
        <w:t>fined</w:t>
      </w:r>
      <w:r w:rsidRPr="006B4D8D">
        <w:rPr>
          <w:rFonts w:ascii="Times New Roman" w:hAnsi="Times New Roman"/>
          <w:sz w:val="24"/>
          <w:szCs w:val="24"/>
          <w:lang w:val="en-US" w:eastAsia="zh-CN"/>
        </w:rPr>
        <w:t xml:space="preserve"> </w:t>
      </w:r>
      <w:r>
        <w:rPr>
          <w:rFonts w:ascii="Times New Roman" w:hAnsi="Times New Roman"/>
          <w:sz w:val="24"/>
          <w:szCs w:val="24"/>
          <w:lang w:val="en-US" w:eastAsia="zh-CN"/>
        </w:rPr>
        <w:t>to</w:t>
      </w:r>
      <w:r w:rsidRPr="006B4D8D">
        <w:rPr>
          <w:rFonts w:ascii="Times New Roman" w:hAnsi="Times New Roman"/>
          <w:sz w:val="24"/>
          <w:szCs w:val="24"/>
          <w:lang w:val="en-US" w:eastAsia="zh-CN"/>
        </w:rPr>
        <w:t xml:space="preserve"> </w:t>
      </w:r>
      <w:r>
        <w:rPr>
          <w:rFonts w:ascii="Times New Roman" w:hAnsi="Times New Roman"/>
          <w:sz w:val="24"/>
          <w:szCs w:val="24"/>
          <w:lang w:val="en-US" w:eastAsia="zh-CN"/>
        </w:rPr>
        <w:t>one language</w:t>
      </w:r>
      <w:r w:rsidRPr="006B4D8D">
        <w:rPr>
          <w:rFonts w:ascii="Times New Roman" w:hAnsi="Times New Roman"/>
          <w:sz w:val="24"/>
          <w:szCs w:val="24"/>
          <w:lang w:val="en-US" w:eastAsia="zh-CN"/>
        </w:rPr>
        <w:t>. This coincides with observations on the translingual flow of concepts and practices. In my own studies of the “movement” as a form of social action, the various local enactments of such “movements” continue to talk to each other, copy forms and contentions from each other, and seek to enhance their legitimacy by consciously evoking association with other or earlier “movements” that were marked by a high public and/or international approval rate.</w:t>
      </w:r>
      <w:r w:rsidRPr="006B4D8D">
        <w:rPr>
          <w:rStyle w:val="FootnoteReference"/>
          <w:rFonts w:ascii="Times New Roman" w:hAnsi="Times New Roman"/>
          <w:sz w:val="24"/>
          <w:szCs w:val="24"/>
          <w:lang w:val="en-US" w:eastAsia="zh-CN"/>
        </w:rPr>
        <w:footnoteReference w:id="120"/>
      </w:r>
      <w:r w:rsidRPr="006B4D8D">
        <w:rPr>
          <w:rFonts w:ascii="Times New Roman" w:hAnsi="Times New Roman"/>
          <w:sz w:val="24"/>
          <w:szCs w:val="24"/>
          <w:lang w:val="en-US" w:eastAsia="zh-CN"/>
        </w:rPr>
        <w:t xml:space="preserve">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 xml:space="preserve">The translations of foreign articles on “China asleep” after 1895, however, already </w:t>
      </w:r>
      <w:r>
        <w:rPr>
          <w:rFonts w:ascii="Times New Roman" w:hAnsi="Times New Roman"/>
          <w:sz w:val="24"/>
          <w:szCs w:val="24"/>
          <w:lang w:val="en-US" w:eastAsia="zh-CN"/>
        </w:rPr>
        <w:t>signaled</w:t>
      </w:r>
      <w:r w:rsidRPr="006B4D8D">
        <w:rPr>
          <w:rFonts w:ascii="Times New Roman" w:hAnsi="Times New Roman"/>
          <w:sz w:val="24"/>
          <w:szCs w:val="24"/>
          <w:lang w:val="en-US" w:eastAsia="zh-CN"/>
        </w:rPr>
        <w:t xml:space="preserve"> a shift: They </w:t>
      </w:r>
      <w:r>
        <w:rPr>
          <w:rFonts w:ascii="Times New Roman" w:hAnsi="Times New Roman"/>
          <w:sz w:val="24"/>
          <w:szCs w:val="24"/>
          <w:lang w:val="en-US" w:eastAsia="zh-CN"/>
        </w:rPr>
        <w:t>were</w:t>
      </w:r>
      <w:r w:rsidRPr="006B4D8D">
        <w:rPr>
          <w:rFonts w:ascii="Times New Roman" w:hAnsi="Times New Roman"/>
          <w:sz w:val="24"/>
          <w:szCs w:val="24"/>
          <w:lang w:val="en-US" w:eastAsia="zh-CN"/>
        </w:rPr>
        <w:t xml:space="preserve"> selected and published by new press organs set up by Chinese reformers to become part of the Chinese</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language debate. As we shall see, the people doing the selecting are the same who now increasingly used the metaphor in their own writings to describe China.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In the wake of the war with France in 1884, expectations that China would now finally wake up</w:t>
      </w:r>
      <w:r w:rsidRPr="006B4D8D" w:rsidDel="00220282">
        <w:rPr>
          <w:rFonts w:ascii="Times New Roman" w:hAnsi="Times New Roman"/>
          <w:sz w:val="24"/>
          <w:szCs w:val="24"/>
          <w:lang w:val="en-US" w:eastAsia="zh-CN"/>
        </w:rPr>
        <w:t xml:space="preserve"> </w:t>
      </w:r>
      <w:r>
        <w:rPr>
          <w:rFonts w:ascii="Times New Roman" w:hAnsi="Times New Roman"/>
          <w:sz w:val="24"/>
          <w:szCs w:val="24"/>
          <w:lang w:val="en-US" w:eastAsia="zh-CN"/>
        </w:rPr>
        <w:t>were</w:t>
      </w:r>
      <w:r w:rsidRPr="006B4D8D">
        <w:rPr>
          <w:rFonts w:ascii="Times New Roman" w:hAnsi="Times New Roman"/>
          <w:sz w:val="24"/>
          <w:szCs w:val="24"/>
          <w:lang w:val="en-US" w:eastAsia="zh-CN"/>
        </w:rPr>
        <w:t xml:space="preserve"> </w:t>
      </w:r>
      <w:r>
        <w:rPr>
          <w:rFonts w:ascii="Times New Roman" w:hAnsi="Times New Roman"/>
          <w:sz w:val="24"/>
          <w:szCs w:val="24"/>
          <w:lang w:val="en-US" w:eastAsia="zh-CN"/>
        </w:rPr>
        <w:t xml:space="preserve">once </w:t>
      </w:r>
      <w:r w:rsidRPr="006B4D8D">
        <w:rPr>
          <w:rFonts w:ascii="Times New Roman" w:hAnsi="Times New Roman"/>
          <w:sz w:val="24"/>
          <w:szCs w:val="24"/>
          <w:lang w:val="en-US" w:eastAsia="zh-CN"/>
        </w:rPr>
        <w:t>again</w:t>
      </w:r>
      <w:r w:rsidR="00E409B0">
        <w:rPr>
          <w:rFonts w:ascii="Times New Roman" w:hAnsi="Times New Roman"/>
          <w:sz w:val="24"/>
          <w:szCs w:val="24"/>
          <w:lang w:val="en-US" w:eastAsia="zh-CN"/>
        </w:rPr>
        <w:t xml:space="preserve"> </w:t>
      </w:r>
      <w:r>
        <w:rPr>
          <w:rFonts w:ascii="Times New Roman" w:hAnsi="Times New Roman"/>
          <w:sz w:val="24"/>
          <w:szCs w:val="24"/>
          <w:lang w:val="en-US" w:eastAsia="zh-CN"/>
        </w:rPr>
        <w:t>expressed</w:t>
      </w:r>
      <w:r w:rsidRPr="006B4D8D">
        <w:rPr>
          <w:rFonts w:ascii="Times New Roman" w:hAnsi="Times New Roman"/>
          <w:sz w:val="24"/>
          <w:szCs w:val="24"/>
          <w:lang w:val="en-US" w:eastAsia="zh-CN"/>
        </w:rPr>
        <w:t xml:space="preserve">. But with the disaster in the war with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Japan</w:t>
          </w:r>
        </w:smartTag>
      </w:smartTag>
      <w:r w:rsidRPr="006B4D8D">
        <w:rPr>
          <w:rFonts w:ascii="Times New Roman" w:hAnsi="Times New Roman"/>
          <w:sz w:val="24"/>
          <w:szCs w:val="24"/>
          <w:lang w:val="en-US" w:eastAsia="zh-CN"/>
        </w:rPr>
        <w:t xml:space="preserve"> in 1895, the notion gained wide currency that not only the political structure as a whole had to be remade, but that without foreign pressure this was unlikely to happen.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 in terms of our metaphor, would not wake up on its own: it needed massive foreign pressure. This argument is again first articulated in the English</w:t>
      </w:r>
      <w:r w:rsidR="00A33742">
        <w:rPr>
          <w:rFonts w:ascii="Times New Roman" w:hAnsi="Times New Roman"/>
          <w:sz w:val="24"/>
          <w:szCs w:val="24"/>
          <w:lang w:val="en-US" w:eastAsia="zh-CN"/>
        </w:rPr>
        <w:t xml:space="preserve"> </w:t>
      </w:r>
      <w:r w:rsidRPr="006B4D8D">
        <w:rPr>
          <w:rFonts w:ascii="Times New Roman" w:hAnsi="Times New Roman"/>
          <w:sz w:val="24"/>
          <w:szCs w:val="24"/>
          <w:lang w:val="en-US" w:eastAsia="zh-CN"/>
        </w:rPr>
        <w:t>language press in 1897, and is brought into the Chinese</w:t>
      </w:r>
      <w:r w:rsidR="00A33742">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language discussion by the translation of a dialogue from a London paper published in Liang Qichao’s advocacy newspaper </w:t>
      </w:r>
      <w:r w:rsidRPr="006B4D8D">
        <w:rPr>
          <w:rFonts w:ascii="Times New Roman" w:hAnsi="Times New Roman"/>
          <w:i/>
          <w:sz w:val="24"/>
          <w:szCs w:val="24"/>
          <w:lang w:val="en-US" w:eastAsia="zh-CN"/>
        </w:rPr>
        <w:t>Shiwu bao</w:t>
      </w:r>
      <w:r w:rsidRPr="006B4D8D">
        <w:rPr>
          <w:rFonts w:ascii="Times New Roman" w:hAnsi="Times New Roman"/>
          <w:sz w:val="24"/>
          <w:szCs w:val="24"/>
          <w:lang w:val="en-US" w:eastAsia="zh-CN"/>
        </w:rPr>
        <w:t xml:space="preserve">. A blunt answer was given here to a question </w:t>
      </w:r>
      <w:r>
        <w:rPr>
          <w:rFonts w:ascii="Times New Roman" w:hAnsi="Times New Roman"/>
          <w:sz w:val="24"/>
          <w:szCs w:val="24"/>
          <w:lang w:val="en-US" w:eastAsia="zh-CN"/>
        </w:rPr>
        <w:t xml:space="preserve">about </w:t>
      </w:r>
      <w:r w:rsidRPr="006B4D8D">
        <w:rPr>
          <w:rFonts w:ascii="Times New Roman" w:hAnsi="Times New Roman"/>
          <w:sz w:val="24"/>
          <w:szCs w:val="24"/>
          <w:lang w:val="en-US" w:eastAsia="zh-CN"/>
        </w:rPr>
        <w:t xml:space="preserve">whether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 xml:space="preserve"> could not succeed by simply accepting the harsh words of the West and follow the Western model on its own initiative:</w:t>
      </w:r>
    </w:p>
    <w:p w:rsidR="009F2949" w:rsidRPr="006B4D8D" w:rsidRDefault="009F2949" w:rsidP="009F2949">
      <w:pPr>
        <w:pStyle w:val="Heading1"/>
        <w:spacing w:line="276" w:lineRule="auto"/>
        <w:ind w:left="1134" w:right="985"/>
        <w:rPr>
          <w:b w:val="0"/>
          <w:bCs w:val="0"/>
          <w:sz w:val="24"/>
          <w:szCs w:val="24"/>
        </w:rPr>
      </w:pPr>
      <w:r w:rsidRPr="006B4D8D">
        <w:rPr>
          <w:b w:val="0"/>
          <w:bCs w:val="0"/>
          <w:sz w:val="24"/>
          <w:szCs w:val="24"/>
        </w:rPr>
        <w:t xml:space="preserve">No. This would be a failure. </w:t>
      </w:r>
      <w:smartTag w:uri="urn:schemas-microsoft-com:office:smarttags" w:element="country-region">
        <w:smartTag w:uri="urn:schemas-microsoft-com:office:smarttags" w:element="place">
          <w:r w:rsidRPr="006B4D8D">
            <w:rPr>
              <w:b w:val="0"/>
              <w:bCs w:val="0"/>
              <w:sz w:val="24"/>
              <w:szCs w:val="24"/>
            </w:rPr>
            <w:t>China</w:t>
          </w:r>
        </w:smartTag>
      </w:smartTag>
      <w:r w:rsidRPr="006B4D8D">
        <w:rPr>
          <w:b w:val="0"/>
          <w:bCs w:val="0"/>
          <w:sz w:val="24"/>
          <w:szCs w:val="24"/>
        </w:rPr>
        <w:t xml:space="preserve"> at present is in the midst of a dream; even if it occasionally tosses about, it definitely will not suddenly wake up. As to reform, if there is no foreign pressure on it to get aroused and get things going, nothing will come about. </w:t>
      </w:r>
      <w:r w:rsidRPr="006B4D8D">
        <w:rPr>
          <w:rStyle w:val="FootnoteReference"/>
          <w:b w:val="0"/>
          <w:bCs w:val="0"/>
          <w:sz w:val="24"/>
          <w:szCs w:val="24"/>
        </w:rPr>
        <w:footnoteReference w:id="121"/>
      </w:r>
      <w:r w:rsidRPr="006B4D8D">
        <w:rPr>
          <w:b w:val="0"/>
          <w:bCs w:val="0"/>
          <w:sz w:val="24"/>
          <w:szCs w:val="24"/>
        </w:rPr>
        <w:t xml:space="preserve">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lastRenderedPageBreak/>
        <w:t xml:space="preserve">The selection and inclusion of this article without commentary into a leading reform journal signals a basic acceptance of its premises.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 xml:space="preserve">In a similar vein, we see a new variant of the “giant asleep and awakening” theme emerging. The article on education in China from the </w:t>
      </w:r>
      <w:r w:rsidRPr="006B4D8D">
        <w:rPr>
          <w:rFonts w:ascii="Times New Roman" w:hAnsi="Times New Roman"/>
          <w:i/>
          <w:sz w:val="24"/>
          <w:szCs w:val="24"/>
          <w:lang w:val="en-US" w:eastAsia="zh-CN"/>
        </w:rPr>
        <w:t>North China Herald</w:t>
      </w:r>
      <w:r>
        <w:rPr>
          <w:rFonts w:ascii="Times New Roman" w:hAnsi="Times New Roman"/>
          <w:i/>
          <w:sz w:val="24"/>
          <w:szCs w:val="24"/>
          <w:lang w:val="en-US" w:eastAsia="zh-CN"/>
        </w:rPr>
        <w:t>,</w:t>
      </w:r>
      <w:r w:rsidRPr="006B4D8D">
        <w:rPr>
          <w:rFonts w:ascii="Times New Roman" w:hAnsi="Times New Roman"/>
          <w:sz w:val="24"/>
          <w:szCs w:val="24"/>
          <w:lang w:val="en-US" w:eastAsia="zh-CN"/>
        </w:rPr>
        <w:t xml:space="preserve"> quoted above,</w:t>
      </w:r>
      <w:r w:rsidRPr="006B4D8D">
        <w:rPr>
          <w:rStyle w:val="FootnoteReference"/>
          <w:rFonts w:ascii="Times New Roman" w:hAnsi="Times New Roman"/>
          <w:sz w:val="24"/>
          <w:szCs w:val="24"/>
          <w:lang w:val="en-US" w:eastAsia="zh-CN"/>
        </w:rPr>
        <w:footnoteReference w:id="122"/>
      </w:r>
      <w:r w:rsidRPr="006B4D8D">
        <w:rPr>
          <w:rFonts w:ascii="Times New Roman" w:hAnsi="Times New Roman"/>
          <w:sz w:val="24"/>
          <w:szCs w:val="24"/>
          <w:lang w:val="en-US" w:eastAsia="zh-CN"/>
        </w:rPr>
        <w:t xml:space="preserve"> also offered an outline of missionary schools in China that ended on an upbeat note: now, after the defeat by Japan, the giant might finally stir and, hopefully, the foreign and domestic creditors will not let it fall asleep again. “They [the schools] have done admirable work, but the nation has never arisen to welcome them or to show that it appreciated their labors. </w:t>
      </w:r>
      <w:r w:rsidRPr="00102404">
        <w:rPr>
          <w:rFonts w:ascii="Times New Roman" w:hAnsi="Times New Roman"/>
          <w:sz w:val="24"/>
          <w:szCs w:val="24"/>
          <w:lang w:val="en-US" w:eastAsia="zh-CN"/>
        </w:rPr>
        <w:t>But</w:t>
      </w:r>
      <w:r w:rsidRPr="006B4D8D">
        <w:rPr>
          <w:rFonts w:ascii="Times New Roman" w:hAnsi="Times New Roman"/>
          <w:sz w:val="24"/>
          <w:szCs w:val="24"/>
          <w:lang w:val="en-US" w:eastAsia="zh-CN"/>
        </w:rPr>
        <w:t xml:space="preserve"> </w:t>
      </w:r>
      <w:r>
        <w:rPr>
          <w:rFonts w:ascii="Times New Roman" w:hAnsi="Times New Roman"/>
          <w:sz w:val="24"/>
          <w:szCs w:val="24"/>
          <w:lang w:val="en-US" w:eastAsia="zh-CN"/>
        </w:rPr>
        <w:t>the scene h</w:t>
      </w:r>
      <w:r w:rsidRPr="006B4D8D">
        <w:rPr>
          <w:rFonts w:ascii="Times New Roman" w:hAnsi="Times New Roman"/>
          <w:sz w:val="24"/>
          <w:szCs w:val="24"/>
          <w:lang w:val="en-US" w:eastAsia="zh-CN"/>
        </w:rPr>
        <w:t>a</w:t>
      </w:r>
      <w:r>
        <w:rPr>
          <w:rFonts w:ascii="Times New Roman" w:hAnsi="Times New Roman"/>
          <w:sz w:val="24"/>
          <w:szCs w:val="24"/>
          <w:lang w:val="en-US" w:eastAsia="zh-CN"/>
        </w:rPr>
        <w:t>s</w:t>
      </w:r>
      <w:r w:rsidRPr="006B4D8D">
        <w:rPr>
          <w:rFonts w:ascii="Times New Roman" w:hAnsi="Times New Roman"/>
          <w:sz w:val="24"/>
          <w:szCs w:val="24"/>
          <w:lang w:val="en-US" w:eastAsia="zh-CN"/>
        </w:rPr>
        <w:t xml:space="preserve"> change</w:t>
      </w:r>
      <w:r>
        <w:rPr>
          <w:rFonts w:ascii="Times New Roman" w:hAnsi="Times New Roman"/>
          <w:sz w:val="24"/>
          <w:szCs w:val="24"/>
          <w:lang w:val="en-US" w:eastAsia="zh-CN"/>
        </w:rPr>
        <w:t>d</w:t>
      </w:r>
      <w:r w:rsidRPr="006B4D8D">
        <w:rPr>
          <w:rFonts w:ascii="Times New Roman" w:hAnsi="Times New Roman"/>
          <w:sz w:val="24"/>
          <w:szCs w:val="24"/>
          <w:lang w:val="en-US" w:eastAsia="zh-CN"/>
        </w:rPr>
        <w:t>. The sleepy giant has at last awoken, and we may leave it to his creditors to see that he does not go to sleep again.”</w:t>
      </w:r>
      <w:r w:rsidRPr="006B4D8D">
        <w:rPr>
          <w:rStyle w:val="FootnoteReference"/>
          <w:rFonts w:ascii="Times New Roman" w:hAnsi="Times New Roman"/>
          <w:sz w:val="24"/>
          <w:szCs w:val="24"/>
          <w:lang w:val="en-US" w:eastAsia="zh-CN"/>
        </w:rPr>
        <w:footnoteReference w:id="123"/>
      </w:r>
      <w:r w:rsidRPr="006B4D8D">
        <w:rPr>
          <w:rFonts w:ascii="Times New Roman" w:hAnsi="Times New Roman"/>
          <w:sz w:val="24"/>
          <w:szCs w:val="24"/>
          <w:lang w:val="en-US" w:eastAsia="zh-CN"/>
        </w:rPr>
        <w:t xml:space="preserve"> The Chinese translation, for the moment, left out the giant: “However, as China</w:t>
      </w:r>
      <w:r>
        <w:rPr>
          <w:rFonts w:ascii="Times New Roman" w:hAnsi="Times New Roman"/>
          <w:sz w:val="24"/>
          <w:szCs w:val="24"/>
          <w:lang w:val="en-US" w:eastAsia="zh-CN"/>
        </w:rPr>
        <w:t>’s</w:t>
      </w:r>
      <w:r w:rsidRPr="006B4D8D">
        <w:rPr>
          <w:rFonts w:ascii="Times New Roman" w:hAnsi="Times New Roman"/>
          <w:sz w:val="24"/>
          <w:szCs w:val="24"/>
          <w:lang w:val="en-US" w:eastAsia="zh-CN"/>
        </w:rPr>
        <w:t xml:space="preserve"> millions have all regarded these Western methods as irrelevant affairs and nothing to pursue enthusiastically, the missionaries and the Educational Association have done one thing, but the interests of the Chinese have not been on this one thing. Although what [the missionaries] have done is good, it did not help. However, </w:t>
      </w:r>
      <w:smartTag w:uri="urn:schemas-microsoft-com:office:smarttags" w:element="country-region">
        <w:r w:rsidRPr="006B4D8D">
          <w:rPr>
            <w:rFonts w:ascii="Times New Roman" w:hAnsi="Times New Roman"/>
            <w:sz w:val="24"/>
            <w:szCs w:val="24"/>
            <w:lang w:val="en-US" w:eastAsia="zh-CN"/>
          </w:rPr>
          <w:t>China</w:t>
        </w:r>
      </w:smartTag>
      <w:r w:rsidRPr="006B4D8D">
        <w:rPr>
          <w:rFonts w:ascii="Times New Roman" w:hAnsi="Times New Roman"/>
          <w:sz w:val="24"/>
          <w:szCs w:val="24"/>
          <w:lang w:val="en-US" w:eastAsia="zh-CN"/>
        </w:rPr>
        <w:t xml:space="preserve"> most recently is about to change; [Chinese translator’s note: this refers to the Sino-Japanese military confrontation] she is like someone who first awakens from a long sleep and we deeply hope that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 once awoken, will not fall asleep again.” Possibly the notion of the “sleeping giant” had not yet made it from English into the Chinese</w:t>
      </w:r>
      <w:r w:rsidR="00A33742">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language metaphorical canon and therefore the Chinese readers of the translation were spared the giant because without further explanation it would have been incomprehensible.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 xml:space="preserve">Just before the famous “100 days” of reform started in 1898, the </w:t>
      </w:r>
      <w:r w:rsidRPr="006B4D8D">
        <w:rPr>
          <w:rFonts w:ascii="Times New Roman" w:hAnsi="Times New Roman"/>
          <w:i/>
          <w:sz w:val="24"/>
          <w:szCs w:val="24"/>
          <w:lang w:val="en-US" w:eastAsia="zh-CN"/>
        </w:rPr>
        <w:t>Guowen bao</w:t>
      </w:r>
      <w:r w:rsidRPr="006B4D8D">
        <w:rPr>
          <w:rFonts w:ascii="Times New Roman" w:hAnsi="Times New Roman"/>
          <w:sz w:val="24"/>
          <w:szCs w:val="24"/>
          <w:lang w:val="en-US" w:eastAsia="zh-CN"/>
        </w:rPr>
        <w:t xml:space="preserve"> </w:t>
      </w:r>
      <w:r w:rsidRPr="006B4D8D">
        <w:rPr>
          <w:rFonts w:ascii="SimSun" w:eastAsia="SimSun" w:hAnsi="SimSun"/>
          <w:sz w:val="24"/>
          <w:szCs w:val="24"/>
          <w:lang w:val="en-US" w:eastAsia="zh-CN"/>
        </w:rPr>
        <w:t xml:space="preserve">國聞報 </w:t>
      </w:r>
      <w:r w:rsidRPr="006B4D8D">
        <w:rPr>
          <w:rFonts w:ascii="Times New Roman" w:eastAsia="SimSun" w:hAnsi="Times New Roman"/>
          <w:sz w:val="24"/>
          <w:szCs w:val="24"/>
          <w:lang w:val="en-US" w:eastAsia="zh-CN"/>
        </w:rPr>
        <w:t>(National News)</w:t>
      </w:r>
      <w:r w:rsidRPr="006B4D8D">
        <w:rPr>
          <w:rFonts w:ascii="SimSun" w:eastAsia="SimSun" w:hAnsi="SimSun"/>
          <w:sz w:val="24"/>
          <w:szCs w:val="24"/>
          <w:lang w:val="en-US" w:eastAsia="zh-CN"/>
        </w:rPr>
        <w:t xml:space="preserve"> </w:t>
      </w:r>
      <w:r w:rsidRPr="006B4D8D">
        <w:rPr>
          <w:rFonts w:ascii="Times New Roman" w:hAnsi="Times New Roman"/>
          <w:sz w:val="24"/>
          <w:szCs w:val="24"/>
          <w:lang w:val="en-US" w:eastAsia="zh-CN"/>
        </w:rPr>
        <w:t>published a Chinese translation from an English</w:t>
      </w:r>
      <w:r w:rsidR="00A33742">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language article in a London </w:t>
      </w:r>
      <w:r>
        <w:rPr>
          <w:rFonts w:ascii="Times New Roman" w:hAnsi="Times New Roman"/>
          <w:sz w:val="24"/>
          <w:szCs w:val="24"/>
          <w:lang w:val="en-US" w:eastAsia="zh-CN"/>
        </w:rPr>
        <w:t>news</w:t>
      </w:r>
      <w:r w:rsidRPr="006B4D8D">
        <w:rPr>
          <w:rFonts w:ascii="Times New Roman" w:hAnsi="Times New Roman"/>
          <w:sz w:val="24"/>
          <w:szCs w:val="24"/>
          <w:lang w:val="en-US" w:eastAsia="zh-CN"/>
        </w:rPr>
        <w:t>paper on January 1</w:t>
      </w:r>
      <w:r w:rsidRPr="006B4D8D">
        <w:rPr>
          <w:rFonts w:ascii="Times New Roman" w:hAnsi="Times New Roman"/>
          <w:sz w:val="24"/>
          <w:szCs w:val="24"/>
          <w:vertAlign w:val="superscript"/>
          <w:lang w:val="en-US" w:eastAsia="zh-CN"/>
        </w:rPr>
        <w:t>st</w:t>
      </w:r>
      <w:r w:rsidRPr="006B4D8D">
        <w:rPr>
          <w:rFonts w:ascii="Times New Roman" w:hAnsi="Times New Roman"/>
          <w:sz w:val="24"/>
          <w:szCs w:val="24"/>
          <w:lang w:val="en-US" w:eastAsia="zh-CN"/>
        </w:rPr>
        <w:t xml:space="preserve"> of the same year, which I have not been able to identify</w:t>
      </w:r>
      <w:r w:rsidR="00CB1597">
        <w:rPr>
          <w:rFonts w:ascii="Times New Roman" w:hAnsi="Times New Roman"/>
          <w:sz w:val="24"/>
          <w:szCs w:val="24"/>
          <w:lang w:val="en-US" w:eastAsia="zh-CN"/>
        </w:rPr>
        <w:t>.</w:t>
      </w:r>
      <w:r w:rsidRPr="006B4D8D">
        <w:rPr>
          <w:rStyle w:val="FootnoteReference"/>
          <w:rFonts w:ascii="Times New Roman" w:hAnsi="Times New Roman"/>
          <w:sz w:val="24"/>
          <w:szCs w:val="24"/>
          <w:lang w:val="en-US" w:eastAsia="zh-CN"/>
        </w:rPr>
        <w:footnoteReference w:id="124"/>
      </w:r>
      <w:r w:rsidRPr="006B4D8D">
        <w:rPr>
          <w:rFonts w:ascii="Times New Roman" w:hAnsi="Times New Roman"/>
          <w:sz w:val="24"/>
          <w:szCs w:val="24"/>
          <w:lang w:val="en-US" w:eastAsia="zh-CN"/>
        </w:rPr>
        <w:t xml:space="preserve"> The editor of the </w:t>
      </w:r>
      <w:r w:rsidRPr="006B4D8D">
        <w:rPr>
          <w:rFonts w:ascii="Times New Roman" w:hAnsi="Times New Roman"/>
          <w:i/>
          <w:sz w:val="24"/>
          <w:szCs w:val="24"/>
          <w:lang w:val="en-US" w:eastAsia="zh-CN"/>
        </w:rPr>
        <w:t>Guowen bao</w:t>
      </w:r>
      <w:r w:rsidRPr="006B4D8D">
        <w:rPr>
          <w:rFonts w:ascii="Times New Roman" w:hAnsi="Times New Roman"/>
          <w:sz w:val="24"/>
          <w:szCs w:val="24"/>
          <w:lang w:val="en-US" w:eastAsia="zh-CN"/>
        </w:rPr>
        <w:t xml:space="preserve"> was Yan Fu </w:t>
      </w:r>
      <w:r w:rsidRPr="00F769DC">
        <w:rPr>
          <w:rFonts w:ascii="SimSun" w:eastAsia="SimSun" w:hAnsi="SimSun"/>
          <w:sz w:val="24"/>
          <w:szCs w:val="24"/>
          <w:lang w:val="en-US" w:eastAsia="zh-CN"/>
        </w:rPr>
        <w:t>嚴復</w:t>
      </w:r>
      <w:r w:rsidRPr="006B4D8D">
        <w:rPr>
          <w:rFonts w:ascii="Times New Roman" w:eastAsia="宋体" w:hAnsi="Times New Roman"/>
          <w:sz w:val="24"/>
          <w:szCs w:val="24"/>
          <w:lang w:val="en-US" w:eastAsia="zh-CN"/>
        </w:rPr>
        <w:t xml:space="preserve"> (1853-1921), a man mostly known for his influential translations of English</w:t>
      </w:r>
      <w:r w:rsidR="00A33742">
        <w:rPr>
          <w:rFonts w:ascii="Times New Roman" w:eastAsia="宋体" w:hAnsi="Times New Roman"/>
          <w:sz w:val="24"/>
          <w:szCs w:val="24"/>
          <w:lang w:val="en-US" w:eastAsia="zh-CN"/>
        </w:rPr>
        <w:t xml:space="preserve"> </w:t>
      </w:r>
      <w:r w:rsidRPr="006B4D8D">
        <w:rPr>
          <w:rFonts w:ascii="Times New Roman" w:eastAsia="宋体" w:hAnsi="Times New Roman"/>
          <w:sz w:val="24"/>
          <w:szCs w:val="24"/>
          <w:lang w:val="en-US" w:eastAsia="zh-CN"/>
        </w:rPr>
        <w:t>language works of political and social philosophy.</w:t>
      </w:r>
      <w:r w:rsidRPr="006B4D8D">
        <w:rPr>
          <w:rFonts w:ascii="Times New Roman" w:hAnsi="Times New Roman"/>
          <w:sz w:val="24"/>
          <w:szCs w:val="24"/>
          <w:lang w:val="en-US" w:eastAsia="zh-CN"/>
        </w:rPr>
        <w:t xml:space="preserve"> The article is a classical example of the deep ambivalence in the perception of the instability of asymmetries in power and in cultural exchanges, an </w:t>
      </w:r>
      <w:r w:rsidRPr="006B4D8D">
        <w:rPr>
          <w:rFonts w:ascii="Times New Roman" w:hAnsi="Times New Roman"/>
          <w:sz w:val="24"/>
          <w:szCs w:val="24"/>
          <w:lang w:val="en-US" w:eastAsia="zh-CN"/>
        </w:rPr>
        <w:lastRenderedPageBreak/>
        <w:t xml:space="preserve">ambivalence heightened by translating the article into Chinese and by a commentary penned by the editor Yan Fu himself. After referring to the difference between the peace message of the Christmas season and the concurrent efforts by the Powers Germany, </w:t>
      </w:r>
      <w:smartTag w:uri="urn:schemas-microsoft-com:office:smarttags" w:element="country-region">
        <w:r w:rsidRPr="006B4D8D">
          <w:rPr>
            <w:rFonts w:ascii="Times New Roman" w:hAnsi="Times New Roman"/>
            <w:sz w:val="24"/>
            <w:szCs w:val="24"/>
            <w:lang w:val="en-US" w:eastAsia="zh-CN"/>
          </w:rPr>
          <w:t>Russia</w:t>
        </w:r>
      </w:smartTag>
      <w:r w:rsidRPr="006B4D8D">
        <w:rPr>
          <w:rFonts w:ascii="Times New Roman" w:hAnsi="Times New Roman"/>
          <w:sz w:val="24"/>
          <w:szCs w:val="24"/>
          <w:lang w:val="en-US" w:eastAsia="zh-CN"/>
        </w:rPr>
        <w:t xml:space="preserve">, </w:t>
      </w:r>
      <w:smartTag w:uri="urn:schemas-microsoft-com:office:smarttags" w:element="country-region">
        <w:r w:rsidRPr="006B4D8D">
          <w:rPr>
            <w:rFonts w:ascii="Times New Roman" w:hAnsi="Times New Roman"/>
            <w:sz w:val="24"/>
            <w:szCs w:val="24"/>
            <w:lang w:val="en-US" w:eastAsia="zh-CN"/>
          </w:rPr>
          <w:t>England</w:t>
        </w:r>
      </w:smartTag>
      <w:r w:rsidRPr="006B4D8D">
        <w:rPr>
          <w:rFonts w:ascii="Times New Roman" w:hAnsi="Times New Roman"/>
          <w:sz w:val="24"/>
          <w:szCs w:val="24"/>
          <w:lang w:val="en-US" w:eastAsia="zh-CN"/>
        </w:rPr>
        <w:t xml:space="preserve">, </w:t>
      </w:r>
      <w:smartTag w:uri="urn:schemas-microsoft-com:office:smarttags" w:element="country-region">
        <w:r w:rsidRPr="006B4D8D">
          <w:rPr>
            <w:rFonts w:ascii="Times New Roman" w:hAnsi="Times New Roman"/>
            <w:sz w:val="24"/>
            <w:szCs w:val="24"/>
            <w:lang w:val="en-US" w:eastAsia="zh-CN"/>
          </w:rPr>
          <w:t>France</w:t>
        </w:r>
      </w:smartTag>
      <w:r w:rsidRPr="006B4D8D">
        <w:rPr>
          <w:rFonts w:ascii="Times New Roman" w:hAnsi="Times New Roman"/>
          <w:sz w:val="24"/>
          <w:szCs w:val="24"/>
          <w:lang w:val="en-US" w:eastAsia="zh-CN"/>
        </w:rPr>
        <w:t xml:space="preserve"> and </w:t>
      </w:r>
      <w:smartTag w:uri="urn:schemas-microsoft-com:office:smarttags" w:element="country-region">
        <w:r w:rsidRPr="006B4D8D">
          <w:rPr>
            <w:rFonts w:ascii="Times New Roman" w:hAnsi="Times New Roman"/>
            <w:sz w:val="24"/>
            <w:szCs w:val="24"/>
            <w:lang w:val="en-US" w:eastAsia="zh-CN"/>
          </w:rPr>
          <w:t>Japan</w:t>
        </w:r>
      </w:smartTag>
      <w:r w:rsidRPr="006B4D8D">
        <w:rPr>
          <w:rFonts w:ascii="Times New Roman" w:hAnsi="Times New Roman"/>
          <w:sz w:val="24"/>
          <w:szCs w:val="24"/>
          <w:lang w:val="en-US" w:eastAsia="zh-CN"/>
        </w:rPr>
        <w:t xml:space="preserve"> to “divide up </w:t>
      </w:r>
      <w:smartTag w:uri="urn:schemas-microsoft-com:office:smarttags" w:element="place">
        <w:smartTag w:uri="urn:schemas-microsoft-com:office:smarttags" w:element="country-region">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 the English paper continued according to this Chinese translation, which I retranslate</w:t>
      </w:r>
      <w:r w:rsidRPr="00C35BDA">
        <w:rPr>
          <w:rFonts w:ascii="Times New Roman" w:hAnsi="Times New Roman"/>
          <w:sz w:val="24"/>
          <w:szCs w:val="24"/>
          <w:lang w:val="en-US" w:eastAsia="zh-CN"/>
        </w:rPr>
        <w:t xml:space="preserve"> </w:t>
      </w:r>
      <w:r w:rsidRPr="006B4D8D">
        <w:rPr>
          <w:rFonts w:ascii="Times New Roman" w:hAnsi="Times New Roman"/>
          <w:sz w:val="24"/>
          <w:szCs w:val="24"/>
          <w:lang w:val="en-US" w:eastAsia="zh-CN"/>
        </w:rPr>
        <w:t>here:</w:t>
      </w:r>
    </w:p>
    <w:p w:rsidR="009F2949" w:rsidRPr="00CB1597"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ind w:left="851" w:right="985"/>
        <w:rPr>
          <w:rFonts w:ascii="Times New Roman" w:hAnsi="Times New Roman"/>
          <w:sz w:val="24"/>
          <w:szCs w:val="24"/>
          <w:lang w:val="en-US" w:eastAsia="zh-CN"/>
        </w:rPr>
      </w:pPr>
      <w:r w:rsidRPr="006B4D8D">
        <w:rPr>
          <w:rFonts w:ascii="Times New Roman" w:hAnsi="Times New Roman"/>
          <w:sz w:val="24"/>
          <w:szCs w:val="24"/>
          <w:lang w:val="en-US" w:eastAsia="zh-CN"/>
        </w:rPr>
        <w:t xml:space="preserve">A few years ago, our present British </w:t>
      </w:r>
      <w:r>
        <w:rPr>
          <w:rFonts w:ascii="Times New Roman" w:hAnsi="Times New Roman"/>
          <w:sz w:val="24"/>
          <w:szCs w:val="24"/>
          <w:lang w:val="en-US" w:eastAsia="zh-CN"/>
        </w:rPr>
        <w:t>c</w:t>
      </w:r>
      <w:r w:rsidRPr="006B4D8D">
        <w:rPr>
          <w:rFonts w:ascii="Times New Roman" w:hAnsi="Times New Roman"/>
          <w:sz w:val="24"/>
          <w:szCs w:val="24"/>
          <w:lang w:val="en-US" w:eastAsia="zh-CN"/>
        </w:rPr>
        <w:t>ommander-in-</w:t>
      </w:r>
      <w:r>
        <w:rPr>
          <w:rFonts w:ascii="Times New Roman" w:hAnsi="Times New Roman"/>
          <w:sz w:val="24"/>
          <w:szCs w:val="24"/>
          <w:lang w:val="en-US" w:eastAsia="zh-CN"/>
        </w:rPr>
        <w:t>c</w:t>
      </w:r>
      <w:r w:rsidRPr="006B4D8D">
        <w:rPr>
          <w:rFonts w:ascii="Times New Roman" w:hAnsi="Times New Roman"/>
          <w:sz w:val="24"/>
          <w:szCs w:val="24"/>
          <w:lang w:val="en-US" w:eastAsia="zh-CN"/>
        </w:rPr>
        <w:t xml:space="preserve">hief of the </w:t>
      </w:r>
      <w:r>
        <w:rPr>
          <w:rFonts w:ascii="Times New Roman" w:hAnsi="Times New Roman"/>
          <w:sz w:val="24"/>
          <w:szCs w:val="24"/>
          <w:lang w:val="en-US" w:eastAsia="zh-CN"/>
        </w:rPr>
        <w:t>a</w:t>
      </w:r>
      <w:r w:rsidRPr="006B4D8D">
        <w:rPr>
          <w:rFonts w:ascii="Times New Roman" w:hAnsi="Times New Roman"/>
          <w:sz w:val="24"/>
          <w:szCs w:val="24"/>
          <w:lang w:val="en-US" w:eastAsia="zh-CN"/>
        </w:rPr>
        <w:t xml:space="preserve">rmy [Lord Wolseley, R.W.] said in an article on Chinese affairs that the 400 million Chinese were of the highest quality [“equal to heaven”]. If from their midst they brought forth a Napoleon who would arouse their talents and courage, become their leader and develop a long-term plan to impose their will on the world, the Europeans would, after a few years, be turned out of the places in the Far East [now] controlled by Western nations. These words were quite unexpected. </w:t>
      </w:r>
    </w:p>
    <w:p w:rsidR="009F2949" w:rsidRPr="006B4D8D" w:rsidRDefault="009F2949" w:rsidP="009F2949">
      <w:pPr>
        <w:autoSpaceDE w:val="0"/>
        <w:autoSpaceDN w:val="0"/>
        <w:adjustRightInd w:val="0"/>
        <w:spacing w:after="0"/>
        <w:ind w:left="851" w:right="985"/>
        <w:rPr>
          <w:rFonts w:ascii="Times New Roman" w:hAnsi="Times New Roman"/>
          <w:sz w:val="24"/>
          <w:szCs w:val="24"/>
          <w:lang w:val="en-US" w:eastAsia="zh-CN"/>
        </w:rPr>
      </w:pPr>
    </w:p>
    <w:p w:rsidR="009F2949" w:rsidRPr="006B4D8D" w:rsidRDefault="009F2949" w:rsidP="009F2949">
      <w:pPr>
        <w:autoSpaceDE w:val="0"/>
        <w:autoSpaceDN w:val="0"/>
        <w:adjustRightInd w:val="0"/>
        <w:spacing w:after="0"/>
        <w:ind w:right="26"/>
        <w:rPr>
          <w:lang w:val="en-US"/>
        </w:rPr>
      </w:pPr>
      <w:r w:rsidRPr="006B4D8D">
        <w:rPr>
          <w:rFonts w:ascii="Times New Roman" w:hAnsi="Times New Roman"/>
          <w:sz w:val="24"/>
          <w:szCs w:val="24"/>
          <w:lang w:val="en-US" w:eastAsia="zh-CN"/>
        </w:rPr>
        <w:t xml:space="preserve">The quote refers to an 1895 article in which Lord Wolseley had been dealing with the </w:t>
      </w:r>
      <w:smartTag w:uri="urn:schemas-microsoft-com:office:smarttags" w:element="country-region">
        <w:r w:rsidRPr="006B4D8D">
          <w:rPr>
            <w:rFonts w:ascii="Times New Roman" w:hAnsi="Times New Roman"/>
            <w:sz w:val="24"/>
            <w:szCs w:val="24"/>
            <w:lang w:val="en-US" w:eastAsia="zh-CN"/>
          </w:rPr>
          <w:t>China</w:t>
        </w:r>
      </w:smartTag>
      <w:r w:rsidRPr="006B4D8D">
        <w:rPr>
          <w:rFonts w:ascii="Times New Roman" w:hAnsi="Times New Roman"/>
          <w:sz w:val="24"/>
          <w:szCs w:val="24"/>
          <w:lang w:val="en-US" w:eastAsia="zh-CN"/>
        </w:rPr>
        <w:t xml:space="preserve">’s prospects just as news of its loss to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Japan</w:t>
          </w:r>
        </w:smartTag>
      </w:smartTag>
      <w:r w:rsidRPr="006B4D8D">
        <w:rPr>
          <w:rFonts w:ascii="Times New Roman" w:hAnsi="Times New Roman"/>
          <w:sz w:val="24"/>
          <w:szCs w:val="24"/>
          <w:lang w:val="en-US" w:eastAsia="zh-CN"/>
        </w:rPr>
        <w:t xml:space="preserve"> spread. Wolseley had been an active officer during</w:t>
      </w:r>
      <w:r>
        <w:rPr>
          <w:rFonts w:ascii="Times New Roman" w:hAnsi="Times New Roman"/>
          <w:sz w:val="24"/>
          <w:szCs w:val="24"/>
          <w:lang w:val="en-US" w:eastAsia="zh-CN"/>
        </w:rPr>
        <w:t>,</w:t>
      </w:r>
      <w:r w:rsidRPr="006B4D8D">
        <w:rPr>
          <w:rFonts w:ascii="Times New Roman" w:hAnsi="Times New Roman"/>
          <w:sz w:val="24"/>
          <w:szCs w:val="24"/>
          <w:lang w:val="en-US" w:eastAsia="zh-CN"/>
        </w:rPr>
        <w:t xml:space="preserve"> and written a memoir about</w:t>
      </w:r>
      <w:r>
        <w:rPr>
          <w:rFonts w:ascii="Times New Roman" w:hAnsi="Times New Roman"/>
          <w:sz w:val="24"/>
          <w:szCs w:val="24"/>
          <w:lang w:val="en-US" w:eastAsia="zh-CN"/>
        </w:rPr>
        <w:t>,</w:t>
      </w:r>
      <w:r w:rsidRPr="006B4D8D">
        <w:rPr>
          <w:rFonts w:ascii="Times New Roman" w:hAnsi="Times New Roman"/>
          <w:sz w:val="24"/>
          <w:szCs w:val="24"/>
          <w:lang w:val="en-US" w:eastAsia="zh-CN"/>
        </w:rPr>
        <w:t xml:space="preserve"> the so-called Second Opium War (1859-1860).</w:t>
      </w:r>
      <w:r w:rsidRPr="006B4D8D">
        <w:rPr>
          <w:rStyle w:val="FootnoteReference"/>
          <w:rFonts w:ascii="Times New Roman" w:hAnsi="Times New Roman"/>
          <w:sz w:val="24"/>
          <w:szCs w:val="24"/>
          <w:lang w:val="en-US" w:eastAsia="zh-CN"/>
        </w:rPr>
        <w:footnoteReference w:id="125"/>
      </w:r>
    </w:p>
    <w:p w:rsidR="009F2949" w:rsidRPr="006B4D8D" w:rsidRDefault="009F2949" w:rsidP="009F2949">
      <w:pPr>
        <w:autoSpaceDE w:val="0"/>
        <w:autoSpaceDN w:val="0"/>
        <w:adjustRightInd w:val="0"/>
        <w:spacing w:after="0"/>
        <w:ind w:left="851" w:right="985"/>
        <w:rPr>
          <w:rFonts w:ascii="Times New Roman" w:hAnsi="Times New Roman"/>
          <w:sz w:val="24"/>
          <w:szCs w:val="24"/>
          <w:lang w:val="en-US" w:eastAsia="zh-CN"/>
        </w:rPr>
      </w:pPr>
    </w:p>
    <w:p w:rsidR="009F2949" w:rsidRPr="006B4D8D" w:rsidRDefault="009F2949" w:rsidP="009F2949">
      <w:pPr>
        <w:autoSpaceDE w:val="0"/>
        <w:autoSpaceDN w:val="0"/>
        <w:adjustRightInd w:val="0"/>
        <w:spacing w:after="0"/>
        <w:ind w:right="26"/>
        <w:rPr>
          <w:rFonts w:ascii="Times New Roman" w:hAnsi="Times New Roman"/>
          <w:sz w:val="24"/>
          <w:szCs w:val="24"/>
          <w:lang w:val="en-US" w:eastAsia="zh-CN"/>
        </w:rPr>
      </w:pPr>
      <w:r w:rsidRPr="006B4D8D">
        <w:rPr>
          <w:rFonts w:ascii="Times New Roman" w:hAnsi="Times New Roman"/>
          <w:sz w:val="24"/>
          <w:szCs w:val="24"/>
          <w:lang w:val="en-US" w:eastAsia="zh-CN"/>
        </w:rPr>
        <w:t xml:space="preserve">Wolseley’s promotion to </w:t>
      </w:r>
      <w:r>
        <w:rPr>
          <w:rFonts w:ascii="Times New Roman" w:hAnsi="Times New Roman"/>
          <w:sz w:val="24"/>
          <w:szCs w:val="24"/>
          <w:lang w:val="en-US" w:eastAsia="zh-CN"/>
        </w:rPr>
        <w:t>c</w:t>
      </w:r>
      <w:r w:rsidRPr="006B4D8D">
        <w:rPr>
          <w:rFonts w:ascii="Times New Roman" w:hAnsi="Times New Roman"/>
          <w:sz w:val="24"/>
          <w:szCs w:val="24"/>
          <w:lang w:val="en-US" w:eastAsia="zh-CN"/>
        </w:rPr>
        <w:t xml:space="preserve">hief of </w:t>
      </w:r>
      <w:r>
        <w:rPr>
          <w:rFonts w:ascii="Times New Roman" w:hAnsi="Times New Roman"/>
          <w:sz w:val="24"/>
          <w:szCs w:val="24"/>
          <w:lang w:val="en-US" w:eastAsia="zh-CN"/>
        </w:rPr>
        <w:t>s</w:t>
      </w:r>
      <w:r w:rsidRPr="006B4D8D">
        <w:rPr>
          <w:rFonts w:ascii="Times New Roman" w:hAnsi="Times New Roman"/>
          <w:sz w:val="24"/>
          <w:szCs w:val="24"/>
          <w:lang w:val="en-US" w:eastAsia="zh-CN"/>
        </w:rPr>
        <w:t>taff of the British Army in 1895 greatly added</w:t>
      </w:r>
      <w:r w:rsidR="00663D8F">
        <w:rPr>
          <w:rFonts w:ascii="Times New Roman" w:hAnsi="Times New Roman"/>
          <w:sz w:val="24"/>
          <w:szCs w:val="24"/>
          <w:lang w:val="en-US" w:eastAsia="zh-CN"/>
        </w:rPr>
        <w:t xml:space="preserve"> </w:t>
      </w:r>
      <w:r>
        <w:rPr>
          <w:rFonts w:ascii="Times New Roman" w:hAnsi="Times New Roman"/>
          <w:sz w:val="24"/>
          <w:szCs w:val="24"/>
          <w:lang w:val="en-US" w:eastAsia="zh-CN"/>
        </w:rPr>
        <w:t>to</w:t>
      </w:r>
      <w:r w:rsidRPr="006B4D8D">
        <w:rPr>
          <w:rFonts w:ascii="Times New Roman" w:hAnsi="Times New Roman"/>
          <w:sz w:val="24"/>
          <w:szCs w:val="24"/>
          <w:lang w:val="en-US" w:eastAsia="zh-CN"/>
        </w:rPr>
        <w:t xml:space="preserve"> his</w:t>
      </w:r>
      <w:r>
        <w:rPr>
          <w:rFonts w:ascii="Times New Roman" w:hAnsi="Times New Roman"/>
          <w:sz w:val="24"/>
          <w:szCs w:val="24"/>
          <w:lang w:val="en-US" w:eastAsia="zh-CN"/>
        </w:rPr>
        <w:t xml:space="preserve"> stance, —</w:t>
      </w:r>
      <w:r w:rsidRPr="006B4D8D">
        <w:rPr>
          <w:rFonts w:ascii="Times New Roman" w:hAnsi="Times New Roman"/>
          <w:sz w:val="24"/>
          <w:szCs w:val="24"/>
          <w:lang w:val="en-US" w:eastAsia="zh-CN"/>
        </w:rPr>
        <w:t xml:space="preserve">as did his frequent contributions to widely-read journals. The 1895 article referred to in the </w:t>
      </w:r>
      <w:r w:rsidRPr="006B4D8D">
        <w:rPr>
          <w:rFonts w:ascii="Times New Roman" w:hAnsi="Times New Roman"/>
          <w:i/>
          <w:sz w:val="24"/>
          <w:szCs w:val="24"/>
          <w:lang w:val="en-US" w:eastAsia="zh-CN"/>
        </w:rPr>
        <w:t>Guowen bao</w:t>
      </w:r>
      <w:r w:rsidRPr="006B4D8D">
        <w:rPr>
          <w:rFonts w:ascii="Times New Roman" w:hAnsi="Times New Roman"/>
          <w:sz w:val="24"/>
          <w:szCs w:val="24"/>
          <w:lang w:val="en-US" w:eastAsia="zh-CN"/>
        </w:rPr>
        <w:t xml:space="preserve"> translation was published in </w:t>
      </w:r>
      <w:r w:rsidRPr="006B4D8D">
        <w:rPr>
          <w:rFonts w:ascii="Times New Roman" w:hAnsi="Times New Roman"/>
          <w:i/>
          <w:sz w:val="24"/>
          <w:szCs w:val="24"/>
          <w:lang w:val="en-US" w:eastAsia="zh-CN"/>
        </w:rPr>
        <w:t>The Cosmopolitan</w:t>
      </w:r>
      <w:r w:rsidRPr="006B4D8D">
        <w:rPr>
          <w:rFonts w:ascii="Times New Roman" w:hAnsi="Times New Roman"/>
          <w:sz w:val="24"/>
          <w:szCs w:val="24"/>
          <w:lang w:val="en-US" w:eastAsia="zh-CN"/>
        </w:rPr>
        <w:t xml:space="preserve"> in the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US</w:t>
          </w:r>
        </w:smartTag>
      </w:smartTag>
      <w:r w:rsidRPr="006B4D8D">
        <w:rPr>
          <w:rFonts w:ascii="Times New Roman" w:hAnsi="Times New Roman"/>
          <w:sz w:val="24"/>
          <w:szCs w:val="24"/>
          <w:lang w:val="en-US" w:eastAsia="zh-CN"/>
        </w:rPr>
        <w:t xml:space="preserve">. </w:t>
      </w:r>
      <w:r>
        <w:rPr>
          <w:rFonts w:ascii="Times New Roman" w:hAnsi="Times New Roman"/>
          <w:sz w:val="24"/>
          <w:szCs w:val="24"/>
          <w:lang w:val="en-US" w:eastAsia="zh-CN"/>
        </w:rPr>
        <w:t>Just as China experienced</w:t>
      </w:r>
      <w:r w:rsidR="00663D8F">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another strategic defeat, he repeated his basic assessment: regardless of China’s present weakness, it has tremendous strategic potential </w:t>
      </w:r>
      <w:r>
        <w:rPr>
          <w:rFonts w:ascii="Times New Roman" w:hAnsi="Times New Roman"/>
          <w:sz w:val="24"/>
          <w:szCs w:val="24"/>
          <w:lang w:val="en-US" w:eastAsia="zh-CN"/>
        </w:rPr>
        <w:t>if</w:t>
      </w:r>
      <w:r w:rsidRPr="006B4D8D">
        <w:rPr>
          <w:rFonts w:ascii="Times New Roman" w:hAnsi="Times New Roman"/>
          <w:sz w:val="24"/>
          <w:szCs w:val="24"/>
          <w:lang w:val="en-US" w:eastAsia="zh-CN"/>
        </w:rPr>
        <w:t xml:space="preserve"> a leader emerge</w:t>
      </w:r>
      <w:r>
        <w:rPr>
          <w:rFonts w:ascii="Times New Roman" w:hAnsi="Times New Roman"/>
          <w:sz w:val="24"/>
          <w:szCs w:val="24"/>
          <w:lang w:val="en-US" w:eastAsia="zh-CN"/>
        </w:rPr>
        <w:t>s</w:t>
      </w:r>
      <w:r w:rsidRPr="006B4D8D">
        <w:rPr>
          <w:rFonts w:ascii="Times New Roman" w:hAnsi="Times New Roman"/>
          <w:sz w:val="24"/>
          <w:szCs w:val="24"/>
          <w:lang w:val="en-US" w:eastAsia="zh-CN"/>
        </w:rPr>
        <w:t xml:space="preserve"> who </w:t>
      </w:r>
      <w:r>
        <w:rPr>
          <w:rFonts w:ascii="Times New Roman" w:hAnsi="Times New Roman"/>
          <w:sz w:val="24"/>
          <w:szCs w:val="24"/>
          <w:lang w:val="en-US" w:eastAsia="zh-CN"/>
        </w:rPr>
        <w:t>can</w:t>
      </w:r>
      <w:r w:rsidRPr="006B4D8D">
        <w:rPr>
          <w:rFonts w:ascii="Times New Roman" w:hAnsi="Times New Roman"/>
          <w:sz w:val="24"/>
          <w:szCs w:val="24"/>
          <w:lang w:val="en-US" w:eastAsia="zh-CN"/>
        </w:rPr>
        <w:t xml:space="preserve"> galvanize the nation like Peter had done in Russia or Napoleon in France. </w:t>
      </w:r>
    </w:p>
    <w:p w:rsidR="009F2949" w:rsidRPr="006B4D8D" w:rsidRDefault="009F2949" w:rsidP="009F2949">
      <w:pPr>
        <w:autoSpaceDE w:val="0"/>
        <w:autoSpaceDN w:val="0"/>
        <w:adjustRightInd w:val="0"/>
        <w:spacing w:after="0"/>
        <w:ind w:right="26"/>
        <w:rPr>
          <w:rFonts w:ascii="Times New Roman" w:hAnsi="Times New Roman"/>
          <w:sz w:val="24"/>
          <w:szCs w:val="24"/>
          <w:lang w:val="en-US" w:eastAsia="zh-CN"/>
        </w:rPr>
      </w:pPr>
    </w:p>
    <w:p w:rsidR="009F2949" w:rsidRPr="006B4D8D" w:rsidRDefault="009F2949" w:rsidP="009F2949">
      <w:pPr>
        <w:autoSpaceDE w:val="0"/>
        <w:autoSpaceDN w:val="0"/>
        <w:adjustRightInd w:val="0"/>
        <w:spacing w:after="0"/>
        <w:ind w:left="810" w:right="1106"/>
        <w:rPr>
          <w:rFonts w:ascii="Times New Roman" w:hAnsi="Times New Roman"/>
          <w:sz w:val="24"/>
          <w:szCs w:val="24"/>
          <w:lang w:val="en-US" w:eastAsia="zh-CN"/>
        </w:rPr>
      </w:pPr>
      <w:r w:rsidRPr="006B4D8D">
        <w:rPr>
          <w:rFonts w:ascii="Times New Roman" w:eastAsia="SimSun" w:hAnsi="Times New Roman"/>
          <w:sz w:val="24"/>
          <w:szCs w:val="24"/>
          <w:lang w:val="en-US" w:eastAsia="zh-CN"/>
        </w:rPr>
        <w:t>This hardy, clever race, whose numbers are to be counted in hundreds of millions, needs only the quickening, guiding, controlling hand and mind of a Napoleon to be converted into the greatest and most powerful nation that has ever dictated terms to the world! But a Napoleon does not always appear when wanted.</w:t>
      </w:r>
      <w:r w:rsidRPr="006B4D8D">
        <w:rPr>
          <w:rStyle w:val="FootnoteReference"/>
          <w:rFonts w:ascii="Times New Roman" w:hAnsi="Times New Roman"/>
          <w:sz w:val="24"/>
          <w:szCs w:val="24"/>
          <w:lang w:val="en-US" w:eastAsia="zh-CN"/>
        </w:rPr>
        <w:footnoteReference w:id="126"/>
      </w:r>
    </w:p>
    <w:p w:rsidR="009F2949" w:rsidRPr="006B4D8D" w:rsidRDefault="009F2949" w:rsidP="009F2949">
      <w:pPr>
        <w:autoSpaceDE w:val="0"/>
        <w:autoSpaceDN w:val="0"/>
        <w:adjustRightInd w:val="0"/>
        <w:spacing w:after="0"/>
        <w:ind w:right="985"/>
        <w:rPr>
          <w:rFonts w:ascii="Times New Roman" w:hAnsi="Times New Roman"/>
          <w:sz w:val="24"/>
          <w:szCs w:val="24"/>
          <w:lang w:val="en-US" w:eastAsia="zh-CN"/>
        </w:rPr>
      </w:pPr>
      <w:r w:rsidRPr="006B4D8D">
        <w:rPr>
          <w:rFonts w:ascii="Times New Roman" w:hAnsi="Times New Roman"/>
          <w:sz w:val="24"/>
          <w:szCs w:val="24"/>
          <w:lang w:val="en-US" w:eastAsia="zh-CN"/>
        </w:rPr>
        <w:lastRenderedPageBreak/>
        <w:t>Wolseley sees no such figure in China, but knows what kind of person is needed:</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ind w:left="720" w:right="1106"/>
        <w:rPr>
          <w:rFonts w:ascii="Times New Roman" w:hAnsi="Times New Roman"/>
          <w:sz w:val="24"/>
          <w:szCs w:val="24"/>
          <w:lang w:val="en-US" w:eastAsia="zh-CN"/>
        </w:rPr>
      </w:pPr>
      <w:r w:rsidRPr="006B4D8D">
        <w:rPr>
          <w:rFonts w:ascii="Times New Roman" w:eastAsia="SimSun" w:hAnsi="Times New Roman"/>
          <w:sz w:val="24"/>
          <w:szCs w:val="24"/>
          <w:lang w:val="en-US" w:eastAsia="zh-CN"/>
        </w:rPr>
        <w:t>At this moment we all know of Englishmen whose services would be worth a prince's ransom to China, and who, if trusted</w:t>
      </w:r>
      <w:r>
        <w:rPr>
          <w:rFonts w:ascii="Times New Roman" w:eastAsia="SimSun" w:hAnsi="Times New Roman"/>
          <w:sz w:val="24"/>
          <w:szCs w:val="24"/>
          <w:lang w:val="en-US" w:eastAsia="zh-CN"/>
        </w:rPr>
        <w:t>,</w:t>
      </w:r>
      <w:r w:rsidRPr="006B4D8D">
        <w:rPr>
          <w:rFonts w:ascii="Times New Roman" w:eastAsia="SimSun" w:hAnsi="Times New Roman"/>
          <w:sz w:val="24"/>
          <w:szCs w:val="24"/>
          <w:lang w:val="en-US" w:eastAsia="zh-CN"/>
        </w:rPr>
        <w:t xml:space="preserve"> as General Gordon was, would soon provide the emperor with another "Ever-Victorious Army," and with a first-rate fleet. What </w:t>
      </w:r>
      <w:smartTag w:uri="urn:schemas-microsoft-com:office:smarttags" w:element="country-region">
        <w:smartTag w:uri="urn:schemas-microsoft-com:office:smarttags" w:element="place">
          <w:r w:rsidRPr="006B4D8D">
            <w:rPr>
              <w:rFonts w:ascii="Times New Roman" w:eastAsia="SimSun" w:hAnsi="Times New Roman"/>
              <w:sz w:val="24"/>
              <w:szCs w:val="24"/>
              <w:lang w:val="en-US" w:eastAsia="zh-CN"/>
            </w:rPr>
            <w:t>China</w:t>
          </w:r>
        </w:smartTag>
      </w:smartTag>
      <w:r w:rsidRPr="006B4D8D">
        <w:rPr>
          <w:rFonts w:ascii="Times New Roman" w:eastAsia="SimSun" w:hAnsi="Times New Roman"/>
          <w:sz w:val="24"/>
          <w:szCs w:val="24"/>
          <w:lang w:val="en-US" w:eastAsia="zh-CN"/>
        </w:rPr>
        <w:t xml:space="preserve"> stands most in need of at this moment is the help of another Gordon.</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r w:rsidRPr="006B4D8D">
        <w:rPr>
          <w:rFonts w:ascii="Times New Roman" w:hAnsi="Times New Roman"/>
          <w:sz w:val="24"/>
          <w:szCs w:val="24"/>
          <w:lang w:val="en-US" w:eastAsia="zh-CN"/>
        </w:rPr>
        <w:t xml:space="preserve">The Chinese had experience with one such leader. Wolseley refers not to Hong Xiuquan, the Christian leader of the </w:t>
      </w:r>
      <w:smartTag w:uri="urn:schemas-microsoft-com:office:smarttags" w:element="place">
        <w:smartTag w:uri="urn:schemas-microsoft-com:office:smarttags" w:element="PlaceName">
          <w:r w:rsidRPr="006B4D8D">
            <w:rPr>
              <w:rFonts w:ascii="Times New Roman" w:hAnsi="Times New Roman"/>
              <w:sz w:val="24"/>
              <w:szCs w:val="24"/>
              <w:lang w:val="en-US" w:eastAsia="zh-CN"/>
            </w:rPr>
            <w:t>Taiping</w:t>
          </w:r>
        </w:smartTag>
        <w:r w:rsidRPr="006B4D8D">
          <w:rPr>
            <w:rFonts w:ascii="Times New Roman" w:hAnsi="Times New Roman"/>
            <w:sz w:val="24"/>
            <w:szCs w:val="24"/>
            <w:lang w:val="en-US" w:eastAsia="zh-CN"/>
          </w:rPr>
          <w:t xml:space="preserve"> </w:t>
        </w:r>
        <w:smartTag w:uri="urn:schemas-microsoft-com:office:smarttags" w:element="PlaceName">
          <w:r w:rsidRPr="006B4D8D">
            <w:rPr>
              <w:rFonts w:ascii="Times New Roman" w:hAnsi="Times New Roman"/>
              <w:sz w:val="24"/>
              <w:szCs w:val="24"/>
              <w:lang w:val="en-US" w:eastAsia="zh-CN"/>
            </w:rPr>
            <w:t>Heavenly</w:t>
          </w:r>
        </w:smartTag>
        <w:r w:rsidRPr="006B4D8D">
          <w:rPr>
            <w:rFonts w:ascii="Times New Roman" w:hAnsi="Times New Roman"/>
            <w:sz w:val="24"/>
            <w:szCs w:val="24"/>
            <w:lang w:val="en-US" w:eastAsia="zh-CN"/>
          </w:rPr>
          <w:t xml:space="preserve"> </w:t>
        </w:r>
        <w:smartTag w:uri="urn:schemas-microsoft-com:office:smarttags" w:element="PlaceType">
          <w:r w:rsidRPr="006B4D8D">
            <w:rPr>
              <w:rFonts w:ascii="Times New Roman" w:hAnsi="Times New Roman"/>
              <w:sz w:val="24"/>
              <w:szCs w:val="24"/>
              <w:lang w:val="en-US" w:eastAsia="zh-CN"/>
            </w:rPr>
            <w:t>Kingdom</w:t>
          </w:r>
        </w:smartTag>
      </w:smartTag>
      <w:r w:rsidRPr="006B4D8D">
        <w:rPr>
          <w:rFonts w:ascii="Times New Roman" w:hAnsi="Times New Roman"/>
          <w:sz w:val="24"/>
          <w:szCs w:val="24"/>
          <w:lang w:val="en-US" w:eastAsia="zh-CN"/>
        </w:rPr>
        <w:t xml:space="preserve">, but to the Englishman who helped the Qing dynasty to eventually prevail against the Taiping, “General” Gordon (1833-1885). </w:t>
      </w:r>
    </w:p>
    <w:p w:rsidR="009F2949" w:rsidRPr="006B4D8D" w:rsidRDefault="009F2949" w:rsidP="009F2949">
      <w:pPr>
        <w:autoSpaceDE w:val="0"/>
        <w:autoSpaceDN w:val="0"/>
        <w:adjustRightInd w:val="0"/>
        <w:spacing w:after="0"/>
        <w:rPr>
          <w:rFonts w:ascii="Times New Roman" w:hAnsi="Times New Roman"/>
          <w:sz w:val="24"/>
          <w:szCs w:val="24"/>
          <w:lang w:val="en-US" w:eastAsia="zh-CN"/>
        </w:rPr>
      </w:pPr>
    </w:p>
    <w:p w:rsidR="009F2949" w:rsidRPr="006B4D8D" w:rsidRDefault="009F2949" w:rsidP="009F2949">
      <w:pPr>
        <w:autoSpaceDE w:val="0"/>
        <w:autoSpaceDN w:val="0"/>
        <w:adjustRightInd w:val="0"/>
        <w:spacing w:after="0"/>
        <w:ind w:right="26"/>
        <w:rPr>
          <w:rFonts w:ascii="Times New Roman" w:hAnsi="Times New Roman"/>
          <w:sz w:val="24"/>
          <w:szCs w:val="24"/>
          <w:lang w:val="en-US" w:eastAsia="zh-CN"/>
        </w:rPr>
      </w:pPr>
      <w:r w:rsidRPr="006B4D8D">
        <w:rPr>
          <w:rFonts w:ascii="Times New Roman" w:hAnsi="Times New Roman"/>
          <w:sz w:val="24"/>
          <w:szCs w:val="24"/>
          <w:lang w:val="en-US" w:eastAsia="zh-CN"/>
        </w:rPr>
        <w:t xml:space="preserve">Wolseley also gives voice to the anxiety of other powers who </w:t>
      </w:r>
      <w:r>
        <w:rPr>
          <w:rFonts w:ascii="Times New Roman" w:hAnsi="Times New Roman"/>
          <w:sz w:val="24"/>
          <w:szCs w:val="24"/>
          <w:lang w:val="en-US" w:eastAsia="zh-CN"/>
        </w:rPr>
        <w:t>would</w:t>
      </w:r>
      <w:r w:rsidRPr="006B4D8D">
        <w:rPr>
          <w:rFonts w:ascii="Times New Roman" w:hAnsi="Times New Roman"/>
          <w:sz w:val="24"/>
          <w:szCs w:val="24"/>
          <w:lang w:val="en-US" w:eastAsia="zh-CN"/>
        </w:rPr>
        <w:t xml:space="preserve"> want </w:t>
      </w:r>
      <w:smartTag w:uri="urn:schemas-microsoft-com:office:smarttags" w:element="country-region">
        <w:r w:rsidRPr="006B4D8D">
          <w:rPr>
            <w:rFonts w:ascii="Times New Roman" w:hAnsi="Times New Roman"/>
            <w:sz w:val="24"/>
            <w:szCs w:val="24"/>
            <w:lang w:val="en-US" w:eastAsia="zh-CN"/>
          </w:rPr>
          <w:t>China</w:t>
        </w:r>
      </w:smartTag>
      <w:r w:rsidRPr="006B4D8D">
        <w:rPr>
          <w:rFonts w:ascii="Times New Roman" w:hAnsi="Times New Roman"/>
          <w:sz w:val="24"/>
          <w:szCs w:val="24"/>
          <w:lang w:val="en-US" w:eastAsia="zh-CN"/>
        </w:rPr>
        <w:t xml:space="preserve"> dismembered </w:t>
      </w:r>
      <w:r>
        <w:rPr>
          <w:rFonts w:ascii="Times New Roman" w:hAnsi="Times New Roman"/>
          <w:sz w:val="24"/>
          <w:szCs w:val="24"/>
          <w:lang w:val="en-US" w:eastAsia="zh-CN"/>
        </w:rPr>
        <w:t xml:space="preserve">rather </w:t>
      </w:r>
      <w:r w:rsidRPr="006B4D8D">
        <w:rPr>
          <w:rFonts w:ascii="Times New Roman" w:hAnsi="Times New Roman"/>
          <w:sz w:val="24"/>
          <w:szCs w:val="24"/>
          <w:lang w:val="en-US" w:eastAsia="zh-CN"/>
        </w:rPr>
        <w:t xml:space="preserve">than a </w:t>
      </w:r>
      <w:smartTag w:uri="urn:schemas-microsoft-com:office:smarttags" w:element="place">
        <w:smartTag w:uri="urn:schemas-microsoft-com:office:smarttags" w:element="country-region">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 xml:space="preserve"> that might reform and threaten them.</w:t>
      </w:r>
    </w:p>
    <w:p w:rsidR="009F2949" w:rsidRPr="006B4D8D" w:rsidRDefault="009F2949" w:rsidP="009F2949">
      <w:pPr>
        <w:autoSpaceDE w:val="0"/>
        <w:autoSpaceDN w:val="0"/>
        <w:adjustRightInd w:val="0"/>
        <w:spacing w:after="0"/>
        <w:rPr>
          <w:rFonts w:ascii="Times New Roman" w:eastAsia="SimSun" w:hAnsi="Times New Roman"/>
          <w:sz w:val="16"/>
          <w:szCs w:val="16"/>
          <w:lang w:val="en-US" w:eastAsia="zh-CN"/>
        </w:rPr>
      </w:pPr>
    </w:p>
    <w:p w:rsidR="009F2949" w:rsidRPr="006B4D8D" w:rsidRDefault="009F2949" w:rsidP="009F2949">
      <w:pPr>
        <w:autoSpaceDE w:val="0"/>
        <w:autoSpaceDN w:val="0"/>
        <w:adjustRightInd w:val="0"/>
        <w:spacing w:after="0"/>
        <w:ind w:left="720" w:right="1106"/>
        <w:rPr>
          <w:rFonts w:ascii="Times New Roman" w:hAnsi="Times New Roman"/>
          <w:sz w:val="24"/>
          <w:szCs w:val="24"/>
          <w:lang w:val="en-US" w:eastAsia="zh-CN"/>
        </w:rPr>
      </w:pPr>
      <w:r w:rsidRPr="006B4D8D">
        <w:rPr>
          <w:rFonts w:ascii="Times New Roman" w:eastAsia="SimSun" w:hAnsi="Times New Roman"/>
          <w:sz w:val="24"/>
          <w:szCs w:val="24"/>
          <w:lang w:val="en-US" w:eastAsia="zh-CN"/>
        </w:rPr>
        <w:t xml:space="preserve">Are we justified in assuming, that it would be in the interests of Japan and of some other nations to render China as weak as possible for the future, if not, indeed, to split her up into several independent states? A very strong </w:t>
      </w:r>
      <w:smartTag w:uri="urn:schemas-microsoft-com:office:smarttags" w:element="country-region">
        <w:r w:rsidRPr="006B4D8D">
          <w:rPr>
            <w:rFonts w:ascii="Times New Roman" w:eastAsia="SimSun" w:hAnsi="Times New Roman"/>
            <w:sz w:val="24"/>
            <w:szCs w:val="24"/>
            <w:lang w:val="en-US" w:eastAsia="zh-CN"/>
          </w:rPr>
          <w:t>China</w:t>
        </w:r>
      </w:smartTag>
      <w:r w:rsidRPr="006B4D8D">
        <w:rPr>
          <w:rFonts w:ascii="Times New Roman" w:eastAsia="SimSun" w:hAnsi="Times New Roman"/>
          <w:sz w:val="24"/>
          <w:szCs w:val="24"/>
          <w:lang w:val="en-US" w:eastAsia="zh-CN"/>
        </w:rPr>
        <w:t xml:space="preserve"> would doubtless be a new, and, to some, a startling factor in the great politics of </w:t>
      </w:r>
      <w:smartTag w:uri="urn:schemas-microsoft-com:office:smarttags" w:element="place">
        <w:r w:rsidRPr="006B4D8D">
          <w:rPr>
            <w:rFonts w:ascii="Times New Roman" w:eastAsia="SimSun" w:hAnsi="Times New Roman"/>
            <w:sz w:val="24"/>
            <w:szCs w:val="24"/>
            <w:lang w:val="en-US" w:eastAsia="zh-CN"/>
          </w:rPr>
          <w:t>Asia</w:t>
        </w:r>
      </w:smartTag>
      <w:r w:rsidRPr="006B4D8D">
        <w:rPr>
          <w:rFonts w:ascii="Times New Roman" w:eastAsia="SimSun" w:hAnsi="Times New Roman"/>
          <w:sz w:val="24"/>
          <w:szCs w:val="24"/>
          <w:lang w:val="en-US" w:eastAsia="zh-CN"/>
        </w:rPr>
        <w:t xml:space="preserve">. Speculation upon these points opens out a vast vista of possible contingencies great in their bearing, not only upon </w:t>
      </w:r>
      <w:smartTag w:uri="urn:schemas-microsoft-com:office:smarttags" w:element="country-region">
        <w:r w:rsidRPr="006B4D8D">
          <w:rPr>
            <w:rFonts w:ascii="Times New Roman" w:eastAsia="SimSun" w:hAnsi="Times New Roman"/>
            <w:sz w:val="24"/>
            <w:szCs w:val="24"/>
            <w:lang w:val="en-US" w:eastAsia="zh-CN"/>
          </w:rPr>
          <w:t>Japan</w:t>
        </w:r>
      </w:smartTag>
      <w:r w:rsidRPr="006B4D8D">
        <w:rPr>
          <w:rFonts w:ascii="Times New Roman" w:eastAsia="SimSun" w:hAnsi="Times New Roman"/>
          <w:sz w:val="24"/>
          <w:szCs w:val="24"/>
          <w:lang w:val="en-US" w:eastAsia="zh-CN"/>
        </w:rPr>
        <w:t xml:space="preserve">, but upon all European and American interests in </w:t>
      </w:r>
      <w:smartTag w:uri="urn:schemas-microsoft-com:office:smarttags" w:element="place">
        <w:r w:rsidRPr="006B4D8D">
          <w:rPr>
            <w:rFonts w:ascii="Times New Roman" w:eastAsia="SimSun" w:hAnsi="Times New Roman"/>
            <w:sz w:val="24"/>
            <w:szCs w:val="24"/>
            <w:lang w:val="en-US" w:eastAsia="zh-CN"/>
          </w:rPr>
          <w:t>Asia</w:t>
        </w:r>
      </w:smartTag>
      <w:r w:rsidRPr="006B4D8D">
        <w:rPr>
          <w:rFonts w:ascii="Times New Roman" w:eastAsia="SimSun" w:hAnsi="Times New Roman"/>
          <w:sz w:val="24"/>
          <w:szCs w:val="24"/>
          <w:lang w:val="en-US" w:eastAsia="zh-CN"/>
        </w:rPr>
        <w:t>.</w:t>
      </w:r>
    </w:p>
    <w:p w:rsidR="009F2949" w:rsidRPr="006B4D8D" w:rsidRDefault="009F2949" w:rsidP="009F2949">
      <w:pPr>
        <w:autoSpaceDE w:val="0"/>
        <w:autoSpaceDN w:val="0"/>
        <w:adjustRightInd w:val="0"/>
        <w:spacing w:after="0"/>
        <w:ind w:right="985"/>
        <w:rPr>
          <w:rFonts w:ascii="Times New Roman" w:hAnsi="Times New Roman"/>
          <w:sz w:val="24"/>
          <w:szCs w:val="24"/>
          <w:lang w:val="en-US" w:eastAsia="zh-CN"/>
        </w:rPr>
      </w:pPr>
    </w:p>
    <w:p w:rsidR="009F2949" w:rsidRPr="006B4D8D" w:rsidRDefault="009F2949" w:rsidP="009F2949">
      <w:pPr>
        <w:autoSpaceDE w:val="0"/>
        <w:autoSpaceDN w:val="0"/>
        <w:adjustRightInd w:val="0"/>
        <w:spacing w:after="0"/>
        <w:ind w:right="26"/>
        <w:rPr>
          <w:rFonts w:ascii="Times New Roman" w:hAnsi="Times New Roman"/>
          <w:sz w:val="24"/>
          <w:szCs w:val="24"/>
          <w:lang w:val="en-US" w:eastAsia="zh-CN"/>
        </w:rPr>
      </w:pPr>
      <w:r w:rsidRPr="006B4D8D">
        <w:rPr>
          <w:rFonts w:ascii="Times New Roman" w:hAnsi="Times New Roman"/>
          <w:sz w:val="24"/>
          <w:szCs w:val="24"/>
          <w:lang w:val="en-US" w:eastAsia="zh-CN"/>
        </w:rPr>
        <w:t xml:space="preserve">Being a military man, Wolseley sees things in a sober manner. </w:t>
      </w:r>
      <w:smartTag w:uri="urn:schemas-microsoft-com:office:smarttags" w:element="country-region">
        <w:r w:rsidRPr="006B4D8D">
          <w:rPr>
            <w:rFonts w:ascii="Times New Roman" w:hAnsi="Times New Roman"/>
            <w:sz w:val="24"/>
            <w:szCs w:val="24"/>
            <w:lang w:val="en-US" w:eastAsia="zh-CN"/>
          </w:rPr>
          <w:t>Britain</w:t>
        </w:r>
      </w:smartTag>
      <w:r w:rsidRPr="006B4D8D">
        <w:rPr>
          <w:rFonts w:ascii="Times New Roman" w:hAnsi="Times New Roman"/>
          <w:sz w:val="24"/>
          <w:szCs w:val="24"/>
          <w:lang w:val="en-US" w:eastAsia="zh-CN"/>
        </w:rPr>
        <w:t xml:space="preserve"> as a trading nation would be the ideal partner for a strengthened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w:t>
      </w:r>
    </w:p>
    <w:p w:rsidR="009F2949" w:rsidRPr="006B4D8D" w:rsidRDefault="009F2949" w:rsidP="009F2949">
      <w:pPr>
        <w:autoSpaceDE w:val="0"/>
        <w:autoSpaceDN w:val="0"/>
        <w:adjustRightInd w:val="0"/>
        <w:spacing w:after="0"/>
        <w:ind w:right="985"/>
        <w:rPr>
          <w:rFonts w:ascii="Times New Roman" w:hAnsi="Times New Roman"/>
          <w:sz w:val="24"/>
          <w:szCs w:val="24"/>
          <w:lang w:val="en-US" w:eastAsia="zh-CN"/>
        </w:rPr>
      </w:pPr>
    </w:p>
    <w:p w:rsidR="009F2949" w:rsidRPr="006B4D8D" w:rsidRDefault="009F2949" w:rsidP="009F2949">
      <w:pPr>
        <w:autoSpaceDE w:val="0"/>
        <w:autoSpaceDN w:val="0"/>
        <w:adjustRightInd w:val="0"/>
        <w:spacing w:after="0"/>
        <w:ind w:left="720" w:right="1106"/>
        <w:rPr>
          <w:rFonts w:ascii="Times New Roman" w:hAnsi="Times New Roman"/>
          <w:sz w:val="24"/>
          <w:szCs w:val="24"/>
          <w:lang w:val="en-US" w:eastAsia="zh-CN"/>
        </w:rPr>
      </w:pPr>
      <w:r w:rsidRPr="006B4D8D">
        <w:rPr>
          <w:rFonts w:ascii="Times New Roman" w:eastAsia="SimSun" w:hAnsi="Times New Roman"/>
          <w:sz w:val="24"/>
          <w:szCs w:val="24"/>
          <w:lang w:val="en-US" w:eastAsia="zh-CN"/>
        </w:rPr>
        <w:t xml:space="preserve">I mention my own countrymen as the best suited for the present emergency because I believe that no other nation has so great an interest in preventing </w:t>
      </w:r>
      <w:smartTag w:uri="urn:schemas-microsoft-com:office:smarttags" w:element="country-region">
        <w:smartTag w:uri="urn:schemas-microsoft-com:office:smarttags" w:element="place">
          <w:r w:rsidRPr="006B4D8D">
            <w:rPr>
              <w:rFonts w:ascii="Times New Roman" w:eastAsia="SimSun" w:hAnsi="Times New Roman"/>
              <w:sz w:val="24"/>
              <w:szCs w:val="24"/>
              <w:lang w:val="en-US" w:eastAsia="zh-CN"/>
            </w:rPr>
            <w:t>China</w:t>
          </w:r>
        </w:smartTag>
      </w:smartTag>
      <w:r w:rsidRPr="006B4D8D">
        <w:rPr>
          <w:rFonts w:ascii="Times New Roman" w:eastAsia="SimSun" w:hAnsi="Times New Roman"/>
          <w:sz w:val="24"/>
          <w:szCs w:val="24"/>
          <w:lang w:val="en-US" w:eastAsia="zh-CN"/>
        </w:rPr>
        <w:t xml:space="preserve"> from being broken up into several states. It is commonly said that some nations desire this disintegration of </w:t>
      </w:r>
      <w:smartTag w:uri="urn:schemas-microsoft-com:office:smarttags" w:element="country-region">
        <w:r w:rsidRPr="006B4D8D">
          <w:rPr>
            <w:rFonts w:ascii="Times New Roman" w:eastAsia="SimSun" w:hAnsi="Times New Roman"/>
            <w:sz w:val="24"/>
            <w:szCs w:val="24"/>
            <w:lang w:val="en-US" w:eastAsia="zh-CN"/>
          </w:rPr>
          <w:t>China</w:t>
        </w:r>
      </w:smartTag>
      <w:r w:rsidRPr="006B4D8D">
        <w:rPr>
          <w:rFonts w:ascii="Times New Roman" w:eastAsia="SimSun" w:hAnsi="Times New Roman"/>
          <w:sz w:val="24"/>
          <w:szCs w:val="24"/>
          <w:lang w:val="en-US" w:eastAsia="zh-CN"/>
        </w:rPr>
        <w:t xml:space="preserve">, but if this be the case, </w:t>
      </w:r>
      <w:smartTag w:uri="urn:schemas-microsoft-com:office:smarttags" w:element="country-region">
        <w:smartTag w:uri="urn:schemas-microsoft-com:office:smarttags" w:element="place">
          <w:r w:rsidRPr="006B4D8D">
            <w:rPr>
              <w:rFonts w:ascii="Times New Roman" w:eastAsia="SimSun" w:hAnsi="Times New Roman"/>
              <w:sz w:val="24"/>
              <w:szCs w:val="24"/>
              <w:lang w:val="en-US" w:eastAsia="zh-CN"/>
            </w:rPr>
            <w:t>England</w:t>
          </w:r>
        </w:smartTag>
      </w:smartTag>
      <w:r w:rsidRPr="006B4D8D">
        <w:rPr>
          <w:rFonts w:ascii="Times New Roman" w:eastAsia="SimSun" w:hAnsi="Times New Roman"/>
          <w:sz w:val="24"/>
          <w:szCs w:val="24"/>
          <w:lang w:val="en-US" w:eastAsia="zh-CN"/>
        </w:rPr>
        <w:t>, at least, is not one of them. Most Englishmen who have studied the Chinese question wish to see China strong for English</w:t>
      </w:r>
      <w:r w:rsidR="00B0375F">
        <w:rPr>
          <w:rFonts w:ascii="Times New Roman" w:eastAsia="SimSun" w:hAnsi="Times New Roman"/>
          <w:sz w:val="24"/>
          <w:szCs w:val="24"/>
          <w:lang w:val="en-US" w:eastAsia="zh-CN"/>
        </w:rPr>
        <w:t xml:space="preserve"> reasons</w:t>
      </w:r>
      <w:r w:rsidRPr="006B4D8D">
        <w:rPr>
          <w:rFonts w:ascii="Times New Roman" w:eastAsia="SimSun" w:hAnsi="Times New Roman"/>
          <w:sz w:val="24"/>
          <w:szCs w:val="24"/>
          <w:lang w:val="en-US" w:eastAsia="zh-CN"/>
        </w:rPr>
        <w:t>, if for no other reasons.</w:t>
      </w:r>
    </w:p>
    <w:p w:rsidR="009F2949" w:rsidRPr="006B4D8D" w:rsidRDefault="009F2949" w:rsidP="009F2949">
      <w:pPr>
        <w:autoSpaceDE w:val="0"/>
        <w:autoSpaceDN w:val="0"/>
        <w:adjustRightInd w:val="0"/>
        <w:spacing w:after="0"/>
        <w:ind w:right="985"/>
        <w:rPr>
          <w:rFonts w:ascii="Times New Roman" w:hAnsi="Times New Roman"/>
          <w:sz w:val="24"/>
          <w:szCs w:val="24"/>
          <w:lang w:val="en-US" w:eastAsia="zh-CN"/>
        </w:rPr>
      </w:pPr>
    </w:p>
    <w:p w:rsidR="009F2949" w:rsidRPr="006B4D8D" w:rsidRDefault="009F2949" w:rsidP="009F2949">
      <w:pPr>
        <w:autoSpaceDE w:val="0"/>
        <w:autoSpaceDN w:val="0"/>
        <w:adjustRightInd w:val="0"/>
        <w:spacing w:after="0"/>
        <w:ind w:right="26"/>
        <w:rPr>
          <w:rFonts w:ascii="Times New Roman" w:hAnsi="Times New Roman"/>
          <w:sz w:val="24"/>
          <w:szCs w:val="24"/>
          <w:lang w:val="en-US" w:eastAsia="zh-CN"/>
        </w:rPr>
      </w:pPr>
      <w:r w:rsidRPr="006B4D8D">
        <w:rPr>
          <w:rFonts w:ascii="Times New Roman" w:hAnsi="Times New Roman"/>
          <w:sz w:val="24"/>
          <w:szCs w:val="24"/>
          <w:lang w:val="en-US" w:eastAsia="zh-CN"/>
        </w:rPr>
        <w:t xml:space="preserve">Wolseley also dealt with the strange British quandary of having to worry about the break-up of the defeated opponent and therefore having to refrain from </w:t>
      </w:r>
      <w:r>
        <w:rPr>
          <w:rFonts w:ascii="Times New Roman" w:hAnsi="Times New Roman"/>
          <w:sz w:val="24"/>
          <w:szCs w:val="24"/>
          <w:lang w:val="en-US" w:eastAsia="zh-CN"/>
        </w:rPr>
        <w:t>excessive</w:t>
      </w:r>
      <w:r w:rsidRPr="006B4D8D">
        <w:rPr>
          <w:rFonts w:ascii="Times New Roman" w:hAnsi="Times New Roman"/>
          <w:sz w:val="24"/>
          <w:szCs w:val="24"/>
          <w:lang w:val="en-US" w:eastAsia="zh-CN"/>
        </w:rPr>
        <w:t xml:space="preserve"> demands. </w:t>
      </w:r>
    </w:p>
    <w:p w:rsidR="009F2949" w:rsidRPr="006B4D8D" w:rsidRDefault="009F2949" w:rsidP="009F2949">
      <w:pPr>
        <w:autoSpaceDE w:val="0"/>
        <w:autoSpaceDN w:val="0"/>
        <w:adjustRightInd w:val="0"/>
        <w:spacing w:after="0"/>
        <w:ind w:right="985"/>
        <w:rPr>
          <w:rFonts w:ascii="Times New Roman" w:hAnsi="Times New Roman"/>
          <w:sz w:val="24"/>
          <w:szCs w:val="24"/>
          <w:lang w:val="en-US" w:eastAsia="zh-CN"/>
        </w:rPr>
      </w:pPr>
    </w:p>
    <w:p w:rsidR="009F2949" w:rsidRPr="006B4D8D" w:rsidRDefault="009F2949" w:rsidP="009F2949">
      <w:pPr>
        <w:autoSpaceDE w:val="0"/>
        <w:autoSpaceDN w:val="0"/>
        <w:adjustRightInd w:val="0"/>
        <w:spacing w:after="0"/>
        <w:ind w:left="720" w:right="1106"/>
        <w:rPr>
          <w:rFonts w:ascii="Times New Roman" w:hAnsi="Times New Roman"/>
          <w:sz w:val="24"/>
          <w:szCs w:val="24"/>
          <w:lang w:val="en-US" w:eastAsia="zh-CN"/>
        </w:rPr>
      </w:pPr>
      <w:r w:rsidRPr="006B4D8D">
        <w:rPr>
          <w:rFonts w:ascii="Times New Roman" w:hAnsi="Times New Roman"/>
          <w:sz w:val="24"/>
          <w:szCs w:val="24"/>
          <w:lang w:val="en-US" w:eastAsia="zh-CN"/>
        </w:rPr>
        <w:lastRenderedPageBreak/>
        <w:t xml:space="preserve"> </w:t>
      </w:r>
      <w:r w:rsidRPr="006B4D8D">
        <w:rPr>
          <w:rFonts w:ascii="Times New Roman" w:eastAsia="SimSun" w:hAnsi="Times New Roman"/>
          <w:sz w:val="24"/>
          <w:szCs w:val="24"/>
          <w:lang w:val="en-US" w:eastAsia="zh-CN"/>
        </w:rPr>
        <w:t xml:space="preserve">[In 1860, R.W.] we were met by a novel difficulty, namely, the inherent weakness of the emperor's government and the frail nature of his hold upon </w:t>
      </w:r>
      <w:smartTag w:uri="urn:schemas-microsoft-com:office:smarttags" w:element="country-region">
        <w:smartTag w:uri="urn:schemas-microsoft-com:office:smarttags" w:element="place">
          <w:r w:rsidRPr="006B4D8D">
            <w:rPr>
              <w:rFonts w:ascii="Times New Roman" w:eastAsia="SimSun" w:hAnsi="Times New Roman"/>
              <w:sz w:val="24"/>
              <w:szCs w:val="24"/>
              <w:lang w:val="en-US" w:eastAsia="zh-CN"/>
            </w:rPr>
            <w:t>China</w:t>
          </w:r>
        </w:smartTag>
      </w:smartTag>
      <w:r w:rsidRPr="006B4D8D">
        <w:rPr>
          <w:rFonts w:ascii="Times New Roman" w:eastAsia="SimSun" w:hAnsi="Times New Roman"/>
          <w:sz w:val="24"/>
          <w:szCs w:val="24"/>
          <w:lang w:val="en-US" w:eastAsia="zh-CN"/>
        </w:rPr>
        <w:t xml:space="preserve">. Those who were best acquainted with the condition of the empire assured us that any very serious blow, any overwhelming defeat inflicted upon his so-called military power, would certainly lead to revolution and anarchy, and very probably to the overthrow of his dynasty. This would leave us with no constituted government or recognized authority to treat with when we had taken </w:t>
      </w:r>
      <w:smartTag w:uri="urn:schemas-microsoft-com:office:smarttags" w:element="place">
        <w:r w:rsidRPr="006B4D8D">
          <w:rPr>
            <w:rFonts w:ascii="Times New Roman" w:eastAsia="SimSun" w:hAnsi="Times New Roman"/>
            <w:sz w:val="24"/>
            <w:szCs w:val="24"/>
            <w:lang w:val="en-US" w:eastAsia="zh-CN"/>
          </w:rPr>
          <w:t>Peking</w:t>
        </w:r>
      </w:smartTag>
      <w:r w:rsidRPr="006B4D8D">
        <w:rPr>
          <w:rFonts w:ascii="Times New Roman" w:eastAsia="SimSun" w:hAnsi="Times New Roman"/>
          <w:sz w:val="24"/>
          <w:szCs w:val="24"/>
          <w:lang w:val="en-US" w:eastAsia="zh-CN"/>
        </w:rPr>
        <w:t xml:space="preserve"> or overcome the Chinese army.</w:t>
      </w:r>
    </w:p>
    <w:p w:rsidR="009F2949" w:rsidRPr="006B4D8D" w:rsidRDefault="009F2949" w:rsidP="009F2949">
      <w:pPr>
        <w:autoSpaceDE w:val="0"/>
        <w:autoSpaceDN w:val="0"/>
        <w:adjustRightInd w:val="0"/>
        <w:spacing w:after="0"/>
        <w:ind w:right="985"/>
        <w:rPr>
          <w:rFonts w:ascii="Times New Roman" w:hAnsi="Times New Roman"/>
          <w:sz w:val="24"/>
          <w:szCs w:val="24"/>
          <w:lang w:val="en-US" w:eastAsia="zh-CN"/>
        </w:rPr>
      </w:pPr>
    </w:p>
    <w:p w:rsidR="009F2949" w:rsidRPr="006B4D8D" w:rsidRDefault="009F2949" w:rsidP="009F2949">
      <w:pPr>
        <w:autoSpaceDE w:val="0"/>
        <w:autoSpaceDN w:val="0"/>
        <w:adjustRightInd w:val="0"/>
        <w:spacing w:after="0"/>
        <w:ind w:right="26"/>
        <w:rPr>
          <w:rFonts w:ascii="Times New Roman" w:hAnsi="Times New Roman"/>
          <w:sz w:val="24"/>
          <w:szCs w:val="24"/>
          <w:lang w:val="en-US" w:eastAsia="zh-CN"/>
        </w:rPr>
      </w:pPr>
      <w:r w:rsidRPr="006B4D8D">
        <w:rPr>
          <w:rFonts w:ascii="Times New Roman" w:hAnsi="Times New Roman"/>
          <w:sz w:val="24"/>
          <w:szCs w:val="24"/>
          <w:lang w:val="en-US" w:eastAsia="zh-CN"/>
        </w:rPr>
        <w:t>I analy</w:t>
      </w:r>
      <w:r>
        <w:rPr>
          <w:rFonts w:ascii="Times New Roman" w:hAnsi="Times New Roman"/>
          <w:sz w:val="24"/>
          <w:szCs w:val="24"/>
          <w:lang w:val="en-US" w:eastAsia="zh-CN"/>
        </w:rPr>
        <w:t>z</w:t>
      </w:r>
      <w:r w:rsidRPr="006B4D8D">
        <w:rPr>
          <w:rFonts w:ascii="Times New Roman" w:hAnsi="Times New Roman"/>
          <w:sz w:val="24"/>
          <w:szCs w:val="24"/>
          <w:lang w:val="en-US" w:eastAsia="zh-CN"/>
        </w:rPr>
        <w:t xml:space="preserve">ed Wolseley’s article in some detail because the quoted passages not only had an immediate impact but remained a frequent point of reference in the </w:t>
      </w:r>
      <w:smartTag w:uri="urn:schemas-microsoft-com:office:smarttags" w:element="place">
        <w:smartTag w:uri="urn:schemas-microsoft-com:office:smarttags" w:element="country-region">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 xml:space="preserve"> discussion over the next decades.</w:t>
      </w:r>
      <w:r w:rsidRPr="006B4D8D">
        <w:rPr>
          <w:rStyle w:val="FootnoteReference"/>
          <w:rFonts w:ascii="Times New Roman" w:hAnsi="Times New Roman"/>
          <w:sz w:val="24"/>
          <w:szCs w:val="24"/>
          <w:lang w:val="en-US" w:eastAsia="zh-CN"/>
        </w:rPr>
        <w:footnoteReference w:id="127"/>
      </w:r>
      <w:r w:rsidRPr="006B4D8D">
        <w:rPr>
          <w:rFonts w:ascii="Times New Roman" w:hAnsi="Times New Roman"/>
          <w:sz w:val="24"/>
          <w:szCs w:val="24"/>
          <w:lang w:val="en-US" w:eastAsia="zh-CN"/>
        </w:rPr>
        <w:t xml:space="preserve"> The article translated in the </w:t>
      </w:r>
      <w:r w:rsidRPr="006B4D8D">
        <w:rPr>
          <w:rFonts w:ascii="Times New Roman" w:hAnsi="Times New Roman"/>
          <w:i/>
          <w:sz w:val="24"/>
          <w:szCs w:val="24"/>
          <w:lang w:val="en-US" w:eastAsia="zh-CN"/>
        </w:rPr>
        <w:t>Guowen bao</w:t>
      </w:r>
      <w:r w:rsidRPr="006B4D8D">
        <w:rPr>
          <w:rFonts w:ascii="Times New Roman" w:hAnsi="Times New Roman"/>
          <w:sz w:val="24"/>
          <w:szCs w:val="24"/>
          <w:lang w:val="en-US" w:eastAsia="zh-CN"/>
        </w:rPr>
        <w:t xml:space="preserve"> quotes Wolseley because it shares his assessment</w:t>
      </w:r>
      <w:r>
        <w:rPr>
          <w:rFonts w:ascii="Times New Roman" w:hAnsi="Times New Roman"/>
          <w:sz w:val="24"/>
          <w:szCs w:val="24"/>
          <w:lang w:val="en-US" w:eastAsia="zh-CN"/>
        </w:rPr>
        <w:t>,</w:t>
      </w:r>
      <w:r w:rsidRPr="006B4D8D">
        <w:rPr>
          <w:rFonts w:ascii="Times New Roman" w:hAnsi="Times New Roman"/>
          <w:sz w:val="24"/>
          <w:szCs w:val="24"/>
          <w:lang w:val="en-US" w:eastAsia="zh-CN"/>
        </w:rPr>
        <w:t xml:space="preserve"> as well as his anxiety and ambivalence about the consequences of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’s possible awakening. The Chinese translation of the English article continues:</w:t>
      </w:r>
    </w:p>
    <w:p w:rsidR="009F2949" w:rsidRPr="006B4D8D" w:rsidRDefault="009F2949" w:rsidP="009F2949">
      <w:pPr>
        <w:autoSpaceDE w:val="0"/>
        <w:autoSpaceDN w:val="0"/>
        <w:adjustRightInd w:val="0"/>
        <w:spacing w:after="0"/>
        <w:ind w:left="851" w:right="985"/>
        <w:rPr>
          <w:rFonts w:ascii="Times New Roman" w:hAnsi="Times New Roman"/>
          <w:sz w:val="24"/>
          <w:szCs w:val="24"/>
          <w:lang w:val="en-US" w:eastAsia="zh-CN"/>
        </w:rPr>
      </w:pPr>
    </w:p>
    <w:p w:rsidR="009F2949" w:rsidRPr="006B4D8D" w:rsidRDefault="009F2949" w:rsidP="009F2949">
      <w:pPr>
        <w:autoSpaceDE w:val="0"/>
        <w:autoSpaceDN w:val="0"/>
        <w:adjustRightInd w:val="0"/>
        <w:spacing w:after="0"/>
        <w:ind w:left="851" w:right="985"/>
        <w:rPr>
          <w:rFonts w:ascii="Times New Roman" w:hAnsi="Times New Roman"/>
          <w:sz w:val="24"/>
          <w:szCs w:val="24"/>
          <w:lang w:val="en-US" w:eastAsia="zh-CN"/>
        </w:rPr>
      </w:pPr>
      <w:r w:rsidRPr="006B4D8D">
        <w:rPr>
          <w:rFonts w:ascii="Times New Roman" w:hAnsi="Times New Roman"/>
          <w:sz w:val="24"/>
          <w:szCs w:val="24"/>
          <w:lang w:val="en-US" w:eastAsia="zh-CN"/>
        </w:rPr>
        <w:t xml:space="preserve">During the 1895 war [with </w:t>
      </w:r>
      <w:smartTag w:uri="urn:schemas-microsoft-com:office:smarttags" w:element="country-region">
        <w:r w:rsidRPr="006B4D8D">
          <w:rPr>
            <w:rFonts w:ascii="Times New Roman" w:hAnsi="Times New Roman"/>
            <w:sz w:val="24"/>
            <w:szCs w:val="24"/>
            <w:lang w:val="en-US" w:eastAsia="zh-CN"/>
          </w:rPr>
          <w:t>Japan</w:t>
        </w:r>
      </w:smartTag>
      <w:r w:rsidRPr="006B4D8D">
        <w:rPr>
          <w:rFonts w:ascii="Times New Roman" w:hAnsi="Times New Roman"/>
          <w:sz w:val="24"/>
          <w:szCs w:val="24"/>
          <w:lang w:val="en-US" w:eastAsia="zh-CN"/>
        </w:rPr>
        <w:t xml:space="preserve">], the Chinese army was defeated and tiny </w:t>
      </w:r>
      <w:smartTag w:uri="urn:schemas-microsoft-com:office:smarttags" w:element="country-region">
        <w:r w:rsidRPr="006B4D8D">
          <w:rPr>
            <w:rFonts w:ascii="Times New Roman" w:hAnsi="Times New Roman"/>
            <w:sz w:val="24"/>
            <w:szCs w:val="24"/>
            <w:lang w:val="en-US" w:eastAsia="zh-CN"/>
          </w:rPr>
          <w:t>Japan</w:t>
        </w:r>
      </w:smartTag>
      <w:r w:rsidRPr="006B4D8D">
        <w:rPr>
          <w:rFonts w:ascii="Times New Roman" w:hAnsi="Times New Roman"/>
          <w:sz w:val="24"/>
          <w:szCs w:val="24"/>
          <w:lang w:val="en-US" w:eastAsia="zh-CN"/>
        </w:rPr>
        <w:t xml:space="preserve"> pressed on with overwhelming force; had not the European states resisted, Japan would have put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 xml:space="preserve"> under its full control. At this moment,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 xml:space="preserve">’s true situation was exposed and its agency was at an end. This awakened appetites and the </w:t>
      </w:r>
      <w:r>
        <w:rPr>
          <w:rFonts w:ascii="Times New Roman" w:hAnsi="Times New Roman"/>
          <w:sz w:val="24"/>
          <w:szCs w:val="24"/>
          <w:lang w:val="en-US" w:eastAsia="zh-CN"/>
        </w:rPr>
        <w:t>P</w:t>
      </w:r>
      <w:r w:rsidRPr="006B4D8D">
        <w:rPr>
          <w:rFonts w:ascii="Times New Roman" w:hAnsi="Times New Roman"/>
          <w:sz w:val="24"/>
          <w:szCs w:val="24"/>
          <w:lang w:val="en-US" w:eastAsia="zh-CN"/>
        </w:rPr>
        <w:t xml:space="preserve">owers plotted the partition [of China]. </w:t>
      </w:r>
    </w:p>
    <w:p w:rsidR="009F2949" w:rsidRPr="006B4D8D" w:rsidRDefault="009F2949" w:rsidP="009F2949">
      <w:pPr>
        <w:autoSpaceDE w:val="0"/>
        <w:autoSpaceDN w:val="0"/>
        <w:adjustRightInd w:val="0"/>
        <w:spacing w:after="0"/>
        <w:ind w:left="851" w:right="985"/>
        <w:rPr>
          <w:rFonts w:ascii="Times New Roman" w:hAnsi="Times New Roman"/>
          <w:sz w:val="24"/>
          <w:szCs w:val="24"/>
          <w:lang w:val="en-US" w:eastAsia="zh-CN"/>
        </w:rPr>
      </w:pPr>
      <w:r>
        <w:rPr>
          <w:rFonts w:ascii="Times New Roman" w:hAnsi="Times New Roman"/>
          <w:sz w:val="24"/>
          <w:szCs w:val="24"/>
          <w:lang w:val="en-US" w:eastAsia="zh-CN"/>
        </w:rPr>
        <w:t>Earlier, we</w:t>
      </w:r>
      <w:r w:rsidRPr="006B4D8D">
        <w:rPr>
          <w:rFonts w:ascii="Times New Roman" w:hAnsi="Times New Roman"/>
          <w:sz w:val="24"/>
          <w:szCs w:val="24"/>
          <w:lang w:val="en-US" w:eastAsia="zh-CN"/>
        </w:rPr>
        <w:t xml:space="preserve"> called Turkey Europe’s ‘sick man’, and now we call China by this name. However, the situation of these two countries is utterly different and should not be regarded in the same way. Luckily, the politicians in charge took notice of this. It is a well-established fact that Europeans had long determined a partition of Turkey[</w:t>
      </w:r>
      <w:r>
        <w:rPr>
          <w:rFonts w:ascii="Times New Roman" w:hAnsi="Times New Roman"/>
          <w:sz w:val="24"/>
          <w:szCs w:val="24"/>
          <w:lang w:val="en-US" w:eastAsia="zh-CN"/>
        </w:rPr>
        <w:t>…</w:t>
      </w:r>
      <w:r w:rsidRPr="006B4D8D">
        <w:rPr>
          <w:rFonts w:ascii="Times New Roman" w:hAnsi="Times New Roman"/>
          <w:sz w:val="24"/>
          <w:szCs w:val="24"/>
          <w:lang w:val="en-US" w:eastAsia="zh-CN"/>
        </w:rPr>
        <w:t>]</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[Turkey] does not have millions of people waiting for instruction </w:t>
      </w:r>
      <w:r>
        <w:rPr>
          <w:rFonts w:ascii="Times New Roman" w:hAnsi="Times New Roman"/>
          <w:sz w:val="24"/>
          <w:szCs w:val="24"/>
          <w:lang w:val="en-US" w:eastAsia="zh-CN"/>
        </w:rPr>
        <w:t>about</w:t>
      </w:r>
      <w:r w:rsidRPr="006B4D8D">
        <w:rPr>
          <w:rFonts w:ascii="Times New Roman" w:hAnsi="Times New Roman"/>
          <w:sz w:val="24"/>
          <w:szCs w:val="24"/>
          <w:lang w:val="en-US" w:eastAsia="zh-CN"/>
        </w:rPr>
        <w:t xml:space="preserve"> who might reform a policy, and it does not have thousands of miles of uncultivated land that might be profitably exploited</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w:t>
      </w:r>
      <w:r>
        <w:rPr>
          <w:rFonts w:ascii="Times New Roman" w:hAnsi="Times New Roman"/>
          <w:sz w:val="24"/>
          <w:szCs w:val="24"/>
          <w:lang w:val="en-US" w:eastAsia="zh-CN"/>
        </w:rPr>
        <w:t>…</w:t>
      </w:r>
      <w:r w:rsidRPr="006B4D8D">
        <w:rPr>
          <w:rFonts w:ascii="Times New Roman" w:hAnsi="Times New Roman"/>
          <w:sz w:val="24"/>
          <w:szCs w:val="24"/>
          <w:lang w:val="en-US" w:eastAsia="zh-CN"/>
        </w:rPr>
        <w:t>]</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 xml:space="preserve"> But China has hundreds of millions of hard working, intelligent people</w:t>
      </w:r>
      <w:r>
        <w:rPr>
          <w:rFonts w:ascii="Times New Roman" w:hAnsi="Times New Roman"/>
          <w:sz w:val="24"/>
          <w:szCs w:val="24"/>
          <w:lang w:val="en-US" w:eastAsia="zh-CN"/>
        </w:rPr>
        <w:t>;</w:t>
      </w:r>
      <w:r w:rsidRPr="006B4D8D">
        <w:rPr>
          <w:rFonts w:ascii="Times New Roman" w:hAnsi="Times New Roman"/>
          <w:sz w:val="24"/>
          <w:szCs w:val="24"/>
          <w:lang w:val="en-US" w:eastAsia="zh-CN"/>
        </w:rPr>
        <w:t xml:space="preserve"> has thousands of miles of uncultivated land, and if it makes use of the methods of Western civilization </w:t>
      </w:r>
      <w:r>
        <w:rPr>
          <w:rFonts w:ascii="Times New Roman" w:hAnsi="Times New Roman"/>
          <w:sz w:val="24"/>
          <w:szCs w:val="24"/>
          <w:lang w:val="en-US" w:eastAsia="zh-CN"/>
        </w:rPr>
        <w:t>to take advantage of what</w:t>
      </w:r>
      <w:r w:rsidRPr="006B4D8D">
        <w:rPr>
          <w:rFonts w:ascii="Times New Roman" w:hAnsi="Times New Roman"/>
          <w:sz w:val="24"/>
          <w:szCs w:val="24"/>
          <w:lang w:val="en-US" w:eastAsia="zh-CN"/>
        </w:rPr>
        <w:t xml:space="preserve"> nature has given her, I am afraid the result might not be what we wish to hear. If the Europeans regard the Chinese as marionettes—fun to look at, but unable to do anything—this is another fallacy. </w:t>
      </w:r>
    </w:p>
    <w:p w:rsidR="009F2949" w:rsidRPr="006B4D8D" w:rsidRDefault="009F2949" w:rsidP="009F2949">
      <w:pPr>
        <w:autoSpaceDE w:val="0"/>
        <w:autoSpaceDN w:val="0"/>
        <w:adjustRightInd w:val="0"/>
        <w:spacing w:after="0"/>
        <w:ind w:left="851" w:right="985"/>
        <w:rPr>
          <w:rFonts w:ascii="Times New Roman" w:hAnsi="Times New Roman"/>
          <w:sz w:val="24"/>
          <w:szCs w:val="24"/>
          <w:lang w:val="en-US" w:eastAsia="zh-CN"/>
        </w:rPr>
      </w:pPr>
      <w:r w:rsidRPr="006B4D8D">
        <w:rPr>
          <w:rFonts w:ascii="Times New Roman" w:hAnsi="Times New Roman"/>
          <w:sz w:val="24"/>
          <w:szCs w:val="24"/>
          <w:lang w:val="en-US" w:eastAsia="zh-CN"/>
        </w:rPr>
        <w:t>It is a general truth that the Chinese disease is a government</w:t>
      </w:r>
      <w:r>
        <w:rPr>
          <w:rFonts w:ascii="Times New Roman" w:hAnsi="Times New Roman"/>
          <w:sz w:val="24"/>
          <w:szCs w:val="24"/>
          <w:lang w:val="en-US" w:eastAsia="zh-CN"/>
        </w:rPr>
        <w:t>al</w:t>
      </w:r>
      <w:r w:rsidRPr="006B4D8D">
        <w:rPr>
          <w:rFonts w:ascii="Times New Roman" w:hAnsi="Times New Roman"/>
          <w:sz w:val="24"/>
          <w:szCs w:val="24"/>
          <w:lang w:val="en-US" w:eastAsia="zh-CN"/>
        </w:rPr>
        <w:t xml:space="preserve"> disease, not a disease of </w:t>
      </w:r>
      <w:r>
        <w:rPr>
          <w:rFonts w:ascii="Times New Roman" w:hAnsi="Times New Roman"/>
          <w:sz w:val="24"/>
          <w:szCs w:val="24"/>
          <w:lang w:val="en-US" w:eastAsia="zh-CN"/>
        </w:rPr>
        <w:t>the</w:t>
      </w:r>
      <w:r w:rsidRPr="006B4D8D">
        <w:rPr>
          <w:rFonts w:ascii="Times New Roman" w:hAnsi="Times New Roman"/>
          <w:sz w:val="24"/>
          <w:szCs w:val="24"/>
          <w:lang w:val="en-US" w:eastAsia="zh-CN"/>
        </w:rPr>
        <w:t xml:space="preserve"> people. If they have not been able to make great advances towards civilization, the blame lies with those </w:t>
      </w:r>
      <w:r w:rsidRPr="006B4D8D">
        <w:rPr>
          <w:rFonts w:ascii="Times New Roman" w:hAnsi="Times New Roman"/>
          <w:sz w:val="24"/>
          <w:szCs w:val="24"/>
          <w:lang w:val="en-US" w:eastAsia="zh-CN"/>
        </w:rPr>
        <w:lastRenderedPageBreak/>
        <w:t xml:space="preserve">who hold political power. These men have known one thing, and that is to stubbornly hold on to the old and block in every way the new Western European methods with the consequence that they have brought about the present crisis situation. But the much-blamed Europeans will also have to wake up. </w:t>
      </w:r>
    </w:p>
    <w:p w:rsidR="009F2949" w:rsidRPr="006B4D8D" w:rsidRDefault="009F2949" w:rsidP="009F2949">
      <w:pPr>
        <w:autoSpaceDE w:val="0"/>
        <w:autoSpaceDN w:val="0"/>
        <w:adjustRightInd w:val="0"/>
        <w:spacing w:after="0"/>
        <w:ind w:left="851" w:right="985"/>
        <w:rPr>
          <w:rFonts w:ascii="Times New Roman" w:hAnsi="Times New Roman"/>
          <w:sz w:val="24"/>
          <w:szCs w:val="24"/>
          <w:lang w:val="en-US" w:eastAsia="zh-CN"/>
        </w:rPr>
      </w:pPr>
      <w:r w:rsidRPr="006B4D8D">
        <w:rPr>
          <w:rFonts w:ascii="Times New Roman" w:hAnsi="Times New Roman"/>
          <w:sz w:val="24"/>
          <w:szCs w:val="24"/>
          <w:lang w:val="en-US" w:eastAsia="zh-CN"/>
        </w:rPr>
        <w:t xml:space="preserve">While </w:t>
      </w:r>
      <w:smartTag w:uri="urn:schemas-microsoft-com:office:smarttags" w:element="country-region">
        <w:r w:rsidRPr="006B4D8D">
          <w:rPr>
            <w:rFonts w:ascii="Times New Roman" w:hAnsi="Times New Roman"/>
            <w:sz w:val="24"/>
            <w:szCs w:val="24"/>
            <w:lang w:val="en-US" w:eastAsia="zh-CN"/>
          </w:rPr>
          <w:t>China</w:t>
        </w:r>
      </w:smartTag>
      <w:r w:rsidRPr="006B4D8D">
        <w:rPr>
          <w:rFonts w:ascii="Times New Roman" w:hAnsi="Times New Roman"/>
          <w:sz w:val="24"/>
          <w:szCs w:val="24"/>
          <w:lang w:val="en-US" w:eastAsia="zh-CN"/>
        </w:rPr>
        <w:t xml:space="preserve"> certainly relishes its slumber, and the Europeans will have to rouse them to wake up, once awakened,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 xml:space="preserve"> will become a Frankenstein monster. This monster will be calm and do nothing as long as it is left to sleep, but once </w:t>
      </w:r>
      <w:r>
        <w:rPr>
          <w:rFonts w:ascii="Times New Roman" w:hAnsi="Times New Roman"/>
          <w:sz w:val="24"/>
          <w:szCs w:val="24"/>
          <w:lang w:val="en-US" w:eastAsia="zh-CN"/>
        </w:rPr>
        <w:t>woken it</w:t>
      </w:r>
      <w:r w:rsidRPr="006B4D8D">
        <w:rPr>
          <w:rFonts w:ascii="Times New Roman" w:hAnsi="Times New Roman"/>
          <w:sz w:val="24"/>
          <w:szCs w:val="24"/>
          <w:lang w:val="en-US" w:eastAsia="zh-CN"/>
        </w:rPr>
        <w:t xml:space="preserve"> will fight </w:t>
      </w:r>
      <w:r>
        <w:rPr>
          <w:rFonts w:ascii="Times New Roman" w:hAnsi="Times New Roman"/>
          <w:sz w:val="24"/>
          <w:szCs w:val="24"/>
          <w:lang w:val="en-US" w:eastAsia="zh-CN"/>
        </w:rPr>
        <w:t>tooth and claw</w:t>
      </w:r>
      <w:r w:rsidRPr="006B4D8D">
        <w:rPr>
          <w:rFonts w:ascii="Times New Roman" w:hAnsi="Times New Roman"/>
          <w:sz w:val="24"/>
          <w:szCs w:val="24"/>
          <w:lang w:val="en-US" w:eastAsia="zh-CN"/>
        </w:rPr>
        <w:t xml:space="preserve"> and </w:t>
      </w:r>
      <w:r>
        <w:rPr>
          <w:rFonts w:ascii="Times New Roman" w:hAnsi="Times New Roman"/>
          <w:sz w:val="24"/>
          <w:szCs w:val="24"/>
          <w:lang w:val="en-US" w:eastAsia="zh-CN"/>
        </w:rPr>
        <w:t>will</w:t>
      </w:r>
      <w:r w:rsidRPr="006B4D8D">
        <w:rPr>
          <w:rFonts w:ascii="Times New Roman" w:hAnsi="Times New Roman"/>
          <w:sz w:val="24"/>
          <w:szCs w:val="24"/>
          <w:lang w:val="en-US" w:eastAsia="zh-CN"/>
        </w:rPr>
        <w:t xml:space="preserve"> be a plague for others. The millions of Chinese are unsurpassed in their hard work and thrift and whatever they are put to, they will be up to it. Once the people in the entire nation will enjoy the benefits of Western learning for fine engineering, quality production, and agriculture, they will—with the cheapest manpower—get the wondrous effects of machinery to open up rivers and build railroads to connect their internal and external [markets]—and then the benefits of train and steamship transport will carry their goods to fill the European and American capitals. Their prices will be cheap and their goods pretty so that they can compete with European products</w:t>
      </w:r>
      <w:r>
        <w:rPr>
          <w:rFonts w:ascii="Times New Roman" w:hAnsi="Times New Roman"/>
          <w:sz w:val="24"/>
          <w:szCs w:val="24"/>
          <w:lang w:val="en-US" w:eastAsia="zh-CN"/>
        </w:rPr>
        <w:t>—</w:t>
      </w:r>
      <w:r w:rsidRPr="006B4D8D">
        <w:rPr>
          <w:rFonts w:ascii="Times New Roman" w:hAnsi="Times New Roman"/>
          <w:sz w:val="24"/>
          <w:szCs w:val="24"/>
          <w:lang w:val="en-US" w:eastAsia="zh-CN"/>
        </w:rPr>
        <w:t xml:space="preserve">and the result will be that the Chinese goods sell well, while sales for European goods </w:t>
      </w:r>
      <w:r>
        <w:rPr>
          <w:rFonts w:ascii="Times New Roman" w:hAnsi="Times New Roman"/>
          <w:sz w:val="24"/>
          <w:szCs w:val="24"/>
          <w:lang w:val="en-US" w:eastAsia="zh-CN"/>
        </w:rPr>
        <w:t>will be</w:t>
      </w:r>
      <w:r w:rsidRPr="006B4D8D">
        <w:rPr>
          <w:rFonts w:ascii="Times New Roman" w:hAnsi="Times New Roman"/>
          <w:sz w:val="24"/>
          <w:szCs w:val="24"/>
          <w:lang w:val="en-US" w:eastAsia="zh-CN"/>
        </w:rPr>
        <w:t xml:space="preserve"> sluggish. Once things have come to this, the European workmen will have nothing to do with their feet and hands and the resulting disaster will be worse than even knowledgeable people are able to anticipate.</w:t>
      </w:r>
    </w:p>
    <w:p w:rsidR="009F2949" w:rsidRPr="006B4D8D" w:rsidRDefault="009F2949" w:rsidP="009F2949">
      <w:pPr>
        <w:autoSpaceDE w:val="0"/>
        <w:autoSpaceDN w:val="0"/>
        <w:adjustRightInd w:val="0"/>
        <w:spacing w:after="0"/>
        <w:ind w:left="851" w:right="985"/>
        <w:rPr>
          <w:rFonts w:ascii="Times New Roman" w:hAnsi="Times New Roman"/>
          <w:sz w:val="24"/>
          <w:szCs w:val="24"/>
          <w:lang w:val="en-US" w:eastAsia="zh-CN"/>
        </w:rPr>
      </w:pPr>
      <w:r w:rsidRPr="006B4D8D">
        <w:rPr>
          <w:rFonts w:ascii="Times New Roman" w:hAnsi="Times New Roman"/>
          <w:sz w:val="24"/>
          <w:szCs w:val="24"/>
          <w:lang w:val="en-US" w:eastAsia="zh-CN"/>
        </w:rPr>
        <w:t>Nowadays, the Europeans are talking about getting equal commercial rights and [passing?] laws. They struggle for the eight hour day and demand eight shilling hourly wages. But once this day comes, what will they have to live on</w:t>
      </w:r>
      <w:r>
        <w:rPr>
          <w:rFonts w:ascii="Times New Roman" w:hAnsi="Times New Roman"/>
          <w:sz w:val="24"/>
          <w:szCs w:val="24"/>
          <w:lang w:val="en-US" w:eastAsia="zh-CN"/>
        </w:rPr>
        <w:t>?</w:t>
      </w:r>
      <w:r w:rsidRPr="006B4D8D">
        <w:rPr>
          <w:rFonts w:ascii="Times New Roman" w:hAnsi="Times New Roman"/>
          <w:sz w:val="24"/>
          <w:szCs w:val="24"/>
          <w:lang w:val="en-US" w:eastAsia="zh-CN"/>
        </w:rPr>
        <w:t xml:space="preserve"> </w:t>
      </w:r>
    </w:p>
    <w:p w:rsidR="009F2949" w:rsidRPr="006B4D8D" w:rsidRDefault="009F2949" w:rsidP="009F2949">
      <w:pPr>
        <w:autoSpaceDE w:val="0"/>
        <w:autoSpaceDN w:val="0"/>
        <w:adjustRightInd w:val="0"/>
        <w:spacing w:after="0"/>
        <w:ind w:left="851" w:right="985"/>
        <w:rPr>
          <w:rFonts w:ascii="Times New Roman" w:hAnsi="Times New Roman"/>
          <w:sz w:val="24"/>
          <w:szCs w:val="24"/>
          <w:lang w:val="en-US" w:eastAsia="zh-CN"/>
        </w:rPr>
      </w:pPr>
      <w:r w:rsidRPr="006B4D8D">
        <w:rPr>
          <w:rFonts w:ascii="Times New Roman" w:hAnsi="Times New Roman"/>
          <w:sz w:val="24"/>
          <w:szCs w:val="24"/>
          <w:lang w:val="en-US" w:eastAsia="zh-CN"/>
        </w:rPr>
        <w:t xml:space="preserve">Woe! </w:t>
      </w:r>
      <w:smartTag w:uri="urn:schemas-microsoft-com:office:smarttags" w:element="country-region">
        <w:r w:rsidRPr="006B4D8D">
          <w:rPr>
            <w:rFonts w:ascii="Times New Roman" w:hAnsi="Times New Roman"/>
            <w:sz w:val="24"/>
            <w:szCs w:val="24"/>
            <w:lang w:val="en-US" w:eastAsia="zh-CN"/>
          </w:rPr>
          <w:t>China</w:t>
        </w:r>
      </w:smartTag>
      <w:r w:rsidRPr="006B4D8D">
        <w:rPr>
          <w:rFonts w:ascii="Times New Roman" w:hAnsi="Times New Roman"/>
          <w:sz w:val="24"/>
          <w:szCs w:val="24"/>
          <w:lang w:val="en-US" w:eastAsia="zh-CN"/>
        </w:rPr>
        <w:t xml:space="preserve">’s disease cannot be compared to that of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Turkey</w:t>
          </w:r>
        </w:smartTag>
      </w:smartTag>
      <w:r w:rsidRPr="006B4D8D">
        <w:rPr>
          <w:rFonts w:ascii="Times New Roman" w:hAnsi="Times New Roman"/>
          <w:sz w:val="24"/>
          <w:szCs w:val="24"/>
          <w:lang w:val="en-US" w:eastAsia="zh-CN"/>
        </w:rPr>
        <w:t xml:space="preserve">. </w:t>
      </w:r>
      <w:r>
        <w:rPr>
          <w:rFonts w:ascii="Times New Roman" w:hAnsi="Times New Roman"/>
          <w:sz w:val="24"/>
          <w:szCs w:val="24"/>
          <w:lang w:val="en-US" w:eastAsia="zh-CN"/>
        </w:rPr>
        <w:t>A</w:t>
      </w:r>
      <w:r w:rsidRPr="006B4D8D">
        <w:rPr>
          <w:rFonts w:ascii="Times New Roman" w:hAnsi="Times New Roman"/>
          <w:sz w:val="24"/>
          <w:szCs w:val="24"/>
          <w:lang w:val="en-US" w:eastAsia="zh-CN"/>
        </w:rPr>
        <w:t xml:space="preserve"> government</w:t>
      </w:r>
      <w:r>
        <w:rPr>
          <w:rFonts w:ascii="Times New Roman" w:hAnsi="Times New Roman"/>
          <w:sz w:val="24"/>
          <w:szCs w:val="24"/>
          <w:lang w:val="en-US" w:eastAsia="zh-CN"/>
        </w:rPr>
        <w:t>al</w:t>
      </w:r>
      <w:r w:rsidRPr="006B4D8D">
        <w:rPr>
          <w:rFonts w:ascii="Times New Roman" w:hAnsi="Times New Roman"/>
          <w:sz w:val="24"/>
          <w:szCs w:val="24"/>
          <w:lang w:val="en-US" w:eastAsia="zh-CN"/>
        </w:rPr>
        <w:t xml:space="preserve"> disease can be handled. But the disease of a people that is intelligent, thrifty and decent cannot be handled at all! How could something be more grievous than all states wanting to divide up </w:t>
      </w:r>
      <w:smartTag w:uri="urn:schemas-microsoft-com:office:smarttags" w:element="country-region">
        <w:smartTag w:uri="urn:schemas-microsoft-com:office:smarttags" w:element="place">
          <w:r w:rsidRPr="006B4D8D">
            <w:rPr>
              <w:rFonts w:ascii="Times New Roman" w:hAnsi="Times New Roman"/>
              <w:sz w:val="24"/>
              <w:szCs w:val="24"/>
              <w:lang w:val="en-US" w:eastAsia="zh-CN"/>
            </w:rPr>
            <w:t>China</w:t>
          </w:r>
        </w:smartTag>
      </w:smartTag>
      <w:r w:rsidRPr="006B4D8D">
        <w:rPr>
          <w:rFonts w:ascii="Times New Roman" w:hAnsi="Times New Roman"/>
          <w:sz w:val="24"/>
          <w:szCs w:val="24"/>
          <w:lang w:val="en-US" w:eastAsia="zh-CN"/>
        </w:rPr>
        <w:t xml:space="preserve">’s land to fatten </w:t>
      </w:r>
      <w:proofErr w:type="gramStart"/>
      <w:r w:rsidRPr="006B4D8D">
        <w:rPr>
          <w:rFonts w:ascii="Times New Roman" w:hAnsi="Times New Roman"/>
          <w:sz w:val="24"/>
          <w:szCs w:val="24"/>
          <w:lang w:val="en-US" w:eastAsia="zh-CN"/>
        </w:rPr>
        <w:t>themselves</w:t>
      </w:r>
      <w:proofErr w:type="gramEnd"/>
      <w:r>
        <w:rPr>
          <w:rFonts w:ascii="Times New Roman" w:hAnsi="Times New Roman"/>
          <w:sz w:val="24"/>
          <w:szCs w:val="24"/>
          <w:lang w:val="en-US" w:eastAsia="zh-CN"/>
        </w:rPr>
        <w:t>?</w:t>
      </w:r>
      <w:r w:rsidRPr="006B4D8D">
        <w:rPr>
          <w:rFonts w:ascii="Times New Roman" w:hAnsi="Times New Roman"/>
          <w:sz w:val="24"/>
          <w:szCs w:val="24"/>
          <w:lang w:val="en-US" w:eastAsia="zh-CN"/>
        </w:rPr>
        <w:t xml:space="preserve"> But even if the </w:t>
      </w:r>
      <w:r>
        <w:rPr>
          <w:rFonts w:ascii="Times New Roman" w:hAnsi="Times New Roman"/>
          <w:sz w:val="24"/>
          <w:szCs w:val="24"/>
          <w:lang w:val="en-US" w:eastAsia="zh-CN"/>
        </w:rPr>
        <w:t>P</w:t>
      </w:r>
      <w:r w:rsidRPr="006B4D8D">
        <w:rPr>
          <w:rFonts w:ascii="Times New Roman" w:hAnsi="Times New Roman"/>
          <w:sz w:val="24"/>
          <w:szCs w:val="24"/>
          <w:lang w:val="en-US" w:eastAsia="zh-CN"/>
        </w:rPr>
        <w:t>owers all slander China, it still dwarves slandering [a giant] from Longbo. Do</w:t>
      </w:r>
      <w:r>
        <w:rPr>
          <w:rFonts w:ascii="Times New Roman" w:hAnsi="Times New Roman"/>
          <w:sz w:val="24"/>
          <w:szCs w:val="24"/>
          <w:lang w:val="en-US" w:eastAsia="zh-CN"/>
        </w:rPr>
        <w:t xml:space="preserve"> </w:t>
      </w:r>
      <w:r w:rsidRPr="006B4D8D">
        <w:rPr>
          <w:rFonts w:ascii="Times New Roman" w:hAnsi="Times New Roman"/>
          <w:sz w:val="24"/>
          <w:szCs w:val="24"/>
          <w:lang w:val="en-US" w:eastAsia="zh-CN"/>
        </w:rPr>
        <w:t>n</w:t>
      </w:r>
      <w:r>
        <w:rPr>
          <w:rFonts w:ascii="Times New Roman" w:hAnsi="Times New Roman"/>
          <w:sz w:val="24"/>
          <w:szCs w:val="24"/>
          <w:lang w:val="en-US" w:eastAsia="zh-CN"/>
        </w:rPr>
        <w:t>o</w:t>
      </w:r>
      <w:r w:rsidRPr="006B4D8D">
        <w:rPr>
          <w:rFonts w:ascii="Times New Roman" w:hAnsi="Times New Roman"/>
          <w:sz w:val="24"/>
          <w:szCs w:val="24"/>
          <w:lang w:val="en-US" w:eastAsia="zh-CN"/>
        </w:rPr>
        <w:t xml:space="preserve">t overestimate yourselves. If one trusts </w:t>
      </w:r>
      <w:r>
        <w:rPr>
          <w:rFonts w:ascii="Times New Roman" w:hAnsi="Times New Roman"/>
          <w:sz w:val="24"/>
          <w:szCs w:val="24"/>
          <w:lang w:val="en-US" w:eastAsia="zh-CN"/>
        </w:rPr>
        <w:t>that he</w:t>
      </w:r>
      <w:r w:rsidRPr="006B4D8D">
        <w:rPr>
          <w:rFonts w:ascii="Times New Roman" w:hAnsi="Times New Roman"/>
          <w:sz w:val="24"/>
          <w:szCs w:val="24"/>
          <w:lang w:val="en-US" w:eastAsia="zh-CN"/>
        </w:rPr>
        <w:t xml:space="preserve"> [the giant, R.W.] </w:t>
      </w:r>
      <w:r>
        <w:rPr>
          <w:rFonts w:ascii="Times New Roman" w:hAnsi="Times New Roman"/>
          <w:sz w:val="24"/>
          <w:szCs w:val="24"/>
          <w:lang w:val="en-US" w:eastAsia="zh-CN"/>
        </w:rPr>
        <w:t>is</w:t>
      </w:r>
      <w:r w:rsidRPr="006B4D8D">
        <w:rPr>
          <w:rFonts w:ascii="Times New Roman" w:hAnsi="Times New Roman"/>
          <w:sz w:val="24"/>
          <w:szCs w:val="24"/>
          <w:lang w:val="en-US" w:eastAsia="zh-CN"/>
        </w:rPr>
        <w:t xml:space="preserve"> asleep and </w:t>
      </w:r>
      <w:r>
        <w:rPr>
          <w:rFonts w:ascii="Times New Roman" w:hAnsi="Times New Roman"/>
          <w:sz w:val="24"/>
          <w:szCs w:val="24"/>
          <w:lang w:val="en-US" w:eastAsia="zh-CN"/>
        </w:rPr>
        <w:t xml:space="preserve">one </w:t>
      </w:r>
      <w:r w:rsidRPr="006B4D8D">
        <w:rPr>
          <w:rFonts w:ascii="Times New Roman" w:hAnsi="Times New Roman"/>
          <w:sz w:val="24"/>
          <w:szCs w:val="24"/>
          <w:lang w:val="en-US" w:eastAsia="zh-CN"/>
        </w:rPr>
        <w:t xml:space="preserve">disturbs him, it is only appropriate that one draws disaster upon oneself. </w:t>
      </w:r>
    </w:p>
    <w:p w:rsidR="009F2949" w:rsidRPr="006B4D8D" w:rsidRDefault="009F2949" w:rsidP="009F2949">
      <w:pPr>
        <w:autoSpaceDE w:val="0"/>
        <w:autoSpaceDN w:val="0"/>
        <w:adjustRightInd w:val="0"/>
        <w:spacing w:after="0"/>
        <w:ind w:left="851" w:right="985"/>
        <w:rPr>
          <w:rFonts w:ascii="Times New Roman" w:hAnsi="Times New Roman"/>
          <w:sz w:val="24"/>
          <w:szCs w:val="24"/>
          <w:lang w:val="en-US" w:eastAsia="zh-CN"/>
        </w:rPr>
      </w:pPr>
      <w:r w:rsidRPr="006B4D8D">
        <w:rPr>
          <w:rFonts w:ascii="Times New Roman" w:hAnsi="Times New Roman"/>
          <w:sz w:val="24"/>
          <w:szCs w:val="24"/>
          <w:lang w:val="en-US" w:eastAsia="zh-CN"/>
        </w:rPr>
        <w:t xml:space="preserve">From that moment on, before our children and grandchildren have grown up, the commerce of different European states will already have shrunk, the common folk will be in dire straits and the bitter complaints that </w:t>
      </w:r>
      <w:r w:rsidR="00234875">
        <w:rPr>
          <w:rFonts w:ascii="Times New Roman" w:hAnsi="Times New Roman"/>
          <w:sz w:val="24"/>
          <w:szCs w:val="24"/>
          <w:lang w:val="en-US" w:eastAsia="zh-CN"/>
        </w:rPr>
        <w:t>their</w:t>
      </w:r>
      <w:r w:rsidR="00234875" w:rsidRPr="006B4D8D">
        <w:rPr>
          <w:rFonts w:ascii="Times New Roman" w:hAnsi="Times New Roman"/>
          <w:sz w:val="24"/>
          <w:szCs w:val="24"/>
          <w:lang w:val="en-US" w:eastAsia="zh-CN"/>
        </w:rPr>
        <w:t xml:space="preserve"> </w:t>
      </w:r>
      <w:r w:rsidRPr="006B4D8D">
        <w:rPr>
          <w:rFonts w:ascii="Times New Roman" w:hAnsi="Times New Roman"/>
          <w:sz w:val="24"/>
          <w:szCs w:val="24"/>
          <w:lang w:val="en-US" w:eastAsia="zh-CN"/>
        </w:rPr>
        <w:t>show of virtue</w:t>
      </w:r>
      <w:r w:rsidR="00883755">
        <w:rPr>
          <w:rFonts w:ascii="Times New Roman" w:hAnsi="Times New Roman"/>
          <w:sz w:val="24"/>
          <w:szCs w:val="24"/>
          <w:lang w:val="en-US" w:eastAsia="zh-CN"/>
        </w:rPr>
        <w:t xml:space="preserve"> </w:t>
      </w:r>
      <w:r w:rsidR="00883755" w:rsidRPr="006B4D8D">
        <w:rPr>
          <w:rFonts w:ascii="Times New Roman" w:hAnsi="Times New Roman"/>
          <w:sz w:val="24"/>
          <w:szCs w:val="24"/>
          <w:lang w:val="en-US" w:eastAsia="zh-CN"/>
        </w:rPr>
        <w:t>[</w:t>
      </w:r>
      <w:r w:rsidR="00883755">
        <w:rPr>
          <w:rFonts w:ascii="Times New Roman" w:hAnsi="Times New Roman"/>
          <w:sz w:val="24"/>
          <w:szCs w:val="24"/>
          <w:lang w:val="en-US" w:eastAsia="zh-CN"/>
        </w:rPr>
        <w:t>sharing technology and knowledge</w:t>
      </w:r>
      <w:r w:rsidR="00234875">
        <w:rPr>
          <w:rFonts w:ascii="Times New Roman" w:hAnsi="Times New Roman"/>
          <w:sz w:val="24"/>
          <w:szCs w:val="24"/>
          <w:lang w:val="en-US" w:eastAsia="zh-CN"/>
        </w:rPr>
        <w:t xml:space="preserve"> with China</w:t>
      </w:r>
      <w:r w:rsidR="00883755">
        <w:rPr>
          <w:rFonts w:ascii="Times New Roman" w:hAnsi="Times New Roman"/>
          <w:sz w:val="24"/>
          <w:szCs w:val="24"/>
          <w:lang w:val="en-US" w:eastAsia="zh-CN"/>
        </w:rPr>
        <w:t>, R.W</w:t>
      </w:r>
      <w:r w:rsidR="00883755" w:rsidRPr="006B4D8D">
        <w:rPr>
          <w:rFonts w:ascii="Times New Roman" w:hAnsi="Times New Roman"/>
          <w:sz w:val="24"/>
          <w:szCs w:val="24"/>
          <w:lang w:val="en-US" w:eastAsia="zh-CN"/>
        </w:rPr>
        <w:t>]</w:t>
      </w:r>
      <w:r w:rsidRPr="006B4D8D">
        <w:rPr>
          <w:rFonts w:ascii="Times New Roman" w:hAnsi="Times New Roman"/>
          <w:sz w:val="24"/>
          <w:szCs w:val="24"/>
          <w:lang w:val="en-US" w:eastAsia="zh-CN"/>
        </w:rPr>
        <w:t xml:space="preserve"> was the beginning of disaster will come too late.</w:t>
      </w:r>
    </w:p>
    <w:p w:rsidR="009F2949" w:rsidRPr="006B4D8D" w:rsidRDefault="009F2949" w:rsidP="009F2949">
      <w:pPr>
        <w:autoSpaceDE w:val="0"/>
        <w:autoSpaceDN w:val="0"/>
        <w:adjustRightInd w:val="0"/>
        <w:spacing w:after="0"/>
        <w:ind w:left="851" w:right="985"/>
        <w:rPr>
          <w:rFonts w:ascii="Times New Roman" w:hAnsi="Times New Roman"/>
          <w:sz w:val="24"/>
          <w:szCs w:val="24"/>
          <w:lang w:val="en-US" w:eastAsia="zh-CN"/>
        </w:rPr>
      </w:pPr>
      <w:r w:rsidRPr="006B4D8D">
        <w:rPr>
          <w:rFonts w:ascii="Times New Roman" w:hAnsi="Times New Roman"/>
          <w:sz w:val="24"/>
          <w:szCs w:val="24"/>
          <w:lang w:val="en-US" w:eastAsia="zh-CN"/>
        </w:rPr>
        <w:lastRenderedPageBreak/>
        <w:t xml:space="preserve">Alas, such a Frankenstein monster is a most sophisticated machine. If one is aware of this, there is nothing to be afraid of. If, however, China with its rich resources and masses of people makes use of Western methods to make trouble for the people in the West, the damage it will do to Europe will be </w:t>
      </w:r>
      <w:r>
        <w:rPr>
          <w:rFonts w:ascii="Times New Roman" w:hAnsi="Times New Roman"/>
          <w:sz w:val="24"/>
          <w:szCs w:val="24"/>
          <w:lang w:val="en-US" w:eastAsia="zh-CN"/>
        </w:rPr>
        <w:t>truly</w:t>
      </w:r>
      <w:r w:rsidRPr="006B4D8D">
        <w:rPr>
          <w:rFonts w:ascii="Times New Roman" w:hAnsi="Times New Roman"/>
          <w:sz w:val="24"/>
          <w:szCs w:val="24"/>
          <w:lang w:val="en-US" w:eastAsia="zh-CN"/>
        </w:rPr>
        <w:t xml:space="preserve"> something to be afraid of, quite incomparable even to a Frankenstein monster.</w:t>
      </w:r>
      <w:r w:rsidRPr="006B4D8D">
        <w:rPr>
          <w:rStyle w:val="FootnoteReference"/>
          <w:rFonts w:ascii="Times New Roman" w:hAnsi="Times New Roman"/>
          <w:sz w:val="24"/>
          <w:szCs w:val="24"/>
          <w:lang w:val="en-US" w:eastAsia="zh-CN"/>
        </w:rPr>
        <w:footnoteReference w:id="128"/>
      </w:r>
    </w:p>
    <w:p w:rsidR="005B1796" w:rsidRDefault="005B1796" w:rsidP="005B1796">
      <w:pPr>
        <w:autoSpaceDE w:val="0"/>
        <w:autoSpaceDN w:val="0"/>
        <w:adjustRightInd w:val="0"/>
        <w:spacing w:after="0"/>
        <w:rPr>
          <w:rFonts w:ascii="Times New Roman" w:hAnsi="Times New Roman"/>
          <w:sz w:val="24"/>
          <w:szCs w:val="24"/>
          <w:lang w:val="en-US" w:eastAsia="zh-CN"/>
        </w:rPr>
      </w:pPr>
      <w:r w:rsidRPr="0072253E">
        <w:rPr>
          <w:rFonts w:ascii="Times New Roman" w:hAnsi="Times New Roman"/>
          <w:sz w:val="24"/>
          <w:szCs w:val="24"/>
          <w:lang w:val="en-US" w:eastAsia="zh-CN"/>
        </w:rPr>
        <w:t>Frankenstein</w:t>
      </w:r>
      <w:r>
        <w:rPr>
          <w:rFonts w:ascii="Times New Roman" w:hAnsi="Times New Roman"/>
          <w:sz w:val="24"/>
          <w:szCs w:val="24"/>
          <w:lang w:val="en-US" w:eastAsia="zh-CN"/>
        </w:rPr>
        <w:t>’s</w:t>
      </w:r>
      <w:r w:rsidRPr="0072253E">
        <w:rPr>
          <w:rFonts w:ascii="Times New Roman" w:hAnsi="Times New Roman"/>
          <w:sz w:val="24"/>
          <w:szCs w:val="24"/>
          <w:lang w:val="en-US" w:eastAsia="zh-CN"/>
        </w:rPr>
        <w:t xml:space="preserve"> monster was a common rhetorical trope in the 19</w:t>
      </w:r>
      <w:r w:rsidRPr="0072253E">
        <w:rPr>
          <w:rFonts w:ascii="Times New Roman" w:hAnsi="Times New Roman"/>
          <w:sz w:val="24"/>
          <w:szCs w:val="24"/>
          <w:vertAlign w:val="superscript"/>
          <w:lang w:val="en-US" w:eastAsia="zh-CN"/>
        </w:rPr>
        <w:t>th</w:t>
      </w:r>
      <w:r w:rsidRPr="00952EA6">
        <w:rPr>
          <w:rFonts w:ascii="Times New Roman" w:hAnsi="Times New Roman"/>
          <w:sz w:val="24"/>
          <w:szCs w:val="24"/>
          <w:lang w:val="en-US" w:eastAsia="zh-CN"/>
        </w:rPr>
        <w:t xml:space="preserve"> century </w:t>
      </w:r>
      <w:r>
        <w:rPr>
          <w:rFonts w:ascii="Times New Roman" w:hAnsi="Times New Roman"/>
          <w:sz w:val="24"/>
          <w:szCs w:val="24"/>
          <w:lang w:val="en-US" w:eastAsia="zh-CN"/>
        </w:rPr>
        <w:t>English-speaking world</w:t>
      </w:r>
      <w:r w:rsidRPr="00952EA6">
        <w:rPr>
          <w:rFonts w:ascii="Times New Roman" w:hAnsi="Times New Roman"/>
          <w:sz w:val="24"/>
          <w:szCs w:val="24"/>
          <w:lang w:val="en-US" w:eastAsia="zh-CN"/>
        </w:rPr>
        <w:t xml:space="preserve">. The creator of this artificial human giant was its first victim and </w:t>
      </w:r>
      <w:r>
        <w:rPr>
          <w:rFonts w:ascii="Times New Roman" w:hAnsi="Times New Roman"/>
          <w:sz w:val="24"/>
          <w:szCs w:val="24"/>
          <w:lang w:val="en-US" w:eastAsia="zh-CN"/>
        </w:rPr>
        <w:t xml:space="preserve">he </w:t>
      </w:r>
      <w:r w:rsidRPr="00952EA6">
        <w:rPr>
          <w:rFonts w:ascii="Times New Roman" w:hAnsi="Times New Roman"/>
          <w:sz w:val="24"/>
          <w:szCs w:val="24"/>
          <w:lang w:val="en-US" w:eastAsia="zh-CN"/>
        </w:rPr>
        <w:t>eventually set out in pursuit of his creation to put an end to it.</w:t>
      </w:r>
      <w:r>
        <w:rPr>
          <w:rFonts w:ascii="Times New Roman" w:hAnsi="Times New Roman"/>
          <w:sz w:val="24"/>
          <w:szCs w:val="24"/>
          <w:lang w:val="en-US" w:eastAsia="zh-CN"/>
        </w:rPr>
        <w:t xml:space="preserve"> In time, the Frankenstein metaphor became an analytical tool to discuss self-regulatory systems (such as organisms) that maximize their own impulses (such as the killing instincts Dr. Frankenstein implanted into his creation by giving it the head of an executed murderer). These “monsters” usually lacked any regard for </w:t>
      </w:r>
      <w:r w:rsidRPr="005E61B8">
        <w:rPr>
          <w:rFonts w:ascii="Times New Roman" w:hAnsi="Times New Roman"/>
          <w:sz w:val="24"/>
          <w:szCs w:val="24"/>
          <w:lang w:val="en-US" w:eastAsia="zh-CN"/>
        </w:rPr>
        <w:t>consequences</w:t>
      </w:r>
      <w:r>
        <w:rPr>
          <w:rFonts w:ascii="Times New Roman" w:hAnsi="Times New Roman"/>
          <w:sz w:val="24"/>
          <w:szCs w:val="24"/>
          <w:lang w:val="en-US" w:eastAsia="zh-CN"/>
        </w:rPr>
        <w:t xml:space="preserve"> of their actions, although Dr. Frankenstein did try to instill some civilizational elements into his creation by making him read Goethe’s </w:t>
      </w:r>
      <w:r w:rsidRPr="001674A0">
        <w:rPr>
          <w:rFonts w:ascii="Times New Roman" w:hAnsi="Times New Roman"/>
          <w:i/>
          <w:sz w:val="24"/>
          <w:szCs w:val="24"/>
          <w:lang w:val="en-US" w:eastAsia="zh-CN"/>
        </w:rPr>
        <w:t>Sufferings of Young Werther</w:t>
      </w:r>
      <w:r>
        <w:rPr>
          <w:rFonts w:ascii="Times New Roman" w:hAnsi="Times New Roman"/>
          <w:sz w:val="24"/>
          <w:szCs w:val="24"/>
          <w:lang w:val="en-US" w:eastAsia="zh-CN"/>
        </w:rPr>
        <w:t xml:space="preserve">. This complex and powerful simile was used to analyze the workings of political entities, markets, and, above all, of science, all of which have no in-built civilizational restraint. </w:t>
      </w:r>
    </w:p>
    <w:p w:rsidR="005B1796" w:rsidRDefault="005B1796" w:rsidP="005B1796">
      <w:pPr>
        <w:autoSpaceDE w:val="0"/>
        <w:autoSpaceDN w:val="0"/>
        <w:adjustRightInd w:val="0"/>
        <w:spacing w:after="0"/>
        <w:rPr>
          <w:rFonts w:ascii="Times New Roman" w:hAnsi="Times New Roman"/>
          <w:sz w:val="24"/>
          <w:szCs w:val="24"/>
          <w:lang w:val="en-US" w:eastAsia="zh-CN"/>
        </w:rPr>
      </w:pPr>
    </w:p>
    <w:p w:rsidR="005B1796" w:rsidRDefault="005B1796" w:rsidP="005B1796">
      <w:pPr>
        <w:autoSpaceDE w:val="0"/>
        <w:autoSpaceDN w:val="0"/>
        <w:adjustRightInd w:val="0"/>
        <w:spacing w:after="0"/>
        <w:rPr>
          <w:rFonts w:ascii="Times New Roman" w:hAnsi="Times New Roman"/>
          <w:sz w:val="24"/>
          <w:szCs w:val="24"/>
          <w:lang w:val="en-US" w:eastAsia="zh-CN"/>
        </w:rPr>
      </w:pPr>
      <w:r>
        <w:rPr>
          <w:rFonts w:ascii="Times New Roman" w:hAnsi="Times New Roman"/>
          <w:sz w:val="24"/>
          <w:szCs w:val="24"/>
          <w:lang w:val="en-US" w:eastAsia="zh-CN"/>
        </w:rPr>
        <w:t xml:space="preserve">Soon after its publication, Wolseley’s assessment of the Chinese potential evoked direct critical responses. The summary of the </w:t>
      </w:r>
      <w:r w:rsidRPr="00E97D59">
        <w:rPr>
          <w:rFonts w:ascii="Times New Roman" w:hAnsi="Times New Roman"/>
          <w:i/>
          <w:sz w:val="24"/>
          <w:szCs w:val="24"/>
          <w:lang w:val="en-US" w:eastAsia="zh-CN"/>
        </w:rPr>
        <w:t>Cosmopolitan</w:t>
      </w:r>
      <w:r>
        <w:rPr>
          <w:rFonts w:ascii="Times New Roman" w:hAnsi="Times New Roman"/>
          <w:sz w:val="24"/>
          <w:szCs w:val="24"/>
          <w:lang w:val="en-US" w:eastAsia="zh-CN"/>
        </w:rPr>
        <w:t xml:space="preserve"> article in </w:t>
      </w:r>
      <w:r w:rsidRPr="00E97D59">
        <w:rPr>
          <w:rFonts w:ascii="Times New Roman" w:hAnsi="Times New Roman"/>
          <w:i/>
          <w:sz w:val="24"/>
          <w:szCs w:val="24"/>
          <w:lang w:val="en-US" w:eastAsia="zh-CN"/>
        </w:rPr>
        <w:t>The Sun</w:t>
      </w:r>
      <w:r>
        <w:rPr>
          <w:rFonts w:ascii="Times New Roman" w:hAnsi="Times New Roman"/>
          <w:sz w:val="24"/>
          <w:szCs w:val="24"/>
          <w:lang w:val="en-US" w:eastAsia="zh-CN"/>
        </w:rPr>
        <w:t xml:space="preserve"> (Baltimore) in 1895 ended on an ominous note. The author argued that given British commercial interests in </w:t>
      </w:r>
      <w:smartTag w:uri="urn:schemas-microsoft-com:office:smarttags" w:element="country-region">
        <w:r>
          <w:rPr>
            <w:rFonts w:ascii="Times New Roman" w:hAnsi="Times New Roman"/>
            <w:sz w:val="24"/>
            <w:szCs w:val="24"/>
            <w:lang w:val="en-US" w:eastAsia="zh-CN"/>
          </w:rPr>
          <w:t>China</w:t>
        </w:r>
      </w:smartTag>
      <w:r>
        <w:rPr>
          <w:rFonts w:ascii="Times New Roman" w:hAnsi="Times New Roman"/>
          <w:sz w:val="24"/>
          <w:szCs w:val="24"/>
          <w:lang w:val="en-US" w:eastAsia="zh-CN"/>
        </w:rPr>
        <w:t>, which Wolseley</w:t>
      </w:r>
      <w:r w:rsidRPr="00F32DD0">
        <w:rPr>
          <w:rFonts w:ascii="Times New Roman" w:hAnsi="Times New Roman"/>
          <w:sz w:val="24"/>
          <w:szCs w:val="24"/>
          <w:lang w:val="en-US" w:eastAsia="zh-CN"/>
        </w:rPr>
        <w:t xml:space="preserve"> </w:t>
      </w:r>
      <w:r>
        <w:rPr>
          <w:rFonts w:ascii="Times New Roman" w:hAnsi="Times New Roman"/>
          <w:sz w:val="24"/>
          <w:szCs w:val="24"/>
          <w:lang w:val="en-US" w:eastAsia="zh-CN"/>
        </w:rPr>
        <w:t xml:space="preserve">had highlighted, </w:t>
      </w:r>
      <w:smartTag w:uri="urn:schemas-microsoft-com:office:smarttags" w:element="country-region">
        <w:smartTag w:uri="urn:schemas-microsoft-com:office:smarttags" w:element="place">
          <w:r>
            <w:rPr>
              <w:rFonts w:ascii="Times New Roman" w:hAnsi="Times New Roman"/>
              <w:sz w:val="24"/>
              <w:szCs w:val="24"/>
              <w:lang w:val="en-US" w:eastAsia="zh-CN"/>
            </w:rPr>
            <w:t>Britain</w:t>
          </w:r>
        </w:smartTag>
      </w:smartTag>
      <w:r>
        <w:rPr>
          <w:rFonts w:ascii="Times New Roman" w:hAnsi="Times New Roman"/>
          <w:sz w:val="24"/>
          <w:szCs w:val="24"/>
          <w:lang w:val="en-US" w:eastAsia="zh-CN"/>
        </w:rPr>
        <w:t xml:space="preserve"> might ultimately contribute to its own demise:</w:t>
      </w:r>
    </w:p>
    <w:p w:rsidR="005B1796" w:rsidRDefault="005B1796" w:rsidP="005B1796">
      <w:pPr>
        <w:autoSpaceDE w:val="0"/>
        <w:autoSpaceDN w:val="0"/>
        <w:adjustRightInd w:val="0"/>
        <w:spacing w:after="0"/>
        <w:rPr>
          <w:rFonts w:ascii="Times New Roman" w:hAnsi="Times New Roman"/>
          <w:sz w:val="24"/>
          <w:szCs w:val="24"/>
          <w:lang w:val="en-US" w:eastAsia="zh-CN"/>
        </w:rPr>
      </w:pPr>
    </w:p>
    <w:p w:rsidR="005B1796" w:rsidRDefault="005B1796" w:rsidP="005B1796">
      <w:pPr>
        <w:autoSpaceDE w:val="0"/>
        <w:autoSpaceDN w:val="0"/>
        <w:adjustRightInd w:val="0"/>
        <w:spacing w:after="0"/>
        <w:ind w:left="851" w:right="651"/>
        <w:rPr>
          <w:rFonts w:ascii="Times New Roman" w:hAnsi="Times New Roman"/>
          <w:sz w:val="24"/>
          <w:szCs w:val="24"/>
          <w:lang w:val="en-US" w:eastAsia="zh-CN"/>
        </w:rPr>
      </w:pPr>
      <w:r>
        <w:rPr>
          <w:rFonts w:ascii="Times New Roman" w:hAnsi="Times New Roman"/>
          <w:sz w:val="24"/>
          <w:szCs w:val="24"/>
          <w:lang w:val="en-US" w:eastAsia="zh-CN"/>
        </w:rPr>
        <w:t xml:space="preserve">The drift of English feeling on this subject is clearly revealed in Lord Wolseley’s article, and it seems pretty certain that </w:t>
      </w:r>
      <w:smartTag w:uri="urn:schemas-microsoft-com:office:smarttags" w:element="country-region">
        <w:smartTag w:uri="urn:schemas-microsoft-com:office:smarttags" w:element="place">
          <w:r>
            <w:rPr>
              <w:rFonts w:ascii="Times New Roman" w:hAnsi="Times New Roman"/>
              <w:sz w:val="24"/>
              <w:szCs w:val="24"/>
              <w:lang w:val="en-US" w:eastAsia="zh-CN"/>
            </w:rPr>
            <w:t>China</w:t>
          </w:r>
        </w:smartTag>
      </w:smartTag>
      <w:r>
        <w:rPr>
          <w:rFonts w:ascii="Times New Roman" w:hAnsi="Times New Roman"/>
          <w:sz w:val="24"/>
          <w:szCs w:val="24"/>
          <w:lang w:val="en-US" w:eastAsia="zh-CN"/>
        </w:rPr>
        <w:t xml:space="preserve"> would not have to call very loudly to secure the good offices of Englishmen in developing her military strength. But after all, might it not prove a dangerous undertaking and result in the end in the creation of a national Frankenstein, carrying ruin to the interests of its creator, as well as to those of others?</w:t>
      </w:r>
      <w:r>
        <w:rPr>
          <w:rStyle w:val="FootnoteReference"/>
          <w:rFonts w:ascii="Times New Roman" w:hAnsi="Times New Roman"/>
          <w:sz w:val="24"/>
          <w:szCs w:val="24"/>
          <w:lang w:val="en-US" w:eastAsia="zh-CN"/>
        </w:rPr>
        <w:footnoteReference w:id="129"/>
      </w:r>
    </w:p>
    <w:p w:rsidR="005B1796" w:rsidRDefault="005B1796" w:rsidP="005B1796">
      <w:pPr>
        <w:autoSpaceDE w:val="0"/>
        <w:autoSpaceDN w:val="0"/>
        <w:adjustRightInd w:val="0"/>
        <w:spacing w:after="0"/>
        <w:rPr>
          <w:rFonts w:ascii="Times New Roman" w:hAnsi="Times New Roman"/>
          <w:sz w:val="24"/>
          <w:szCs w:val="24"/>
          <w:lang w:val="en-US" w:eastAsia="zh-CN"/>
        </w:rPr>
      </w:pPr>
    </w:p>
    <w:p w:rsidR="005B1796" w:rsidRDefault="005B1796" w:rsidP="005B1796">
      <w:pPr>
        <w:autoSpaceDE w:val="0"/>
        <w:autoSpaceDN w:val="0"/>
        <w:adjustRightInd w:val="0"/>
        <w:spacing w:after="0"/>
        <w:rPr>
          <w:rFonts w:ascii="Times New Roman" w:hAnsi="Times New Roman"/>
          <w:sz w:val="24"/>
          <w:szCs w:val="24"/>
          <w:lang w:val="en-US" w:eastAsia="zh-CN"/>
        </w:rPr>
      </w:pPr>
      <w:r>
        <w:rPr>
          <w:rFonts w:ascii="Times New Roman" w:hAnsi="Times New Roman"/>
          <w:sz w:val="24"/>
          <w:szCs w:val="24"/>
          <w:lang w:val="en-US" w:eastAsia="zh-CN"/>
        </w:rPr>
        <w:t xml:space="preserve">In </w:t>
      </w:r>
      <w:smartTag w:uri="urn:schemas-microsoft-com:office:smarttags" w:element="country-region">
        <w:smartTag w:uri="urn:schemas-microsoft-com:office:smarttags" w:element="place">
          <w:r>
            <w:rPr>
              <w:rFonts w:ascii="Times New Roman" w:hAnsi="Times New Roman"/>
              <w:sz w:val="24"/>
              <w:szCs w:val="24"/>
              <w:lang w:val="en-US" w:eastAsia="zh-CN"/>
            </w:rPr>
            <w:t>Great Britain</w:t>
          </w:r>
        </w:smartTag>
      </w:smartTag>
      <w:r>
        <w:rPr>
          <w:rFonts w:ascii="Times New Roman" w:hAnsi="Times New Roman"/>
          <w:sz w:val="24"/>
          <w:szCs w:val="24"/>
          <w:lang w:val="en-US" w:eastAsia="zh-CN"/>
        </w:rPr>
        <w:t xml:space="preserve">, the China/Frankenstein link was far from unique to the article translated in the </w:t>
      </w:r>
      <w:r w:rsidRPr="00DB5EB6">
        <w:rPr>
          <w:rFonts w:ascii="Times New Roman" w:hAnsi="Times New Roman"/>
          <w:i/>
          <w:sz w:val="24"/>
          <w:szCs w:val="24"/>
          <w:lang w:val="en-US" w:eastAsia="zh-CN"/>
        </w:rPr>
        <w:t>Guowen bao</w:t>
      </w:r>
      <w:r>
        <w:rPr>
          <w:rFonts w:ascii="Times New Roman" w:hAnsi="Times New Roman"/>
          <w:sz w:val="24"/>
          <w:szCs w:val="24"/>
          <w:lang w:val="en-US" w:eastAsia="zh-CN"/>
        </w:rPr>
        <w:t xml:space="preserve">. In September 1898, the </w:t>
      </w:r>
      <w:smartTag w:uri="urn:schemas-microsoft-com:office:smarttags" w:element="City">
        <w:smartTag w:uri="urn:schemas-microsoft-com:office:smarttags" w:element="place">
          <w:r>
            <w:rPr>
              <w:rFonts w:ascii="Times New Roman" w:hAnsi="Times New Roman"/>
              <w:sz w:val="24"/>
              <w:szCs w:val="24"/>
              <w:lang w:val="en-US" w:eastAsia="zh-CN"/>
            </w:rPr>
            <w:t>London</w:t>
          </w:r>
        </w:smartTag>
      </w:smartTag>
      <w:r>
        <w:rPr>
          <w:rFonts w:ascii="Times New Roman" w:hAnsi="Times New Roman"/>
          <w:sz w:val="24"/>
          <w:szCs w:val="24"/>
          <w:lang w:val="en-US" w:eastAsia="zh-CN"/>
        </w:rPr>
        <w:t xml:space="preserve"> </w:t>
      </w:r>
      <w:r w:rsidRPr="00DB5EB6">
        <w:rPr>
          <w:rFonts w:ascii="Times New Roman" w:hAnsi="Times New Roman"/>
          <w:i/>
          <w:sz w:val="24"/>
          <w:szCs w:val="24"/>
          <w:lang w:val="en-US" w:eastAsia="zh-CN"/>
        </w:rPr>
        <w:t>Times</w:t>
      </w:r>
      <w:r>
        <w:rPr>
          <w:rFonts w:ascii="Times New Roman" w:hAnsi="Times New Roman"/>
          <w:sz w:val="24"/>
          <w:szCs w:val="24"/>
          <w:lang w:val="en-US" w:eastAsia="zh-CN"/>
        </w:rPr>
        <w:t xml:space="preserve"> reported in an article on the annual meeting of the British Association. After a lecture about the wealth of mineral resources in China, which could—the low cost of labor notwithstanding—be extracted at an acceptable cost only by greatly developing river transport, the president of the section—possibly in an indirect reference to the article from January of the same year—pointed out:</w:t>
      </w:r>
    </w:p>
    <w:p w:rsidR="005B1796" w:rsidRDefault="005B1796" w:rsidP="005B1796">
      <w:pPr>
        <w:autoSpaceDE w:val="0"/>
        <w:autoSpaceDN w:val="0"/>
        <w:adjustRightInd w:val="0"/>
        <w:spacing w:after="0"/>
        <w:rPr>
          <w:rFonts w:ascii="Times New Roman" w:hAnsi="Times New Roman"/>
          <w:sz w:val="24"/>
          <w:szCs w:val="24"/>
          <w:lang w:val="en-US" w:eastAsia="zh-CN"/>
        </w:rPr>
      </w:pPr>
    </w:p>
    <w:p w:rsidR="005B1796" w:rsidRDefault="005B1796" w:rsidP="005B1796">
      <w:pPr>
        <w:autoSpaceDE w:val="0"/>
        <w:autoSpaceDN w:val="0"/>
        <w:adjustRightInd w:val="0"/>
        <w:spacing w:after="0"/>
        <w:ind w:left="851" w:right="651"/>
        <w:rPr>
          <w:rFonts w:ascii="Times New Roman" w:hAnsi="Times New Roman"/>
          <w:sz w:val="24"/>
          <w:szCs w:val="24"/>
          <w:lang w:val="en-US" w:eastAsia="zh-CN"/>
        </w:rPr>
      </w:pPr>
      <w:r>
        <w:rPr>
          <w:rFonts w:ascii="Times New Roman" w:hAnsi="Times New Roman"/>
          <w:sz w:val="24"/>
          <w:szCs w:val="24"/>
          <w:lang w:val="en-US" w:eastAsia="zh-CN"/>
        </w:rPr>
        <w:lastRenderedPageBreak/>
        <w:t xml:space="preserve">But there was another point in connexion with the development of </w:t>
      </w:r>
      <w:smartTag w:uri="urn:schemas-microsoft-com:office:smarttags" w:element="country-region">
        <w:smartTag w:uri="urn:schemas-microsoft-com:office:smarttags" w:element="place">
          <w:r>
            <w:rPr>
              <w:rFonts w:ascii="Times New Roman" w:hAnsi="Times New Roman"/>
              <w:sz w:val="24"/>
              <w:szCs w:val="24"/>
              <w:lang w:val="en-US" w:eastAsia="zh-CN"/>
            </w:rPr>
            <w:t>China</w:t>
          </w:r>
        </w:smartTag>
      </w:smartTag>
      <w:r>
        <w:rPr>
          <w:rFonts w:ascii="Times New Roman" w:hAnsi="Times New Roman"/>
          <w:sz w:val="24"/>
          <w:szCs w:val="24"/>
          <w:lang w:val="en-US" w:eastAsia="zh-CN"/>
        </w:rPr>
        <w:t xml:space="preserve">, and that was by urging on the development of that country, we might, perhaps, be raising a Frankenstein. </w:t>
      </w:r>
      <w:smartTag w:uri="urn:schemas-microsoft-com:office:smarttags" w:element="country-region">
        <w:r>
          <w:rPr>
            <w:rFonts w:ascii="Times New Roman" w:hAnsi="Times New Roman"/>
            <w:sz w:val="24"/>
            <w:szCs w:val="24"/>
            <w:lang w:val="en-US" w:eastAsia="zh-CN"/>
          </w:rPr>
          <w:t>China</w:t>
        </w:r>
      </w:smartTag>
      <w:r>
        <w:rPr>
          <w:rFonts w:ascii="Times New Roman" w:hAnsi="Times New Roman"/>
          <w:sz w:val="24"/>
          <w:szCs w:val="24"/>
          <w:lang w:val="en-US" w:eastAsia="zh-CN"/>
        </w:rPr>
        <w:t xml:space="preserve"> might become the great manufacturer of the world, and we might take the place of </w:t>
      </w:r>
      <w:smartTag w:uri="urn:schemas-microsoft-com:office:smarttags" w:element="country-region">
        <w:smartTag w:uri="urn:schemas-microsoft-com:office:smarttags" w:element="place">
          <w:r>
            <w:rPr>
              <w:rFonts w:ascii="Times New Roman" w:hAnsi="Times New Roman"/>
              <w:sz w:val="24"/>
              <w:szCs w:val="24"/>
              <w:lang w:val="en-US" w:eastAsia="zh-CN"/>
            </w:rPr>
            <w:t>China</w:t>
          </w:r>
        </w:smartTag>
      </w:smartTag>
      <w:r>
        <w:rPr>
          <w:rFonts w:ascii="Times New Roman" w:hAnsi="Times New Roman"/>
          <w:sz w:val="24"/>
          <w:szCs w:val="24"/>
          <w:lang w:val="en-US" w:eastAsia="zh-CN"/>
        </w:rPr>
        <w:t>, so that they would supply us instead of our supplying them.</w:t>
      </w:r>
      <w:r>
        <w:rPr>
          <w:rStyle w:val="FootnoteReference"/>
          <w:rFonts w:ascii="Times New Roman" w:hAnsi="Times New Roman"/>
          <w:sz w:val="24"/>
          <w:szCs w:val="24"/>
          <w:lang w:val="en-US" w:eastAsia="zh-CN"/>
        </w:rPr>
        <w:footnoteReference w:id="130"/>
      </w:r>
    </w:p>
    <w:p w:rsidR="005B1796" w:rsidRDefault="005B1796" w:rsidP="005B1796">
      <w:pPr>
        <w:autoSpaceDE w:val="0"/>
        <w:autoSpaceDN w:val="0"/>
        <w:adjustRightInd w:val="0"/>
        <w:spacing w:after="0"/>
        <w:rPr>
          <w:rFonts w:ascii="Times New Roman" w:hAnsi="Times New Roman"/>
          <w:sz w:val="24"/>
          <w:szCs w:val="24"/>
          <w:lang w:val="en-US" w:eastAsia="zh-CN"/>
        </w:rPr>
      </w:pPr>
    </w:p>
    <w:p w:rsidR="005B1796" w:rsidRDefault="005B1796" w:rsidP="005B1796">
      <w:pPr>
        <w:autoSpaceDE w:val="0"/>
        <w:autoSpaceDN w:val="0"/>
        <w:adjustRightInd w:val="0"/>
        <w:spacing w:after="0"/>
        <w:rPr>
          <w:rFonts w:ascii="Times New Roman" w:hAnsi="Times New Roman"/>
          <w:sz w:val="24"/>
          <w:szCs w:val="24"/>
          <w:lang w:val="en-US" w:eastAsia="zh-CN"/>
        </w:rPr>
      </w:pPr>
      <w:r>
        <w:rPr>
          <w:rFonts w:ascii="Times New Roman" w:hAnsi="Times New Roman"/>
          <w:sz w:val="24"/>
          <w:szCs w:val="24"/>
          <w:lang w:val="en-US" w:eastAsia="zh-CN"/>
        </w:rPr>
        <w:t>Wolseley’s “China and Japan” and the nervous reactions quoted here are fine examples of the mix of the West’s self-confident superiority and the anxious helplessness felt even in Britain that its asymmetric advantages were finite and that there was nothing much that could be done about a coming shift in their balance. This helplessness is visible in the course of action proposed. Neither Wolseley nor the author</w:t>
      </w:r>
      <w:r w:rsidR="00B76014">
        <w:rPr>
          <w:rFonts w:ascii="Times New Roman" w:hAnsi="Times New Roman"/>
          <w:sz w:val="24"/>
          <w:szCs w:val="24"/>
          <w:lang w:val="en-US" w:eastAsia="zh-CN"/>
        </w:rPr>
        <w:t>s</w:t>
      </w:r>
      <w:r>
        <w:rPr>
          <w:rFonts w:ascii="Times New Roman" w:hAnsi="Times New Roman"/>
          <w:sz w:val="24"/>
          <w:szCs w:val="24"/>
          <w:lang w:val="en-US" w:eastAsia="zh-CN"/>
        </w:rPr>
        <w:t xml:space="preserve"> of the other articles advocate a colonization of China; at best they caution of the possible effects of Chinese access to modern knowledge. Wolseley comes out in favor of </w:t>
      </w:r>
      <w:smartTag w:uri="urn:schemas-microsoft-com:office:smarttags" w:element="country-region">
        <w:r>
          <w:rPr>
            <w:rFonts w:ascii="Times New Roman" w:hAnsi="Times New Roman"/>
            <w:sz w:val="24"/>
            <w:szCs w:val="24"/>
            <w:lang w:val="en-US" w:eastAsia="zh-CN"/>
          </w:rPr>
          <w:t>Britain</w:t>
        </w:r>
      </w:smartTag>
      <w:r>
        <w:rPr>
          <w:rFonts w:ascii="Times New Roman" w:hAnsi="Times New Roman"/>
          <w:sz w:val="24"/>
          <w:szCs w:val="24"/>
          <w:lang w:val="en-US" w:eastAsia="zh-CN"/>
        </w:rPr>
        <w:t xml:space="preserve"> supporting </w:t>
      </w:r>
      <w:smartTag w:uri="urn:schemas-microsoft-com:office:smarttags" w:element="country-region">
        <w:smartTag w:uri="urn:schemas-microsoft-com:office:smarttags" w:element="place">
          <w:r>
            <w:rPr>
              <w:rFonts w:ascii="Times New Roman" w:hAnsi="Times New Roman"/>
              <w:sz w:val="24"/>
              <w:szCs w:val="24"/>
              <w:lang w:val="en-US" w:eastAsia="zh-CN"/>
            </w:rPr>
            <w:t>China</w:t>
          </w:r>
        </w:smartTag>
      </w:smartTag>
      <w:r>
        <w:rPr>
          <w:rFonts w:ascii="Times New Roman" w:hAnsi="Times New Roman"/>
          <w:sz w:val="24"/>
          <w:szCs w:val="24"/>
          <w:lang w:val="en-US" w:eastAsia="zh-CN"/>
        </w:rPr>
        <w:t xml:space="preserve">’s modernization, including its military modernization. The American voice from the </w:t>
      </w:r>
      <w:r w:rsidRPr="0043573D">
        <w:rPr>
          <w:rFonts w:ascii="Times New Roman" w:hAnsi="Times New Roman"/>
          <w:i/>
          <w:sz w:val="24"/>
          <w:szCs w:val="24"/>
          <w:lang w:val="en-US" w:eastAsia="zh-CN"/>
        </w:rPr>
        <w:t>Baltimore Sun</w:t>
      </w:r>
      <w:r>
        <w:rPr>
          <w:rFonts w:ascii="Times New Roman" w:hAnsi="Times New Roman"/>
          <w:sz w:val="24"/>
          <w:szCs w:val="24"/>
          <w:lang w:val="en-US" w:eastAsia="zh-CN"/>
        </w:rPr>
        <w:t xml:space="preserve">, however, sees a blunt British interest at work that disregards the possible outcome not only for itself but also for others. The article translated in Yan Fu’s paper, and the comment quoted by </w:t>
      </w:r>
      <w:r w:rsidRPr="0043573D">
        <w:rPr>
          <w:rFonts w:ascii="Times New Roman" w:hAnsi="Times New Roman"/>
          <w:i/>
          <w:sz w:val="24"/>
          <w:szCs w:val="24"/>
          <w:lang w:val="en-US" w:eastAsia="zh-CN"/>
        </w:rPr>
        <w:t>The Times</w:t>
      </w:r>
      <w:r>
        <w:rPr>
          <w:rFonts w:ascii="Times New Roman" w:hAnsi="Times New Roman"/>
          <w:i/>
          <w:sz w:val="24"/>
          <w:szCs w:val="24"/>
          <w:lang w:val="en-US" w:eastAsia="zh-CN"/>
        </w:rPr>
        <w:t>,</w:t>
      </w:r>
      <w:r>
        <w:rPr>
          <w:rFonts w:ascii="Times New Roman" w:hAnsi="Times New Roman"/>
          <w:sz w:val="24"/>
          <w:szCs w:val="24"/>
          <w:lang w:val="en-US" w:eastAsia="zh-CN"/>
        </w:rPr>
        <w:t xml:space="preserve"> strongly and helplessly warn of the possible marginalization of </w:t>
      </w:r>
      <w:smartTag w:uri="urn:schemas-microsoft-com:office:smarttags" w:element="country-region">
        <w:smartTag w:uri="urn:schemas-microsoft-com:office:smarttags" w:element="place">
          <w:r>
            <w:rPr>
              <w:rFonts w:ascii="Times New Roman" w:hAnsi="Times New Roman"/>
              <w:sz w:val="24"/>
              <w:szCs w:val="24"/>
              <w:lang w:val="en-US" w:eastAsia="zh-CN"/>
            </w:rPr>
            <w:t>Britain</w:t>
          </w:r>
        </w:smartTag>
      </w:smartTag>
      <w:r>
        <w:rPr>
          <w:rFonts w:ascii="Times New Roman" w:hAnsi="Times New Roman"/>
          <w:sz w:val="24"/>
          <w:szCs w:val="24"/>
          <w:lang w:val="en-US" w:eastAsia="zh-CN"/>
        </w:rPr>
        <w:t xml:space="preserve"> and a host of domestic problems to boot. </w:t>
      </w:r>
    </w:p>
    <w:p w:rsidR="005B1796" w:rsidRDefault="005B1796" w:rsidP="005B1796">
      <w:pPr>
        <w:autoSpaceDE w:val="0"/>
        <w:autoSpaceDN w:val="0"/>
        <w:adjustRightInd w:val="0"/>
        <w:spacing w:after="0" w:line="240" w:lineRule="auto"/>
        <w:rPr>
          <w:rFonts w:ascii="Times New Roman" w:hAnsi="Times New Roman"/>
          <w:sz w:val="24"/>
          <w:szCs w:val="24"/>
          <w:lang w:val="en-US" w:eastAsia="zh-CN"/>
        </w:rPr>
      </w:pPr>
    </w:p>
    <w:p w:rsidR="005B1796" w:rsidRDefault="005B1796" w:rsidP="005B1796">
      <w:pPr>
        <w:autoSpaceDE w:val="0"/>
        <w:autoSpaceDN w:val="0"/>
        <w:adjustRightInd w:val="0"/>
        <w:spacing w:after="0"/>
        <w:rPr>
          <w:rFonts w:ascii="Times New Roman" w:hAnsi="Times New Roman"/>
          <w:sz w:val="24"/>
          <w:szCs w:val="24"/>
          <w:lang w:val="en-US" w:eastAsia="zh-CN"/>
        </w:rPr>
      </w:pPr>
      <w:r>
        <w:rPr>
          <w:rFonts w:ascii="Times New Roman" w:hAnsi="Times New Roman"/>
          <w:sz w:val="24"/>
          <w:szCs w:val="24"/>
          <w:lang w:val="en-US" w:eastAsia="zh-CN"/>
        </w:rPr>
        <w:t xml:space="preserve">At the same time, they are all intensely aware that the British competitors might draw other benefits from </w:t>
      </w:r>
      <w:smartTag w:uri="urn:schemas-microsoft-com:office:smarttags" w:element="country-region">
        <w:smartTag w:uri="urn:schemas-microsoft-com:office:smarttags" w:element="place">
          <w:r>
            <w:rPr>
              <w:rFonts w:ascii="Times New Roman" w:hAnsi="Times New Roman"/>
              <w:sz w:val="24"/>
              <w:szCs w:val="24"/>
              <w:lang w:val="en-US" w:eastAsia="zh-CN"/>
            </w:rPr>
            <w:t>China</w:t>
          </w:r>
        </w:smartTag>
      </w:smartTag>
      <w:r>
        <w:rPr>
          <w:rFonts w:ascii="Times New Roman" w:hAnsi="Times New Roman"/>
          <w:sz w:val="24"/>
          <w:szCs w:val="24"/>
          <w:lang w:val="en-US" w:eastAsia="zh-CN"/>
        </w:rPr>
        <w:t xml:space="preserve">’s sleep. A jocular remark by the German Kaiser about his future title of emperor of </w:t>
      </w:r>
      <w:smartTag w:uri="urn:schemas-microsoft-com:office:smarttags" w:element="country-region">
        <w:r>
          <w:rPr>
            <w:rFonts w:ascii="Times New Roman" w:hAnsi="Times New Roman"/>
            <w:sz w:val="24"/>
            <w:szCs w:val="24"/>
            <w:lang w:val="en-US" w:eastAsia="zh-CN"/>
          </w:rPr>
          <w:t>China</w:t>
        </w:r>
      </w:smartTag>
      <w:r>
        <w:rPr>
          <w:rFonts w:ascii="Times New Roman" w:hAnsi="Times New Roman"/>
          <w:sz w:val="24"/>
          <w:szCs w:val="24"/>
          <w:lang w:val="en-US" w:eastAsia="zh-CN"/>
        </w:rPr>
        <w:t xml:space="preserve"> led to floods of nervous commentary about a </w:t>
      </w:r>
      <w:smartTag w:uri="urn:schemas-microsoft-com:office:smarttags" w:element="place">
        <w:smartTag w:uri="urn:schemas-microsoft-com:office:smarttags" w:element="country-region">
          <w:r>
            <w:rPr>
              <w:rFonts w:ascii="Times New Roman" w:hAnsi="Times New Roman"/>
              <w:sz w:val="24"/>
              <w:szCs w:val="24"/>
              <w:lang w:val="en-US" w:eastAsia="zh-CN"/>
            </w:rPr>
            <w:t>China</w:t>
          </w:r>
        </w:smartTag>
      </w:smartTag>
      <w:r>
        <w:rPr>
          <w:rFonts w:ascii="Times New Roman" w:hAnsi="Times New Roman"/>
          <w:sz w:val="24"/>
          <w:szCs w:val="24"/>
          <w:lang w:val="en-US" w:eastAsia="zh-CN"/>
        </w:rPr>
        <w:t xml:space="preserve"> that would become the “India of Germany”.</w:t>
      </w:r>
      <w:r>
        <w:rPr>
          <w:rStyle w:val="FootnoteReference"/>
          <w:rFonts w:ascii="Times New Roman" w:hAnsi="Times New Roman"/>
          <w:sz w:val="24"/>
          <w:szCs w:val="24"/>
          <w:lang w:val="en-US" w:eastAsia="zh-CN"/>
        </w:rPr>
        <w:footnoteReference w:id="131"/>
      </w:r>
      <w:r>
        <w:rPr>
          <w:rFonts w:ascii="Times New Roman" w:hAnsi="Times New Roman"/>
          <w:sz w:val="24"/>
          <w:szCs w:val="24"/>
          <w:lang w:val="en-US" w:eastAsia="zh-CN"/>
        </w:rPr>
        <w:t xml:space="preserve"> The anticipated Japanese victory in the 1894 war with China led the New York Times—with ample references to Wolseley—to speculate about China as a well-organized province of the Japanese empire that would in turn be a matchless power in the world and take over the rest of Eurasia, including Europe.</w:t>
      </w:r>
      <w:r>
        <w:rPr>
          <w:rStyle w:val="FootnoteReference"/>
          <w:rFonts w:ascii="Times New Roman" w:hAnsi="Times New Roman"/>
          <w:sz w:val="24"/>
          <w:szCs w:val="24"/>
          <w:lang w:val="en-US" w:eastAsia="zh-CN"/>
        </w:rPr>
        <w:footnoteReference w:id="132"/>
      </w:r>
      <w:r>
        <w:rPr>
          <w:rFonts w:ascii="Times New Roman" w:hAnsi="Times New Roman"/>
          <w:sz w:val="24"/>
          <w:szCs w:val="24"/>
          <w:lang w:val="en-US" w:eastAsia="zh-CN"/>
        </w:rPr>
        <w:t xml:space="preserve"> </w:t>
      </w:r>
    </w:p>
    <w:p w:rsidR="005B1796" w:rsidRDefault="005B1796" w:rsidP="005B1796">
      <w:pPr>
        <w:autoSpaceDE w:val="0"/>
        <w:autoSpaceDN w:val="0"/>
        <w:adjustRightInd w:val="0"/>
        <w:spacing w:after="0"/>
        <w:rPr>
          <w:rFonts w:ascii="Times New Roman" w:hAnsi="Times New Roman"/>
          <w:sz w:val="24"/>
          <w:szCs w:val="24"/>
          <w:lang w:val="en-US" w:eastAsia="zh-CN"/>
        </w:rPr>
      </w:pPr>
    </w:p>
    <w:p w:rsidR="005B1796" w:rsidRDefault="005B1796" w:rsidP="005B1796">
      <w:pPr>
        <w:autoSpaceDE w:val="0"/>
        <w:autoSpaceDN w:val="0"/>
        <w:adjustRightInd w:val="0"/>
        <w:spacing w:after="0"/>
        <w:rPr>
          <w:rFonts w:ascii="Times New Roman" w:hAnsi="Times New Roman"/>
          <w:sz w:val="24"/>
          <w:szCs w:val="24"/>
          <w:lang w:val="en-US" w:eastAsia="zh-CN"/>
        </w:rPr>
      </w:pPr>
      <w:r>
        <w:rPr>
          <w:rFonts w:ascii="Times New Roman" w:hAnsi="Times New Roman"/>
          <w:sz w:val="24"/>
          <w:szCs w:val="24"/>
          <w:lang w:val="en-US" w:eastAsia="zh-CN"/>
        </w:rPr>
        <w:t>All these publications and statements show a clear understanding of the different and interlaced dynamics of an asymmetry of power as well as an asymmetry in cultural flows. At the core of the anxiousness about the potential effects on the existing asymmetry of power</w:t>
      </w:r>
      <w:r w:rsidDel="00035E0E">
        <w:rPr>
          <w:rFonts w:ascii="Times New Roman" w:hAnsi="Times New Roman"/>
          <w:sz w:val="24"/>
          <w:szCs w:val="24"/>
          <w:lang w:val="en-US" w:eastAsia="zh-CN"/>
        </w:rPr>
        <w:t xml:space="preserve"> </w:t>
      </w:r>
      <w:r>
        <w:rPr>
          <w:rFonts w:ascii="Times New Roman" w:hAnsi="Times New Roman"/>
          <w:sz w:val="24"/>
          <w:szCs w:val="24"/>
          <w:lang w:val="en-US" w:eastAsia="zh-CN"/>
        </w:rPr>
        <w:t xml:space="preserve">lies the expectation that China would wake up and capitalize on the huge boost, which a large-scale, mostly asymmetrical import of Western concepts, institutions and practices could give to the country’s wealth and power. It would lead to China’s renewal, like Japan’s before it. Frankenstein’s monster is the image that best captures the way informed Westerners see this dialectic and their anxiety about the possible outcome of their actions. The implied assumptions that a modernized </w:t>
      </w:r>
      <w:r>
        <w:rPr>
          <w:rFonts w:ascii="Times New Roman" w:hAnsi="Times New Roman"/>
          <w:sz w:val="24"/>
          <w:szCs w:val="24"/>
          <w:lang w:val="en-US" w:eastAsia="zh-CN"/>
        </w:rPr>
        <w:lastRenderedPageBreak/>
        <w:t xml:space="preserve">China would be as much the product of the West as the monster was Frankenstein’s; that such a modernized China would be an ‘unnatural’ oddity because its modernization would not have grown out of its own traditions; </w:t>
      </w:r>
      <w:r w:rsidR="00B76014">
        <w:rPr>
          <w:rFonts w:ascii="Times New Roman" w:hAnsi="Times New Roman"/>
          <w:sz w:val="24"/>
          <w:szCs w:val="24"/>
          <w:lang w:val="en-US" w:eastAsia="zh-CN"/>
        </w:rPr>
        <w:t xml:space="preserve">and </w:t>
      </w:r>
      <w:r>
        <w:rPr>
          <w:rFonts w:ascii="Times New Roman" w:hAnsi="Times New Roman"/>
          <w:sz w:val="24"/>
          <w:szCs w:val="24"/>
          <w:lang w:val="en-US" w:eastAsia="zh-CN"/>
        </w:rPr>
        <w:t xml:space="preserve">that this monster would therefore be unable to control itself in a civilized manner naively translates power asymmetry into the capacity for imposing far-reaching changes. It loses sight of the fact that agency in such appropriations and adaptations lies in the pull and not the push—although the US and British narratives are also dimly aware of the seat of agency because they do not propose an imposed solution, but wait for the Chinese to “wake up.” The British defense of </w:t>
      </w:r>
      <w:smartTag w:uri="urn:schemas-microsoft-com:office:smarttags" w:element="place">
        <w:smartTag w:uri="urn:schemas-microsoft-com:office:smarttags" w:element="country-region">
          <w:r>
            <w:rPr>
              <w:rFonts w:ascii="Times New Roman" w:hAnsi="Times New Roman"/>
              <w:sz w:val="24"/>
              <w:szCs w:val="24"/>
              <w:lang w:val="en-US" w:eastAsia="zh-CN"/>
            </w:rPr>
            <w:t>China</w:t>
          </w:r>
        </w:smartTag>
      </w:smartTag>
      <w:r>
        <w:rPr>
          <w:rFonts w:ascii="Times New Roman" w:hAnsi="Times New Roman"/>
          <w:sz w:val="24"/>
          <w:szCs w:val="24"/>
          <w:lang w:val="en-US" w:eastAsia="zh-CN"/>
        </w:rPr>
        <w:t>’s integrity was not a way to cope with the existing asymmetry of power, which was easy for the British</w:t>
      </w:r>
      <w:r w:rsidRPr="005F7B16">
        <w:rPr>
          <w:rFonts w:ascii="Times New Roman" w:hAnsi="Times New Roman"/>
          <w:sz w:val="24"/>
          <w:szCs w:val="24"/>
          <w:lang w:val="en-US" w:eastAsia="zh-CN"/>
        </w:rPr>
        <w:t xml:space="preserve"> </w:t>
      </w:r>
      <w:r>
        <w:rPr>
          <w:rFonts w:ascii="Times New Roman" w:hAnsi="Times New Roman"/>
          <w:sz w:val="24"/>
          <w:szCs w:val="24"/>
          <w:lang w:val="en-US" w:eastAsia="zh-CN"/>
        </w:rPr>
        <w:t xml:space="preserve">to accommodate, but to grapple with the unsettling potential of a reversal in fortunes. Needless to say, the echo in some of today’s nervous commentary on </w:t>
      </w:r>
      <w:smartTag w:uri="urn:schemas-microsoft-com:office:smarttags" w:element="place">
        <w:smartTag w:uri="urn:schemas-microsoft-com:office:smarttags" w:element="country-region">
          <w:r>
            <w:rPr>
              <w:rFonts w:ascii="Times New Roman" w:hAnsi="Times New Roman"/>
              <w:sz w:val="24"/>
              <w:szCs w:val="24"/>
              <w:lang w:val="en-US" w:eastAsia="zh-CN"/>
            </w:rPr>
            <w:t>China</w:t>
          </w:r>
        </w:smartTag>
      </w:smartTag>
      <w:r>
        <w:rPr>
          <w:rFonts w:ascii="Times New Roman" w:hAnsi="Times New Roman"/>
          <w:sz w:val="24"/>
          <w:szCs w:val="24"/>
          <w:lang w:val="en-US" w:eastAsia="zh-CN"/>
        </w:rPr>
        <w:t>’s rise is deafening.</w:t>
      </w:r>
      <w:r>
        <w:rPr>
          <w:rStyle w:val="FootnoteReference"/>
          <w:rFonts w:ascii="Times New Roman" w:hAnsi="Times New Roman"/>
          <w:sz w:val="24"/>
          <w:szCs w:val="24"/>
          <w:lang w:val="en-US" w:eastAsia="zh-CN"/>
        </w:rPr>
        <w:footnoteReference w:id="133"/>
      </w:r>
      <w:r>
        <w:rPr>
          <w:rFonts w:ascii="Times New Roman" w:hAnsi="Times New Roman"/>
          <w:sz w:val="24"/>
          <w:szCs w:val="24"/>
          <w:lang w:val="en-US" w:eastAsia="zh-CN"/>
        </w:rPr>
        <w:t xml:space="preserve"> </w:t>
      </w:r>
    </w:p>
    <w:p w:rsidR="005B1796" w:rsidRDefault="005B1796" w:rsidP="005B1796">
      <w:pPr>
        <w:autoSpaceDE w:val="0"/>
        <w:autoSpaceDN w:val="0"/>
        <w:adjustRightInd w:val="0"/>
        <w:spacing w:after="0" w:line="240" w:lineRule="auto"/>
        <w:rPr>
          <w:rFonts w:ascii="Times New Roman" w:hAnsi="Times New Roman"/>
          <w:sz w:val="24"/>
          <w:szCs w:val="24"/>
          <w:lang w:val="en-US" w:eastAsia="zh-CN"/>
        </w:rPr>
      </w:pPr>
    </w:p>
    <w:p w:rsidR="005B1796" w:rsidRDefault="005B1796" w:rsidP="005B1796">
      <w:pPr>
        <w:autoSpaceDE w:val="0"/>
        <w:autoSpaceDN w:val="0"/>
        <w:adjustRightInd w:val="0"/>
        <w:spacing w:after="0"/>
        <w:rPr>
          <w:rFonts w:ascii="Times New Roman" w:eastAsia="宋体" w:hAnsi="Times New Roman"/>
          <w:sz w:val="24"/>
          <w:szCs w:val="24"/>
          <w:lang w:val="en-US" w:eastAsia="zh-CN"/>
        </w:rPr>
      </w:pPr>
      <w:r>
        <w:rPr>
          <w:rFonts w:ascii="Times New Roman" w:hAnsi="Times New Roman"/>
          <w:sz w:val="24"/>
          <w:szCs w:val="24"/>
          <w:lang w:val="en-US" w:eastAsia="zh-CN"/>
        </w:rPr>
        <w:t xml:space="preserve">Yan Fu </w:t>
      </w:r>
      <w:r>
        <w:rPr>
          <w:rFonts w:ascii="Times New Roman" w:eastAsia="宋体" w:hAnsi="Times New Roman"/>
          <w:sz w:val="24"/>
          <w:szCs w:val="24"/>
          <w:lang w:val="en-US" w:eastAsia="zh-CN"/>
        </w:rPr>
        <w:t>added a comment to his translation. This comment shows how this text is read from the perspective of a Chinese who has been one of the key figures to develop the agency of a Chinese pull for modernization and prompt others to do the same. He introduces the metaphor of Frankenstein to his readers with a reference to Mary Shelley’s novel, of which no Chinese translation had yet been made.</w:t>
      </w:r>
      <w:r>
        <w:rPr>
          <w:rStyle w:val="FootnoteReference"/>
          <w:rFonts w:ascii="Times New Roman" w:eastAsia="宋体" w:hAnsi="Times New Roman"/>
          <w:sz w:val="24"/>
          <w:szCs w:val="24"/>
          <w:lang w:val="en-US" w:eastAsia="zh-CN"/>
        </w:rPr>
        <w:footnoteReference w:id="134"/>
      </w:r>
      <w:r>
        <w:rPr>
          <w:rFonts w:ascii="Times New Roman" w:eastAsia="宋体" w:hAnsi="Times New Roman"/>
          <w:sz w:val="24"/>
          <w:szCs w:val="24"/>
          <w:lang w:val="en-US" w:eastAsia="zh-CN"/>
        </w:rPr>
        <w:t xml:space="preserve"> The monster would, he wrote, </w:t>
      </w:r>
    </w:p>
    <w:p w:rsidR="005B1796" w:rsidRDefault="005B1796" w:rsidP="005B1796">
      <w:pPr>
        <w:autoSpaceDE w:val="0"/>
        <w:autoSpaceDN w:val="0"/>
        <w:adjustRightInd w:val="0"/>
        <w:spacing w:after="0"/>
        <w:rPr>
          <w:rFonts w:ascii="Times New Roman" w:eastAsia="宋体" w:hAnsi="Times New Roman"/>
          <w:sz w:val="24"/>
          <w:szCs w:val="24"/>
          <w:lang w:val="en-US" w:eastAsia="zh-CN"/>
        </w:rPr>
      </w:pPr>
    </w:p>
    <w:p w:rsidR="005B1796" w:rsidRDefault="005B1796" w:rsidP="005B1796">
      <w:pPr>
        <w:autoSpaceDE w:val="0"/>
        <w:autoSpaceDN w:val="0"/>
        <w:adjustRightInd w:val="0"/>
        <w:spacing w:after="0"/>
        <w:ind w:left="900" w:right="1106"/>
        <w:rPr>
          <w:rFonts w:ascii="Times New Roman" w:hAnsi="Times New Roman"/>
          <w:sz w:val="24"/>
          <w:szCs w:val="24"/>
          <w:lang w:val="en-US" w:eastAsia="zh-CN"/>
        </w:rPr>
      </w:pPr>
      <w:proofErr w:type="gramStart"/>
      <w:r>
        <w:rPr>
          <w:rFonts w:ascii="Times New Roman" w:eastAsia="宋体" w:hAnsi="Times New Roman"/>
          <w:sz w:val="24"/>
          <w:szCs w:val="24"/>
          <w:lang w:val="en-US" w:eastAsia="zh-CN"/>
        </w:rPr>
        <w:t>when</w:t>
      </w:r>
      <w:proofErr w:type="gramEnd"/>
      <w:r>
        <w:rPr>
          <w:rFonts w:ascii="Times New Roman" w:eastAsia="宋体" w:hAnsi="Times New Roman"/>
          <w:sz w:val="24"/>
          <w:szCs w:val="24"/>
          <w:lang w:val="en-US" w:eastAsia="zh-CN"/>
        </w:rPr>
        <w:t xml:space="preserve"> set in motion jump up and kill people with no one daring to stand up to him, but when left asleep he would not do anything. Writers compare this with </w:t>
      </w:r>
      <w:smartTag w:uri="urn:schemas-microsoft-com:office:smarttags" w:element="country-region">
        <w:smartTag w:uri="urn:schemas-microsoft-com:office:smarttags" w:element="place">
          <w:r>
            <w:rPr>
              <w:rFonts w:ascii="Times New Roman" w:eastAsia="宋体" w:hAnsi="Times New Roman"/>
              <w:sz w:val="24"/>
              <w:szCs w:val="24"/>
              <w:lang w:val="en-US" w:eastAsia="zh-CN"/>
            </w:rPr>
            <w:t>China</w:t>
          </w:r>
        </w:smartTag>
      </w:smartTag>
      <w:r>
        <w:rPr>
          <w:rFonts w:ascii="Times New Roman" w:eastAsia="宋体" w:hAnsi="Times New Roman"/>
          <w:sz w:val="24"/>
          <w:szCs w:val="24"/>
          <w:lang w:val="en-US" w:eastAsia="zh-CN"/>
        </w:rPr>
        <w:t>, saying in other words that our latent strength is truly great.</w:t>
      </w:r>
      <w:r w:rsidRPr="00952EA6">
        <w:rPr>
          <w:rFonts w:ascii="Times New Roman" w:hAnsi="Times New Roman"/>
          <w:sz w:val="24"/>
          <w:szCs w:val="24"/>
          <w:lang w:val="en-US" w:eastAsia="zh-CN"/>
        </w:rPr>
        <w:t xml:space="preserve"> The reason why the Europeans can hold sway over the world is exactl</w:t>
      </w:r>
      <w:r w:rsidRPr="0098303A">
        <w:rPr>
          <w:rFonts w:ascii="Times New Roman" w:hAnsi="Times New Roman"/>
          <w:sz w:val="24"/>
          <w:szCs w:val="24"/>
          <w:lang w:val="en-US" w:eastAsia="zh-CN"/>
        </w:rPr>
        <w:t>y</w:t>
      </w:r>
      <w:r w:rsidRPr="00033E12">
        <w:rPr>
          <w:rFonts w:ascii="Times New Roman" w:hAnsi="Times New Roman"/>
          <w:b/>
          <w:sz w:val="24"/>
          <w:szCs w:val="24"/>
          <w:lang w:val="en-US" w:eastAsia="zh-CN"/>
        </w:rPr>
        <w:t xml:space="preserve"> </w:t>
      </w:r>
      <w:r w:rsidRPr="00EC3BBF">
        <w:rPr>
          <w:rFonts w:ascii="Times New Roman" w:hAnsi="Times New Roman"/>
          <w:sz w:val="24"/>
          <w:szCs w:val="24"/>
          <w:lang w:val="en-US" w:eastAsia="zh-CN"/>
        </w:rPr>
        <w:t>that</w:t>
      </w:r>
      <w:r w:rsidRPr="00952EA6">
        <w:rPr>
          <w:rFonts w:ascii="Times New Roman" w:hAnsi="Times New Roman"/>
          <w:sz w:val="24"/>
          <w:szCs w:val="24"/>
          <w:lang w:val="en-US" w:eastAsia="zh-CN"/>
        </w:rPr>
        <w:t xml:space="preserve"> we are still asleep and have not woken up.</w:t>
      </w:r>
      <w:r>
        <w:rPr>
          <w:rFonts w:ascii="Times New Roman" w:hAnsi="Times New Roman"/>
          <w:sz w:val="24"/>
          <w:szCs w:val="24"/>
          <w:lang w:val="en-US" w:eastAsia="zh-CN"/>
        </w:rPr>
        <w:t xml:space="preserve"> The statement that </w:t>
      </w:r>
      <w:smartTag w:uri="urn:schemas-microsoft-com:office:smarttags" w:element="country-region">
        <w:smartTag w:uri="urn:schemas-microsoft-com:office:smarttags" w:element="place">
          <w:r>
            <w:rPr>
              <w:rFonts w:ascii="Times New Roman" w:hAnsi="Times New Roman"/>
              <w:sz w:val="24"/>
              <w:szCs w:val="24"/>
              <w:lang w:val="en-US" w:eastAsia="zh-CN"/>
            </w:rPr>
            <w:t>China</w:t>
          </w:r>
        </w:smartTag>
      </w:smartTag>
      <w:r>
        <w:rPr>
          <w:rFonts w:ascii="Times New Roman" w:hAnsi="Times New Roman"/>
          <w:sz w:val="24"/>
          <w:szCs w:val="24"/>
          <w:lang w:val="en-US" w:eastAsia="zh-CN"/>
        </w:rPr>
        <w:t xml:space="preserve"> is richly endowed by nature is a fact and not empty chatter. If she got someone capable to rely on for an upsurge, she would indeed be awesome! </w:t>
      </w:r>
    </w:p>
    <w:p w:rsidR="005B1796" w:rsidRDefault="005B1796" w:rsidP="005B1796">
      <w:pPr>
        <w:autoSpaceDE w:val="0"/>
        <w:autoSpaceDN w:val="0"/>
        <w:adjustRightInd w:val="0"/>
        <w:spacing w:after="0"/>
        <w:rPr>
          <w:rFonts w:ascii="Times New Roman" w:hAnsi="Times New Roman"/>
          <w:sz w:val="24"/>
          <w:szCs w:val="24"/>
          <w:lang w:val="en-US" w:eastAsia="zh-CN"/>
        </w:rPr>
      </w:pPr>
    </w:p>
    <w:p w:rsidR="005B1796" w:rsidRDefault="005B1796" w:rsidP="005B1796">
      <w:pPr>
        <w:autoSpaceDE w:val="0"/>
        <w:autoSpaceDN w:val="0"/>
        <w:adjustRightInd w:val="0"/>
        <w:spacing w:after="0"/>
        <w:rPr>
          <w:rFonts w:ascii="Times New Roman" w:hAnsi="Times New Roman"/>
          <w:sz w:val="24"/>
          <w:szCs w:val="24"/>
          <w:lang w:val="en-US" w:eastAsia="zh-CN"/>
        </w:rPr>
      </w:pPr>
      <w:r>
        <w:rPr>
          <w:rFonts w:ascii="Times New Roman" w:hAnsi="Times New Roman"/>
          <w:sz w:val="24"/>
          <w:szCs w:val="24"/>
          <w:lang w:val="en-US" w:eastAsia="zh-CN"/>
        </w:rPr>
        <w:t xml:space="preserve">Yan Fu identifies the “Chief of Staff” as Lord Wolseley “who often argued in the same way about </w:t>
      </w:r>
      <w:smartTag w:uri="urn:schemas-microsoft-com:office:smarttags" w:element="country-region">
        <w:smartTag w:uri="urn:schemas-microsoft-com:office:smarttags" w:element="place">
          <w:r>
            <w:rPr>
              <w:rFonts w:ascii="Times New Roman" w:hAnsi="Times New Roman"/>
              <w:sz w:val="24"/>
              <w:szCs w:val="24"/>
              <w:lang w:val="en-US" w:eastAsia="zh-CN"/>
            </w:rPr>
            <w:t>China</w:t>
          </w:r>
        </w:smartTag>
      </w:smartTag>
      <w:r>
        <w:rPr>
          <w:rFonts w:ascii="Times New Roman" w:hAnsi="Times New Roman"/>
          <w:sz w:val="24"/>
          <w:szCs w:val="24"/>
          <w:lang w:val="en-US" w:eastAsia="zh-CN"/>
        </w:rPr>
        <w:t>’s great need, [saying] she might get it from a Gordon.”</w:t>
      </w:r>
      <w:r w:rsidRPr="00952EA6">
        <w:rPr>
          <w:rStyle w:val="FootnoteReference"/>
          <w:rFonts w:ascii="Times New Roman" w:hAnsi="Times New Roman"/>
          <w:sz w:val="24"/>
          <w:szCs w:val="24"/>
          <w:lang w:val="en-US" w:eastAsia="zh-CN"/>
        </w:rPr>
        <w:footnoteReference w:id="135"/>
      </w:r>
      <w:r>
        <w:rPr>
          <w:rFonts w:ascii="Times New Roman" w:hAnsi="Times New Roman"/>
          <w:sz w:val="24"/>
          <w:szCs w:val="24"/>
          <w:lang w:val="en-US" w:eastAsia="zh-CN"/>
        </w:rPr>
        <w:t xml:space="preserve"> </w:t>
      </w:r>
    </w:p>
    <w:p w:rsidR="005B1796" w:rsidRPr="00A43572" w:rsidRDefault="005B1796" w:rsidP="005B1796">
      <w:pPr>
        <w:autoSpaceDE w:val="0"/>
        <w:autoSpaceDN w:val="0"/>
        <w:adjustRightInd w:val="0"/>
        <w:spacing w:after="0"/>
        <w:rPr>
          <w:rFonts w:ascii="Times New Roman" w:eastAsia="宋体" w:hAnsi="Times New Roman"/>
          <w:color w:val="000000"/>
          <w:sz w:val="24"/>
          <w:szCs w:val="24"/>
          <w:lang w:val="en-US" w:eastAsia="zh-CN"/>
        </w:rPr>
      </w:pPr>
      <w:r>
        <w:rPr>
          <w:rFonts w:ascii="Times New Roman" w:hAnsi="Times New Roman"/>
          <w:sz w:val="24"/>
          <w:szCs w:val="24"/>
          <w:lang w:val="en-US" w:eastAsia="zh-CN"/>
        </w:rPr>
        <w:t xml:space="preserve">Yan Fu’s emphasizes that underlying the monster image is the Western recognition that </w:t>
      </w:r>
      <w:smartTag w:uri="urn:schemas-microsoft-com:office:smarttags" w:element="country-region">
        <w:smartTag w:uri="urn:schemas-microsoft-com:office:smarttags" w:element="place">
          <w:r>
            <w:rPr>
              <w:rFonts w:ascii="Times New Roman" w:hAnsi="Times New Roman"/>
              <w:sz w:val="24"/>
              <w:szCs w:val="24"/>
              <w:lang w:val="en-US" w:eastAsia="zh-CN"/>
            </w:rPr>
            <w:t>China</w:t>
          </w:r>
        </w:smartTag>
      </w:smartTag>
      <w:r>
        <w:rPr>
          <w:rFonts w:ascii="Times New Roman" w:hAnsi="Times New Roman"/>
          <w:sz w:val="24"/>
          <w:szCs w:val="24"/>
          <w:lang w:val="en-US" w:eastAsia="zh-CN"/>
        </w:rPr>
        <w:t xml:space="preserve"> had tremendous but unawakened strength. He is neither interested in the self-congratulatory Western vanity implied in the artificiality of the monster’s genesis </w:t>
      </w:r>
      <w:r>
        <w:rPr>
          <w:rFonts w:ascii="Times New Roman" w:hAnsi="Times New Roman"/>
          <w:sz w:val="24"/>
          <w:szCs w:val="24"/>
          <w:lang w:val="en-US" w:eastAsia="zh-CN"/>
        </w:rPr>
        <w:lastRenderedPageBreak/>
        <w:t xml:space="preserve">and the impact this unnatural origin had on its uncontrollably violent behavior, nor in the critical take on the Frankenstein image in scientific forays with unpredictable and possibly terrible consequences. For </w:t>
      </w:r>
      <w:smartTag w:uri="urn:schemas-microsoft-com:office:smarttags" w:element="place">
        <w:smartTag w:uri="urn:schemas-microsoft-com:office:smarttags" w:element="City">
          <w:r>
            <w:rPr>
              <w:rFonts w:ascii="Times New Roman" w:hAnsi="Times New Roman"/>
              <w:sz w:val="24"/>
              <w:szCs w:val="24"/>
              <w:lang w:val="en-US" w:eastAsia="zh-CN"/>
            </w:rPr>
            <w:t>Yan Fu</w:t>
          </w:r>
        </w:smartTag>
        <w:r>
          <w:rPr>
            <w:rFonts w:ascii="Times New Roman" w:hAnsi="Times New Roman"/>
            <w:sz w:val="24"/>
            <w:szCs w:val="24"/>
            <w:lang w:val="en-US" w:eastAsia="zh-CN"/>
          </w:rPr>
          <w:t xml:space="preserve">, </w:t>
        </w:r>
        <w:smartTag w:uri="urn:schemas-microsoft-com:office:smarttags" w:element="country-region">
          <w:r>
            <w:rPr>
              <w:rFonts w:ascii="Times New Roman" w:hAnsi="Times New Roman"/>
              <w:sz w:val="24"/>
              <w:szCs w:val="24"/>
              <w:lang w:val="en-US" w:eastAsia="zh-CN"/>
            </w:rPr>
            <w:t>China</w:t>
          </w:r>
        </w:smartTag>
      </w:smartTag>
      <w:r>
        <w:rPr>
          <w:rFonts w:ascii="Times New Roman" w:hAnsi="Times New Roman"/>
          <w:sz w:val="24"/>
          <w:szCs w:val="24"/>
          <w:lang w:val="en-US" w:eastAsia="zh-CN"/>
        </w:rPr>
        <w:t>’s strength and the promise of Western modernity to enhance it were issues that neither needed nor would tolerate critical reflection. In an indirect way, however, he picks up the deprecatory aspect of the Frankenstein image that implies a Chinese modernity would be a foreign-generated unnatural monster:</w:t>
      </w:r>
      <w:r w:rsidRPr="00132B45">
        <w:rPr>
          <w:rFonts w:eastAsia="宋体"/>
          <w:color w:val="000000"/>
          <w:sz w:val="24"/>
          <w:szCs w:val="24"/>
          <w:lang w:val="en-US" w:eastAsia="zh-CN"/>
        </w:rPr>
        <w:t xml:space="preserve"> </w:t>
      </w:r>
    </w:p>
    <w:p w:rsidR="005B1796" w:rsidRPr="00A43572" w:rsidRDefault="005B1796" w:rsidP="005B1796">
      <w:pPr>
        <w:autoSpaceDE w:val="0"/>
        <w:autoSpaceDN w:val="0"/>
        <w:adjustRightInd w:val="0"/>
        <w:spacing w:after="0" w:line="240" w:lineRule="auto"/>
        <w:rPr>
          <w:rFonts w:ascii="Times New Roman" w:eastAsia="宋体" w:hAnsi="Times New Roman"/>
          <w:color w:val="000000"/>
          <w:sz w:val="24"/>
          <w:szCs w:val="24"/>
          <w:lang w:val="en-US" w:eastAsia="zh-CN"/>
        </w:rPr>
      </w:pPr>
    </w:p>
    <w:p w:rsidR="005B1796" w:rsidRPr="0003451E" w:rsidRDefault="005B1796" w:rsidP="005B1796">
      <w:pPr>
        <w:autoSpaceDE w:val="0"/>
        <w:autoSpaceDN w:val="0"/>
        <w:adjustRightInd w:val="0"/>
        <w:spacing w:after="0"/>
        <w:ind w:left="1080" w:right="1016"/>
        <w:rPr>
          <w:rFonts w:ascii="Times New Roman" w:eastAsia="宋体" w:hAnsi="Times New Roman"/>
          <w:sz w:val="24"/>
          <w:szCs w:val="24"/>
          <w:lang w:val="en-US"/>
        </w:rPr>
      </w:pPr>
      <w:r w:rsidRPr="00015144">
        <w:rPr>
          <w:rFonts w:ascii="Times New Roman" w:eastAsia="宋体" w:hAnsi="Times New Roman"/>
          <w:color w:val="000000"/>
          <w:sz w:val="24"/>
          <w:szCs w:val="24"/>
          <w:lang w:val="en-US" w:eastAsia="zh-CN"/>
        </w:rPr>
        <w:t>As to methods of govern</w:t>
      </w:r>
      <w:r>
        <w:rPr>
          <w:rFonts w:ascii="Times New Roman" w:eastAsia="宋体" w:hAnsi="Times New Roman"/>
          <w:color w:val="000000"/>
          <w:sz w:val="24"/>
          <w:szCs w:val="24"/>
          <w:lang w:val="en-US" w:eastAsia="zh-CN"/>
        </w:rPr>
        <w:t>ance</w:t>
      </w:r>
      <w:r w:rsidRPr="00015144">
        <w:rPr>
          <w:rFonts w:ascii="Times New Roman" w:eastAsia="宋体" w:hAnsi="Times New Roman"/>
          <w:color w:val="000000"/>
          <w:sz w:val="24"/>
          <w:szCs w:val="24"/>
          <w:lang w:val="en-US" w:eastAsia="zh-CN"/>
        </w:rPr>
        <w:t>, in the pas</w:t>
      </w:r>
      <w:r>
        <w:rPr>
          <w:rFonts w:ascii="Times New Roman" w:eastAsia="宋体" w:hAnsi="Times New Roman"/>
          <w:color w:val="000000"/>
          <w:sz w:val="24"/>
          <w:szCs w:val="24"/>
          <w:lang w:val="en-US" w:eastAsia="zh-CN"/>
        </w:rPr>
        <w:t>t they went from Asia to Europe;</w:t>
      </w:r>
      <w:r w:rsidRPr="00015144">
        <w:rPr>
          <w:rFonts w:ascii="Times New Roman" w:eastAsia="宋体" w:hAnsi="Times New Roman"/>
          <w:color w:val="000000"/>
          <w:sz w:val="24"/>
          <w:szCs w:val="24"/>
          <w:lang w:val="en-US" w:eastAsia="zh-CN"/>
        </w:rPr>
        <w:t xml:space="preserve"> from Europe </w:t>
      </w:r>
      <w:r>
        <w:rPr>
          <w:rFonts w:ascii="Times New Roman" w:eastAsia="宋体" w:hAnsi="Times New Roman"/>
          <w:color w:val="000000"/>
          <w:sz w:val="24"/>
          <w:szCs w:val="24"/>
          <w:lang w:val="en-US" w:eastAsia="zh-CN"/>
        </w:rPr>
        <w:t xml:space="preserve">they went to </w:t>
      </w:r>
      <w:smartTag w:uri="urn:schemas-microsoft-com:office:smarttags" w:element="country-region">
        <w:r>
          <w:rPr>
            <w:rFonts w:ascii="Times New Roman" w:eastAsia="宋体" w:hAnsi="Times New Roman"/>
            <w:color w:val="000000"/>
            <w:sz w:val="24"/>
            <w:szCs w:val="24"/>
            <w:lang w:val="en-US" w:eastAsia="zh-CN"/>
          </w:rPr>
          <w:t>America</w:t>
        </w:r>
      </w:smartTag>
      <w:r>
        <w:rPr>
          <w:rFonts w:ascii="Times New Roman" w:eastAsia="宋体" w:hAnsi="Times New Roman"/>
          <w:color w:val="000000"/>
          <w:sz w:val="24"/>
          <w:szCs w:val="24"/>
          <w:lang w:val="en-US" w:eastAsia="zh-CN"/>
        </w:rPr>
        <w:t>;</w:t>
      </w:r>
      <w:r w:rsidRPr="00015144">
        <w:rPr>
          <w:rFonts w:ascii="Times New Roman" w:eastAsia="宋体" w:hAnsi="Times New Roman"/>
          <w:color w:val="000000"/>
          <w:sz w:val="24"/>
          <w:szCs w:val="24"/>
          <w:lang w:val="en-US" w:eastAsia="zh-CN"/>
        </w:rPr>
        <w:t xml:space="preserve"> and now again they go further West from </w:t>
      </w:r>
      <w:smartTag w:uri="urn:schemas-microsoft-com:office:smarttags" w:element="country-region">
        <w:r w:rsidRPr="00015144">
          <w:rPr>
            <w:rFonts w:ascii="Times New Roman" w:eastAsia="宋体" w:hAnsi="Times New Roman"/>
            <w:color w:val="000000"/>
            <w:sz w:val="24"/>
            <w:szCs w:val="24"/>
            <w:lang w:val="en-US" w:eastAsia="zh-CN"/>
          </w:rPr>
          <w:t>America</w:t>
        </w:r>
      </w:smartTag>
      <w:r w:rsidRPr="00015144">
        <w:rPr>
          <w:rFonts w:ascii="Times New Roman" w:eastAsia="宋体" w:hAnsi="Times New Roman"/>
          <w:color w:val="000000"/>
          <w:sz w:val="24"/>
          <w:szCs w:val="24"/>
          <w:lang w:val="en-US" w:eastAsia="zh-CN"/>
        </w:rPr>
        <w:t xml:space="preserve"> and come into </w:t>
      </w:r>
      <w:smartTag w:uri="urn:schemas-microsoft-com:office:smarttags" w:element="place">
        <w:r w:rsidRPr="00015144">
          <w:rPr>
            <w:rFonts w:ascii="Times New Roman" w:eastAsia="宋体" w:hAnsi="Times New Roman"/>
            <w:color w:val="000000"/>
            <w:sz w:val="24"/>
            <w:szCs w:val="24"/>
            <w:lang w:val="en-US" w:eastAsia="zh-CN"/>
          </w:rPr>
          <w:t>Asia</w:t>
        </w:r>
      </w:smartTag>
      <w:r>
        <w:rPr>
          <w:rFonts w:ascii="Times New Roman" w:eastAsia="宋体" w:hAnsi="Times New Roman"/>
          <w:color w:val="000000"/>
          <w:sz w:val="24"/>
          <w:szCs w:val="24"/>
          <w:lang w:val="en-US" w:eastAsia="zh-CN"/>
        </w:rPr>
        <w:t>. T</w:t>
      </w:r>
      <w:r w:rsidRPr="00015144">
        <w:rPr>
          <w:rFonts w:ascii="Times New Roman" w:eastAsia="宋体" w:hAnsi="Times New Roman"/>
          <w:color w:val="000000"/>
          <w:sz w:val="24"/>
          <w:szCs w:val="24"/>
          <w:lang w:val="en-US" w:eastAsia="zh-CN"/>
        </w:rPr>
        <w:t xml:space="preserve">his is what is called [in </w:t>
      </w:r>
      <w:smartTag w:uri="urn:schemas-microsoft-com:office:smarttags" w:element="City">
        <w:smartTag w:uri="urn:schemas-microsoft-com:office:smarttags" w:element="place">
          <w:r w:rsidRPr="00015144">
            <w:rPr>
              <w:rFonts w:ascii="Times New Roman" w:eastAsia="宋体" w:hAnsi="Times New Roman"/>
              <w:color w:val="000000"/>
              <w:sz w:val="24"/>
              <w:szCs w:val="24"/>
              <w:lang w:val="en-US" w:eastAsia="zh-CN"/>
            </w:rPr>
            <w:t>Newton</w:t>
          </w:r>
        </w:smartTag>
      </w:smartTag>
      <w:r w:rsidRPr="00015144">
        <w:rPr>
          <w:rFonts w:ascii="Times New Roman" w:eastAsia="宋体" w:hAnsi="Times New Roman"/>
          <w:color w:val="000000"/>
          <w:sz w:val="24"/>
          <w:szCs w:val="24"/>
          <w:lang w:val="en-US" w:eastAsia="zh-CN"/>
        </w:rPr>
        <w:t>’s Third Law] “every movement will by necessity have a counter movement.”</w:t>
      </w:r>
      <w:r w:rsidRPr="00015144">
        <w:rPr>
          <w:rStyle w:val="FootnoteReference"/>
          <w:rFonts w:ascii="Times New Roman" w:eastAsia="宋体" w:hAnsi="Times New Roman"/>
          <w:color w:val="000000"/>
          <w:sz w:val="24"/>
          <w:szCs w:val="24"/>
          <w:lang w:val="en-US" w:eastAsia="zh-CN"/>
        </w:rPr>
        <w:footnoteReference w:id="136"/>
      </w:r>
      <w:r w:rsidRPr="00015144">
        <w:rPr>
          <w:rFonts w:ascii="Times New Roman" w:eastAsia="宋体" w:hAnsi="Times New Roman"/>
          <w:color w:val="000000"/>
          <w:sz w:val="24"/>
          <w:szCs w:val="24"/>
          <w:lang w:val="en-US" w:eastAsia="zh-CN"/>
        </w:rPr>
        <w:t xml:space="preserve"> During the last two hundred years</w:t>
      </w:r>
      <w:r>
        <w:rPr>
          <w:rFonts w:ascii="Times New Roman" w:eastAsia="宋体" w:hAnsi="Times New Roman"/>
          <w:color w:val="000000"/>
          <w:sz w:val="24"/>
          <w:szCs w:val="24"/>
          <w:lang w:val="en-US" w:eastAsia="zh-CN"/>
        </w:rPr>
        <w:t>,</w:t>
      </w:r>
      <w:r w:rsidRPr="00015144">
        <w:rPr>
          <w:rFonts w:ascii="Times New Roman" w:eastAsia="宋体" w:hAnsi="Times New Roman"/>
          <w:color w:val="000000"/>
          <w:sz w:val="24"/>
          <w:szCs w:val="24"/>
          <w:lang w:val="en-US" w:eastAsia="zh-CN"/>
        </w:rPr>
        <w:t xml:space="preserve"> natural and human affairs were all </w:t>
      </w:r>
      <w:r>
        <w:rPr>
          <w:rFonts w:ascii="Times New Roman" w:eastAsia="宋体" w:hAnsi="Times New Roman"/>
          <w:color w:val="000000"/>
          <w:sz w:val="24"/>
          <w:szCs w:val="24"/>
          <w:lang w:val="en-US" w:eastAsia="zh-CN"/>
        </w:rPr>
        <w:t xml:space="preserve">[moving towards] </w:t>
      </w:r>
      <w:r w:rsidRPr="00015144">
        <w:rPr>
          <w:rFonts w:ascii="Times New Roman" w:eastAsia="宋体" w:hAnsi="Times New Roman"/>
          <w:color w:val="000000"/>
          <w:sz w:val="24"/>
          <w:szCs w:val="24"/>
          <w:lang w:val="en-US" w:eastAsia="zh-CN"/>
        </w:rPr>
        <w:t xml:space="preserve">linking up, not </w:t>
      </w:r>
      <w:r>
        <w:rPr>
          <w:rFonts w:ascii="Times New Roman" w:eastAsia="宋体" w:hAnsi="Times New Roman"/>
          <w:color w:val="000000"/>
          <w:sz w:val="24"/>
          <w:szCs w:val="24"/>
          <w:lang w:val="en-US" w:eastAsia="zh-CN"/>
        </w:rPr>
        <w:t>towards sealing off</w:t>
      </w:r>
      <w:r w:rsidRPr="00015144">
        <w:rPr>
          <w:rFonts w:ascii="Times New Roman" w:eastAsia="宋体" w:hAnsi="Times New Roman"/>
          <w:color w:val="000000"/>
          <w:sz w:val="24"/>
          <w:szCs w:val="24"/>
          <w:lang w:val="en-US" w:eastAsia="zh-CN"/>
        </w:rPr>
        <w:t>. Since the steam engine and electricity have come into use, the earth definitely has become a small ball…to say that on these five continents a place as fertile as China could seal itself off to preserve its old customs from the last four thousand years</w:t>
      </w:r>
      <w:r>
        <w:rPr>
          <w:rFonts w:ascii="Times New Roman" w:eastAsia="宋体" w:hAnsi="Times New Roman"/>
          <w:color w:val="000000"/>
          <w:sz w:val="24"/>
          <w:szCs w:val="24"/>
          <w:lang w:val="en-US" w:eastAsia="zh-CN"/>
        </w:rPr>
        <w:t>—</w:t>
      </w:r>
      <w:r w:rsidRPr="00015144">
        <w:rPr>
          <w:rFonts w:ascii="Times New Roman" w:eastAsia="宋体" w:hAnsi="Times New Roman"/>
          <w:color w:val="000000"/>
          <w:sz w:val="24"/>
          <w:szCs w:val="24"/>
          <w:lang w:val="en-US" w:eastAsia="zh-CN"/>
        </w:rPr>
        <w:t xml:space="preserve">even a dimwit will </w:t>
      </w:r>
      <w:r>
        <w:rPr>
          <w:rFonts w:ascii="Times New Roman" w:eastAsia="宋体" w:hAnsi="Times New Roman"/>
          <w:color w:val="000000"/>
          <w:sz w:val="24"/>
          <w:szCs w:val="24"/>
          <w:lang w:val="en-US" w:eastAsia="zh-CN"/>
        </w:rPr>
        <w:t>recognize</w:t>
      </w:r>
      <w:r w:rsidRPr="00015144">
        <w:rPr>
          <w:rFonts w:ascii="Times New Roman" w:eastAsia="宋体" w:hAnsi="Times New Roman"/>
          <w:color w:val="000000"/>
          <w:sz w:val="24"/>
          <w:szCs w:val="24"/>
          <w:lang w:val="en-US" w:eastAsia="zh-CN"/>
        </w:rPr>
        <w:t xml:space="preserve"> that this will be </w:t>
      </w:r>
      <w:r>
        <w:rPr>
          <w:rFonts w:ascii="Times New Roman" w:eastAsia="宋体" w:hAnsi="Times New Roman"/>
          <w:color w:val="000000"/>
          <w:sz w:val="24"/>
          <w:szCs w:val="24"/>
          <w:lang w:val="en-US" w:eastAsia="zh-CN"/>
        </w:rPr>
        <w:t>im</w:t>
      </w:r>
      <w:r w:rsidRPr="00015144">
        <w:rPr>
          <w:rFonts w:ascii="Times New Roman" w:eastAsia="宋体" w:hAnsi="Times New Roman"/>
          <w:color w:val="000000"/>
          <w:sz w:val="24"/>
          <w:szCs w:val="24"/>
          <w:lang w:val="en-US" w:eastAsia="zh-CN"/>
        </w:rPr>
        <w:t>possible.</w:t>
      </w:r>
      <w:r w:rsidR="00B76014">
        <w:rPr>
          <w:rStyle w:val="FootnoteReference"/>
          <w:rFonts w:ascii="Times New Roman" w:eastAsia="宋体" w:hAnsi="Times New Roman"/>
          <w:color w:val="000000"/>
          <w:sz w:val="24"/>
          <w:szCs w:val="24"/>
          <w:lang w:val="en-US" w:eastAsia="zh-CN"/>
        </w:rPr>
        <w:footnoteReference w:id="137"/>
      </w:r>
      <w:r w:rsidRPr="00080083">
        <w:rPr>
          <w:rFonts w:ascii="Times New Roman" w:eastAsia="Times New Roman" w:hAnsi="Times New Roman"/>
          <w:color w:val="000000"/>
          <w:sz w:val="24"/>
          <w:szCs w:val="24"/>
          <w:lang w:val="en-US" w:eastAsia="zh-CN"/>
        </w:rPr>
        <w:br/>
      </w:r>
      <w:r w:rsidRPr="00F769DC">
        <w:rPr>
          <w:rFonts w:ascii="SimSun" w:eastAsia="SimSun" w:hAnsi="SimSun"/>
          <w:sz w:val="24"/>
          <w:szCs w:val="24"/>
          <w:lang w:val="en-US"/>
        </w:rPr>
        <w:t>可治化之事, 往者</w:t>
      </w:r>
      <w:proofErr w:type="gramStart"/>
      <w:r w:rsidRPr="00F769DC">
        <w:rPr>
          <w:rFonts w:ascii="SimSun" w:eastAsia="SimSun" w:hAnsi="SimSun"/>
          <w:sz w:val="24"/>
          <w:szCs w:val="24"/>
          <w:lang w:val="en-US"/>
        </w:rPr>
        <w:t>由亞而歐</w:t>
      </w:r>
      <w:proofErr w:type="gramEnd"/>
      <w:r w:rsidRPr="00F769DC">
        <w:rPr>
          <w:rFonts w:ascii="SimSun" w:eastAsia="SimSun" w:hAnsi="SimSun"/>
          <w:sz w:val="24"/>
          <w:szCs w:val="24"/>
          <w:lang w:val="en-US"/>
        </w:rPr>
        <w:t xml:space="preserve">, </w:t>
      </w:r>
      <w:proofErr w:type="gramStart"/>
      <w:r w:rsidRPr="00F769DC">
        <w:rPr>
          <w:rFonts w:ascii="SimSun" w:eastAsia="SimSun" w:hAnsi="SimSun"/>
          <w:sz w:val="24"/>
          <w:szCs w:val="24"/>
          <w:lang w:val="en-US"/>
        </w:rPr>
        <w:t>由歐而墨</w:t>
      </w:r>
      <w:proofErr w:type="gramEnd"/>
      <w:r w:rsidRPr="00F769DC">
        <w:rPr>
          <w:rFonts w:ascii="SimSun" w:eastAsia="SimSun" w:hAnsi="SimSun"/>
          <w:sz w:val="24"/>
          <w:szCs w:val="24"/>
          <w:lang w:val="en-US"/>
        </w:rPr>
        <w:t>,</w:t>
      </w:r>
      <w:proofErr w:type="gramStart"/>
      <w:r w:rsidRPr="00F769DC">
        <w:rPr>
          <w:rFonts w:ascii="SimSun" w:eastAsia="SimSun" w:hAnsi="SimSun"/>
          <w:sz w:val="24"/>
          <w:szCs w:val="24"/>
          <w:lang w:val="en-US"/>
        </w:rPr>
        <w:t>今者由</w:t>
      </w:r>
      <w:proofErr w:type="gramEnd"/>
      <w:r w:rsidRPr="00F769DC">
        <w:rPr>
          <w:rFonts w:ascii="SimSun" w:eastAsia="SimSun" w:hAnsi="SimSun"/>
          <w:sz w:val="24"/>
          <w:szCs w:val="24"/>
          <w:lang w:val="en-US"/>
        </w:rPr>
        <w:t>墨</w:t>
      </w:r>
      <w:proofErr w:type="gramStart"/>
      <w:r w:rsidRPr="00F769DC">
        <w:rPr>
          <w:rFonts w:ascii="SimSun" w:eastAsia="SimSun" w:hAnsi="SimSun"/>
          <w:sz w:val="24"/>
          <w:szCs w:val="24"/>
          <w:lang w:val="en-US"/>
        </w:rPr>
        <w:t>而復西行</w:t>
      </w:r>
      <w:proofErr w:type="gramEnd"/>
      <w:r w:rsidRPr="00F769DC">
        <w:rPr>
          <w:rFonts w:ascii="SimSun" w:eastAsia="SimSun" w:hAnsi="SimSun"/>
          <w:sz w:val="24"/>
          <w:szCs w:val="24"/>
          <w:lang w:val="en-US"/>
        </w:rPr>
        <w:t>入亞，此所謂</w:t>
      </w:r>
      <w:proofErr w:type="gramStart"/>
      <w:r w:rsidRPr="00F769DC">
        <w:rPr>
          <w:rFonts w:ascii="SimSun" w:eastAsia="SimSun" w:hAnsi="SimSun"/>
          <w:sz w:val="24"/>
          <w:szCs w:val="24"/>
          <w:lang w:val="en-US"/>
        </w:rPr>
        <w:t>凡動必復者</w:t>
      </w:r>
      <w:proofErr w:type="gramEnd"/>
      <w:r w:rsidRPr="00F769DC">
        <w:rPr>
          <w:rFonts w:ascii="SimSun" w:eastAsia="SimSun" w:hAnsi="SimSun"/>
          <w:sz w:val="24"/>
          <w:szCs w:val="24"/>
          <w:lang w:val="en-US"/>
        </w:rPr>
        <w:t>也。二百年來之天運人事,皆為其通，而不爲其塞， 汽機電氣既用,地球固彈丸耳。夫… 謂五洲上</w:t>
      </w:r>
      <w:proofErr w:type="gramStart"/>
      <w:r w:rsidRPr="00F769DC">
        <w:rPr>
          <w:rFonts w:ascii="SimSun" w:eastAsia="SimSun" w:hAnsi="SimSun"/>
          <w:sz w:val="24"/>
          <w:szCs w:val="24"/>
          <w:lang w:val="en-US"/>
        </w:rPr>
        <w:t>腴</w:t>
      </w:r>
      <w:proofErr w:type="gramEnd"/>
      <w:r w:rsidRPr="00F769DC">
        <w:rPr>
          <w:rFonts w:ascii="SimSun" w:eastAsia="SimSun" w:hAnsi="SimSun"/>
          <w:sz w:val="24"/>
          <w:szCs w:val="24"/>
          <w:lang w:val="en-US"/>
        </w:rPr>
        <w:t>如中國者</w:t>
      </w:r>
      <w:proofErr w:type="gramStart"/>
      <w:r w:rsidRPr="00F769DC">
        <w:rPr>
          <w:rFonts w:ascii="SimSun" w:eastAsia="SimSun" w:hAnsi="SimSun"/>
          <w:sz w:val="24"/>
          <w:szCs w:val="24"/>
          <w:lang w:val="en-US"/>
        </w:rPr>
        <w:t>可深閉固距以</w:t>
      </w:r>
      <w:proofErr w:type="gramEnd"/>
      <w:r w:rsidRPr="00F769DC">
        <w:rPr>
          <w:rFonts w:ascii="SimSun" w:eastAsia="SimSun" w:hAnsi="SimSun"/>
          <w:sz w:val="24"/>
          <w:szCs w:val="24"/>
          <w:lang w:val="en-US"/>
        </w:rPr>
        <w:t>守其四千年舊俗, 雖至愚者知其不然矣。</w:t>
      </w:r>
    </w:p>
    <w:p w:rsidR="005B1796" w:rsidRDefault="005B1796" w:rsidP="005B1796">
      <w:pPr>
        <w:autoSpaceDE w:val="0"/>
        <w:autoSpaceDN w:val="0"/>
        <w:adjustRightInd w:val="0"/>
        <w:spacing w:after="0"/>
        <w:ind w:right="1016"/>
        <w:rPr>
          <w:rFonts w:ascii="Times New Roman" w:eastAsia="宋体" w:hAnsi="Times New Roman"/>
          <w:sz w:val="24"/>
          <w:szCs w:val="24"/>
          <w:lang w:val="en-US"/>
        </w:rPr>
      </w:pPr>
    </w:p>
    <w:p w:rsidR="005B1796" w:rsidRDefault="005B1796" w:rsidP="005B1796">
      <w:pPr>
        <w:autoSpaceDE w:val="0"/>
        <w:autoSpaceDN w:val="0"/>
        <w:adjustRightInd w:val="0"/>
        <w:spacing w:after="0"/>
        <w:rPr>
          <w:rFonts w:ascii="Times New Roman" w:hAnsi="Times New Roman"/>
          <w:sz w:val="24"/>
          <w:szCs w:val="24"/>
          <w:lang w:val="en-US" w:eastAsia="zh-CN"/>
        </w:rPr>
      </w:pPr>
      <w:r>
        <w:rPr>
          <w:rFonts w:ascii="Times New Roman" w:eastAsia="宋体" w:hAnsi="Times New Roman"/>
          <w:sz w:val="24"/>
          <w:szCs w:val="24"/>
          <w:lang w:val="en-US" w:eastAsia="zh-CN"/>
        </w:rPr>
        <w:t>In the long historical view, Yan Fu argues, these great cultural flows are the rule and not the exception. Europe’s initial installment of its culture</w:t>
      </w:r>
      <w:r w:rsidR="00B76014">
        <w:rPr>
          <w:rFonts w:ascii="Times New Roman" w:eastAsia="宋体" w:hAnsi="Times New Roman"/>
          <w:sz w:val="24"/>
          <w:szCs w:val="24"/>
          <w:lang w:val="en-US" w:eastAsia="zh-CN"/>
        </w:rPr>
        <w:t xml:space="preserve"> with the “neolithic package” </w:t>
      </w:r>
      <w:r>
        <w:rPr>
          <w:rFonts w:ascii="Times New Roman" w:eastAsia="宋体" w:hAnsi="Times New Roman"/>
          <w:sz w:val="24"/>
          <w:szCs w:val="24"/>
          <w:lang w:val="en-US" w:eastAsia="zh-CN"/>
        </w:rPr>
        <w:t>—from domesticated plants, agricultural implements to governance patterns—was based on the Near East before developing it in its own way</w:t>
      </w:r>
      <w:r w:rsidRPr="00F12888">
        <w:rPr>
          <w:rFonts w:ascii="Times New Roman" w:eastAsia="宋体" w:hAnsi="Times New Roman"/>
          <w:sz w:val="24"/>
          <w:szCs w:val="24"/>
          <w:lang w:val="en-US" w:eastAsia="zh-CN"/>
        </w:rPr>
        <w:t xml:space="preserve">. </w:t>
      </w:r>
      <w:r w:rsidRPr="00F12888">
        <w:rPr>
          <w:rFonts w:ascii="Times New Roman" w:hAnsi="Times New Roman"/>
          <w:sz w:val="24"/>
          <w:szCs w:val="24"/>
        </w:rPr>
        <w:t>The initial instalment</w:t>
      </w:r>
      <w:r>
        <w:rPr>
          <w:rFonts w:ascii="Times New Roman" w:hAnsi="Times New Roman"/>
          <w:sz w:val="24"/>
          <w:szCs w:val="24"/>
        </w:rPr>
        <w:t xml:space="preserve"> of</w:t>
      </w:r>
      <w:r w:rsidRPr="00F12888">
        <w:rPr>
          <w:rFonts w:ascii="Times New Roman" w:hAnsi="Times New Roman"/>
          <w:sz w:val="24"/>
          <w:szCs w:val="24"/>
        </w:rPr>
        <w:t xml:space="preserve"> European settlers’ culture in North America was based on </w:t>
      </w:r>
      <w:smartTag w:uri="urn:schemas-microsoft-com:office:smarttags" w:element="place">
        <w:r w:rsidRPr="00F12888">
          <w:rPr>
            <w:rFonts w:ascii="Times New Roman" w:hAnsi="Times New Roman"/>
            <w:sz w:val="24"/>
            <w:szCs w:val="24"/>
          </w:rPr>
          <w:t>Europe</w:t>
        </w:r>
      </w:smartTag>
      <w:r w:rsidRPr="00F12888">
        <w:rPr>
          <w:rFonts w:ascii="Times New Roman" w:hAnsi="Times New Roman"/>
          <w:sz w:val="24"/>
          <w:szCs w:val="24"/>
        </w:rPr>
        <w:t xml:space="preserve"> before they developed it further. </w:t>
      </w:r>
      <w:r>
        <w:rPr>
          <w:rFonts w:ascii="Times New Roman" w:eastAsia="宋体" w:hAnsi="Times New Roman"/>
          <w:sz w:val="24"/>
          <w:szCs w:val="24"/>
          <w:lang w:val="en-US" w:eastAsia="zh-CN"/>
        </w:rPr>
        <w:t xml:space="preserve">And now modernity continues its journey further </w:t>
      </w:r>
      <w:proofErr w:type="gramStart"/>
      <w:r>
        <w:rPr>
          <w:rFonts w:ascii="Times New Roman" w:eastAsia="宋体" w:hAnsi="Times New Roman"/>
          <w:sz w:val="24"/>
          <w:szCs w:val="24"/>
          <w:lang w:val="en-US" w:eastAsia="zh-CN"/>
        </w:rPr>
        <w:t>West</w:t>
      </w:r>
      <w:proofErr w:type="gramEnd"/>
      <w:r>
        <w:rPr>
          <w:rFonts w:ascii="Times New Roman" w:eastAsia="宋体" w:hAnsi="Times New Roman"/>
          <w:sz w:val="24"/>
          <w:szCs w:val="24"/>
          <w:lang w:val="en-US" w:eastAsia="zh-CN"/>
        </w:rPr>
        <w:t xml:space="preserve"> and across the Pacific Ocean to reach Asia in the </w:t>
      </w:r>
      <w:smartTag w:uri="urn:schemas-microsoft-com:office:smarttags" w:element="place">
        <w:r>
          <w:rPr>
            <w:rFonts w:ascii="Times New Roman" w:eastAsia="宋体" w:hAnsi="Times New Roman"/>
            <w:sz w:val="24"/>
            <w:szCs w:val="24"/>
            <w:lang w:val="en-US" w:eastAsia="zh-CN"/>
          </w:rPr>
          <w:t>Far East</w:t>
        </w:r>
      </w:smartTag>
      <w:r>
        <w:rPr>
          <w:rFonts w:ascii="Times New Roman" w:eastAsia="宋体" w:hAnsi="Times New Roman"/>
          <w:sz w:val="24"/>
          <w:szCs w:val="24"/>
          <w:lang w:val="en-US" w:eastAsia="zh-CN"/>
        </w:rPr>
        <w:t xml:space="preserve">. In this sense, everybody </w:t>
      </w:r>
      <w:r w:rsidR="00880C0F">
        <w:rPr>
          <w:rFonts w:ascii="Times New Roman" w:eastAsia="宋体" w:hAnsi="Times New Roman"/>
          <w:sz w:val="24"/>
          <w:szCs w:val="24"/>
          <w:lang w:val="en-US" w:eastAsia="zh-CN"/>
        </w:rPr>
        <w:t>has at some moment started off as</w:t>
      </w:r>
      <w:r>
        <w:rPr>
          <w:rFonts w:ascii="Times New Roman" w:eastAsia="宋体" w:hAnsi="Times New Roman"/>
          <w:sz w:val="24"/>
          <w:szCs w:val="24"/>
          <w:lang w:val="en-US" w:eastAsia="zh-CN"/>
        </w:rPr>
        <w:t xml:space="preserve"> somebody else’s Frankenstein monster, depending </w:t>
      </w:r>
      <w:r w:rsidR="00880C0F">
        <w:rPr>
          <w:rFonts w:ascii="Times New Roman" w:eastAsia="宋体" w:hAnsi="Times New Roman"/>
          <w:sz w:val="24"/>
          <w:szCs w:val="24"/>
          <w:lang w:val="en-US" w:eastAsia="zh-CN"/>
        </w:rPr>
        <w:t xml:space="preserve">only </w:t>
      </w:r>
      <w:r>
        <w:rPr>
          <w:rFonts w:ascii="Times New Roman" w:eastAsia="宋体" w:hAnsi="Times New Roman"/>
          <w:sz w:val="24"/>
          <w:szCs w:val="24"/>
          <w:lang w:val="en-US" w:eastAsia="zh-CN"/>
        </w:rPr>
        <w:t xml:space="preserve">on the time span one is willing to take into account. The implications of the Frankenstein story even apply, because, as the monster attacked its creator, Europe turned around and started to dominate much of Asia, while </w:t>
      </w:r>
      <w:smartTag w:uri="urn:schemas-microsoft-com:office:smarttags" w:element="country-region">
        <w:r>
          <w:rPr>
            <w:rFonts w:ascii="Times New Roman" w:eastAsia="宋体" w:hAnsi="Times New Roman"/>
            <w:sz w:val="24"/>
            <w:szCs w:val="24"/>
            <w:lang w:val="en-US" w:eastAsia="zh-CN"/>
          </w:rPr>
          <w:t>America</w:t>
        </w:r>
      </w:smartTag>
      <w:r>
        <w:rPr>
          <w:rFonts w:ascii="Times New Roman" w:eastAsia="宋体" w:hAnsi="Times New Roman"/>
          <w:sz w:val="24"/>
          <w:szCs w:val="24"/>
          <w:lang w:val="en-US" w:eastAsia="zh-CN"/>
        </w:rPr>
        <w:t xml:space="preserve"> eventually sidelined </w:t>
      </w:r>
      <w:smartTag w:uri="urn:schemas-microsoft-com:office:smarttags" w:element="country-region">
        <w:r>
          <w:rPr>
            <w:rFonts w:ascii="Times New Roman" w:eastAsia="宋体" w:hAnsi="Times New Roman"/>
            <w:sz w:val="24"/>
            <w:szCs w:val="24"/>
            <w:lang w:val="en-US" w:eastAsia="zh-CN"/>
          </w:rPr>
          <w:t>Great Britain</w:t>
        </w:r>
      </w:smartTag>
      <w:r>
        <w:rPr>
          <w:rFonts w:ascii="Times New Roman" w:eastAsia="宋体" w:hAnsi="Times New Roman"/>
          <w:sz w:val="24"/>
          <w:szCs w:val="24"/>
          <w:lang w:val="en-US" w:eastAsia="zh-CN"/>
        </w:rPr>
        <w:t xml:space="preserve"> and </w:t>
      </w:r>
      <w:smartTag w:uri="urn:schemas-microsoft-com:office:smarttags" w:element="place">
        <w:r>
          <w:rPr>
            <w:rFonts w:ascii="Times New Roman" w:eastAsia="宋体" w:hAnsi="Times New Roman"/>
            <w:sz w:val="24"/>
            <w:szCs w:val="24"/>
            <w:lang w:val="en-US" w:eastAsia="zh-CN"/>
          </w:rPr>
          <w:t>Europe</w:t>
        </w:r>
      </w:smartTag>
      <w:r>
        <w:rPr>
          <w:rFonts w:ascii="Times New Roman" w:eastAsia="宋体" w:hAnsi="Times New Roman"/>
          <w:sz w:val="24"/>
          <w:szCs w:val="24"/>
          <w:lang w:val="en-US" w:eastAsia="zh-CN"/>
        </w:rPr>
        <w:t xml:space="preserve"> altogether. Yan Fu applies Newton’s third law to the dynamics of social evolutionism</w:t>
      </w:r>
      <w:r>
        <w:rPr>
          <w:rStyle w:val="FootnoteReference"/>
          <w:rFonts w:ascii="Times New Roman" w:eastAsia="宋体" w:hAnsi="Times New Roman"/>
          <w:sz w:val="24"/>
          <w:szCs w:val="24"/>
          <w:lang w:val="en-US" w:eastAsia="zh-CN"/>
        </w:rPr>
        <w:footnoteReference w:id="138"/>
      </w:r>
      <w:r>
        <w:rPr>
          <w:rFonts w:ascii="Times New Roman" w:eastAsia="宋体" w:hAnsi="Times New Roman"/>
          <w:sz w:val="24"/>
          <w:szCs w:val="24"/>
          <w:lang w:val="en-US" w:eastAsia="zh-CN"/>
        </w:rPr>
        <w:t xml:space="preserve"> to show that starting off as someone else’s </w:t>
      </w:r>
      <w:r>
        <w:rPr>
          <w:rFonts w:ascii="Times New Roman" w:eastAsia="宋体" w:hAnsi="Times New Roman"/>
          <w:sz w:val="24"/>
          <w:szCs w:val="24"/>
          <w:lang w:val="en-US" w:eastAsia="zh-CN"/>
        </w:rPr>
        <w:lastRenderedPageBreak/>
        <w:t xml:space="preserve">Frankenstein monster is the way in which history progresses. Eventually, Yan Fu implies, Asia will turn around and sideline the </w:t>
      </w:r>
      <w:smartTag w:uri="urn:schemas-microsoft-com:office:smarttags" w:element="country-region">
        <w:smartTag w:uri="urn:schemas-microsoft-com:office:smarttags" w:element="place">
          <w:r>
            <w:rPr>
              <w:rFonts w:ascii="Times New Roman" w:eastAsia="宋体" w:hAnsi="Times New Roman"/>
              <w:sz w:val="24"/>
              <w:szCs w:val="24"/>
              <w:lang w:val="en-US" w:eastAsia="zh-CN"/>
            </w:rPr>
            <w:t>US</w:t>
          </w:r>
        </w:smartTag>
      </w:smartTag>
      <w:r>
        <w:rPr>
          <w:rFonts w:ascii="Times New Roman" w:eastAsia="宋体" w:hAnsi="Times New Roman"/>
          <w:sz w:val="24"/>
          <w:szCs w:val="24"/>
          <w:lang w:val="en-US" w:eastAsia="zh-CN"/>
        </w:rPr>
        <w:t xml:space="preserve">. </w:t>
      </w:r>
      <w:r>
        <w:rPr>
          <w:rFonts w:ascii="Times New Roman" w:hAnsi="Times New Roman"/>
          <w:sz w:val="24"/>
          <w:szCs w:val="24"/>
          <w:lang w:val="en-US" w:eastAsia="zh-CN"/>
        </w:rPr>
        <w:t xml:space="preserve"> </w:t>
      </w:r>
    </w:p>
    <w:p w:rsidR="005B1796" w:rsidRDefault="005B1796" w:rsidP="005B1796">
      <w:pPr>
        <w:autoSpaceDE w:val="0"/>
        <w:autoSpaceDN w:val="0"/>
        <w:adjustRightInd w:val="0"/>
        <w:spacing w:after="0"/>
        <w:rPr>
          <w:rFonts w:ascii="Times New Roman" w:hAnsi="Times New Roman"/>
          <w:sz w:val="24"/>
          <w:szCs w:val="24"/>
          <w:lang w:val="en-US" w:eastAsia="zh-CN"/>
        </w:rPr>
      </w:pPr>
    </w:p>
    <w:p w:rsidR="005B1796" w:rsidRDefault="005B1796" w:rsidP="005B1796">
      <w:pPr>
        <w:autoSpaceDE w:val="0"/>
        <w:autoSpaceDN w:val="0"/>
        <w:adjustRightInd w:val="0"/>
        <w:spacing w:after="0"/>
        <w:rPr>
          <w:rFonts w:ascii="Times New Roman" w:hAnsi="Times New Roman"/>
          <w:sz w:val="24"/>
          <w:szCs w:val="24"/>
          <w:lang w:val="en-US"/>
        </w:rPr>
      </w:pPr>
      <w:r>
        <w:rPr>
          <w:rFonts w:ascii="Times New Roman" w:hAnsi="Times New Roman"/>
          <w:sz w:val="24"/>
          <w:szCs w:val="24"/>
          <w:lang w:val="en-US" w:eastAsia="zh-CN"/>
        </w:rPr>
        <w:t xml:space="preserve">Just a week after Yan Fu’s article appeared in the </w:t>
      </w:r>
      <w:r w:rsidRPr="00DB5EB6">
        <w:rPr>
          <w:rFonts w:ascii="Times New Roman" w:hAnsi="Times New Roman"/>
          <w:i/>
          <w:sz w:val="24"/>
          <w:szCs w:val="24"/>
          <w:lang w:val="en-US" w:eastAsia="zh-CN"/>
        </w:rPr>
        <w:t>Guowen bao</w:t>
      </w:r>
      <w:r>
        <w:rPr>
          <w:rFonts w:ascii="Times New Roman" w:hAnsi="Times New Roman"/>
          <w:sz w:val="24"/>
          <w:szCs w:val="24"/>
          <w:lang w:val="en-US" w:eastAsia="zh-CN"/>
        </w:rPr>
        <w:t xml:space="preserve">, Liang Qichao developed the story further in a speech he gave in </w:t>
      </w:r>
      <w:smartTag w:uri="urn:schemas-microsoft-com:office:smarttags" w:element="place">
        <w:r>
          <w:rPr>
            <w:rFonts w:ascii="Times New Roman" w:hAnsi="Times New Roman"/>
            <w:sz w:val="24"/>
            <w:szCs w:val="24"/>
            <w:lang w:val="en-US" w:eastAsia="zh-CN"/>
          </w:rPr>
          <w:t>Peking</w:t>
        </w:r>
      </w:smartTag>
      <w:r>
        <w:rPr>
          <w:rFonts w:ascii="Times New Roman" w:hAnsi="Times New Roman"/>
          <w:sz w:val="24"/>
          <w:szCs w:val="24"/>
          <w:lang w:val="en-US" w:eastAsia="zh-CN"/>
        </w:rPr>
        <w:t xml:space="preserve">. After complaining about the stubborn complacency and opportunism of the officials who had </w:t>
      </w:r>
      <w:r w:rsidRPr="00DB09FC">
        <w:rPr>
          <w:rFonts w:ascii="Times New Roman" w:hAnsi="Times New Roman"/>
          <w:sz w:val="24"/>
          <w:szCs w:val="24"/>
          <w:lang w:val="en-US" w:eastAsia="zh-CN"/>
        </w:rPr>
        <w:t>“</w:t>
      </w:r>
      <w:r w:rsidRPr="00DB09FC">
        <w:rPr>
          <w:rFonts w:ascii="Times New Roman" w:hAnsi="Times New Roman"/>
          <w:sz w:val="24"/>
          <w:szCs w:val="24"/>
        </w:rPr>
        <w:t xml:space="preserve">the entire country stalled, waiting for </w:t>
      </w:r>
      <w:r>
        <w:rPr>
          <w:rFonts w:ascii="Times New Roman" w:hAnsi="Times New Roman"/>
          <w:sz w:val="24"/>
          <w:szCs w:val="24"/>
        </w:rPr>
        <w:t>it to be</w:t>
      </w:r>
      <w:r w:rsidRPr="00DB09FC">
        <w:rPr>
          <w:rFonts w:ascii="Times New Roman" w:hAnsi="Times New Roman"/>
          <w:sz w:val="24"/>
          <w:szCs w:val="24"/>
        </w:rPr>
        <w:t xml:space="preserve"> cut up”, he continued:  </w:t>
      </w:r>
      <w:r>
        <w:rPr>
          <w:rFonts w:ascii="Times New Roman" w:hAnsi="Times New Roman"/>
          <w:sz w:val="24"/>
          <w:szCs w:val="24"/>
        </w:rPr>
        <w:t>“Alas</w:t>
      </w:r>
      <w:r w:rsidRPr="00DB09FC">
        <w:rPr>
          <w:rFonts w:ascii="Times New Roman" w:hAnsi="Times New Roman"/>
          <w:sz w:val="24"/>
          <w:szCs w:val="24"/>
        </w:rPr>
        <w:t xml:space="preserve">! Years ago Marquis Zeng had a theory of </w:t>
      </w:r>
      <w:smartTag w:uri="urn:schemas-microsoft-com:office:smarttags" w:element="country-region">
        <w:smartTag w:uri="urn:schemas-microsoft-com:office:smarttags" w:element="place">
          <w:r w:rsidRPr="00DB09FC">
            <w:rPr>
              <w:rFonts w:ascii="Times New Roman" w:hAnsi="Times New Roman"/>
              <w:sz w:val="24"/>
              <w:szCs w:val="24"/>
            </w:rPr>
            <w:t>China</w:t>
          </w:r>
        </w:smartTag>
      </w:smartTag>
      <w:r w:rsidRPr="00DB09FC">
        <w:rPr>
          <w:rFonts w:ascii="Times New Roman" w:hAnsi="Times New Roman"/>
          <w:sz w:val="24"/>
          <w:szCs w:val="24"/>
        </w:rPr>
        <w:t xml:space="preserve"> </w:t>
      </w:r>
      <w:r w:rsidRPr="00DB09FC">
        <w:rPr>
          <w:rFonts w:ascii="Times New Roman" w:eastAsia="SimSun" w:hAnsi="Times New Roman"/>
          <w:sz w:val="24"/>
          <w:szCs w:val="24"/>
        </w:rPr>
        <w:t>a</w:t>
      </w:r>
      <w:r w:rsidRPr="00DB09FC">
        <w:rPr>
          <w:rFonts w:ascii="Times New Roman" w:hAnsi="Times New Roman"/>
          <w:sz w:val="24"/>
          <w:szCs w:val="24"/>
        </w:rPr>
        <w:t xml:space="preserve">sleep and then awakening. The Englishman Wolseley said that </w:t>
      </w:r>
      <w:smartTag w:uri="urn:schemas-microsoft-com:office:smarttags" w:element="place">
        <w:smartTag w:uri="urn:schemas-microsoft-com:office:smarttags" w:element="country-region">
          <w:r w:rsidRPr="00DB09FC">
            <w:rPr>
              <w:rFonts w:ascii="Times New Roman" w:hAnsi="Times New Roman"/>
              <w:sz w:val="24"/>
              <w:szCs w:val="24"/>
            </w:rPr>
            <w:t>China</w:t>
          </w:r>
        </w:smartTag>
      </w:smartTag>
      <w:r w:rsidRPr="00DB09FC">
        <w:rPr>
          <w:rFonts w:ascii="Times New Roman" w:hAnsi="Times New Roman"/>
          <w:sz w:val="24"/>
          <w:szCs w:val="24"/>
        </w:rPr>
        <w:t xml:space="preserve"> was like a Frankenstein monster</w:t>
      </w:r>
      <w:r>
        <w:rPr>
          <w:rFonts w:ascii="Times New Roman" w:hAnsi="Times New Roman"/>
          <w:sz w:val="24"/>
          <w:szCs w:val="24"/>
        </w:rPr>
        <w:t>;</w:t>
      </w:r>
      <w:r w:rsidRPr="00DB09FC">
        <w:rPr>
          <w:rFonts w:ascii="Times New Roman" w:hAnsi="Times New Roman"/>
          <w:sz w:val="24"/>
          <w:szCs w:val="24"/>
        </w:rPr>
        <w:t xml:space="preserve"> letting it sleep, it would be calm and </w:t>
      </w:r>
      <w:proofErr w:type="gramStart"/>
      <w:r w:rsidRPr="00DB09FC">
        <w:rPr>
          <w:rFonts w:ascii="Times New Roman" w:hAnsi="Times New Roman"/>
          <w:sz w:val="24"/>
          <w:szCs w:val="24"/>
        </w:rPr>
        <w:t>do</w:t>
      </w:r>
      <w:proofErr w:type="gramEnd"/>
      <w:r w:rsidRPr="00DB09FC">
        <w:rPr>
          <w:rFonts w:ascii="Times New Roman" w:hAnsi="Times New Roman"/>
          <w:sz w:val="24"/>
          <w:szCs w:val="24"/>
        </w:rPr>
        <w:t xml:space="preserve"> nothing, but waking it up would </w:t>
      </w:r>
      <w:r>
        <w:rPr>
          <w:rFonts w:ascii="Times New Roman" w:hAnsi="Times New Roman"/>
          <w:sz w:val="24"/>
          <w:szCs w:val="24"/>
        </w:rPr>
        <w:t xml:space="preserve">have it </w:t>
      </w:r>
      <w:r w:rsidRPr="00DB09FC">
        <w:rPr>
          <w:rFonts w:ascii="Times New Roman" w:hAnsi="Times New Roman"/>
          <w:sz w:val="24"/>
          <w:szCs w:val="24"/>
        </w:rPr>
        <w:t xml:space="preserve">stretch out its claws and fangs. They </w:t>
      </w:r>
      <w:r>
        <w:rPr>
          <w:rFonts w:ascii="Times New Roman" w:hAnsi="Times New Roman"/>
          <w:sz w:val="24"/>
          <w:szCs w:val="24"/>
        </w:rPr>
        <w:t xml:space="preserve">[Zeng and Wolseley] </w:t>
      </w:r>
      <w:r w:rsidRPr="00DB09FC">
        <w:rPr>
          <w:rFonts w:ascii="Times New Roman" w:hAnsi="Times New Roman"/>
          <w:sz w:val="24"/>
          <w:szCs w:val="24"/>
        </w:rPr>
        <w:t xml:space="preserve">still had some leftover hope for </w:t>
      </w:r>
      <w:smartTag w:uri="urn:schemas-microsoft-com:office:smarttags" w:element="country-region">
        <w:smartTag w:uri="urn:schemas-microsoft-com:office:smarttags" w:element="place">
          <w:r w:rsidRPr="00DB09FC">
            <w:rPr>
              <w:rFonts w:ascii="Times New Roman" w:hAnsi="Times New Roman"/>
              <w:sz w:val="24"/>
              <w:szCs w:val="24"/>
            </w:rPr>
            <w:t>China</w:t>
          </w:r>
        </w:smartTag>
      </w:smartTag>
      <w:r w:rsidRPr="00DB09FC">
        <w:rPr>
          <w:rFonts w:ascii="Times New Roman" w:hAnsi="Times New Roman"/>
          <w:sz w:val="24"/>
          <w:szCs w:val="24"/>
        </w:rPr>
        <w:t>.”</w:t>
      </w:r>
      <w:r>
        <w:rPr>
          <w:rStyle w:val="FootnoteReference"/>
          <w:rFonts w:ascii="Times New Roman" w:hAnsi="Times New Roman"/>
          <w:sz w:val="24"/>
          <w:szCs w:val="24"/>
        </w:rPr>
        <w:footnoteReference w:id="139"/>
      </w:r>
      <w:r>
        <w:rPr>
          <w:sz w:val="24"/>
          <w:szCs w:val="24"/>
        </w:rPr>
        <w:t xml:space="preserve"> </w:t>
      </w:r>
      <w:r w:rsidRPr="00D15FAA">
        <w:rPr>
          <w:rFonts w:ascii="Times New Roman" w:hAnsi="Times New Roman"/>
          <w:sz w:val="24"/>
          <w:szCs w:val="24"/>
        </w:rPr>
        <w:t>But th</w:t>
      </w:r>
      <w:r>
        <w:rPr>
          <w:rFonts w:ascii="Times New Roman" w:hAnsi="Times New Roman"/>
          <w:sz w:val="24"/>
          <w:szCs w:val="24"/>
        </w:rPr>
        <w:t xml:space="preserve">ese expectations, </w:t>
      </w:r>
      <w:r>
        <w:rPr>
          <w:rFonts w:ascii="Times New Roman" w:hAnsi="Times New Roman"/>
          <w:sz w:val="24"/>
          <w:szCs w:val="24"/>
          <w:lang w:val="en-US"/>
        </w:rPr>
        <w:t>Liang argued,</w:t>
      </w:r>
      <w:r>
        <w:rPr>
          <w:rFonts w:ascii="Times New Roman" w:hAnsi="Times New Roman"/>
          <w:sz w:val="24"/>
          <w:szCs w:val="24"/>
        </w:rPr>
        <w:t xml:space="preserve"> were</w:t>
      </w:r>
      <w:r w:rsidRPr="00D15FAA">
        <w:rPr>
          <w:rFonts w:ascii="Times New Roman" w:hAnsi="Times New Roman"/>
          <w:sz w:val="24"/>
          <w:szCs w:val="24"/>
        </w:rPr>
        <w:t xml:space="preserve"> only due to </w:t>
      </w:r>
      <w:r>
        <w:rPr>
          <w:rFonts w:ascii="Times New Roman" w:hAnsi="Times New Roman"/>
          <w:sz w:val="24"/>
          <w:szCs w:val="24"/>
          <w:lang w:val="en-US"/>
        </w:rPr>
        <w:t xml:space="preserve">these men’s </w:t>
      </w:r>
      <w:r w:rsidRPr="00D15FAA">
        <w:rPr>
          <w:rFonts w:ascii="Times New Roman" w:hAnsi="Times New Roman"/>
          <w:sz w:val="24"/>
          <w:szCs w:val="24"/>
        </w:rPr>
        <w:t>ignoranc</w:t>
      </w:r>
      <w:r>
        <w:rPr>
          <w:rFonts w:ascii="Times New Roman" w:hAnsi="Times New Roman"/>
          <w:sz w:val="24"/>
          <w:szCs w:val="24"/>
          <w:lang w:val="en-US"/>
        </w:rPr>
        <w:t xml:space="preserve">e of </w:t>
      </w:r>
      <w:smartTag w:uri="urn:schemas-microsoft-com:office:smarttags" w:element="country-region">
        <w:smartTag w:uri="urn:schemas-microsoft-com:office:smarttags" w:element="place">
          <w:r>
            <w:rPr>
              <w:rFonts w:ascii="Times New Roman" w:hAnsi="Times New Roman"/>
              <w:sz w:val="24"/>
              <w:szCs w:val="24"/>
              <w:lang w:val="en-US"/>
            </w:rPr>
            <w:t>China</w:t>
          </w:r>
        </w:smartTag>
      </w:smartTag>
      <w:r>
        <w:rPr>
          <w:rFonts w:ascii="Times New Roman" w:hAnsi="Times New Roman"/>
          <w:sz w:val="24"/>
          <w:szCs w:val="24"/>
          <w:lang w:val="en-US"/>
        </w:rPr>
        <w:t>’s real weakness.</w:t>
      </w:r>
    </w:p>
    <w:p w:rsidR="005B1796" w:rsidRPr="00D15FAA" w:rsidRDefault="005B1796" w:rsidP="005B1796">
      <w:pPr>
        <w:autoSpaceDE w:val="0"/>
        <w:autoSpaceDN w:val="0"/>
        <w:adjustRightInd w:val="0"/>
        <w:spacing w:after="0"/>
        <w:rPr>
          <w:rFonts w:ascii="Times New Roman" w:hAnsi="Times New Roman"/>
          <w:sz w:val="24"/>
          <w:szCs w:val="24"/>
        </w:rPr>
      </w:pPr>
    </w:p>
    <w:p w:rsidR="005B1796" w:rsidRPr="008E5B2A" w:rsidRDefault="005B1796" w:rsidP="005B1796">
      <w:pPr>
        <w:autoSpaceDE w:val="0"/>
        <w:autoSpaceDN w:val="0"/>
        <w:adjustRightInd w:val="0"/>
        <w:spacing w:after="0"/>
        <w:rPr>
          <w:rFonts w:ascii="Times New Roman" w:hAnsi="Times New Roman"/>
          <w:sz w:val="24"/>
          <w:szCs w:val="24"/>
        </w:rPr>
      </w:pPr>
      <w:r w:rsidRPr="008E5B2A">
        <w:rPr>
          <w:rFonts w:ascii="Times New Roman" w:hAnsi="Times New Roman"/>
          <w:sz w:val="24"/>
          <w:szCs w:val="24"/>
        </w:rPr>
        <w:t xml:space="preserve">After the coup of </w:t>
      </w:r>
      <w:r>
        <w:rPr>
          <w:rFonts w:ascii="Times New Roman" w:hAnsi="Times New Roman"/>
          <w:sz w:val="24"/>
          <w:szCs w:val="24"/>
        </w:rPr>
        <w:t xml:space="preserve">Empress Dowager </w:t>
      </w:r>
      <w:r w:rsidRPr="008E5B2A">
        <w:rPr>
          <w:rFonts w:ascii="Times New Roman" w:hAnsi="Times New Roman"/>
          <w:sz w:val="24"/>
          <w:szCs w:val="24"/>
        </w:rPr>
        <w:t>Cixi</w:t>
      </w:r>
      <w:r>
        <w:rPr>
          <w:rFonts w:ascii="Times New Roman" w:hAnsi="Times New Roman"/>
          <w:sz w:val="24"/>
          <w:szCs w:val="24"/>
        </w:rPr>
        <w:t>, which</w:t>
      </w:r>
      <w:r w:rsidRPr="008E5B2A">
        <w:rPr>
          <w:rFonts w:ascii="Times New Roman" w:hAnsi="Times New Roman"/>
          <w:sz w:val="24"/>
          <w:szCs w:val="24"/>
        </w:rPr>
        <w:t xml:space="preserve"> ended the “100 Days”</w:t>
      </w:r>
      <w:r>
        <w:rPr>
          <w:rFonts w:ascii="Times New Roman" w:hAnsi="Times New Roman"/>
          <w:sz w:val="24"/>
          <w:szCs w:val="24"/>
        </w:rPr>
        <w:t xml:space="preserve"> in fall 1898</w:t>
      </w:r>
      <w:r w:rsidRPr="008E5B2A">
        <w:rPr>
          <w:rFonts w:ascii="Times New Roman" w:hAnsi="Times New Roman"/>
          <w:sz w:val="24"/>
          <w:szCs w:val="24"/>
        </w:rPr>
        <w:t xml:space="preserve">, the reformers’ hope </w:t>
      </w:r>
      <w:r>
        <w:rPr>
          <w:rFonts w:ascii="Times New Roman" w:hAnsi="Times New Roman"/>
          <w:sz w:val="24"/>
          <w:szCs w:val="24"/>
        </w:rPr>
        <w:t xml:space="preserve">evaporated </w:t>
      </w:r>
      <w:r w:rsidRPr="008E5B2A">
        <w:rPr>
          <w:rFonts w:ascii="Times New Roman" w:hAnsi="Times New Roman"/>
          <w:sz w:val="24"/>
          <w:szCs w:val="24"/>
        </w:rPr>
        <w:t xml:space="preserve">completely from the metaphorical fate of </w:t>
      </w:r>
      <w:smartTag w:uri="urn:schemas-microsoft-com:office:smarttags" w:element="country-region">
        <w:smartTag w:uri="urn:schemas-microsoft-com:office:smarttags" w:element="place">
          <w:r w:rsidRPr="008E5B2A">
            <w:rPr>
              <w:rFonts w:ascii="Times New Roman" w:hAnsi="Times New Roman"/>
              <w:sz w:val="24"/>
              <w:szCs w:val="24"/>
            </w:rPr>
            <w:t>China</w:t>
          </w:r>
        </w:smartTag>
      </w:smartTag>
      <w:r w:rsidRPr="008E5B2A">
        <w:rPr>
          <w:rFonts w:ascii="Times New Roman" w:hAnsi="Times New Roman"/>
          <w:sz w:val="24"/>
          <w:szCs w:val="24"/>
        </w:rPr>
        <w:t xml:space="preserve">. In 1899, Liang Qichao, now in exile in </w:t>
      </w:r>
      <w:smartTag w:uri="urn:schemas-microsoft-com:office:smarttags" w:element="City">
        <w:smartTag w:uri="urn:schemas-microsoft-com:office:smarttags" w:element="place">
          <w:r w:rsidRPr="008E5B2A">
            <w:rPr>
              <w:rFonts w:ascii="Times New Roman" w:hAnsi="Times New Roman"/>
              <w:sz w:val="24"/>
              <w:szCs w:val="24"/>
            </w:rPr>
            <w:t>Yokohama</w:t>
          </w:r>
        </w:smartTag>
      </w:smartTag>
      <w:r w:rsidRPr="008E5B2A">
        <w:rPr>
          <w:rFonts w:ascii="Times New Roman" w:hAnsi="Times New Roman"/>
          <w:sz w:val="24"/>
          <w:szCs w:val="24"/>
        </w:rPr>
        <w:t xml:space="preserve">, </w:t>
      </w:r>
      <w:r>
        <w:rPr>
          <w:rFonts w:ascii="Times New Roman" w:hAnsi="Times New Roman"/>
          <w:sz w:val="24"/>
          <w:szCs w:val="24"/>
        </w:rPr>
        <w:t>returned</w:t>
      </w:r>
      <w:r w:rsidRPr="008E5B2A">
        <w:rPr>
          <w:rFonts w:ascii="Times New Roman" w:hAnsi="Times New Roman"/>
          <w:sz w:val="24"/>
          <w:szCs w:val="24"/>
        </w:rPr>
        <w:t xml:space="preserve"> to the theme.</w:t>
      </w:r>
    </w:p>
    <w:p w:rsidR="005B1796" w:rsidRPr="008E5B2A" w:rsidRDefault="005B1796" w:rsidP="005B1796">
      <w:pPr>
        <w:autoSpaceDE w:val="0"/>
        <w:autoSpaceDN w:val="0"/>
        <w:adjustRightInd w:val="0"/>
        <w:spacing w:after="0"/>
        <w:rPr>
          <w:rFonts w:ascii="Tahoma" w:hAnsi="Tahoma" w:cs="Tahoma"/>
          <w:color w:val="000000"/>
          <w:sz w:val="20"/>
          <w:szCs w:val="20"/>
          <w:lang w:val="en-US" w:eastAsia="zh-CN"/>
        </w:rPr>
      </w:pPr>
    </w:p>
    <w:p w:rsidR="005B1796" w:rsidRDefault="005B1796" w:rsidP="005B1796">
      <w:pPr>
        <w:autoSpaceDE w:val="0"/>
        <w:autoSpaceDN w:val="0"/>
        <w:adjustRightInd w:val="0"/>
        <w:spacing w:after="0"/>
        <w:ind w:left="851" w:right="985"/>
        <w:rPr>
          <w:rFonts w:ascii="Times New Roman" w:hAnsi="Times New Roman"/>
          <w:color w:val="000000"/>
          <w:sz w:val="24"/>
          <w:szCs w:val="24"/>
          <w:lang w:val="en-US" w:eastAsia="zh-CN"/>
        </w:rPr>
      </w:pPr>
      <w:r w:rsidRPr="008E5B2A">
        <w:rPr>
          <w:rFonts w:ascii="Times New Roman" w:hAnsi="Times New Roman"/>
          <w:color w:val="000000"/>
          <w:sz w:val="24"/>
          <w:szCs w:val="24"/>
          <w:lang w:val="en-US" w:eastAsia="zh-CN"/>
        </w:rPr>
        <w:t>Distressed-About-The-Times (=new pen name of Liang Qichao) was resting</w:t>
      </w:r>
      <w:r>
        <w:rPr>
          <w:rFonts w:ascii="Times New Roman" w:hAnsi="Times New Roman"/>
          <w:color w:val="000000"/>
          <w:sz w:val="24"/>
          <w:szCs w:val="24"/>
          <w:lang w:val="en-US" w:eastAsia="zh-CN"/>
        </w:rPr>
        <w:t>;</w:t>
      </w:r>
      <w:r w:rsidRPr="008E5B2A">
        <w:rPr>
          <w:rFonts w:ascii="Times New Roman" w:hAnsi="Times New Roman"/>
          <w:color w:val="000000"/>
          <w:sz w:val="24"/>
          <w:szCs w:val="24"/>
          <w:lang w:val="en-US" w:eastAsia="zh-CN"/>
        </w:rPr>
        <w:t xml:space="preserve"> in the next room four people were talking in whispers about animals.... The fourth said: “I was once in the </w:t>
      </w:r>
      <w:smartTag w:uri="urn:schemas-microsoft-com:office:smarttags" w:element="place">
        <w:smartTag w:uri="urn:schemas-microsoft-com:office:smarttags" w:element="PlaceName">
          <w:r w:rsidRPr="008E5B2A">
            <w:rPr>
              <w:rFonts w:ascii="Times New Roman" w:hAnsi="Times New Roman"/>
              <w:color w:val="000000"/>
              <w:sz w:val="24"/>
              <w:szCs w:val="24"/>
              <w:lang w:val="en-US" w:eastAsia="zh-CN"/>
            </w:rPr>
            <w:t>British</w:t>
          </w:r>
        </w:smartTag>
        <w:r w:rsidRPr="008E5B2A">
          <w:rPr>
            <w:rFonts w:ascii="Times New Roman" w:hAnsi="Times New Roman"/>
            <w:color w:val="000000"/>
            <w:sz w:val="24"/>
            <w:szCs w:val="24"/>
            <w:lang w:val="en-US" w:eastAsia="zh-CN"/>
          </w:rPr>
          <w:t xml:space="preserve"> </w:t>
        </w:r>
        <w:smartTag w:uri="urn:schemas-microsoft-com:office:smarttags" w:element="PlaceType">
          <w:r w:rsidRPr="008E5B2A">
            <w:rPr>
              <w:rFonts w:ascii="Times New Roman" w:hAnsi="Times New Roman"/>
              <w:color w:val="000000"/>
              <w:sz w:val="24"/>
              <w:szCs w:val="24"/>
              <w:lang w:val="en-US" w:eastAsia="zh-CN"/>
            </w:rPr>
            <w:t>Museum</w:t>
          </w:r>
        </w:smartTag>
      </w:smartTag>
      <w:r w:rsidRPr="008E5B2A">
        <w:rPr>
          <w:rFonts w:ascii="Times New Roman" w:hAnsi="Times New Roman"/>
          <w:color w:val="000000"/>
          <w:sz w:val="24"/>
          <w:szCs w:val="24"/>
          <w:lang w:val="en-US" w:eastAsia="zh-CN"/>
        </w:rPr>
        <w:t xml:space="preserve"> where someone had manufactured a strange monster which looked like a lion, but it was lying there without a spark of life. Someone told me: </w:t>
      </w:r>
      <w:r>
        <w:rPr>
          <w:rFonts w:ascii="Times New Roman" w:hAnsi="Times New Roman"/>
          <w:color w:val="000000"/>
          <w:sz w:val="24"/>
          <w:szCs w:val="24"/>
          <w:lang w:val="en-US" w:eastAsia="zh-CN"/>
        </w:rPr>
        <w:t>‘</w:t>
      </w:r>
      <w:proofErr w:type="gramStart"/>
      <w:r w:rsidRPr="008E5B2A">
        <w:rPr>
          <w:rFonts w:ascii="Times New Roman" w:hAnsi="Times New Roman"/>
          <w:color w:val="000000"/>
          <w:sz w:val="24"/>
          <w:szCs w:val="24"/>
          <w:lang w:val="en-US" w:eastAsia="zh-CN"/>
        </w:rPr>
        <w:t>Don’t</w:t>
      </w:r>
      <w:proofErr w:type="gramEnd"/>
      <w:r w:rsidRPr="008E5B2A">
        <w:rPr>
          <w:rFonts w:ascii="Times New Roman" w:hAnsi="Times New Roman"/>
          <w:color w:val="000000"/>
          <w:sz w:val="24"/>
          <w:szCs w:val="24"/>
          <w:lang w:val="en-US" w:eastAsia="zh-CN"/>
        </w:rPr>
        <w:t xml:space="preserve"> take this thing lightly, there is a mechanism inside, once triggered it bares its teeth and stretches out its claws to grab and bite, and even a thousand people are not its match.</w:t>
      </w:r>
      <w:r>
        <w:rPr>
          <w:rFonts w:ascii="Times New Roman" w:hAnsi="Times New Roman"/>
          <w:color w:val="000000"/>
          <w:sz w:val="24"/>
          <w:szCs w:val="24"/>
          <w:lang w:val="en-US" w:eastAsia="zh-CN"/>
        </w:rPr>
        <w:t>’</w:t>
      </w:r>
      <w:r w:rsidRPr="008E5B2A">
        <w:rPr>
          <w:rFonts w:ascii="Times New Roman" w:hAnsi="Times New Roman"/>
          <w:color w:val="000000"/>
          <w:sz w:val="24"/>
          <w:szCs w:val="24"/>
          <w:lang w:val="en-US" w:eastAsia="zh-CN"/>
        </w:rPr>
        <w:t xml:space="preserve"> I asked what it was called, and he </w:t>
      </w:r>
      <w:r>
        <w:rPr>
          <w:rFonts w:ascii="Times New Roman" w:hAnsi="Times New Roman"/>
          <w:color w:val="000000"/>
          <w:sz w:val="24"/>
          <w:szCs w:val="24"/>
          <w:lang w:val="en-US" w:eastAsia="zh-CN"/>
        </w:rPr>
        <w:t>said: ‘In English it is called “Frankenstein.”</w:t>
      </w:r>
      <w:r w:rsidRPr="008E5B2A">
        <w:rPr>
          <w:rFonts w:ascii="Times New Roman" w:hAnsi="Times New Roman"/>
          <w:color w:val="000000"/>
          <w:sz w:val="24"/>
          <w:szCs w:val="24"/>
          <w:lang w:val="en-US" w:eastAsia="zh-CN"/>
        </w:rPr>
        <w:t xml:space="preserve"> Some time ago, the Chinese ambassador to Britain</w:t>
      </w:r>
      <w:r>
        <w:rPr>
          <w:rFonts w:ascii="Times New Roman" w:hAnsi="Times New Roman"/>
          <w:color w:val="000000"/>
          <w:sz w:val="24"/>
          <w:szCs w:val="24"/>
          <w:lang w:val="en-US" w:eastAsia="zh-CN"/>
        </w:rPr>
        <w:t>,</w:t>
      </w:r>
      <w:r w:rsidRPr="008E5B2A">
        <w:rPr>
          <w:rFonts w:ascii="Times New Roman" w:hAnsi="Times New Roman"/>
          <w:color w:val="000000"/>
          <w:sz w:val="24"/>
          <w:szCs w:val="24"/>
          <w:lang w:val="en-US" w:eastAsia="zh-CN"/>
        </w:rPr>
        <w:t xml:space="preserve"> Marquis Zeng</w:t>
      </w:r>
      <w:r>
        <w:rPr>
          <w:rFonts w:ascii="Times New Roman" w:hAnsi="Times New Roman"/>
          <w:color w:val="000000"/>
          <w:sz w:val="24"/>
          <w:szCs w:val="24"/>
          <w:lang w:val="en-US" w:eastAsia="zh-CN"/>
        </w:rPr>
        <w:t>,</w:t>
      </w:r>
      <w:r w:rsidRPr="008E5B2A">
        <w:rPr>
          <w:rFonts w:ascii="Times New Roman" w:hAnsi="Times New Roman"/>
          <w:color w:val="000000"/>
          <w:sz w:val="24"/>
          <w:szCs w:val="24"/>
          <w:lang w:val="en-US" w:eastAsia="zh-CN"/>
        </w:rPr>
        <w:t xml:space="preserve"> translated this into </w:t>
      </w:r>
      <w:r>
        <w:rPr>
          <w:rFonts w:ascii="Times New Roman" w:hAnsi="Times New Roman"/>
          <w:color w:val="000000"/>
          <w:sz w:val="24"/>
          <w:szCs w:val="24"/>
          <w:lang w:val="en-US" w:eastAsia="zh-CN"/>
        </w:rPr>
        <w:t>“</w:t>
      </w:r>
      <w:r w:rsidRPr="008E5B2A">
        <w:rPr>
          <w:rFonts w:ascii="Times New Roman" w:hAnsi="Times New Roman"/>
          <w:color w:val="000000"/>
          <w:sz w:val="24"/>
          <w:szCs w:val="24"/>
          <w:lang w:val="en-US" w:eastAsia="zh-CN"/>
        </w:rPr>
        <w:t>sleeping lion</w:t>
      </w:r>
      <w:r>
        <w:rPr>
          <w:rFonts w:ascii="Times New Roman" w:hAnsi="Times New Roman"/>
          <w:color w:val="000000"/>
          <w:sz w:val="24"/>
          <w:szCs w:val="24"/>
          <w:lang w:val="en-US" w:eastAsia="zh-CN"/>
        </w:rPr>
        <w:t>”</w:t>
      </w:r>
      <w:r w:rsidRPr="008E5B2A">
        <w:rPr>
          <w:rFonts w:ascii="Times New Roman" w:hAnsi="Times New Roman"/>
          <w:color w:val="000000"/>
          <w:sz w:val="24"/>
          <w:szCs w:val="24"/>
          <w:lang w:val="en-US" w:eastAsia="zh-CN"/>
        </w:rPr>
        <w:t xml:space="preserve"> and also said it was a giant who was formerly asleep and then awake.’</w:t>
      </w:r>
      <w:r w:rsidRPr="008E5B2A">
        <w:rPr>
          <w:rStyle w:val="FootnoteReference"/>
          <w:rFonts w:ascii="Times New Roman" w:hAnsi="Times New Roman"/>
          <w:color w:val="000000"/>
          <w:sz w:val="24"/>
          <w:szCs w:val="24"/>
          <w:lang w:val="en-US" w:eastAsia="zh-CN"/>
        </w:rPr>
        <w:footnoteReference w:id="140"/>
      </w:r>
      <w:r w:rsidRPr="008E5B2A">
        <w:rPr>
          <w:rFonts w:ascii="Times New Roman" w:hAnsi="Times New Roman"/>
          <w:color w:val="000000"/>
          <w:sz w:val="24"/>
          <w:szCs w:val="24"/>
          <w:lang w:val="en-US" w:eastAsia="zh-CN"/>
        </w:rPr>
        <w:t xml:space="preserve"> </w:t>
      </w:r>
    </w:p>
    <w:p w:rsidR="005B1796" w:rsidRDefault="005B1796" w:rsidP="005B1796">
      <w:pPr>
        <w:autoSpaceDE w:val="0"/>
        <w:autoSpaceDN w:val="0"/>
        <w:adjustRightInd w:val="0"/>
        <w:spacing w:after="0"/>
        <w:ind w:left="851" w:right="985"/>
        <w:rPr>
          <w:rFonts w:ascii="Times New Roman" w:hAnsi="Times New Roman"/>
          <w:color w:val="000000"/>
          <w:sz w:val="24"/>
          <w:szCs w:val="24"/>
          <w:lang w:val="en-US" w:eastAsia="zh-CN"/>
        </w:rPr>
      </w:pPr>
      <w:r w:rsidRPr="008E5B2A">
        <w:rPr>
          <w:rFonts w:ascii="Times New Roman" w:hAnsi="Times New Roman"/>
          <w:color w:val="000000"/>
          <w:sz w:val="24"/>
          <w:szCs w:val="24"/>
          <w:lang w:val="en-US" w:eastAsia="zh-CN"/>
        </w:rPr>
        <w:t>I</w:t>
      </w:r>
      <w:r>
        <w:rPr>
          <w:rFonts w:ascii="Times New Roman" w:hAnsi="Times New Roman"/>
          <w:color w:val="000000"/>
          <w:sz w:val="24"/>
          <w:szCs w:val="24"/>
          <w:lang w:val="en-US" w:eastAsia="zh-CN"/>
        </w:rPr>
        <w:t xml:space="preserve"> tried to start this mechanism; </w:t>
      </w:r>
      <w:r w:rsidRPr="008E5B2A">
        <w:rPr>
          <w:rFonts w:ascii="Times New Roman" w:hAnsi="Times New Roman"/>
          <w:color w:val="000000"/>
          <w:sz w:val="24"/>
          <w:szCs w:val="24"/>
          <w:lang w:val="en-US" w:eastAsia="zh-CN"/>
        </w:rPr>
        <w:t xml:space="preserve">it did not react, but suddenly something cracked and stung my hand. However, this mechanism had been broken already for a long time, it had corroded and it had been something else that had stung. If it does not get a new mechanism, then this Frankenstein will sleep long without ever waking up. </w:t>
      </w:r>
      <w:proofErr w:type="gramStart"/>
      <w:r w:rsidRPr="008E5B2A">
        <w:rPr>
          <w:rFonts w:ascii="Times New Roman" w:hAnsi="Times New Roman"/>
          <w:color w:val="000000"/>
          <w:sz w:val="24"/>
          <w:szCs w:val="24"/>
          <w:lang w:val="en-US" w:eastAsia="zh-CN"/>
        </w:rPr>
        <w:t>How sad.</w:t>
      </w:r>
      <w:r>
        <w:rPr>
          <w:rFonts w:ascii="Times New Roman" w:hAnsi="Times New Roman"/>
          <w:color w:val="000000"/>
          <w:sz w:val="24"/>
          <w:szCs w:val="24"/>
          <w:lang w:val="en-US" w:eastAsia="zh-CN"/>
        </w:rPr>
        <w:t>”</w:t>
      </w:r>
      <w:proofErr w:type="gramEnd"/>
    </w:p>
    <w:p w:rsidR="005B1796" w:rsidRPr="008E5B2A" w:rsidRDefault="005B1796" w:rsidP="005B1796">
      <w:pPr>
        <w:autoSpaceDE w:val="0"/>
        <w:autoSpaceDN w:val="0"/>
        <w:adjustRightInd w:val="0"/>
        <w:spacing w:after="0"/>
        <w:ind w:left="851" w:right="985"/>
        <w:rPr>
          <w:rFonts w:ascii="Times New Roman" w:hAnsi="Times New Roman"/>
          <w:color w:val="000000"/>
          <w:sz w:val="24"/>
          <w:szCs w:val="24"/>
          <w:lang w:val="en-US" w:eastAsia="zh-CN"/>
        </w:rPr>
      </w:pPr>
      <w:r w:rsidRPr="008E5B2A">
        <w:rPr>
          <w:rFonts w:ascii="Times New Roman" w:hAnsi="Times New Roman"/>
          <w:color w:val="000000"/>
          <w:sz w:val="24"/>
          <w:szCs w:val="24"/>
          <w:lang w:val="en-US" w:eastAsia="zh-CN"/>
        </w:rPr>
        <w:lastRenderedPageBreak/>
        <w:t>Distressed-About-The-Times had heard all this very clearly</w:t>
      </w:r>
      <w:r>
        <w:rPr>
          <w:rFonts w:ascii="Times New Roman" w:hAnsi="Times New Roman"/>
          <w:color w:val="000000"/>
          <w:sz w:val="24"/>
          <w:szCs w:val="24"/>
          <w:lang w:val="en-US" w:eastAsia="zh-CN"/>
        </w:rPr>
        <w:t>. He</w:t>
      </w:r>
      <w:r w:rsidRPr="008E5B2A">
        <w:rPr>
          <w:rFonts w:ascii="Times New Roman" w:hAnsi="Times New Roman"/>
          <w:color w:val="000000"/>
          <w:sz w:val="24"/>
          <w:szCs w:val="24"/>
          <w:lang w:val="en-US" w:eastAsia="zh-CN"/>
        </w:rPr>
        <w:t xml:space="preserve"> silently thought about it and then, alarmed and excited, he exclaimed:</w:t>
      </w:r>
      <w:r>
        <w:rPr>
          <w:rFonts w:ascii="Times New Roman" w:hAnsi="Times New Roman"/>
          <w:color w:val="000000"/>
          <w:sz w:val="24"/>
          <w:szCs w:val="24"/>
          <w:lang w:val="en-US" w:eastAsia="zh-CN"/>
        </w:rPr>
        <w:t xml:space="preserve"> “</w:t>
      </w:r>
      <w:r w:rsidRPr="008E5B2A">
        <w:rPr>
          <w:rFonts w:ascii="Times New Roman" w:hAnsi="Times New Roman"/>
          <w:color w:val="000000"/>
          <w:sz w:val="24"/>
          <w:szCs w:val="24"/>
          <w:lang w:val="en-US" w:eastAsia="zh-CN"/>
        </w:rPr>
        <w:t>This might be said about our 400 million people!</w:t>
      </w:r>
      <w:r>
        <w:rPr>
          <w:rFonts w:ascii="Times New Roman" w:hAnsi="Times New Roman"/>
          <w:color w:val="000000"/>
          <w:sz w:val="24"/>
          <w:szCs w:val="24"/>
          <w:lang w:val="en-US" w:eastAsia="zh-CN"/>
        </w:rPr>
        <w:t>”</w:t>
      </w:r>
      <w:r w:rsidRPr="008E5B2A">
        <w:rPr>
          <w:rStyle w:val="FootnoteReference"/>
          <w:rFonts w:ascii="Times New Roman" w:hAnsi="Times New Roman"/>
          <w:color w:val="000000"/>
          <w:sz w:val="24"/>
          <w:szCs w:val="24"/>
          <w:lang w:val="en-US" w:eastAsia="zh-CN"/>
        </w:rPr>
        <w:footnoteReference w:id="141"/>
      </w:r>
    </w:p>
    <w:p w:rsidR="005B1796" w:rsidRPr="00234875" w:rsidRDefault="005B1796" w:rsidP="005B1796">
      <w:pPr>
        <w:autoSpaceDE w:val="0"/>
        <w:autoSpaceDN w:val="0"/>
        <w:adjustRightInd w:val="0"/>
        <w:spacing w:after="0" w:line="240" w:lineRule="auto"/>
        <w:rPr>
          <w:rFonts w:ascii="Times New Roman" w:hAnsi="Times New Roman"/>
          <w:color w:val="000000"/>
          <w:sz w:val="24"/>
          <w:szCs w:val="24"/>
          <w:lang w:val="en-US" w:eastAsia="zh-CN"/>
        </w:rPr>
      </w:pPr>
    </w:p>
    <w:p w:rsidR="005B1796" w:rsidRDefault="005B1796" w:rsidP="005B1796">
      <w:pPr>
        <w:autoSpaceDE w:val="0"/>
        <w:autoSpaceDN w:val="0"/>
        <w:adjustRightInd w:val="0"/>
        <w:spacing w:after="0"/>
        <w:rPr>
          <w:rFonts w:ascii="Times New Roman" w:hAnsi="Times New Roman"/>
          <w:color w:val="000000"/>
          <w:sz w:val="24"/>
          <w:szCs w:val="24"/>
          <w:lang w:val="en-US" w:eastAsia="zh-CN"/>
        </w:rPr>
      </w:pPr>
      <w:r>
        <w:rPr>
          <w:rFonts w:ascii="Times New Roman" w:hAnsi="Times New Roman"/>
          <w:color w:val="000000"/>
          <w:sz w:val="24"/>
          <w:szCs w:val="24"/>
          <w:lang w:val="en-US" w:eastAsia="zh-CN"/>
        </w:rPr>
        <w:t xml:space="preserve">China only looks like a lion that might wake up, but its people are internally so “corroded” that there is no hope that this will ever happen. Even in exile, Liang maintained a public posture of supporting the Qing dynasty and asked for the reinstatement of the Emperor rather than the overthrow of the dynasty. In his reading, the corroded lion is not the government, but the people. </w:t>
      </w:r>
    </w:p>
    <w:p w:rsidR="005B1796" w:rsidRDefault="005B1796" w:rsidP="005B1796">
      <w:pPr>
        <w:autoSpaceDE w:val="0"/>
        <w:autoSpaceDN w:val="0"/>
        <w:adjustRightInd w:val="0"/>
        <w:spacing w:after="0"/>
        <w:rPr>
          <w:rFonts w:ascii="Times New Roman" w:hAnsi="Times New Roman"/>
          <w:color w:val="000000"/>
          <w:sz w:val="24"/>
          <w:szCs w:val="24"/>
          <w:lang w:val="en-US" w:eastAsia="zh-CN"/>
        </w:rPr>
      </w:pPr>
    </w:p>
    <w:p w:rsidR="005B1796" w:rsidRDefault="005B1796" w:rsidP="005B1796">
      <w:pPr>
        <w:autoSpaceDE w:val="0"/>
        <w:autoSpaceDN w:val="0"/>
        <w:adjustRightInd w:val="0"/>
        <w:spacing w:after="0"/>
        <w:rPr>
          <w:rFonts w:ascii="Times New Roman" w:hAnsi="Times New Roman"/>
          <w:color w:val="000000"/>
          <w:sz w:val="24"/>
          <w:szCs w:val="24"/>
          <w:lang w:val="en-US" w:eastAsia="zh-CN"/>
        </w:rPr>
      </w:pPr>
      <w:r w:rsidRPr="00BC34C8">
        <w:rPr>
          <w:rFonts w:ascii="Times New Roman" w:hAnsi="Times New Roman"/>
          <w:color w:val="000000"/>
          <w:sz w:val="24"/>
          <w:szCs w:val="24"/>
          <w:lang w:val="en-US" w:eastAsia="zh-CN"/>
        </w:rPr>
        <w:t xml:space="preserve">Taking up the same issue shortly thereafter in the same year in an essay about China being in danger of being cut up like a melon, Liang added: “Once Marquis Zeng made big words towards the English, saying China was a giant who was earlier asleep and now </w:t>
      </w:r>
      <w:r>
        <w:rPr>
          <w:rFonts w:ascii="Times New Roman" w:hAnsi="Times New Roman"/>
          <w:color w:val="000000"/>
          <w:sz w:val="24"/>
          <w:szCs w:val="24"/>
          <w:lang w:val="en-US" w:eastAsia="zh-CN"/>
        </w:rPr>
        <w:t>ha</w:t>
      </w:r>
      <w:r w:rsidRPr="00BC34C8">
        <w:rPr>
          <w:rFonts w:ascii="Times New Roman" w:hAnsi="Times New Roman"/>
          <w:color w:val="000000"/>
          <w:sz w:val="24"/>
          <w:szCs w:val="24"/>
          <w:lang w:val="en-US" w:eastAsia="zh-CN"/>
        </w:rPr>
        <w:t>s awoken. That is why the English have this comparison with Frankenstein."</w:t>
      </w:r>
      <w:r>
        <w:rPr>
          <w:rStyle w:val="FootnoteReference"/>
          <w:rFonts w:ascii="Times New Roman" w:hAnsi="Times New Roman"/>
          <w:color w:val="000000"/>
          <w:sz w:val="24"/>
          <w:szCs w:val="24"/>
          <w:lang w:val="en-US" w:eastAsia="zh-CN"/>
        </w:rPr>
        <w:footnoteReference w:id="142"/>
      </w:r>
      <w:r>
        <w:rPr>
          <w:rFonts w:ascii="Tahoma" w:hAnsi="Tahoma" w:cs="Tahoma"/>
          <w:color w:val="000000"/>
          <w:sz w:val="20"/>
          <w:szCs w:val="20"/>
          <w:lang w:val="en-US" w:eastAsia="zh-CN"/>
        </w:rPr>
        <w:t xml:space="preserve"> </w:t>
      </w:r>
      <w:r w:rsidRPr="008E5B2A">
        <w:rPr>
          <w:rFonts w:ascii="Times New Roman" w:hAnsi="Times New Roman"/>
          <w:color w:val="000000"/>
          <w:sz w:val="24"/>
          <w:szCs w:val="24"/>
          <w:lang w:val="en-US" w:eastAsia="zh-CN"/>
        </w:rPr>
        <w:t xml:space="preserve">The English misjudge </w:t>
      </w:r>
      <w:smartTag w:uri="urn:schemas-microsoft-com:office:smarttags" w:element="country-region">
        <w:smartTag w:uri="urn:schemas-microsoft-com:office:smarttags" w:element="place">
          <w:r w:rsidRPr="008E5B2A">
            <w:rPr>
              <w:rFonts w:ascii="Times New Roman" w:hAnsi="Times New Roman"/>
              <w:color w:val="000000"/>
              <w:sz w:val="24"/>
              <w:szCs w:val="24"/>
              <w:lang w:val="en-US" w:eastAsia="zh-CN"/>
            </w:rPr>
            <w:t>China</w:t>
          </w:r>
        </w:smartTag>
      </w:smartTag>
      <w:r w:rsidRPr="008E5B2A">
        <w:rPr>
          <w:rFonts w:ascii="Times New Roman" w:hAnsi="Times New Roman"/>
          <w:color w:val="000000"/>
          <w:sz w:val="24"/>
          <w:szCs w:val="24"/>
          <w:lang w:val="en-US" w:eastAsia="zh-CN"/>
        </w:rPr>
        <w:t xml:space="preserve"> in their fear of producing a Frankenstein. There is no danger of this, and Liang asserts that </w:t>
      </w:r>
      <w:r>
        <w:rPr>
          <w:rFonts w:ascii="Times New Roman" w:hAnsi="Times New Roman"/>
          <w:color w:val="000000"/>
          <w:sz w:val="24"/>
          <w:szCs w:val="24"/>
          <w:lang w:val="en-US" w:eastAsia="zh-CN"/>
        </w:rPr>
        <w:t xml:space="preserve">actually it is </w:t>
      </w:r>
      <w:r w:rsidRPr="008E5B2A">
        <w:rPr>
          <w:rFonts w:ascii="Times New Roman" w:hAnsi="Times New Roman"/>
          <w:color w:val="000000"/>
          <w:sz w:val="24"/>
          <w:szCs w:val="24"/>
          <w:lang w:val="en-US" w:eastAsia="zh-CN"/>
        </w:rPr>
        <w:t xml:space="preserve">not the foreign powers who do the “cutting up of </w:t>
      </w:r>
      <w:smartTag w:uri="urn:schemas-microsoft-com:office:smarttags" w:element="country-region">
        <w:smartTag w:uri="urn:schemas-microsoft-com:office:smarttags" w:element="place">
          <w:r w:rsidRPr="008E5B2A">
            <w:rPr>
              <w:rFonts w:ascii="Times New Roman" w:hAnsi="Times New Roman"/>
              <w:color w:val="000000"/>
              <w:sz w:val="24"/>
              <w:szCs w:val="24"/>
              <w:lang w:val="en-US" w:eastAsia="zh-CN"/>
            </w:rPr>
            <w:t>China</w:t>
          </w:r>
        </w:smartTag>
      </w:smartTag>
      <w:r w:rsidRPr="008E5B2A">
        <w:rPr>
          <w:rFonts w:ascii="Times New Roman" w:hAnsi="Times New Roman"/>
          <w:color w:val="000000"/>
          <w:sz w:val="24"/>
          <w:szCs w:val="24"/>
          <w:lang w:val="en-US" w:eastAsia="zh-CN"/>
        </w:rPr>
        <w:t xml:space="preserve"> like a melon,” </w:t>
      </w:r>
      <w:r>
        <w:rPr>
          <w:rFonts w:ascii="Times New Roman" w:hAnsi="Times New Roman"/>
          <w:color w:val="000000"/>
          <w:sz w:val="24"/>
          <w:szCs w:val="24"/>
          <w:lang w:val="en-US" w:eastAsia="zh-CN"/>
        </w:rPr>
        <w:t>but</w:t>
      </w:r>
      <w:r w:rsidRPr="008E5B2A">
        <w:rPr>
          <w:rFonts w:ascii="Times New Roman" w:hAnsi="Times New Roman"/>
          <w:color w:val="000000"/>
          <w:sz w:val="24"/>
          <w:szCs w:val="24"/>
          <w:lang w:val="en-US" w:eastAsia="zh-CN"/>
        </w:rPr>
        <w:t xml:space="preserve"> the Chinese government officials themselves.</w:t>
      </w:r>
      <w:r>
        <w:rPr>
          <w:rStyle w:val="FootnoteReference"/>
          <w:rFonts w:ascii="Times New Roman" w:hAnsi="Times New Roman"/>
          <w:color w:val="000000"/>
          <w:sz w:val="24"/>
          <w:szCs w:val="24"/>
          <w:lang w:val="en-US" w:eastAsia="zh-CN"/>
        </w:rPr>
        <w:footnoteReference w:id="143"/>
      </w:r>
      <w:r w:rsidRPr="008E5B2A">
        <w:rPr>
          <w:rFonts w:ascii="Times New Roman" w:hAnsi="Times New Roman"/>
          <w:color w:val="000000"/>
          <w:sz w:val="20"/>
          <w:szCs w:val="20"/>
          <w:lang w:val="en-US" w:eastAsia="zh-CN"/>
        </w:rPr>
        <w:t xml:space="preserve"> </w:t>
      </w:r>
      <w:r>
        <w:rPr>
          <w:rFonts w:ascii="Times New Roman" w:hAnsi="Times New Roman"/>
          <w:color w:val="000000"/>
          <w:sz w:val="24"/>
          <w:szCs w:val="24"/>
          <w:lang w:val="en-US" w:eastAsia="zh-CN"/>
        </w:rPr>
        <w:t xml:space="preserve">The above-mentioned sleeping lion depicted on the version of the </w:t>
      </w:r>
      <w:r w:rsidRPr="008E5B2A">
        <w:rPr>
          <w:rFonts w:ascii="Times New Roman" w:hAnsi="Times New Roman"/>
          <w:i/>
          <w:color w:val="000000"/>
          <w:sz w:val="24"/>
          <w:szCs w:val="24"/>
          <w:lang w:val="en-US" w:eastAsia="zh-CN"/>
        </w:rPr>
        <w:t>Shiju tu</w:t>
      </w:r>
      <w:r>
        <w:rPr>
          <w:rFonts w:ascii="Times New Roman" w:hAnsi="Times New Roman"/>
          <w:color w:val="000000"/>
          <w:sz w:val="24"/>
          <w:szCs w:val="24"/>
          <w:lang w:val="en-US" w:eastAsia="zh-CN"/>
        </w:rPr>
        <w:t xml:space="preserve"> in Huang Zunxian’s house reflected this discussion.</w:t>
      </w:r>
    </w:p>
    <w:p w:rsidR="005B1796" w:rsidRDefault="005B1796" w:rsidP="005B1796">
      <w:pPr>
        <w:autoSpaceDE w:val="0"/>
        <w:autoSpaceDN w:val="0"/>
        <w:adjustRightInd w:val="0"/>
        <w:spacing w:after="0"/>
        <w:rPr>
          <w:rFonts w:ascii="Times New Roman" w:hAnsi="Times New Roman"/>
          <w:color w:val="000000"/>
          <w:sz w:val="24"/>
          <w:szCs w:val="24"/>
          <w:lang w:val="en-US" w:eastAsia="zh-CN"/>
        </w:rPr>
      </w:pPr>
    </w:p>
    <w:p w:rsidR="005B1796" w:rsidRDefault="005B1796" w:rsidP="005B1796">
      <w:pPr>
        <w:autoSpaceDE w:val="0"/>
        <w:autoSpaceDN w:val="0"/>
        <w:adjustRightInd w:val="0"/>
        <w:spacing w:after="0"/>
        <w:jc w:val="both"/>
        <w:rPr>
          <w:rFonts w:ascii="Times New Roman" w:hAnsi="Times New Roman"/>
          <w:b/>
          <w:color w:val="000000"/>
          <w:sz w:val="24"/>
          <w:szCs w:val="24"/>
          <w:lang w:val="en-US" w:eastAsia="zh-CN"/>
        </w:rPr>
      </w:pPr>
      <w:r w:rsidRPr="0043573D">
        <w:rPr>
          <w:rFonts w:ascii="Times New Roman" w:hAnsi="Times New Roman"/>
          <w:b/>
          <w:color w:val="000000"/>
          <w:sz w:val="24"/>
          <w:szCs w:val="24"/>
          <w:lang w:val="en-US" w:eastAsia="zh-CN"/>
        </w:rPr>
        <w:t>The conceptual discussion of the state as an organism</w:t>
      </w:r>
    </w:p>
    <w:p w:rsidR="005B1796" w:rsidRDefault="005B1796" w:rsidP="005B1796">
      <w:pPr>
        <w:autoSpaceDE w:val="0"/>
        <w:autoSpaceDN w:val="0"/>
        <w:adjustRightInd w:val="0"/>
        <w:spacing w:after="0"/>
        <w:rPr>
          <w:rFonts w:ascii="Times New Roman" w:eastAsia="宋体" w:hAnsi="Times New Roman"/>
          <w:sz w:val="24"/>
          <w:szCs w:val="24"/>
          <w:lang w:eastAsia="zh-CN"/>
        </w:rPr>
      </w:pPr>
    </w:p>
    <w:p w:rsidR="005B1796" w:rsidRDefault="005B1796" w:rsidP="005B1796">
      <w:pPr>
        <w:autoSpaceDE w:val="0"/>
        <w:autoSpaceDN w:val="0"/>
        <w:adjustRightInd w:val="0"/>
        <w:spacing w:after="0"/>
        <w:rPr>
          <w:rFonts w:ascii="Times New Roman" w:eastAsia="宋体" w:hAnsi="Times New Roman"/>
          <w:sz w:val="24"/>
          <w:szCs w:val="24"/>
          <w:lang w:eastAsia="zh-CN"/>
        </w:rPr>
      </w:pPr>
      <w:r>
        <w:rPr>
          <w:rFonts w:ascii="Times New Roman" w:eastAsia="宋体" w:hAnsi="Times New Roman"/>
          <w:sz w:val="24"/>
          <w:szCs w:val="24"/>
          <w:lang w:eastAsia="zh-CN"/>
        </w:rPr>
        <w:t>We have hitherto focused on tracing and documenting the discussion on the platforms of metaphor and illustration. We see the emergence of a conceptual discussion on the agency of the state using many of the same components, but a different register</w:t>
      </w:r>
      <w:proofErr w:type="gramStart"/>
      <w:r>
        <w:rPr>
          <w:rFonts w:ascii="Times New Roman" w:eastAsia="宋体" w:hAnsi="Times New Roman"/>
          <w:sz w:val="24"/>
          <w:szCs w:val="24"/>
          <w:lang w:eastAsia="zh-CN"/>
        </w:rPr>
        <w:t>,.</w:t>
      </w:r>
      <w:proofErr w:type="gramEnd"/>
      <w:r>
        <w:rPr>
          <w:rFonts w:ascii="Times New Roman" w:eastAsia="宋体" w:hAnsi="Times New Roman"/>
          <w:sz w:val="24"/>
          <w:szCs w:val="24"/>
          <w:lang w:eastAsia="zh-CN"/>
        </w:rPr>
        <w:t xml:space="preserve"> Interestingly enough, all the efforts </w:t>
      </w:r>
      <w:r w:rsidRPr="000737B1">
        <w:rPr>
          <w:rFonts w:ascii="Times New Roman" w:eastAsia="宋体" w:hAnsi="Times New Roman"/>
          <w:sz w:val="24"/>
          <w:szCs w:val="24"/>
          <w:lang w:eastAsia="zh-CN"/>
        </w:rPr>
        <w:t xml:space="preserve">notwithstanding, </w:t>
      </w:r>
      <w:r>
        <w:rPr>
          <w:rFonts w:ascii="Times New Roman" w:eastAsia="宋体" w:hAnsi="Times New Roman"/>
          <w:sz w:val="24"/>
          <w:szCs w:val="24"/>
          <w:lang w:eastAsia="zh-CN"/>
        </w:rPr>
        <w:t xml:space="preserve">in </w:t>
      </w:r>
      <w:r w:rsidRPr="000737B1">
        <w:rPr>
          <w:rFonts w:ascii="Times New Roman" w:hAnsi="Times New Roman"/>
          <w:sz w:val="24"/>
          <w:szCs w:val="24"/>
        </w:rPr>
        <w:t>this more conceptual discussion</w:t>
      </w:r>
      <w:r w:rsidRPr="000737B1" w:rsidDel="000737B1">
        <w:rPr>
          <w:rFonts w:ascii="Times New Roman" w:eastAsia="宋体" w:hAnsi="Times New Roman"/>
          <w:sz w:val="24"/>
          <w:szCs w:val="24"/>
          <w:lang w:eastAsia="zh-CN"/>
        </w:rPr>
        <w:t xml:space="preserve"> </w:t>
      </w:r>
      <w:r>
        <w:rPr>
          <w:rFonts w:ascii="Times New Roman" w:eastAsia="宋体" w:hAnsi="Times New Roman"/>
          <w:sz w:val="24"/>
          <w:szCs w:val="24"/>
          <w:lang w:eastAsia="zh-CN"/>
        </w:rPr>
        <w:t xml:space="preserve">neither the Western nor the Far Eastern discussions can deny their indebtedness to metaphor and image </w:t>
      </w:r>
    </w:p>
    <w:p w:rsidR="005B1796" w:rsidRDefault="005B1796" w:rsidP="005B1796">
      <w:pPr>
        <w:autoSpaceDE w:val="0"/>
        <w:autoSpaceDN w:val="0"/>
        <w:adjustRightInd w:val="0"/>
        <w:spacing w:after="0"/>
        <w:rPr>
          <w:rFonts w:ascii="Times New Roman" w:eastAsia="宋体" w:hAnsi="Times New Roman"/>
          <w:sz w:val="24"/>
          <w:szCs w:val="24"/>
          <w:lang w:eastAsia="zh-CN"/>
        </w:rPr>
      </w:pPr>
    </w:p>
    <w:p w:rsidR="005B1796" w:rsidRPr="00B55B06" w:rsidRDefault="005B1796" w:rsidP="005B1796">
      <w:pPr>
        <w:pStyle w:val="HTMLPreformatted"/>
        <w:spacing w:line="276" w:lineRule="auto"/>
        <w:rPr>
          <w:rFonts w:ascii="Times New Roman" w:hAnsi="Times New Roman" w:cs="Times New Roman"/>
          <w:sz w:val="24"/>
          <w:szCs w:val="24"/>
        </w:rPr>
      </w:pPr>
      <w:r>
        <w:rPr>
          <w:rFonts w:ascii="Times New Roman" w:eastAsia="宋体" w:hAnsi="Times New Roman" w:cs="Times New Roman"/>
          <w:sz w:val="24"/>
          <w:szCs w:val="24"/>
        </w:rPr>
        <w:t xml:space="preserve">In February 1900, </w:t>
      </w:r>
      <w:r w:rsidRPr="00F70521">
        <w:rPr>
          <w:rFonts w:ascii="Times New Roman" w:eastAsia="宋体" w:hAnsi="Times New Roman" w:cs="Times New Roman"/>
          <w:sz w:val="24"/>
          <w:szCs w:val="24"/>
        </w:rPr>
        <w:t xml:space="preserve">Liang Qichao </w:t>
      </w:r>
      <w:r>
        <w:rPr>
          <w:rFonts w:ascii="Times New Roman" w:eastAsia="宋体" w:hAnsi="Times New Roman" w:cs="Times New Roman"/>
          <w:sz w:val="24"/>
          <w:szCs w:val="24"/>
        </w:rPr>
        <w:t xml:space="preserve">published his seminal </w:t>
      </w:r>
      <w:r w:rsidRPr="00F70521">
        <w:rPr>
          <w:rFonts w:ascii="Times New Roman" w:eastAsia="宋体" w:hAnsi="Times New Roman" w:cs="Times New Roman"/>
          <w:sz w:val="24"/>
          <w:szCs w:val="24"/>
        </w:rPr>
        <w:t xml:space="preserve">essay </w:t>
      </w:r>
      <w:r>
        <w:rPr>
          <w:rFonts w:ascii="Times New Roman" w:eastAsia="宋体" w:hAnsi="Times New Roman" w:cs="Times New Roman"/>
          <w:sz w:val="24"/>
          <w:szCs w:val="24"/>
        </w:rPr>
        <w:t>“</w:t>
      </w:r>
      <w:r w:rsidRPr="00F70521">
        <w:rPr>
          <w:rFonts w:ascii="Times New Roman" w:eastAsia="宋体" w:hAnsi="Times New Roman" w:cs="Times New Roman"/>
          <w:sz w:val="24"/>
          <w:szCs w:val="24"/>
        </w:rPr>
        <w:t>Shaonian Zhongguo shuo</w:t>
      </w:r>
      <w:r>
        <w:rPr>
          <w:rFonts w:ascii="Times New Roman" w:eastAsia="宋体" w:hAnsi="Times New Roman" w:cs="Times New Roman"/>
          <w:sz w:val="24"/>
          <w:szCs w:val="24"/>
        </w:rPr>
        <w:t>” (</w:t>
      </w:r>
      <w:r w:rsidRPr="00F70521">
        <w:rPr>
          <w:rFonts w:ascii="Times New Roman" w:eastAsia="宋体" w:hAnsi="Times New Roman" w:cs="Times New Roman"/>
          <w:sz w:val="24"/>
          <w:szCs w:val="24"/>
        </w:rPr>
        <w:t>On Young China</w:t>
      </w:r>
      <w:r>
        <w:rPr>
          <w:rFonts w:ascii="Times New Roman" w:eastAsia="宋体" w:hAnsi="Times New Roman" w:cs="Times New Roman"/>
          <w:sz w:val="24"/>
          <w:szCs w:val="24"/>
        </w:rPr>
        <w:t>),</w:t>
      </w:r>
      <w:r w:rsidRPr="00F70521">
        <w:rPr>
          <w:rFonts w:ascii="Times New Roman" w:eastAsia="宋体" w:hAnsi="Times New Roman" w:cs="Times New Roman"/>
          <w:sz w:val="24"/>
          <w:szCs w:val="24"/>
        </w:rPr>
        <w:t xml:space="preserve"> </w:t>
      </w:r>
      <w:r>
        <w:rPr>
          <w:rFonts w:ascii="Times New Roman" w:eastAsia="宋体" w:hAnsi="Times New Roman" w:cs="Times New Roman"/>
          <w:sz w:val="24"/>
          <w:szCs w:val="24"/>
        </w:rPr>
        <w:t>which addressed the nature of the Chinese state</w:t>
      </w:r>
      <w:r w:rsidRPr="00F70521">
        <w:rPr>
          <w:rFonts w:ascii="Times New Roman" w:eastAsia="宋体" w:hAnsi="Times New Roman" w:cs="Times New Roman"/>
          <w:sz w:val="24"/>
          <w:szCs w:val="24"/>
        </w:rPr>
        <w:t>:</w:t>
      </w:r>
      <w:r>
        <w:rPr>
          <w:rFonts w:ascii="Times New Roman" w:eastAsia="宋体" w:hAnsi="Times New Roman"/>
          <w:sz w:val="24"/>
          <w:szCs w:val="24"/>
        </w:rPr>
        <w:t xml:space="preserve"> </w:t>
      </w:r>
    </w:p>
    <w:p w:rsidR="005B1796" w:rsidRDefault="005B1796" w:rsidP="005B1796">
      <w:pPr>
        <w:pStyle w:val="NormalWeb"/>
        <w:spacing w:line="276" w:lineRule="auto"/>
        <w:ind w:left="1080" w:right="1106"/>
        <w:rPr>
          <w:rFonts w:eastAsia="宋体"/>
        </w:rPr>
      </w:pPr>
      <w:r w:rsidRPr="00B55B06">
        <w:rPr>
          <w:rFonts w:eastAsia="宋体"/>
        </w:rPr>
        <w:t>Is our</w:t>
      </w:r>
      <w:r w:rsidR="00880C0F">
        <w:rPr>
          <w:rFonts w:eastAsia="宋体"/>
        </w:rPr>
        <w:t xml:space="preserve"> </w:t>
      </w:r>
      <w:r w:rsidRPr="00B55B06">
        <w:rPr>
          <w:rFonts w:eastAsia="宋体"/>
        </w:rPr>
        <w:t>‘State in the Center</w:t>
      </w:r>
      <w:r w:rsidR="00234875">
        <w:rPr>
          <w:rFonts w:eastAsia="宋体"/>
        </w:rPr>
        <w:t>’</w:t>
      </w:r>
      <w:r w:rsidRPr="00B55B06">
        <w:rPr>
          <w:rFonts w:eastAsia="宋体"/>
        </w:rPr>
        <w:t xml:space="preserve"> (China, Zhongguo) indeed old</w:t>
      </w:r>
      <w:r>
        <w:rPr>
          <w:rFonts w:eastAsia="宋体"/>
        </w:rPr>
        <w:t xml:space="preserve"> (=outdated, </w:t>
      </w:r>
      <w:r w:rsidRPr="002E747B">
        <w:rPr>
          <w:rFonts w:eastAsia="宋体"/>
          <w:i/>
        </w:rPr>
        <w:t>laoda</w:t>
      </w:r>
      <w:r>
        <w:rPr>
          <w:rFonts w:eastAsia="宋体"/>
        </w:rPr>
        <w:t xml:space="preserve"> </w:t>
      </w:r>
      <w:r>
        <w:rPr>
          <w:rFonts w:eastAsia="宋体" w:hint="eastAsia"/>
        </w:rPr>
        <w:t>老大</w:t>
      </w:r>
      <w:r w:rsidRPr="00B0755F">
        <w:rPr>
          <w:rFonts w:eastAsia="宋体"/>
          <w:lang w:val="en-GB"/>
        </w:rPr>
        <w:t>)</w:t>
      </w:r>
      <w:r>
        <w:rPr>
          <w:rFonts w:eastAsia="宋体"/>
        </w:rPr>
        <w:t>?</w:t>
      </w:r>
      <w:r>
        <w:rPr>
          <w:rStyle w:val="FootnoteReference"/>
          <w:rFonts w:eastAsia="宋体"/>
        </w:rPr>
        <w:footnoteReference w:id="144"/>
      </w:r>
      <w:r>
        <w:rPr>
          <w:rFonts w:eastAsia="宋体"/>
        </w:rPr>
        <w:t xml:space="preserve"> Today, this is one of the big questions of the entire globe. If it is, then the ‘State in the Center’ is a state of the past—such states existed all over the world in antiquity, but nowadays they are gradually going under, and soon their fate will come to an end. If [China is] not [antiquated] then the ‘State in the Center’ is a state of the future, </w:t>
      </w:r>
      <w:r>
        <w:rPr>
          <w:rFonts w:eastAsia="宋体"/>
        </w:rPr>
        <w:lastRenderedPageBreak/>
        <w:t xml:space="preserve">a state such as it has never appeared on the earth in the past, but which is now gradually emerging and will be further expanding in the future. To judge whether today’s ‘State in the Center’ is antiquated or young, we first have to clarify the meaning of the word </w:t>
      </w:r>
      <w:r w:rsidR="00880C0F">
        <w:rPr>
          <w:rFonts w:eastAsia="宋体"/>
        </w:rPr>
        <w:t>‘</w:t>
      </w:r>
      <w:r>
        <w:rPr>
          <w:rFonts w:eastAsia="宋体"/>
        </w:rPr>
        <w:t>state</w:t>
      </w:r>
      <w:r w:rsidR="00880C0F">
        <w:rPr>
          <w:rFonts w:eastAsia="宋体"/>
        </w:rPr>
        <w:t>’</w:t>
      </w:r>
      <w:r>
        <w:rPr>
          <w:rFonts w:eastAsia="宋体"/>
        </w:rPr>
        <w:t xml:space="preserve">.  </w:t>
      </w:r>
      <w:r w:rsidRPr="00287A68">
        <w:rPr>
          <w:rFonts w:ascii="SimSun" w:eastAsia="SimSun" w:hAnsi="SimSun" w:cs="PMingLiU" w:hint="eastAsia"/>
        </w:rPr>
        <w:t>我中国其果老大矣乎？是今日全地球之一大问题也。如其老大也，则是中国为过去之国，即</w:t>
      </w:r>
      <w:proofErr w:type="gramStart"/>
      <w:r w:rsidRPr="00287A68">
        <w:rPr>
          <w:rFonts w:ascii="SimSun" w:eastAsia="SimSun" w:hAnsi="SimSun" w:cs="PMingLiU" w:hint="eastAsia"/>
        </w:rPr>
        <w:t>地球上昔本有</w:t>
      </w:r>
      <w:proofErr w:type="gramEnd"/>
      <w:r w:rsidRPr="00287A68">
        <w:rPr>
          <w:rFonts w:ascii="SimSun" w:eastAsia="SimSun" w:hAnsi="SimSun" w:cs="PMingLiU" w:hint="eastAsia"/>
        </w:rPr>
        <w:t>此国，而今渐澌灭，他日之命运</w:t>
      </w:r>
      <w:proofErr w:type="gramStart"/>
      <w:r w:rsidRPr="00287A68">
        <w:rPr>
          <w:rFonts w:ascii="SimSun" w:eastAsia="SimSun" w:hAnsi="SimSun" w:cs="PMingLiU" w:hint="eastAsia"/>
        </w:rPr>
        <w:t>殆</w:t>
      </w:r>
      <w:proofErr w:type="gramEnd"/>
      <w:r w:rsidRPr="00287A68">
        <w:rPr>
          <w:rFonts w:ascii="SimSun" w:eastAsia="SimSun" w:hAnsi="SimSun" w:cs="PMingLiU" w:hint="eastAsia"/>
        </w:rPr>
        <w:t>将尽</w:t>
      </w:r>
      <w:r w:rsidRPr="00287A68">
        <w:rPr>
          <w:rFonts w:ascii="SimSun" w:eastAsia="SimSun" w:hAnsi="SimSun"/>
        </w:rPr>
        <w:t xml:space="preserve"> </w:t>
      </w:r>
      <w:r w:rsidRPr="00287A68">
        <w:rPr>
          <w:rFonts w:ascii="SimSun" w:eastAsia="SimSun" w:hAnsi="SimSun" w:cs="PMingLiU" w:hint="eastAsia"/>
        </w:rPr>
        <w:t>也。如其非老大也，则是中国为未来之国，即</w:t>
      </w:r>
      <w:proofErr w:type="gramStart"/>
      <w:r w:rsidRPr="00287A68">
        <w:rPr>
          <w:rFonts w:ascii="SimSun" w:eastAsia="SimSun" w:hAnsi="SimSun" w:cs="PMingLiU" w:hint="eastAsia"/>
        </w:rPr>
        <w:t>地球上昔未现</w:t>
      </w:r>
      <w:proofErr w:type="gramEnd"/>
      <w:r w:rsidRPr="00287A68">
        <w:rPr>
          <w:rFonts w:ascii="SimSun" w:eastAsia="SimSun" w:hAnsi="SimSun" w:cs="PMingLiU" w:hint="eastAsia"/>
        </w:rPr>
        <w:t>此国，而今渐发达，他日之</w:t>
      </w:r>
      <w:proofErr w:type="gramStart"/>
      <w:r w:rsidRPr="00287A68">
        <w:rPr>
          <w:rFonts w:ascii="SimSun" w:eastAsia="SimSun" w:hAnsi="SimSun" w:cs="PMingLiU" w:hint="eastAsia"/>
        </w:rPr>
        <w:t>前程且方长</w:t>
      </w:r>
      <w:proofErr w:type="gramEnd"/>
      <w:r w:rsidRPr="00287A68">
        <w:rPr>
          <w:rFonts w:ascii="SimSun" w:eastAsia="SimSun" w:hAnsi="SimSun" w:cs="PMingLiU" w:hint="eastAsia"/>
        </w:rPr>
        <w:t>也。欲断今日之中国为老大耶？为少年耶？则不可不先明</w:t>
      </w:r>
      <w:r w:rsidRPr="00287A68">
        <w:rPr>
          <w:rFonts w:ascii="SimSun" w:eastAsia="SimSun" w:hAnsi="SimSun"/>
        </w:rPr>
        <w:t>“</w:t>
      </w:r>
      <w:r w:rsidRPr="00287A68">
        <w:rPr>
          <w:rFonts w:ascii="SimSun" w:eastAsia="SimSun" w:hAnsi="SimSun" w:cs="PMingLiU" w:hint="eastAsia"/>
        </w:rPr>
        <w:t>国</w:t>
      </w:r>
      <w:r w:rsidRPr="00287A68">
        <w:rPr>
          <w:rFonts w:ascii="SimSun" w:eastAsia="SimSun" w:hAnsi="SimSun"/>
        </w:rPr>
        <w:t>”</w:t>
      </w:r>
      <w:r w:rsidRPr="00287A68">
        <w:rPr>
          <w:rFonts w:ascii="SimSun" w:eastAsia="SimSun" w:hAnsi="SimSun" w:cs="PMingLiU" w:hint="eastAsia"/>
        </w:rPr>
        <w:t>字</w:t>
      </w:r>
      <w:r w:rsidRPr="00287A68">
        <w:rPr>
          <w:rFonts w:ascii="SimSun" w:eastAsia="SimSun" w:hAnsi="SimSun"/>
        </w:rPr>
        <w:t xml:space="preserve"> </w:t>
      </w:r>
      <w:r w:rsidRPr="00287A68">
        <w:rPr>
          <w:rFonts w:ascii="SimSun" w:eastAsia="SimSun" w:hAnsi="SimSun" w:cs="PMingLiU" w:hint="eastAsia"/>
        </w:rPr>
        <w:t>之意义。</w:t>
      </w:r>
    </w:p>
    <w:p w:rsidR="005B1796" w:rsidRDefault="005B1796" w:rsidP="005B1796">
      <w:pPr>
        <w:pStyle w:val="NormalWeb"/>
        <w:spacing w:line="276" w:lineRule="auto"/>
        <w:ind w:right="26"/>
        <w:rPr>
          <w:rFonts w:eastAsia="宋体"/>
        </w:rPr>
      </w:pPr>
      <w:r>
        <w:rPr>
          <w:rFonts w:eastAsia="宋体"/>
        </w:rPr>
        <w:t xml:space="preserve">The term “Zhongguo” (China) has two components, “middle” and “state.” In antiquity, this referred to the “states in the center”, that is the North China Plain. In the late nineteenth century, it was rarely used for “China.” China was either referred to by the name of the Qing dynasty, or a newer term with cultural overtones, </w:t>
      </w:r>
      <w:r w:rsidRPr="00355AE8">
        <w:rPr>
          <w:rFonts w:eastAsia="宋体"/>
          <w:i/>
        </w:rPr>
        <w:t>Zhonghua</w:t>
      </w:r>
      <w:r>
        <w:rPr>
          <w:rFonts w:eastAsia="宋体"/>
        </w:rPr>
        <w:t xml:space="preserve"> (Flowery Center), from which we get the many references to the “flowery kingdom”. The “antiquated” or “old” empires would primarily refer to the international discussion about China and the Ottoman Empire of the time. Liang asks in the essay, whether there is still hope for the rejuvenation of this decaying body:</w:t>
      </w:r>
    </w:p>
    <w:p w:rsidR="00BF2781" w:rsidRPr="008323DE" w:rsidRDefault="005B1796" w:rsidP="005B1796">
      <w:pPr>
        <w:autoSpaceDE w:val="0"/>
        <w:autoSpaceDN w:val="0"/>
        <w:adjustRightInd w:val="0"/>
        <w:spacing w:after="0" w:line="240" w:lineRule="auto"/>
        <w:ind w:left="1080" w:right="1106"/>
        <w:rPr>
          <w:rFonts w:ascii="PMingLiU" w:hAnsi="PMingLiU" w:cs="PMingLiU"/>
        </w:rPr>
      </w:pPr>
      <w:r w:rsidRPr="00BF2781">
        <w:rPr>
          <w:rFonts w:ascii="Times New Roman" w:eastAsia="宋体" w:hAnsi="Times New Roman"/>
          <w:sz w:val="24"/>
          <w:szCs w:val="24"/>
        </w:rPr>
        <w:t>What, in general terms, is a state? It has a territory, and it has a people. To regulate matters of the people living in this territory and the territory in which they live, it sets up laws, and gets them accepted; it has sovereignty and law abeyance, every single one of its citizens [supports] sovereignty, and every single citizen abides [by its laws]. As a matter of general principle, only if all these conditions are fulfil</w:t>
      </w:r>
      <w:r w:rsidR="00880C0F">
        <w:rPr>
          <w:rFonts w:ascii="Times New Roman" w:eastAsia="宋体" w:hAnsi="Times New Roman"/>
          <w:sz w:val="24"/>
          <w:szCs w:val="24"/>
        </w:rPr>
        <w:t>l</w:t>
      </w:r>
      <w:r w:rsidRPr="00BF2781">
        <w:rPr>
          <w:rFonts w:ascii="Times New Roman" w:eastAsia="宋体" w:hAnsi="Times New Roman"/>
          <w:sz w:val="24"/>
          <w:szCs w:val="24"/>
        </w:rPr>
        <w:t xml:space="preserve">ed, can we speak of a fully established state. Fully established states have existed on this globe only in the last hundred years. To be </w:t>
      </w:r>
      <w:r w:rsidR="00880C0F">
        <w:rPr>
          <w:rFonts w:ascii="Times New Roman" w:eastAsia="宋体" w:hAnsi="Times New Roman"/>
          <w:sz w:val="24"/>
          <w:szCs w:val="24"/>
        </w:rPr>
        <w:t>‘</w:t>
      </w:r>
      <w:r w:rsidRPr="00BF2781">
        <w:rPr>
          <w:rFonts w:ascii="Times New Roman" w:eastAsia="宋体" w:hAnsi="Times New Roman"/>
          <w:sz w:val="24"/>
          <w:szCs w:val="24"/>
        </w:rPr>
        <w:t>fully established</w:t>
      </w:r>
      <w:r w:rsidR="00880C0F">
        <w:rPr>
          <w:rFonts w:ascii="Times New Roman" w:eastAsia="宋体" w:hAnsi="Times New Roman"/>
          <w:sz w:val="24"/>
          <w:szCs w:val="24"/>
        </w:rPr>
        <w:t>’</w:t>
      </w:r>
      <w:r w:rsidRPr="00BF2781">
        <w:rPr>
          <w:rFonts w:ascii="Times New Roman" w:eastAsia="宋体" w:hAnsi="Times New Roman"/>
          <w:sz w:val="24"/>
          <w:szCs w:val="24"/>
        </w:rPr>
        <w:t xml:space="preserve"> is associated with the prime of life. Not yet being fully established, but gradually nearing it is associated with youth. This is why I declare in one phrase: The European states today are states in the prime of life, </w:t>
      </w:r>
      <w:r w:rsidR="00880C0F">
        <w:rPr>
          <w:rFonts w:ascii="Times New Roman" w:eastAsia="宋体" w:hAnsi="Times New Roman"/>
          <w:sz w:val="24"/>
          <w:szCs w:val="24"/>
        </w:rPr>
        <w:t>while</w:t>
      </w:r>
      <w:r w:rsidRPr="00BF2781">
        <w:rPr>
          <w:rFonts w:ascii="Times New Roman" w:eastAsia="宋体" w:hAnsi="Times New Roman"/>
          <w:sz w:val="24"/>
          <w:szCs w:val="24"/>
        </w:rPr>
        <w:t xml:space="preserve"> our ‘State of the Center’ is a young one. </w:t>
      </w:r>
    </w:p>
    <w:p w:rsidR="005B1796" w:rsidRPr="00287A68" w:rsidRDefault="005B1796" w:rsidP="005B1796">
      <w:pPr>
        <w:autoSpaceDE w:val="0"/>
        <w:autoSpaceDN w:val="0"/>
        <w:adjustRightInd w:val="0"/>
        <w:spacing w:after="0" w:line="240" w:lineRule="auto"/>
        <w:ind w:left="1080" w:right="1106"/>
        <w:rPr>
          <w:rFonts w:ascii="SimSun" w:eastAsia="SimSun" w:hAnsi="SimSun"/>
          <w:sz w:val="24"/>
          <w:szCs w:val="24"/>
          <w:lang w:eastAsia="zh-CN"/>
        </w:rPr>
      </w:pPr>
      <w:r w:rsidRPr="00287A68">
        <w:rPr>
          <w:rFonts w:ascii="SimSun" w:eastAsia="SimSun" w:hAnsi="SimSun" w:cs="PMingLiU" w:hint="eastAsia"/>
          <w:lang w:eastAsia="zh-CN"/>
        </w:rPr>
        <w:t>夫国也者，何物也？有土地，有人民，以居于其土地之人民，而治其所居之土地之事，自制法律而自守之；有主权，有服从，人人</w:t>
      </w:r>
      <w:proofErr w:type="gramStart"/>
      <w:r w:rsidRPr="00287A68">
        <w:rPr>
          <w:rFonts w:ascii="SimSun" w:eastAsia="SimSun" w:hAnsi="SimSun" w:cs="PMingLiU" w:hint="eastAsia"/>
          <w:lang w:eastAsia="zh-CN"/>
        </w:rPr>
        <w:t>皆主权</w:t>
      </w:r>
      <w:proofErr w:type="gramEnd"/>
      <w:r w:rsidRPr="00287A68">
        <w:rPr>
          <w:rFonts w:ascii="SimSun" w:eastAsia="SimSun" w:hAnsi="SimSun" w:cs="PMingLiU" w:hint="eastAsia"/>
          <w:lang w:eastAsia="zh-CN"/>
        </w:rPr>
        <w:t>者，人人皆服从</w:t>
      </w:r>
      <w:r w:rsidRPr="00287A68">
        <w:rPr>
          <w:rFonts w:ascii="SimSun" w:eastAsia="SimSun" w:hAnsi="SimSun"/>
          <w:lang w:eastAsia="zh-CN"/>
        </w:rPr>
        <w:t xml:space="preserve"> </w:t>
      </w:r>
      <w:r w:rsidRPr="00287A68">
        <w:rPr>
          <w:rFonts w:ascii="SimSun" w:eastAsia="SimSun" w:hAnsi="SimSun" w:cs="PMingLiU" w:hint="eastAsia"/>
          <w:lang w:eastAsia="zh-CN"/>
        </w:rPr>
        <w:t>者。夫如是，</w:t>
      </w:r>
      <w:proofErr w:type="gramStart"/>
      <w:r w:rsidRPr="00287A68">
        <w:rPr>
          <w:rFonts w:ascii="SimSun" w:eastAsia="SimSun" w:hAnsi="SimSun" w:cs="PMingLiU" w:hint="eastAsia"/>
          <w:lang w:eastAsia="zh-CN"/>
        </w:rPr>
        <w:t>斯谓之</w:t>
      </w:r>
      <w:proofErr w:type="gramEnd"/>
      <w:r w:rsidRPr="00287A68">
        <w:rPr>
          <w:rFonts w:ascii="SimSun" w:eastAsia="SimSun" w:hAnsi="SimSun" w:cs="PMingLiU" w:hint="eastAsia"/>
          <w:lang w:eastAsia="zh-CN"/>
        </w:rPr>
        <w:t>完全成立之国。地球上之有完全成立之国也，自百年以来也。完全成立者，壮年之事也。未能完全成立而渐进于完全成立者，少年之事也。故吾</w:t>
      </w:r>
      <w:r w:rsidRPr="00287A68">
        <w:rPr>
          <w:rFonts w:ascii="SimSun" w:eastAsia="SimSun" w:hAnsi="SimSun"/>
          <w:lang w:eastAsia="zh-CN"/>
        </w:rPr>
        <w:t xml:space="preserve"> </w:t>
      </w:r>
      <w:r w:rsidRPr="00287A68">
        <w:rPr>
          <w:rFonts w:ascii="SimSun" w:eastAsia="SimSun" w:hAnsi="SimSun" w:cs="PMingLiU" w:hint="eastAsia"/>
          <w:lang w:eastAsia="zh-CN"/>
        </w:rPr>
        <w:t>得一言以断之曰：欧洲列邦在今日为壮年国，而我中国在今日为少年国。</w:t>
      </w:r>
    </w:p>
    <w:p w:rsidR="005B1796" w:rsidRDefault="005B1796" w:rsidP="005B1796">
      <w:pPr>
        <w:autoSpaceDE w:val="0"/>
        <w:autoSpaceDN w:val="0"/>
        <w:adjustRightInd w:val="0"/>
        <w:spacing w:after="0"/>
        <w:ind w:right="26"/>
        <w:rPr>
          <w:rFonts w:ascii="Times New Roman" w:eastAsia="宋体" w:hAnsi="Times New Roman"/>
          <w:sz w:val="24"/>
          <w:szCs w:val="24"/>
          <w:lang w:eastAsia="zh-CN"/>
        </w:rPr>
      </w:pPr>
      <w:r>
        <w:rPr>
          <w:rFonts w:ascii="Times New Roman" w:eastAsia="宋体" w:hAnsi="Times New Roman"/>
          <w:sz w:val="24"/>
          <w:szCs w:val="24"/>
          <w:lang w:eastAsia="zh-CN"/>
        </w:rPr>
        <w:t xml:space="preserve">The “Young China”, which Liang represents as the “Youth of Young China”, will replace the old and outdated empire. </w:t>
      </w:r>
      <w:smartTag w:uri="urn:schemas-microsoft-com:office:smarttags" w:element="country-region">
        <w:smartTag w:uri="urn:schemas-microsoft-com:office:smarttags" w:element="place">
          <w:r>
            <w:rPr>
              <w:rFonts w:ascii="Times New Roman" w:eastAsia="宋体" w:hAnsi="Times New Roman"/>
              <w:sz w:val="24"/>
              <w:szCs w:val="24"/>
              <w:lang w:eastAsia="zh-CN"/>
            </w:rPr>
            <w:t>China</w:t>
          </w:r>
        </w:smartTag>
      </w:smartTag>
      <w:r>
        <w:rPr>
          <w:rFonts w:ascii="Times New Roman" w:eastAsia="宋体" w:hAnsi="Times New Roman"/>
          <w:sz w:val="24"/>
          <w:szCs w:val="24"/>
          <w:lang w:eastAsia="zh-CN"/>
        </w:rPr>
        <w:t xml:space="preserve"> never actually was a state. </w:t>
      </w:r>
    </w:p>
    <w:p w:rsidR="005B1796" w:rsidRDefault="005B1796" w:rsidP="005B1796">
      <w:pPr>
        <w:autoSpaceDE w:val="0"/>
        <w:autoSpaceDN w:val="0"/>
        <w:adjustRightInd w:val="0"/>
        <w:spacing w:after="0"/>
        <w:rPr>
          <w:rFonts w:ascii="Times New Roman" w:eastAsia="宋体" w:hAnsi="Times New Roman"/>
          <w:sz w:val="24"/>
          <w:szCs w:val="24"/>
          <w:lang w:eastAsia="zh-CN"/>
        </w:rPr>
      </w:pPr>
    </w:p>
    <w:p w:rsidR="005B1796" w:rsidRPr="00287A68" w:rsidRDefault="005B1796" w:rsidP="005B1796">
      <w:pPr>
        <w:autoSpaceDE w:val="0"/>
        <w:autoSpaceDN w:val="0"/>
        <w:adjustRightInd w:val="0"/>
        <w:spacing w:after="0"/>
        <w:ind w:left="1080" w:right="1106"/>
        <w:rPr>
          <w:rFonts w:ascii="SimSun" w:eastAsia="SimSun" w:hAnsi="SimSun"/>
          <w:sz w:val="24"/>
          <w:szCs w:val="24"/>
          <w:lang w:val="en-US" w:eastAsia="zh-CN"/>
        </w:rPr>
      </w:pPr>
      <w:r>
        <w:rPr>
          <w:rFonts w:ascii="Times New Roman" w:eastAsia="宋体" w:hAnsi="Times New Roman"/>
          <w:sz w:val="24"/>
          <w:szCs w:val="24"/>
          <w:lang w:eastAsia="zh-CN"/>
        </w:rPr>
        <w:t xml:space="preserve">Generally speaking, although in olden times the State in the Center [-China-] had the </w:t>
      </w:r>
      <w:r w:rsidRPr="0043573D">
        <w:rPr>
          <w:rFonts w:ascii="Times New Roman" w:eastAsia="宋体" w:hAnsi="Times New Roman"/>
          <w:i/>
          <w:sz w:val="24"/>
          <w:szCs w:val="24"/>
          <w:lang w:eastAsia="zh-CN"/>
        </w:rPr>
        <w:t xml:space="preserve">name of a </w:t>
      </w:r>
      <w:proofErr w:type="gramStart"/>
      <w:r w:rsidRPr="0043573D">
        <w:rPr>
          <w:rFonts w:ascii="Times New Roman" w:eastAsia="宋体" w:hAnsi="Times New Roman"/>
          <w:i/>
          <w:sz w:val="24"/>
          <w:szCs w:val="24"/>
          <w:lang w:eastAsia="zh-CN"/>
        </w:rPr>
        <w:t>state</w:t>
      </w:r>
      <w:r>
        <w:rPr>
          <w:rFonts w:ascii="Times New Roman" w:eastAsia="宋体" w:hAnsi="Times New Roman"/>
          <w:sz w:val="24"/>
          <w:szCs w:val="24"/>
          <w:lang w:eastAsia="zh-CN"/>
        </w:rPr>
        <w:t>,</w:t>
      </w:r>
      <w:proofErr w:type="gramEnd"/>
      <w:r>
        <w:rPr>
          <w:rFonts w:ascii="Times New Roman" w:eastAsia="宋体" w:hAnsi="Times New Roman"/>
          <w:sz w:val="24"/>
          <w:szCs w:val="24"/>
          <w:lang w:eastAsia="zh-CN"/>
        </w:rPr>
        <w:t xml:space="preserve"> it had not completed the </w:t>
      </w:r>
      <w:r w:rsidR="00880C0F">
        <w:rPr>
          <w:rFonts w:ascii="Times New Roman" w:eastAsia="宋体" w:hAnsi="Times New Roman"/>
          <w:i/>
          <w:sz w:val="24"/>
          <w:szCs w:val="24"/>
          <w:lang w:eastAsia="zh-CN"/>
        </w:rPr>
        <w:t>form</w:t>
      </w:r>
      <w:r w:rsidR="00880C0F" w:rsidRPr="0043573D">
        <w:rPr>
          <w:rFonts w:ascii="Times New Roman" w:eastAsia="宋体" w:hAnsi="Times New Roman"/>
          <w:i/>
          <w:sz w:val="24"/>
          <w:szCs w:val="24"/>
          <w:lang w:eastAsia="zh-CN"/>
        </w:rPr>
        <w:t xml:space="preserve"> </w:t>
      </w:r>
      <w:r w:rsidRPr="0043573D">
        <w:rPr>
          <w:rFonts w:ascii="Times New Roman" w:eastAsia="宋体" w:hAnsi="Times New Roman"/>
          <w:i/>
          <w:sz w:val="24"/>
          <w:szCs w:val="24"/>
          <w:lang w:eastAsia="zh-CN"/>
        </w:rPr>
        <w:t>of a state</w:t>
      </w:r>
      <w:r>
        <w:rPr>
          <w:rFonts w:ascii="Times New Roman" w:eastAsia="宋体" w:hAnsi="Times New Roman"/>
          <w:sz w:val="24"/>
          <w:szCs w:val="24"/>
          <w:lang w:eastAsia="zh-CN"/>
        </w:rPr>
        <w:t xml:space="preserve">. At times, it was the state of a clan, </w:t>
      </w:r>
      <w:r>
        <w:rPr>
          <w:rFonts w:ascii="Times New Roman" w:eastAsia="宋体" w:hAnsi="Times New Roman"/>
          <w:sz w:val="24"/>
          <w:szCs w:val="24"/>
          <w:lang w:eastAsia="zh-CN"/>
        </w:rPr>
        <w:lastRenderedPageBreak/>
        <w:t xml:space="preserve">sometimes that of a tribal chief, of fiefs, feudal lords or an autocratic ruler, and although these are all variants, most important </w:t>
      </w:r>
      <w:r w:rsidR="00880C0F">
        <w:rPr>
          <w:rFonts w:ascii="Times New Roman" w:eastAsia="宋体" w:hAnsi="Times New Roman"/>
          <w:sz w:val="24"/>
          <w:szCs w:val="24"/>
          <w:lang w:eastAsia="zh-CN"/>
        </w:rPr>
        <w:t>i</w:t>
      </w:r>
      <w:r>
        <w:rPr>
          <w:rFonts w:ascii="Times New Roman" w:eastAsia="宋体" w:hAnsi="Times New Roman"/>
          <w:sz w:val="24"/>
          <w:szCs w:val="24"/>
          <w:lang w:eastAsia="zh-CN"/>
        </w:rPr>
        <w:t xml:space="preserve">s </w:t>
      </w:r>
      <w:r w:rsidR="006E72A2">
        <w:rPr>
          <w:rFonts w:ascii="Times New Roman" w:eastAsia="宋体" w:hAnsi="Times New Roman"/>
          <w:sz w:val="24"/>
          <w:szCs w:val="24"/>
          <w:lang w:eastAsia="zh-CN"/>
        </w:rPr>
        <w:t xml:space="preserve">that as far as </w:t>
      </w:r>
      <w:r>
        <w:rPr>
          <w:rFonts w:ascii="Times New Roman" w:eastAsia="宋体" w:hAnsi="Times New Roman"/>
          <w:sz w:val="24"/>
          <w:szCs w:val="24"/>
          <w:lang w:eastAsia="zh-CN"/>
        </w:rPr>
        <w:t>the essence of a state</w:t>
      </w:r>
      <w:r w:rsidR="006E72A2">
        <w:rPr>
          <w:rFonts w:ascii="Times New Roman" w:eastAsia="宋体" w:hAnsi="Times New Roman"/>
          <w:sz w:val="24"/>
          <w:szCs w:val="24"/>
          <w:lang w:eastAsia="zh-CN"/>
        </w:rPr>
        <w:t xml:space="preserve"> is concerned, </w:t>
      </w:r>
      <w:r>
        <w:rPr>
          <w:rFonts w:ascii="Times New Roman" w:eastAsia="宋体" w:hAnsi="Times New Roman"/>
          <w:sz w:val="24"/>
          <w:szCs w:val="24"/>
          <w:lang w:eastAsia="zh-CN"/>
        </w:rPr>
        <w:t>if they had one part, they lacked another. […] How then could our ‘State in the Center’ have ever had a state? It only had dynasties!</w:t>
      </w:r>
      <w:r>
        <w:rPr>
          <w:rStyle w:val="FootnoteReference"/>
          <w:rFonts w:ascii="Times New Roman" w:eastAsia="宋体" w:hAnsi="Times New Roman"/>
          <w:sz w:val="24"/>
          <w:szCs w:val="24"/>
          <w:lang w:eastAsia="zh-CN"/>
        </w:rPr>
        <w:footnoteReference w:id="145"/>
      </w:r>
      <w:r w:rsidRPr="00AC48F4">
        <w:rPr>
          <w:rFonts w:ascii="PMingLiU" w:hAnsi="PMingLiU" w:cs="PMingLiU" w:hint="eastAsia"/>
        </w:rPr>
        <w:t xml:space="preserve"> </w:t>
      </w:r>
      <w:proofErr w:type="gramStart"/>
      <w:r w:rsidRPr="00287A68">
        <w:rPr>
          <w:rFonts w:ascii="SimSun" w:eastAsia="SimSun" w:hAnsi="SimSun" w:cs="PMingLiU" w:hint="eastAsia"/>
        </w:rPr>
        <w:t>夫古昔</w:t>
      </w:r>
      <w:proofErr w:type="gramEnd"/>
      <w:r w:rsidRPr="00287A68">
        <w:rPr>
          <w:rFonts w:ascii="SimSun" w:eastAsia="SimSun" w:hAnsi="SimSun" w:cs="PMingLiU" w:hint="eastAsia"/>
        </w:rPr>
        <w:t>之中国者，虽有国之名，而未成国之形也。</w:t>
      </w:r>
      <w:r w:rsidRPr="00287A68">
        <w:rPr>
          <w:rFonts w:ascii="SimSun" w:eastAsia="SimSun" w:hAnsi="SimSun" w:cs="PMingLiU" w:hint="eastAsia"/>
          <w:lang w:eastAsia="zh-CN"/>
        </w:rPr>
        <w:t>或为家族之国，或为酋长之国，或为诸侯封建之国，或为一王专制之国。虽种类不一，要之，其于国家</w:t>
      </w:r>
      <w:r w:rsidRPr="00287A68">
        <w:rPr>
          <w:rFonts w:ascii="SimSun" w:eastAsia="SimSun" w:hAnsi="SimSun"/>
          <w:lang w:eastAsia="zh-CN"/>
        </w:rPr>
        <w:t xml:space="preserve"> </w:t>
      </w:r>
      <w:r w:rsidRPr="00287A68">
        <w:rPr>
          <w:rFonts w:ascii="SimSun" w:eastAsia="SimSun" w:hAnsi="SimSun" w:cs="PMingLiU" w:hint="eastAsia"/>
          <w:lang w:eastAsia="zh-CN"/>
        </w:rPr>
        <w:t>之体质也，有其一部而缺其一部</w:t>
      </w:r>
      <w:r w:rsidRPr="00287A68">
        <w:rPr>
          <w:rFonts w:ascii="SimSun" w:eastAsia="SimSun" w:hAnsi="SimSun" w:cs="PMingLiU"/>
          <w:lang w:val="en-US" w:eastAsia="zh-CN"/>
        </w:rPr>
        <w:t>…</w:t>
      </w:r>
      <w:r w:rsidRPr="00287A68">
        <w:rPr>
          <w:rFonts w:ascii="SimSun" w:eastAsia="SimSun" w:hAnsi="SimSun" w:cs="PMingLiU" w:hint="eastAsia"/>
          <w:lang w:eastAsia="zh-CN"/>
        </w:rPr>
        <w:t>且我中国畴昔，</w:t>
      </w:r>
      <w:proofErr w:type="gramStart"/>
      <w:r w:rsidRPr="00287A68">
        <w:rPr>
          <w:rFonts w:ascii="SimSun" w:eastAsia="SimSun" w:hAnsi="SimSun" w:cs="PMingLiU" w:hint="eastAsia"/>
          <w:lang w:eastAsia="zh-CN"/>
        </w:rPr>
        <w:t>岂尝有</w:t>
      </w:r>
      <w:proofErr w:type="gramEnd"/>
      <w:r w:rsidRPr="00287A68">
        <w:rPr>
          <w:rFonts w:ascii="SimSun" w:eastAsia="SimSun" w:hAnsi="SimSun" w:cs="PMingLiU" w:hint="eastAsia"/>
          <w:lang w:eastAsia="zh-CN"/>
        </w:rPr>
        <w:t>国家哉？不过有朝廷耳！</w:t>
      </w:r>
    </w:p>
    <w:p w:rsidR="005B1796" w:rsidRDefault="005B1796" w:rsidP="005B1796">
      <w:pPr>
        <w:autoSpaceDE w:val="0"/>
        <w:autoSpaceDN w:val="0"/>
        <w:adjustRightInd w:val="0"/>
        <w:spacing w:after="0"/>
        <w:rPr>
          <w:rFonts w:ascii="Times New Roman" w:eastAsia="SimSun" w:hAnsi="Times New Roman"/>
          <w:sz w:val="24"/>
          <w:szCs w:val="24"/>
          <w:lang w:val="en-US" w:eastAsia="zh-CN"/>
        </w:rPr>
      </w:pPr>
    </w:p>
    <w:p w:rsidR="005B1796" w:rsidRDefault="005B1796" w:rsidP="005B1796">
      <w:pPr>
        <w:autoSpaceDE w:val="0"/>
        <w:autoSpaceDN w:val="0"/>
        <w:adjustRightInd w:val="0"/>
        <w:spacing w:after="0"/>
        <w:rPr>
          <w:rFonts w:ascii="Times New Roman" w:eastAsia="SimSun" w:hAnsi="Times New Roman"/>
          <w:sz w:val="24"/>
          <w:szCs w:val="24"/>
          <w:lang w:val="en-US" w:eastAsia="zh-CN"/>
        </w:rPr>
      </w:pPr>
      <w:r>
        <w:rPr>
          <w:rFonts w:ascii="Times New Roman" w:eastAsia="SimSun" w:hAnsi="Times New Roman"/>
          <w:sz w:val="24"/>
          <w:szCs w:val="24"/>
          <w:lang w:val="en-US" w:eastAsia="zh-CN"/>
        </w:rPr>
        <w:t xml:space="preserve">In other segments of this article, he develops the state/body metaphor in an evolutionist context, comparing historical stages with stages of the body’s growth. In short: issues debated in cartoons and similes were paralleled and followed by discussions on a more conceptual level, often by the same authors. </w:t>
      </w:r>
    </w:p>
    <w:p w:rsidR="00712F43" w:rsidRPr="00E9436A" w:rsidRDefault="00712F43" w:rsidP="00712F43">
      <w:pPr>
        <w:autoSpaceDE w:val="0"/>
        <w:autoSpaceDN w:val="0"/>
        <w:adjustRightInd w:val="0"/>
        <w:spacing w:after="0" w:line="240" w:lineRule="auto"/>
        <w:rPr>
          <w:rFonts w:ascii="Times New Roman" w:eastAsia="SimSun" w:hAnsi="Times New Roman"/>
          <w:sz w:val="24"/>
          <w:szCs w:val="24"/>
          <w:lang w:val="en-US" w:eastAsia="zh-CN"/>
        </w:rPr>
      </w:pPr>
    </w:p>
    <w:p w:rsidR="00712F43" w:rsidRPr="00E9436A" w:rsidRDefault="00712F43" w:rsidP="00712F43">
      <w:pPr>
        <w:autoSpaceDE w:val="0"/>
        <w:autoSpaceDN w:val="0"/>
        <w:adjustRightInd w:val="0"/>
        <w:spacing w:after="0"/>
        <w:rPr>
          <w:rFonts w:ascii="Times New Roman" w:eastAsia="宋体" w:hAnsi="Times New Roman"/>
          <w:sz w:val="24"/>
          <w:szCs w:val="24"/>
          <w:lang w:val="en-US" w:eastAsia="zh-CN"/>
        </w:rPr>
      </w:pPr>
      <w:r w:rsidRPr="00E9436A">
        <w:rPr>
          <w:rFonts w:ascii="Times New Roman" w:eastAsia="SimSun" w:hAnsi="Times New Roman"/>
          <w:sz w:val="24"/>
          <w:szCs w:val="24"/>
          <w:lang w:val="en-US" w:eastAsia="zh-CN"/>
        </w:rPr>
        <w:t xml:space="preserve">By 1900, Liang Qichao became interested in the work of </w:t>
      </w:r>
      <w:r w:rsidRPr="00E9436A">
        <w:rPr>
          <w:rFonts w:ascii="Times New Roman" w:eastAsia="宋体" w:hAnsi="Times New Roman"/>
          <w:sz w:val="24"/>
          <w:szCs w:val="24"/>
          <w:lang w:val="en-US" w:eastAsia="zh-CN"/>
        </w:rPr>
        <w:t xml:space="preserve">Johan Kaspar Bluntschli (1808-1881), whose relevant works were available in translation in </w:t>
      </w:r>
      <w:smartTag w:uri="urn:schemas-microsoft-com:office:smarttags" w:element="country-region">
        <w:smartTag w:uri="urn:schemas-microsoft-com:office:smarttags" w:element="place">
          <w:r w:rsidRPr="00E9436A">
            <w:rPr>
              <w:rFonts w:ascii="Times New Roman" w:eastAsia="宋体" w:hAnsi="Times New Roman"/>
              <w:sz w:val="24"/>
              <w:szCs w:val="24"/>
              <w:lang w:val="en-US" w:eastAsia="zh-CN"/>
            </w:rPr>
            <w:t>Japan</w:t>
          </w:r>
        </w:smartTag>
      </w:smartTag>
      <w:r w:rsidRPr="00E9436A">
        <w:rPr>
          <w:rFonts w:ascii="Times New Roman" w:eastAsia="宋体" w:hAnsi="Times New Roman"/>
          <w:sz w:val="24"/>
          <w:szCs w:val="24"/>
          <w:lang w:val="en-US" w:eastAsia="zh-CN"/>
        </w:rPr>
        <w:t xml:space="preserve">. Bluntschli’s theory of the “organic unity” of the “state” conceptualizes and systematizes approaches that were available in </w:t>
      </w:r>
      <w:smartTag w:uri="urn:schemas-microsoft-com:office:smarttags" w:element="place">
        <w:r w:rsidRPr="00E9436A">
          <w:rPr>
            <w:rFonts w:ascii="Times New Roman" w:eastAsia="宋体" w:hAnsi="Times New Roman"/>
            <w:sz w:val="24"/>
            <w:szCs w:val="24"/>
            <w:lang w:val="en-US" w:eastAsia="zh-CN"/>
          </w:rPr>
          <w:t>Europe</w:t>
        </w:r>
      </w:smartTag>
      <w:r w:rsidRPr="00E9436A">
        <w:rPr>
          <w:rFonts w:ascii="Times New Roman" w:eastAsia="宋体" w:hAnsi="Times New Roman"/>
          <w:sz w:val="24"/>
          <w:szCs w:val="24"/>
          <w:lang w:val="en-US" w:eastAsia="zh-CN"/>
        </w:rPr>
        <w:t xml:space="preserve">, and in particular in the German-speaking world, since the beginning of the nineteenth century. Bluntschli’s doctrine saw the state’s “organic” nature, which went hand in hand with a critique of Rousseau’s notion of a </w:t>
      </w:r>
      <w:r w:rsidRPr="00E9436A">
        <w:rPr>
          <w:rFonts w:ascii="Times New Roman" w:eastAsia="宋体" w:hAnsi="Times New Roman"/>
          <w:i/>
          <w:sz w:val="24"/>
          <w:szCs w:val="24"/>
          <w:lang w:val="en-US" w:eastAsia="zh-CN"/>
        </w:rPr>
        <w:t>contrat social</w:t>
      </w:r>
      <w:r w:rsidRPr="00E9436A">
        <w:rPr>
          <w:rFonts w:ascii="Times New Roman" w:eastAsia="宋体" w:hAnsi="Times New Roman"/>
          <w:sz w:val="24"/>
          <w:szCs w:val="24"/>
          <w:lang w:val="en-US" w:eastAsia="zh-CN"/>
        </w:rPr>
        <w:t>, in the people’s patriotic subordination to the overall goals of the state.</w:t>
      </w:r>
      <w:r w:rsidRPr="00E9436A">
        <w:rPr>
          <w:rStyle w:val="FootnoteReference"/>
          <w:rFonts w:ascii="Times New Roman" w:eastAsia="宋体" w:hAnsi="Times New Roman"/>
          <w:sz w:val="24"/>
          <w:szCs w:val="24"/>
          <w:lang w:val="en-US" w:eastAsia="zh-CN"/>
        </w:rPr>
        <w:t xml:space="preserve"> </w:t>
      </w:r>
      <w:r w:rsidRPr="00E9436A">
        <w:rPr>
          <w:rStyle w:val="FootnoteReference"/>
          <w:rFonts w:ascii="Times New Roman" w:eastAsia="宋体" w:hAnsi="Times New Roman"/>
          <w:sz w:val="24"/>
          <w:szCs w:val="24"/>
          <w:lang w:val="en-US" w:eastAsia="zh-CN"/>
        </w:rPr>
        <w:footnoteReference w:id="146"/>
      </w:r>
      <w:r w:rsidRPr="00E9436A">
        <w:rPr>
          <w:rFonts w:ascii="Times New Roman" w:eastAsia="宋体" w:hAnsi="Times New Roman"/>
          <w:sz w:val="24"/>
          <w:szCs w:val="24"/>
          <w:lang w:val="en-US" w:eastAsia="zh-CN"/>
        </w:rPr>
        <w:t xml:space="preserve"> While Bluntschli was willing to accept some entities as states that lacked such a unity of will among the citizens, Liang went further. China was not a state and only might become one if the demands of the Young China activists </w:t>
      </w:r>
      <w:r>
        <w:rPr>
          <w:rFonts w:ascii="Times New Roman" w:eastAsia="宋体" w:hAnsi="Times New Roman"/>
          <w:sz w:val="24"/>
          <w:szCs w:val="24"/>
          <w:lang w:val="en-US" w:eastAsia="zh-CN"/>
        </w:rPr>
        <w:t>we</w:t>
      </w:r>
      <w:r w:rsidRPr="00E9436A">
        <w:rPr>
          <w:rFonts w:ascii="Times New Roman" w:eastAsia="宋体" w:hAnsi="Times New Roman"/>
          <w:sz w:val="24"/>
          <w:szCs w:val="24"/>
          <w:lang w:val="en-US" w:eastAsia="zh-CN"/>
        </w:rPr>
        <w:t>re met. The Liang passage quoted above, Bluntschli’s doctrine, and the Tse Tsan Tai cartoon in its various transformations</w:t>
      </w:r>
      <w:r>
        <w:rPr>
          <w:rFonts w:ascii="Times New Roman" w:eastAsia="宋体" w:hAnsi="Times New Roman"/>
          <w:sz w:val="24"/>
          <w:szCs w:val="24"/>
          <w:lang w:val="en-US" w:eastAsia="zh-CN"/>
        </w:rPr>
        <w:t>—</w:t>
      </w:r>
      <w:r w:rsidRPr="00E9436A">
        <w:rPr>
          <w:rFonts w:ascii="Times New Roman" w:eastAsia="宋体" w:hAnsi="Times New Roman"/>
          <w:sz w:val="24"/>
          <w:szCs w:val="24"/>
          <w:lang w:val="en-US" w:eastAsia="zh-CN"/>
        </w:rPr>
        <w:t xml:space="preserve"> all address the question of the state’s organic agency and the impersonation of this agency</w:t>
      </w:r>
      <w:r>
        <w:rPr>
          <w:rFonts w:ascii="Times New Roman" w:eastAsia="宋体" w:hAnsi="Times New Roman"/>
          <w:sz w:val="24"/>
          <w:szCs w:val="24"/>
          <w:lang w:val="en-US" w:eastAsia="zh-CN"/>
        </w:rPr>
        <w:t>—</w:t>
      </w:r>
      <w:r w:rsidRPr="00E9436A">
        <w:rPr>
          <w:rFonts w:ascii="Times New Roman" w:eastAsia="宋体" w:hAnsi="Times New Roman"/>
          <w:sz w:val="24"/>
          <w:szCs w:val="24"/>
          <w:lang w:val="en-US" w:eastAsia="zh-CN"/>
        </w:rPr>
        <w:t xml:space="preserve">or its absence. The litmus test for the existence of a true Chinese state is the mindset of the people. If they are asleep and lack patriotic commitment, there is no Chinese state with an organic agency. </w:t>
      </w:r>
    </w:p>
    <w:p w:rsidR="00712F43" w:rsidRPr="00E9436A" w:rsidRDefault="00712F43" w:rsidP="00712F43">
      <w:pPr>
        <w:autoSpaceDE w:val="0"/>
        <w:autoSpaceDN w:val="0"/>
        <w:adjustRightInd w:val="0"/>
        <w:spacing w:after="0"/>
        <w:rPr>
          <w:rFonts w:ascii="Times New Roman" w:eastAsia="宋体" w:hAnsi="Times New Roman"/>
          <w:sz w:val="24"/>
          <w:szCs w:val="24"/>
          <w:lang w:val="en-US" w:eastAsia="zh-CN"/>
        </w:rPr>
      </w:pPr>
    </w:p>
    <w:p w:rsidR="00712F43" w:rsidRPr="00E9436A" w:rsidRDefault="00712F43" w:rsidP="00712F43">
      <w:pPr>
        <w:autoSpaceDE w:val="0"/>
        <w:autoSpaceDN w:val="0"/>
        <w:adjustRightInd w:val="0"/>
        <w:spacing w:after="0"/>
        <w:rPr>
          <w:rFonts w:ascii="Times New Roman" w:eastAsia="宋体" w:hAnsi="Times New Roman"/>
          <w:sz w:val="24"/>
          <w:szCs w:val="24"/>
          <w:lang w:val="en-US" w:eastAsia="zh-CN"/>
        </w:rPr>
      </w:pPr>
      <w:r w:rsidRPr="00E9436A">
        <w:rPr>
          <w:rFonts w:ascii="Times New Roman" w:eastAsia="宋体" w:hAnsi="Times New Roman"/>
          <w:sz w:val="24"/>
          <w:szCs w:val="24"/>
          <w:lang w:val="en-US" w:eastAsia="zh-CN"/>
        </w:rPr>
        <w:t xml:space="preserve">Bluntschli is clearly the author with the deepest impact on the formation of the concept of the state in </w:t>
      </w:r>
      <w:smartTag w:uri="urn:schemas-microsoft-com:office:smarttags" w:element="place">
        <w:r w:rsidRPr="00E9436A">
          <w:rPr>
            <w:rFonts w:ascii="Times New Roman" w:eastAsia="宋体" w:hAnsi="Times New Roman"/>
            <w:sz w:val="24"/>
            <w:szCs w:val="24"/>
            <w:lang w:val="en-US" w:eastAsia="zh-CN"/>
          </w:rPr>
          <w:t>East Asia</w:t>
        </w:r>
      </w:smartTag>
      <w:r w:rsidRPr="00E9436A">
        <w:rPr>
          <w:rFonts w:ascii="Times New Roman" w:eastAsia="宋体" w:hAnsi="Times New Roman"/>
          <w:sz w:val="24"/>
          <w:szCs w:val="24"/>
          <w:lang w:val="en-US" w:eastAsia="zh-CN"/>
        </w:rPr>
        <w:t xml:space="preserve"> between 1880 and 1910.</w:t>
      </w:r>
      <w:r w:rsidRPr="00E9436A">
        <w:rPr>
          <w:rStyle w:val="FootnoteReference"/>
          <w:rFonts w:ascii="Times New Roman" w:eastAsia="宋体" w:hAnsi="Times New Roman"/>
          <w:sz w:val="24"/>
          <w:szCs w:val="24"/>
          <w:lang w:val="en-US" w:eastAsia="zh-CN"/>
        </w:rPr>
        <w:footnoteReference w:id="147"/>
      </w:r>
      <w:r w:rsidRPr="00E9436A">
        <w:rPr>
          <w:rFonts w:ascii="Times New Roman" w:eastAsia="宋体" w:hAnsi="Times New Roman"/>
          <w:sz w:val="24"/>
          <w:szCs w:val="24"/>
          <w:lang w:val="en-US" w:eastAsia="zh-CN"/>
        </w:rPr>
        <w:t xml:space="preserve"> After 1902, Liang switched completely to Bluntschli’s etatist model and from then on, various reform media</w:t>
      </w:r>
      <w:r>
        <w:rPr>
          <w:rFonts w:ascii="Times New Roman" w:eastAsia="宋体" w:hAnsi="Times New Roman"/>
          <w:sz w:val="24"/>
          <w:szCs w:val="24"/>
          <w:lang w:val="en-US" w:eastAsia="zh-CN"/>
        </w:rPr>
        <w:t xml:space="preserve"> outlets</w:t>
      </w:r>
      <w:r w:rsidRPr="00E9436A">
        <w:rPr>
          <w:rFonts w:ascii="Times New Roman" w:eastAsia="宋体" w:hAnsi="Times New Roman"/>
          <w:sz w:val="24"/>
          <w:szCs w:val="24"/>
          <w:lang w:val="en-US" w:eastAsia="zh-CN"/>
        </w:rPr>
        <w:t xml:space="preserve"> published articles using the conceptual framework he offered. </w:t>
      </w:r>
      <w:r w:rsidRPr="00E9436A">
        <w:rPr>
          <w:rFonts w:ascii="Times New Roman" w:hAnsi="Times New Roman"/>
          <w:sz w:val="24"/>
          <w:szCs w:val="24"/>
          <w:lang w:val="en-US"/>
        </w:rPr>
        <w:t xml:space="preserve">In a fine </w:t>
      </w:r>
      <w:r w:rsidRPr="00E9436A">
        <w:rPr>
          <w:rFonts w:ascii="Times New Roman" w:hAnsi="Times New Roman"/>
          <w:sz w:val="24"/>
          <w:szCs w:val="24"/>
          <w:lang w:val="en-US"/>
        </w:rPr>
        <w:lastRenderedPageBreak/>
        <w:t xml:space="preserve">summary of Bluntschli’s “organic theory of the state”, one of the early and most influential reform papers published by Chinese students in </w:t>
      </w:r>
      <w:smartTag w:uri="urn:schemas-microsoft-com:office:smarttags" w:element="country-region">
        <w:r w:rsidRPr="00E9436A">
          <w:rPr>
            <w:rFonts w:ascii="Times New Roman" w:hAnsi="Times New Roman"/>
            <w:sz w:val="24"/>
            <w:szCs w:val="24"/>
            <w:lang w:val="en-US"/>
          </w:rPr>
          <w:t>Japan</w:t>
        </w:r>
      </w:smartTag>
      <w:r w:rsidRPr="00E9436A">
        <w:rPr>
          <w:rFonts w:ascii="Times New Roman" w:hAnsi="Times New Roman"/>
          <w:sz w:val="24"/>
          <w:szCs w:val="24"/>
          <w:lang w:val="en-US"/>
        </w:rPr>
        <w:t xml:space="preserve">, the </w:t>
      </w:r>
      <w:smartTag w:uri="urn:schemas-microsoft-com:office:smarttags" w:element="State">
        <w:r w:rsidRPr="00E9436A">
          <w:rPr>
            <w:rFonts w:ascii="Times New Roman" w:hAnsi="Times New Roman"/>
            <w:i/>
            <w:sz w:val="24"/>
            <w:szCs w:val="24"/>
            <w:lang w:val="en-US"/>
          </w:rPr>
          <w:t>Zhejiang</w:t>
        </w:r>
      </w:smartTag>
      <w:r w:rsidRPr="00E9436A">
        <w:rPr>
          <w:rFonts w:ascii="Times New Roman" w:hAnsi="Times New Roman"/>
          <w:i/>
          <w:sz w:val="24"/>
          <w:szCs w:val="24"/>
          <w:lang w:val="en-US"/>
        </w:rPr>
        <w:t xml:space="preserve"> chao</w:t>
      </w:r>
      <w:r w:rsidRPr="00E9436A">
        <w:rPr>
          <w:rFonts w:ascii="Times New Roman" w:hAnsi="Times New Roman"/>
          <w:sz w:val="24"/>
          <w:szCs w:val="24"/>
          <w:lang w:val="en-US"/>
        </w:rPr>
        <w:t xml:space="preserve"> </w:t>
      </w:r>
      <w:r w:rsidRPr="005174CF">
        <w:rPr>
          <w:rFonts w:ascii="SimSun" w:eastAsia="SimSun" w:hAnsi="SimSun"/>
          <w:sz w:val="24"/>
          <w:szCs w:val="24"/>
          <w:lang w:val="en-US" w:eastAsia="zh-CN"/>
        </w:rPr>
        <w:t>浙江潮</w:t>
      </w:r>
      <w:r w:rsidRPr="00E9436A">
        <w:rPr>
          <w:rFonts w:ascii="Times New Roman" w:eastAsia="宋体"/>
          <w:sz w:val="24"/>
          <w:szCs w:val="24"/>
          <w:lang w:val="en-US" w:eastAsia="zh-CN"/>
        </w:rPr>
        <w:t xml:space="preserve"> (</w:t>
      </w:r>
      <w:smartTag w:uri="urn:schemas-microsoft-com:office:smarttags" w:element="State">
        <w:smartTag w:uri="urn:schemas-microsoft-com:office:smarttags" w:element="place">
          <w:r w:rsidRPr="00E9436A">
            <w:rPr>
              <w:rFonts w:ascii="Times New Roman" w:eastAsia="宋体"/>
              <w:sz w:val="24"/>
              <w:szCs w:val="24"/>
              <w:lang w:val="en-US" w:eastAsia="zh-CN"/>
            </w:rPr>
            <w:t>Zhejiang</w:t>
          </w:r>
        </w:smartTag>
      </w:smartTag>
      <w:r w:rsidRPr="00E9436A">
        <w:rPr>
          <w:rFonts w:ascii="Times New Roman" w:eastAsia="宋体"/>
          <w:sz w:val="24"/>
          <w:szCs w:val="24"/>
          <w:lang w:val="en-US" w:eastAsia="zh-CN"/>
        </w:rPr>
        <w:t xml:space="preserve"> upsurge)</w:t>
      </w:r>
      <w:r w:rsidRPr="00E9436A">
        <w:rPr>
          <w:rFonts w:ascii="Times New Roman" w:hAnsi="Times New Roman"/>
          <w:sz w:val="24"/>
          <w:szCs w:val="24"/>
          <w:lang w:val="en-US"/>
        </w:rPr>
        <w:t xml:space="preserve">, introduced </w:t>
      </w:r>
      <w:r w:rsidRPr="00E9436A">
        <w:rPr>
          <w:rFonts w:ascii="Times New Roman" w:eastAsia="宋体" w:hAnsi="Times New Roman"/>
          <w:sz w:val="24"/>
          <w:szCs w:val="24"/>
          <w:lang w:val="en-US" w:eastAsia="zh-CN"/>
        </w:rPr>
        <w:t>its readers to this new theory:</w:t>
      </w:r>
    </w:p>
    <w:p w:rsidR="00712F43" w:rsidRPr="00E9436A" w:rsidRDefault="00712F43" w:rsidP="00712F43">
      <w:pPr>
        <w:autoSpaceDE w:val="0"/>
        <w:autoSpaceDN w:val="0"/>
        <w:adjustRightInd w:val="0"/>
        <w:spacing w:after="0"/>
        <w:rPr>
          <w:rFonts w:ascii="Times New Roman" w:eastAsia="宋体" w:hAnsi="Times New Roman"/>
          <w:sz w:val="24"/>
          <w:szCs w:val="24"/>
          <w:lang w:val="en-US" w:eastAsia="zh-CN"/>
        </w:rPr>
      </w:pPr>
    </w:p>
    <w:p w:rsidR="00712F43" w:rsidRPr="00E9436A" w:rsidRDefault="00712F43" w:rsidP="00712F43">
      <w:pPr>
        <w:autoSpaceDE w:val="0"/>
        <w:autoSpaceDN w:val="0"/>
        <w:adjustRightInd w:val="0"/>
        <w:spacing w:after="0"/>
        <w:ind w:left="1170" w:right="746"/>
        <w:rPr>
          <w:rFonts w:ascii="Times New Roman" w:eastAsia="宋体" w:hAnsi="Times New Roman"/>
          <w:sz w:val="24"/>
          <w:szCs w:val="24"/>
          <w:lang w:val="en-US" w:eastAsia="zh-CN"/>
        </w:rPr>
      </w:pPr>
      <w:r w:rsidRPr="00E9436A">
        <w:rPr>
          <w:rFonts w:ascii="Times New Roman" w:eastAsia="宋体" w:hAnsi="Times New Roman"/>
          <w:sz w:val="24"/>
          <w:szCs w:val="24"/>
          <w:lang w:val="en-US" w:eastAsia="zh-CN"/>
        </w:rPr>
        <w:t>However, one may say that a state is similar to an organism in these [above-mentioned characteristics], but to think it is a full organism is completely inadmissible in this time of advanced thinking about the state. Why? Because the state’s existence and development depends completely on the agency of human beings (</w:t>
      </w:r>
      <w:r w:rsidRPr="005174CF">
        <w:rPr>
          <w:rFonts w:ascii="SimSun" w:eastAsia="SimSun" w:hAnsi="SimSun"/>
          <w:sz w:val="24"/>
          <w:szCs w:val="24"/>
          <w:lang w:val="en-US" w:eastAsia="zh-CN"/>
        </w:rPr>
        <w:t>全賴人類之作用</w:t>
      </w:r>
      <w:r w:rsidRPr="00E9436A">
        <w:rPr>
          <w:rFonts w:ascii="Times New Roman" w:eastAsia="宋体"/>
          <w:sz w:val="24"/>
          <w:szCs w:val="24"/>
          <w:lang w:val="en-US" w:eastAsia="zh-CN"/>
        </w:rPr>
        <w:t>)</w:t>
      </w:r>
      <w:r w:rsidRPr="00E9436A">
        <w:rPr>
          <w:rFonts w:ascii="Times New Roman" w:eastAsia="宋体" w:hAnsi="Times New Roman"/>
          <w:sz w:val="24"/>
          <w:szCs w:val="24"/>
          <w:lang w:val="en-US" w:eastAsia="zh-CN"/>
        </w:rPr>
        <w:t xml:space="preserve">; it is not able to exist and develop like other organisms by means of its internal powers. </w:t>
      </w:r>
      <w:r>
        <w:rPr>
          <w:rFonts w:ascii="Times New Roman" w:eastAsia="宋体" w:hAnsi="Times New Roman"/>
          <w:sz w:val="24"/>
          <w:szCs w:val="24"/>
          <w:lang w:val="en-US" w:eastAsia="zh-CN"/>
        </w:rPr>
        <w:t>Therefore</w:t>
      </w:r>
      <w:r w:rsidRPr="00E9436A">
        <w:rPr>
          <w:rFonts w:ascii="Times New Roman" w:eastAsia="宋体" w:hAnsi="Times New Roman"/>
          <w:sz w:val="24"/>
          <w:szCs w:val="24"/>
          <w:lang w:val="en-US" w:eastAsia="zh-CN"/>
        </w:rPr>
        <w:t xml:space="preserve"> it is </w:t>
      </w:r>
      <w:r>
        <w:rPr>
          <w:rFonts w:ascii="Times New Roman" w:eastAsia="宋体" w:hAnsi="Times New Roman"/>
          <w:sz w:val="24"/>
          <w:szCs w:val="24"/>
          <w:lang w:val="en-US" w:eastAsia="zh-CN"/>
        </w:rPr>
        <w:t>acceptable</w:t>
      </w:r>
      <w:r w:rsidRPr="00E9436A">
        <w:rPr>
          <w:rFonts w:ascii="Times New Roman" w:eastAsia="宋体" w:hAnsi="Times New Roman"/>
          <w:sz w:val="24"/>
          <w:szCs w:val="24"/>
          <w:lang w:val="en-US" w:eastAsia="zh-CN"/>
        </w:rPr>
        <w:t xml:space="preserve"> to say that some aspects of the state are similar to those of an organism, </w:t>
      </w:r>
      <w:r>
        <w:rPr>
          <w:rFonts w:ascii="Times New Roman" w:eastAsia="宋体" w:hAnsi="Times New Roman"/>
          <w:sz w:val="24"/>
          <w:szCs w:val="24"/>
          <w:lang w:val="en-US" w:eastAsia="zh-CN"/>
        </w:rPr>
        <w:t>which</w:t>
      </w:r>
      <w:r w:rsidRPr="00E9436A">
        <w:rPr>
          <w:rFonts w:ascii="Times New Roman" w:eastAsia="宋体" w:hAnsi="Times New Roman"/>
          <w:sz w:val="24"/>
          <w:szCs w:val="24"/>
          <w:lang w:val="en-US" w:eastAsia="zh-CN"/>
        </w:rPr>
        <w:t xml:space="preserve"> does not mean that one can take [the state] altogether as an organism. In sum</w:t>
      </w:r>
      <w:r>
        <w:rPr>
          <w:rFonts w:ascii="Times New Roman" w:eastAsia="宋体" w:hAnsi="Times New Roman"/>
          <w:sz w:val="24"/>
          <w:szCs w:val="24"/>
          <w:lang w:val="en-US" w:eastAsia="zh-CN"/>
        </w:rPr>
        <w:t>mary</w:t>
      </w:r>
      <w:r w:rsidRPr="00E9436A">
        <w:rPr>
          <w:rFonts w:ascii="Times New Roman" w:eastAsia="宋体" w:hAnsi="Times New Roman"/>
          <w:sz w:val="24"/>
          <w:szCs w:val="24"/>
          <w:lang w:val="en-US" w:eastAsia="zh-CN"/>
        </w:rPr>
        <w:t>, the most appropriate and reasonable explanation is that the state is not an aggregate of constituent elements; it is not an organism, but merely similar to an organism and it has organic characteristics.</w:t>
      </w:r>
      <w:r w:rsidRPr="00E9436A">
        <w:rPr>
          <w:rStyle w:val="FootnoteReference"/>
          <w:rFonts w:ascii="Times New Roman" w:eastAsia="宋体" w:hAnsi="Times New Roman"/>
          <w:sz w:val="24"/>
          <w:szCs w:val="24"/>
          <w:lang w:val="en-US" w:eastAsia="zh-CN"/>
        </w:rPr>
        <w:footnoteReference w:id="148"/>
      </w:r>
    </w:p>
    <w:p w:rsidR="00712F43" w:rsidRPr="00FF48CC" w:rsidRDefault="00712F43" w:rsidP="00712F43">
      <w:pPr>
        <w:autoSpaceDE w:val="0"/>
        <w:autoSpaceDN w:val="0"/>
        <w:adjustRightInd w:val="0"/>
        <w:spacing w:after="0" w:line="240" w:lineRule="auto"/>
        <w:ind w:left="1170" w:right="746"/>
        <w:rPr>
          <w:rFonts w:ascii="Times New Roman" w:eastAsia="HiddenHorzOCR" w:hAnsi="Times New Roman"/>
          <w:sz w:val="24"/>
          <w:szCs w:val="24"/>
          <w:lang w:val="en-US" w:eastAsia="zh-CN"/>
        </w:rPr>
      </w:pPr>
    </w:p>
    <w:p w:rsidR="00712F43" w:rsidRPr="005174CF" w:rsidRDefault="00712F43" w:rsidP="00712F43">
      <w:pPr>
        <w:autoSpaceDE w:val="0"/>
        <w:autoSpaceDN w:val="0"/>
        <w:adjustRightInd w:val="0"/>
        <w:spacing w:after="0" w:line="240" w:lineRule="auto"/>
        <w:ind w:left="1170" w:right="746"/>
        <w:rPr>
          <w:rFonts w:ascii="SimSun" w:eastAsia="SimSun" w:hAnsi="SimSun"/>
          <w:sz w:val="24"/>
          <w:szCs w:val="24"/>
          <w:lang w:val="en-US"/>
        </w:rPr>
      </w:pPr>
      <w:r w:rsidRPr="005174CF">
        <w:rPr>
          <w:rFonts w:ascii="SimSun" w:eastAsia="SimSun" w:hAnsi="SimSun"/>
          <w:sz w:val="24"/>
          <w:szCs w:val="24"/>
          <w:lang w:val="en-US"/>
        </w:rPr>
        <w:t>雖然，以國家有此等性質而似有集體，則可。若以爲全然之有機體， 則在近日國家思想發達之時代， 所必不認也。</w:t>
      </w:r>
      <w:proofErr w:type="gramStart"/>
      <w:r w:rsidRPr="005174CF">
        <w:rPr>
          <w:rFonts w:ascii="SimSun" w:eastAsia="SimSun" w:hAnsi="SimSun"/>
          <w:sz w:val="24"/>
          <w:szCs w:val="24"/>
          <w:lang w:val="en-US"/>
        </w:rPr>
        <w:t>何則</w:t>
      </w:r>
      <w:proofErr w:type="gramEnd"/>
      <w:r w:rsidRPr="005174CF">
        <w:rPr>
          <w:rFonts w:ascii="SimSun" w:eastAsia="SimSun" w:hAnsi="SimSun"/>
          <w:sz w:val="24"/>
          <w:szCs w:val="24"/>
          <w:lang w:val="en-US"/>
        </w:rPr>
        <w:t>？ 該國家之生存發達， 全賴人類之作用， 非若有機</w:t>
      </w:r>
      <w:proofErr w:type="gramStart"/>
      <w:r w:rsidRPr="005174CF">
        <w:rPr>
          <w:rFonts w:ascii="SimSun" w:eastAsia="SimSun" w:hAnsi="SimSun"/>
          <w:sz w:val="24"/>
          <w:szCs w:val="24"/>
          <w:lang w:val="en-US"/>
        </w:rPr>
        <w:t>之物能以</w:t>
      </w:r>
      <w:proofErr w:type="gramEnd"/>
      <w:r w:rsidRPr="005174CF">
        <w:rPr>
          <w:rFonts w:ascii="SimSun" w:eastAsia="SimSun" w:hAnsi="SimSun"/>
          <w:sz w:val="24"/>
          <w:szCs w:val="24"/>
          <w:lang w:val="en-US"/>
        </w:rPr>
        <w:t>自己固有之力生存而發達也。</w:t>
      </w:r>
      <w:proofErr w:type="gramStart"/>
      <w:r w:rsidRPr="005174CF">
        <w:rPr>
          <w:rFonts w:ascii="SimSun" w:eastAsia="SimSun" w:hAnsi="SimSun"/>
          <w:sz w:val="24"/>
          <w:szCs w:val="24"/>
          <w:lang w:val="en-US"/>
        </w:rPr>
        <w:t>故謂國家</w:t>
      </w:r>
      <w:proofErr w:type="gramEnd"/>
      <w:r w:rsidRPr="005174CF">
        <w:rPr>
          <w:rFonts w:ascii="SimSun" w:eastAsia="SimSun" w:hAnsi="SimSun"/>
          <w:sz w:val="24"/>
          <w:szCs w:val="24"/>
          <w:lang w:val="en-US"/>
        </w:rPr>
        <w:t>之或點似有機之或點， 則可， 非能全以此爲有機體也。 要之， 國家者非分子集合</w:t>
      </w:r>
      <w:proofErr w:type="gramStart"/>
      <w:r w:rsidRPr="005174CF">
        <w:rPr>
          <w:rFonts w:ascii="SimSun" w:eastAsia="SimSun" w:hAnsi="SimSun"/>
          <w:sz w:val="24"/>
          <w:szCs w:val="24"/>
          <w:lang w:val="en-US"/>
        </w:rPr>
        <w:t>体</w:t>
      </w:r>
      <w:proofErr w:type="gramEnd"/>
      <w:r w:rsidRPr="005174CF">
        <w:rPr>
          <w:rFonts w:ascii="SimSun" w:eastAsia="SimSun" w:hAnsi="SimSun"/>
          <w:sz w:val="24"/>
          <w:szCs w:val="24"/>
          <w:lang w:val="en-US"/>
        </w:rPr>
        <w:t xml:space="preserve">， 非有機體， </w:t>
      </w:r>
      <w:proofErr w:type="gramStart"/>
      <w:r w:rsidRPr="005174CF">
        <w:rPr>
          <w:rFonts w:ascii="SimSun" w:eastAsia="SimSun" w:hAnsi="SimSun"/>
          <w:sz w:val="24"/>
          <w:szCs w:val="24"/>
          <w:lang w:val="en-US"/>
        </w:rPr>
        <w:t>惟似有</w:t>
      </w:r>
      <w:proofErr w:type="gramEnd"/>
      <w:r w:rsidRPr="005174CF">
        <w:rPr>
          <w:rFonts w:ascii="SimSun" w:eastAsia="SimSun" w:hAnsi="SimSun"/>
          <w:sz w:val="24"/>
          <w:szCs w:val="24"/>
          <w:lang w:val="en-US"/>
        </w:rPr>
        <w:t xml:space="preserve">集體， 具有有機的性質， </w:t>
      </w:r>
      <w:proofErr w:type="gramStart"/>
      <w:r w:rsidRPr="005174CF">
        <w:rPr>
          <w:rFonts w:ascii="SimSun" w:eastAsia="SimSun" w:hAnsi="SimSun"/>
          <w:sz w:val="24"/>
          <w:szCs w:val="24"/>
          <w:lang w:val="en-US"/>
        </w:rPr>
        <w:t>是實最適當</w:t>
      </w:r>
      <w:proofErr w:type="gramEnd"/>
      <w:r w:rsidRPr="005174CF">
        <w:rPr>
          <w:rFonts w:ascii="SimSun" w:eastAsia="SimSun" w:hAnsi="SimSun"/>
          <w:sz w:val="24"/>
          <w:szCs w:val="24"/>
          <w:lang w:val="en-US"/>
        </w:rPr>
        <w:t>最合理之說。</w:t>
      </w:r>
    </w:p>
    <w:p w:rsidR="00712F43" w:rsidRPr="00E9436A" w:rsidRDefault="00712F43" w:rsidP="00712F43">
      <w:pPr>
        <w:autoSpaceDE w:val="0"/>
        <w:autoSpaceDN w:val="0"/>
        <w:adjustRightInd w:val="0"/>
        <w:spacing w:after="0" w:line="240" w:lineRule="auto"/>
        <w:ind w:left="1170" w:right="746"/>
        <w:rPr>
          <w:rFonts w:ascii="Times New Roman" w:eastAsia="宋体" w:hAnsi="Times New Roman"/>
          <w:sz w:val="24"/>
          <w:szCs w:val="24"/>
          <w:lang w:val="en-US"/>
        </w:rPr>
      </w:pPr>
    </w:p>
    <w:p w:rsidR="00712F43" w:rsidRPr="004A793C" w:rsidRDefault="00712F43" w:rsidP="00712F43">
      <w:pPr>
        <w:autoSpaceDE w:val="0"/>
        <w:autoSpaceDN w:val="0"/>
        <w:adjustRightInd w:val="0"/>
        <w:spacing w:after="0"/>
        <w:rPr>
          <w:rFonts w:ascii="Times New Roman" w:eastAsia="宋体" w:hAnsi="Times New Roman"/>
          <w:sz w:val="24"/>
          <w:szCs w:val="24"/>
          <w:lang w:val="en-US" w:eastAsia="zh-CN"/>
        </w:rPr>
      </w:pPr>
      <w:r w:rsidRPr="00E9436A">
        <w:rPr>
          <w:rFonts w:ascii="Times New Roman" w:eastAsia="宋体" w:hAnsi="Times New Roman"/>
          <w:sz w:val="24"/>
          <w:szCs w:val="24"/>
          <w:lang w:val="en-US" w:eastAsia="zh-CN"/>
        </w:rPr>
        <w:t xml:space="preserve">The organism metaphor is also much present in the social-Darwinist writings of sociologist Herbert Spencer (1820-1903), who was crucial for the formation of evolutionary thinking in East Asian politics.  </w:t>
      </w:r>
      <w:r>
        <w:rPr>
          <w:rFonts w:ascii="Times New Roman" w:eastAsia="宋体" w:hAnsi="Times New Roman"/>
          <w:sz w:val="24"/>
          <w:szCs w:val="24"/>
          <w:lang w:val="en-US" w:eastAsia="zh-CN"/>
        </w:rPr>
        <w:t>S</w:t>
      </w:r>
      <w:r w:rsidRPr="00E9436A">
        <w:rPr>
          <w:rFonts w:ascii="Times New Roman" w:eastAsia="宋体" w:hAnsi="Times New Roman"/>
          <w:sz w:val="24"/>
          <w:szCs w:val="24"/>
          <w:lang w:val="en-US" w:eastAsia="zh-CN"/>
        </w:rPr>
        <w:t xml:space="preserve">tate and evolutionism, are merged in this image. In 1906, Liang Qichao summarized his thinking about the state </w:t>
      </w:r>
      <w:r>
        <w:rPr>
          <w:rFonts w:ascii="Times New Roman" w:eastAsia="宋体" w:hAnsi="Times New Roman"/>
          <w:sz w:val="24"/>
          <w:szCs w:val="24"/>
          <w:lang w:val="en-US" w:eastAsia="zh-CN"/>
        </w:rPr>
        <w:t>in a</w:t>
      </w:r>
      <w:r w:rsidRPr="00E9436A">
        <w:rPr>
          <w:rFonts w:ascii="Times New Roman" w:eastAsia="宋体" w:hAnsi="Times New Roman"/>
          <w:sz w:val="24"/>
          <w:szCs w:val="24"/>
          <w:lang w:val="en-US" w:eastAsia="zh-CN"/>
        </w:rPr>
        <w:t xml:space="preserve"> terse formula, which combines the state-as-organism and social-</w:t>
      </w:r>
      <w:r w:rsidRPr="004A793C">
        <w:rPr>
          <w:rFonts w:ascii="Times New Roman" w:eastAsia="宋体" w:hAnsi="Times New Roman"/>
          <w:sz w:val="24"/>
          <w:szCs w:val="24"/>
          <w:lang w:val="en-US" w:eastAsia="zh-CN"/>
        </w:rPr>
        <w:t>Darwinism by placing the state into the jungle:</w:t>
      </w:r>
    </w:p>
    <w:p w:rsidR="00712F43" w:rsidRPr="004A793C" w:rsidRDefault="00712F43" w:rsidP="00712F43">
      <w:pPr>
        <w:autoSpaceDE w:val="0"/>
        <w:autoSpaceDN w:val="0"/>
        <w:adjustRightInd w:val="0"/>
        <w:spacing w:after="0"/>
        <w:rPr>
          <w:rFonts w:ascii="TimesNewRoman" w:hAnsi="TimesNewRoman" w:cs="TimesNewRoman"/>
          <w:sz w:val="24"/>
          <w:szCs w:val="24"/>
          <w:lang w:val="en-US" w:eastAsia="zh-CN"/>
        </w:rPr>
      </w:pPr>
    </w:p>
    <w:p w:rsidR="00712F43" w:rsidRPr="00E9436A" w:rsidRDefault="00712F43" w:rsidP="00712F43">
      <w:pPr>
        <w:autoSpaceDE w:val="0"/>
        <w:autoSpaceDN w:val="0"/>
        <w:adjustRightInd w:val="0"/>
        <w:spacing w:after="0"/>
        <w:ind w:left="720" w:right="746"/>
        <w:rPr>
          <w:rFonts w:ascii="Times New Roman" w:eastAsia="宋体" w:hAnsi="Times New Roman"/>
          <w:sz w:val="24"/>
          <w:szCs w:val="24"/>
          <w:lang w:val="en-US" w:eastAsia="zh-CN"/>
        </w:rPr>
      </w:pPr>
      <w:r w:rsidRPr="004A793C">
        <w:rPr>
          <w:rFonts w:ascii="Times New Roman" w:hAnsi="Times New Roman"/>
          <w:sz w:val="24"/>
          <w:szCs w:val="24"/>
          <w:lang w:val="en-US" w:eastAsia="zh-CN"/>
        </w:rPr>
        <w:t>The state</w:t>
      </w:r>
      <w:r w:rsidRPr="00E9436A">
        <w:rPr>
          <w:rFonts w:ascii="Times New Roman" w:hAnsi="Times New Roman"/>
          <w:sz w:val="24"/>
          <w:szCs w:val="24"/>
          <w:lang w:val="en-US" w:eastAsia="zh-CN"/>
        </w:rPr>
        <w:t xml:space="preserve"> is an organism. (Note </w:t>
      </w:r>
      <w:proofErr w:type="gramStart"/>
      <w:r w:rsidRPr="00E9436A">
        <w:rPr>
          <w:rFonts w:ascii="Times New Roman" w:hAnsi="Times New Roman"/>
          <w:sz w:val="24"/>
          <w:szCs w:val="24"/>
          <w:lang w:val="en-US" w:eastAsia="zh-CN"/>
        </w:rPr>
        <w:t>2</w:t>
      </w:r>
      <w:r w:rsidR="006E72A2">
        <w:rPr>
          <w:rFonts w:ascii="Times New Roman" w:hAnsi="Times New Roman"/>
          <w:sz w:val="24"/>
          <w:szCs w:val="24"/>
          <w:lang w:val="en-US" w:eastAsia="zh-CN"/>
        </w:rPr>
        <w:t>:</w:t>
      </w:r>
      <w:proofErr w:type="gramEnd"/>
      <w:r w:rsidRPr="00E9436A">
        <w:rPr>
          <w:rFonts w:ascii="Times New Roman" w:hAnsi="Times New Roman"/>
          <w:sz w:val="24"/>
          <w:szCs w:val="24"/>
          <w:lang w:val="en-US" w:eastAsia="zh-CN"/>
        </w:rPr>
        <w:t>) That is, as an organism, it cannot but follow the general rule of living matter and exist in the jungle of the survival of the fittest.</w:t>
      </w:r>
    </w:p>
    <w:p w:rsidR="00712F43" w:rsidRPr="00E9436A" w:rsidRDefault="00712F43" w:rsidP="00712F43">
      <w:pPr>
        <w:autoSpaceDE w:val="0"/>
        <w:autoSpaceDN w:val="0"/>
        <w:adjustRightInd w:val="0"/>
        <w:spacing w:after="0"/>
        <w:ind w:left="720" w:right="746"/>
        <w:rPr>
          <w:rFonts w:ascii="Times New Roman" w:eastAsia="宋体" w:hAnsi="Times New Roman"/>
          <w:sz w:val="24"/>
          <w:szCs w:val="24"/>
          <w:lang w:val="en-US"/>
        </w:rPr>
      </w:pPr>
      <w:r w:rsidRPr="009C7BF1">
        <w:rPr>
          <w:rFonts w:ascii="SimSun" w:eastAsia="SimSun" w:hAnsi="SimSun"/>
          <w:sz w:val="24"/>
          <w:szCs w:val="24"/>
          <w:lang w:val="en-US"/>
        </w:rPr>
        <w:lastRenderedPageBreak/>
        <w:t>國家者，有機體也。（注二）即為有機體，則</w:t>
      </w:r>
      <w:proofErr w:type="gramStart"/>
      <w:r w:rsidRPr="009C7BF1">
        <w:rPr>
          <w:rFonts w:ascii="SimSun" w:hAnsi="Times New Roman"/>
          <w:sz w:val="24"/>
          <w:szCs w:val="24"/>
          <w:lang w:val="en-US"/>
        </w:rPr>
        <w:t>不</w:t>
      </w:r>
      <w:r w:rsidRPr="009C7BF1">
        <w:rPr>
          <w:rFonts w:ascii="SimSun" w:eastAsia="SimSun" w:hAnsi="SimSun"/>
          <w:sz w:val="24"/>
          <w:szCs w:val="24"/>
          <w:lang w:val="en-US"/>
        </w:rPr>
        <w:t>得</w:t>
      </w:r>
      <w:r w:rsidRPr="009C7BF1">
        <w:rPr>
          <w:rFonts w:ascii="SimSun" w:hAnsi="Times New Roman"/>
          <w:sz w:val="24"/>
          <w:szCs w:val="24"/>
          <w:lang w:val="en-US"/>
        </w:rPr>
        <w:t>不</w:t>
      </w:r>
      <w:r w:rsidRPr="009C7BF1">
        <w:rPr>
          <w:rFonts w:ascii="SimSun" w:eastAsia="SimSun" w:hAnsi="SimSun"/>
          <w:sz w:val="24"/>
          <w:szCs w:val="24"/>
          <w:lang w:val="en-US"/>
        </w:rPr>
        <w:t>循生物質</w:t>
      </w:r>
      <w:proofErr w:type="gramEnd"/>
      <w:r w:rsidRPr="009C7BF1">
        <w:rPr>
          <w:rFonts w:ascii="SimSun" w:eastAsia="SimSun" w:hAnsi="SimSun"/>
          <w:sz w:val="24"/>
          <w:szCs w:val="24"/>
          <w:lang w:val="en-US"/>
        </w:rPr>
        <w:t>公</w:t>
      </w:r>
      <w:r w:rsidRPr="009C7BF1">
        <w:rPr>
          <w:rFonts w:ascii="SimSun" w:hAnsi="Times New Roman"/>
          <w:sz w:val="24"/>
          <w:szCs w:val="24"/>
          <w:lang w:val="en-US"/>
        </w:rPr>
        <w:t>例</w:t>
      </w:r>
      <w:r w:rsidRPr="009C7BF1">
        <w:rPr>
          <w:rFonts w:ascii="SimSun" w:eastAsia="SimSun" w:hAnsi="SimSun"/>
          <w:sz w:val="24"/>
          <w:szCs w:val="24"/>
          <w:lang w:val="en-US"/>
        </w:rPr>
        <w:t>，以竟生存於優勝</w:t>
      </w:r>
      <w:r w:rsidRPr="009C7BF1">
        <w:rPr>
          <w:rFonts w:ascii="SimSun" w:hAnsi="Times New Roman"/>
          <w:sz w:val="24"/>
          <w:szCs w:val="24"/>
          <w:lang w:val="en-US"/>
        </w:rPr>
        <w:t>劣</w:t>
      </w:r>
      <w:r w:rsidRPr="009C7BF1">
        <w:rPr>
          <w:rFonts w:ascii="SimSun" w:eastAsia="SimSun" w:hAnsi="SimSun"/>
          <w:sz w:val="24"/>
          <w:szCs w:val="24"/>
          <w:lang w:val="en-US"/>
        </w:rPr>
        <w:t>敗之</w:t>
      </w:r>
      <w:r w:rsidRPr="009C7BF1">
        <w:rPr>
          <w:rFonts w:ascii="SimSun" w:hAnsi="Times New Roman"/>
          <w:sz w:val="24"/>
          <w:szCs w:val="24"/>
          <w:lang w:val="en-US"/>
        </w:rPr>
        <w:t>林</w:t>
      </w:r>
      <w:r w:rsidRPr="009C7BF1">
        <w:rPr>
          <w:rFonts w:ascii="SimSun" w:eastAsia="SimSun" w:hAnsi="SimSun"/>
          <w:sz w:val="24"/>
          <w:szCs w:val="24"/>
          <w:lang w:val="en-US"/>
        </w:rPr>
        <w:t>。</w:t>
      </w:r>
      <w:r w:rsidRPr="00E9436A">
        <w:rPr>
          <w:rStyle w:val="FootnoteReference"/>
          <w:rFonts w:ascii="Times New Roman" w:hAnsi="Times New Roman"/>
          <w:sz w:val="24"/>
          <w:szCs w:val="24"/>
          <w:lang w:val="en-US" w:eastAsia="zh-CN"/>
        </w:rPr>
        <w:footnoteReference w:id="149"/>
      </w:r>
    </w:p>
    <w:p w:rsidR="00712F43" w:rsidRPr="00E9436A" w:rsidRDefault="00712F43" w:rsidP="00712F43">
      <w:pPr>
        <w:autoSpaceDE w:val="0"/>
        <w:autoSpaceDN w:val="0"/>
        <w:adjustRightInd w:val="0"/>
        <w:spacing w:after="0"/>
        <w:rPr>
          <w:rFonts w:ascii="Times New Roman" w:eastAsia="宋体" w:hAnsi="Times New Roman"/>
          <w:sz w:val="24"/>
          <w:szCs w:val="24"/>
          <w:lang w:val="en-US"/>
        </w:rPr>
      </w:pPr>
    </w:p>
    <w:p w:rsidR="00712F43" w:rsidRPr="00E9436A" w:rsidRDefault="00712F43" w:rsidP="00712F43">
      <w:pPr>
        <w:autoSpaceDE w:val="0"/>
        <w:autoSpaceDN w:val="0"/>
        <w:adjustRightInd w:val="0"/>
        <w:spacing w:after="0"/>
        <w:rPr>
          <w:rFonts w:ascii="Times New Roman" w:eastAsia="宋体" w:hAnsi="Times New Roman"/>
          <w:sz w:val="24"/>
          <w:szCs w:val="24"/>
          <w:lang w:val="en-US" w:eastAsia="zh-CN"/>
        </w:rPr>
      </w:pPr>
      <w:r w:rsidRPr="00E9436A">
        <w:rPr>
          <w:rFonts w:ascii="Times New Roman" w:eastAsia="宋体" w:hAnsi="Times New Roman"/>
          <w:sz w:val="24"/>
          <w:szCs w:val="24"/>
          <w:lang w:val="en-US" w:eastAsia="zh-CN"/>
        </w:rPr>
        <w:t xml:space="preserve">While Bluntschli was very explicit in saying that this explanation used a metaphor with limited applicability, as opposed to an organism or the collective organisms of bees and ants explored by some </w:t>
      </w:r>
      <w:r w:rsidR="006E72A2">
        <w:rPr>
          <w:rFonts w:ascii="Times New Roman" w:eastAsia="宋体" w:hAnsi="Times New Roman"/>
          <w:sz w:val="24"/>
          <w:szCs w:val="24"/>
          <w:lang w:val="en-US" w:eastAsia="zh-CN"/>
        </w:rPr>
        <w:t xml:space="preserve">of his </w:t>
      </w:r>
      <w:r w:rsidRPr="00E9436A">
        <w:rPr>
          <w:rFonts w:ascii="Times New Roman" w:eastAsia="宋体" w:hAnsi="Times New Roman"/>
          <w:sz w:val="24"/>
          <w:szCs w:val="24"/>
          <w:lang w:val="en-US" w:eastAsia="zh-CN"/>
        </w:rPr>
        <w:t>contemporaries, the state’s organic quality hinged on the quality of its citizens (including its officials) as visible in their conscious patriotic subordination of their personal interests to that of the state. In a pragmatic turn, he also accepted states that did not really fulfil</w:t>
      </w:r>
      <w:r>
        <w:rPr>
          <w:rFonts w:ascii="Times New Roman" w:eastAsia="宋体" w:hAnsi="Times New Roman"/>
          <w:sz w:val="24"/>
          <w:szCs w:val="24"/>
          <w:lang w:val="en-US" w:eastAsia="zh-CN"/>
        </w:rPr>
        <w:t>l</w:t>
      </w:r>
      <w:r w:rsidRPr="00E9436A">
        <w:rPr>
          <w:rFonts w:ascii="Times New Roman" w:eastAsia="宋体" w:hAnsi="Times New Roman"/>
          <w:sz w:val="24"/>
          <w:szCs w:val="24"/>
          <w:lang w:val="en-US" w:eastAsia="zh-CN"/>
        </w:rPr>
        <w:t xml:space="preserve"> this criterion. For Liang Qichao, however, a state is an organism only if this criterion is met. Liang’s state </w:t>
      </w:r>
      <w:r w:rsidRPr="00E9436A">
        <w:rPr>
          <w:rFonts w:ascii="Times New Roman" w:hAnsi="Times New Roman"/>
          <w:sz w:val="24"/>
          <w:szCs w:val="24"/>
          <w:lang w:val="en-US"/>
        </w:rPr>
        <w:t>is not protected by Bluntschli’s international law, but</w:t>
      </w:r>
      <w:r w:rsidRPr="00E9436A">
        <w:rPr>
          <w:rFonts w:ascii="Times New Roman" w:eastAsia="宋体" w:hAnsi="Times New Roman"/>
          <w:sz w:val="24"/>
          <w:szCs w:val="24"/>
          <w:lang w:val="en-US" w:eastAsia="zh-CN"/>
        </w:rPr>
        <w:t xml:space="preserve"> has to survive in the jungle where only the fittest survive.</w:t>
      </w:r>
    </w:p>
    <w:p w:rsidR="00712F43" w:rsidRPr="00E9436A" w:rsidRDefault="00712F43" w:rsidP="00712F43">
      <w:pPr>
        <w:autoSpaceDE w:val="0"/>
        <w:autoSpaceDN w:val="0"/>
        <w:adjustRightInd w:val="0"/>
        <w:spacing w:after="0" w:line="240" w:lineRule="auto"/>
        <w:rPr>
          <w:rFonts w:ascii="Times New Roman" w:eastAsia="宋体" w:hAnsi="Times New Roman"/>
          <w:sz w:val="24"/>
          <w:szCs w:val="24"/>
          <w:lang w:val="en-US" w:eastAsia="zh-CN"/>
        </w:rPr>
      </w:pPr>
    </w:p>
    <w:p w:rsidR="00712F43" w:rsidRPr="00E9436A" w:rsidRDefault="00712F43" w:rsidP="00712F43">
      <w:pPr>
        <w:autoSpaceDE w:val="0"/>
        <w:autoSpaceDN w:val="0"/>
        <w:adjustRightInd w:val="0"/>
        <w:spacing w:after="0"/>
        <w:rPr>
          <w:rFonts w:ascii="Times New Roman" w:eastAsia="宋体" w:hAnsi="Times New Roman"/>
          <w:sz w:val="24"/>
          <w:szCs w:val="24"/>
          <w:lang w:val="en-US" w:eastAsia="zh-CN"/>
        </w:rPr>
      </w:pPr>
      <w:r w:rsidRPr="00E9436A">
        <w:rPr>
          <w:rFonts w:ascii="Times New Roman" w:eastAsia="宋体" w:hAnsi="Times New Roman"/>
          <w:sz w:val="24"/>
          <w:szCs w:val="24"/>
          <w:lang w:val="en-US" w:eastAsia="zh-CN"/>
        </w:rPr>
        <w:t>As we see from both Bluntschli and Liang Qichao, the conceptual discussion on the nature of the state remains much indebted to the discussions on the other platforms</w:t>
      </w:r>
      <w:r>
        <w:rPr>
          <w:rFonts w:ascii="Times New Roman" w:eastAsia="宋体" w:hAnsi="Times New Roman"/>
          <w:sz w:val="24"/>
          <w:szCs w:val="24"/>
          <w:lang w:val="en-US" w:eastAsia="zh-CN"/>
        </w:rPr>
        <w:t xml:space="preserve"> of metaphor and image</w:t>
      </w:r>
      <w:r w:rsidRPr="00E9436A">
        <w:rPr>
          <w:rFonts w:ascii="Times New Roman" w:eastAsia="宋体" w:hAnsi="Times New Roman"/>
          <w:sz w:val="24"/>
          <w:szCs w:val="24"/>
          <w:lang w:val="en-US" w:eastAsia="zh-CN"/>
        </w:rPr>
        <w:t>. As a general rule, the conceptual discussion would seem to follow, rather than precede them, and borrow their language and metaphors. This would suggest that the main platform for a public discussion of such an important body as the state is indeed the action-oriented metaphor and the cartoon, and that their parameters become the framework for a more conceptual discussion.</w:t>
      </w:r>
    </w:p>
    <w:p w:rsidR="00712F43" w:rsidRPr="00E9436A" w:rsidRDefault="00712F43" w:rsidP="00712F43">
      <w:pPr>
        <w:autoSpaceDE w:val="0"/>
        <w:autoSpaceDN w:val="0"/>
        <w:adjustRightInd w:val="0"/>
        <w:spacing w:after="0"/>
        <w:rPr>
          <w:rFonts w:ascii="Times New Roman" w:eastAsia="宋体" w:hAnsi="Times New Roman"/>
          <w:sz w:val="24"/>
          <w:szCs w:val="24"/>
          <w:lang w:val="en-US" w:eastAsia="zh-CN"/>
        </w:rPr>
      </w:pPr>
    </w:p>
    <w:p w:rsidR="00712F43" w:rsidRPr="00E9436A" w:rsidRDefault="00712F43" w:rsidP="00712F43">
      <w:pPr>
        <w:autoSpaceDE w:val="0"/>
        <w:autoSpaceDN w:val="0"/>
        <w:adjustRightInd w:val="0"/>
        <w:spacing w:after="0"/>
        <w:rPr>
          <w:rFonts w:ascii="Times New Roman" w:eastAsia="宋体" w:hAnsi="Times New Roman"/>
          <w:sz w:val="24"/>
          <w:szCs w:val="24"/>
          <w:lang w:val="en-US" w:eastAsia="zh-CN"/>
        </w:rPr>
      </w:pPr>
      <w:r w:rsidRPr="00E9436A">
        <w:rPr>
          <w:rFonts w:ascii="Times New Roman" w:eastAsia="宋体" w:hAnsi="Times New Roman"/>
          <w:sz w:val="24"/>
          <w:szCs w:val="24"/>
          <w:lang w:val="en-US" w:eastAsia="zh-CN"/>
        </w:rPr>
        <w:t>The use of the body metaphor to discuss the state has several Chinese antecedents. However, traditionally, the metaphor focused on the division of labor between the ruler and his ministers, which was likened to that of the head or heart to the organs of the body. Only rarely did it address the organic agency of the state body.</w:t>
      </w:r>
      <w:r w:rsidRPr="00E9436A">
        <w:rPr>
          <w:rStyle w:val="FootnoteReference"/>
          <w:rFonts w:ascii="Times New Roman" w:eastAsia="宋体" w:hAnsi="Times New Roman"/>
          <w:sz w:val="24"/>
          <w:szCs w:val="24"/>
          <w:lang w:val="en-US" w:eastAsia="zh-CN"/>
        </w:rPr>
        <w:footnoteReference w:id="150"/>
      </w:r>
      <w:r w:rsidRPr="00E9436A">
        <w:rPr>
          <w:rFonts w:ascii="Times New Roman" w:eastAsia="宋体" w:hAnsi="Times New Roman"/>
          <w:sz w:val="24"/>
          <w:szCs w:val="24"/>
          <w:lang w:val="en-US" w:eastAsia="zh-CN"/>
        </w:rPr>
        <w:t xml:space="preserve"> However, no trace of a conscious and direct link with this familiar metaphor</w:t>
      </w:r>
      <w:r>
        <w:rPr>
          <w:rFonts w:ascii="Times New Roman" w:eastAsia="宋体" w:hAnsi="Times New Roman"/>
          <w:sz w:val="24"/>
          <w:szCs w:val="24"/>
          <w:lang w:val="en-US" w:eastAsia="zh-CN"/>
        </w:rPr>
        <w:t xml:space="preserve"> can be seen</w:t>
      </w:r>
      <w:r w:rsidRPr="00E9436A">
        <w:rPr>
          <w:rFonts w:ascii="Times New Roman" w:eastAsia="宋体" w:hAnsi="Times New Roman"/>
          <w:sz w:val="24"/>
          <w:szCs w:val="24"/>
          <w:lang w:val="en-US" w:eastAsia="zh-CN"/>
        </w:rPr>
        <w:t xml:space="preserve"> in the writings by the China-focused authors studied here. As in many other areas, the promise and authority of the foreign dispensation was such that it prompted a wholesale adoption</w:t>
      </w:r>
      <w:r w:rsidR="006E72A2">
        <w:rPr>
          <w:rFonts w:ascii="Times New Roman" w:eastAsia="宋体" w:hAnsi="Times New Roman"/>
          <w:sz w:val="24"/>
          <w:szCs w:val="24"/>
          <w:lang w:val="en-US" w:eastAsia="zh-CN"/>
        </w:rPr>
        <w:t xml:space="preserve"> of the new</w:t>
      </w:r>
      <w:r w:rsidRPr="00E9436A">
        <w:rPr>
          <w:rFonts w:ascii="Times New Roman" w:eastAsia="宋体" w:hAnsi="Times New Roman"/>
          <w:sz w:val="24"/>
          <w:szCs w:val="24"/>
          <w:lang w:val="en-US" w:eastAsia="zh-CN"/>
        </w:rPr>
        <w:t>, rather than a mix of inherited and new features.</w:t>
      </w:r>
    </w:p>
    <w:p w:rsidR="00712F43" w:rsidRPr="00E9436A" w:rsidRDefault="00712F43" w:rsidP="00712F43">
      <w:pPr>
        <w:autoSpaceDE w:val="0"/>
        <w:autoSpaceDN w:val="0"/>
        <w:adjustRightInd w:val="0"/>
        <w:spacing w:after="0" w:line="240" w:lineRule="auto"/>
        <w:rPr>
          <w:rFonts w:ascii="Times New Roman" w:hAnsi="Times New Roman"/>
          <w:color w:val="000000"/>
          <w:sz w:val="24"/>
          <w:szCs w:val="24"/>
          <w:lang w:val="en-US" w:eastAsia="zh-CN"/>
        </w:rPr>
      </w:pPr>
    </w:p>
    <w:p w:rsidR="00712F43" w:rsidRPr="00E9436A" w:rsidRDefault="00712F43" w:rsidP="00712F43">
      <w:pPr>
        <w:autoSpaceDE w:val="0"/>
        <w:autoSpaceDN w:val="0"/>
        <w:adjustRightInd w:val="0"/>
        <w:spacing w:after="0" w:line="240" w:lineRule="auto"/>
        <w:rPr>
          <w:rFonts w:ascii="Times New Roman" w:hAnsi="Times New Roman"/>
          <w:b/>
          <w:color w:val="000000"/>
          <w:sz w:val="28"/>
          <w:szCs w:val="28"/>
          <w:lang w:val="en-US" w:eastAsia="zh-CN"/>
        </w:rPr>
      </w:pPr>
      <w:r w:rsidRPr="00E9436A">
        <w:rPr>
          <w:rFonts w:ascii="Times New Roman" w:hAnsi="Times New Roman"/>
          <w:b/>
          <w:color w:val="000000"/>
          <w:sz w:val="24"/>
          <w:szCs w:val="24"/>
          <w:lang w:val="en-US" w:eastAsia="zh-CN"/>
        </w:rPr>
        <w:t xml:space="preserve">The </w:t>
      </w:r>
      <w:r w:rsidRPr="00E9436A">
        <w:rPr>
          <w:rFonts w:ascii="Times New Roman" w:hAnsi="Times New Roman"/>
          <w:b/>
          <w:i/>
          <w:color w:val="000000"/>
          <w:sz w:val="24"/>
          <w:szCs w:val="24"/>
          <w:lang w:val="en-US" w:eastAsia="zh-CN"/>
        </w:rPr>
        <w:t>Shiju tu</w:t>
      </w:r>
      <w:r w:rsidRPr="00E9436A">
        <w:rPr>
          <w:rFonts w:ascii="Times New Roman" w:hAnsi="Times New Roman"/>
          <w:b/>
          <w:color w:val="000000"/>
          <w:sz w:val="24"/>
          <w:szCs w:val="24"/>
          <w:lang w:val="en-US" w:eastAsia="zh-CN"/>
        </w:rPr>
        <w:t xml:space="preserve">, </w:t>
      </w:r>
      <w:r>
        <w:rPr>
          <w:rFonts w:ascii="Times New Roman" w:hAnsi="Times New Roman"/>
          <w:b/>
          <w:color w:val="000000"/>
          <w:sz w:val="24"/>
          <w:szCs w:val="24"/>
          <w:lang w:val="en-US" w:eastAsia="zh-CN"/>
        </w:rPr>
        <w:t>c</w:t>
      </w:r>
      <w:r w:rsidRPr="00E9436A">
        <w:rPr>
          <w:rFonts w:ascii="Times New Roman" w:hAnsi="Times New Roman"/>
          <w:b/>
          <w:color w:val="000000"/>
          <w:sz w:val="24"/>
          <w:szCs w:val="24"/>
          <w:lang w:val="en-US" w:eastAsia="zh-CN"/>
        </w:rPr>
        <w:t xml:space="preserve">ultural </w:t>
      </w:r>
      <w:r>
        <w:rPr>
          <w:rFonts w:ascii="Times New Roman" w:hAnsi="Times New Roman"/>
          <w:b/>
          <w:color w:val="000000"/>
          <w:sz w:val="24"/>
          <w:szCs w:val="24"/>
          <w:lang w:val="en-US" w:eastAsia="zh-CN"/>
        </w:rPr>
        <w:t>b</w:t>
      </w:r>
      <w:r w:rsidRPr="00E9436A">
        <w:rPr>
          <w:rFonts w:ascii="Times New Roman" w:hAnsi="Times New Roman"/>
          <w:b/>
          <w:color w:val="000000"/>
          <w:sz w:val="24"/>
          <w:szCs w:val="24"/>
          <w:lang w:val="en-US" w:eastAsia="zh-CN"/>
        </w:rPr>
        <w:t xml:space="preserve">rokers and </w:t>
      </w:r>
      <w:r>
        <w:rPr>
          <w:rFonts w:ascii="Times New Roman" w:hAnsi="Times New Roman"/>
          <w:b/>
          <w:color w:val="000000"/>
          <w:sz w:val="24"/>
          <w:szCs w:val="24"/>
          <w:lang w:val="en-US" w:eastAsia="zh-CN"/>
        </w:rPr>
        <w:t>c</w:t>
      </w:r>
      <w:r w:rsidRPr="00E9436A">
        <w:rPr>
          <w:rFonts w:ascii="Times New Roman" w:hAnsi="Times New Roman"/>
          <w:b/>
          <w:color w:val="000000"/>
          <w:sz w:val="24"/>
          <w:szCs w:val="24"/>
          <w:lang w:val="en-US" w:eastAsia="zh-CN"/>
        </w:rPr>
        <w:t xml:space="preserve">ontact </w:t>
      </w:r>
      <w:r>
        <w:rPr>
          <w:rFonts w:ascii="Times New Roman" w:hAnsi="Times New Roman"/>
          <w:b/>
          <w:color w:val="000000"/>
          <w:sz w:val="24"/>
          <w:szCs w:val="24"/>
          <w:lang w:val="en-US" w:eastAsia="zh-CN"/>
        </w:rPr>
        <w:t>z</w:t>
      </w:r>
      <w:r w:rsidRPr="00E9436A">
        <w:rPr>
          <w:rFonts w:ascii="Times New Roman" w:hAnsi="Times New Roman"/>
          <w:b/>
          <w:color w:val="000000"/>
          <w:sz w:val="24"/>
          <w:szCs w:val="24"/>
          <w:lang w:val="en-US" w:eastAsia="zh-CN"/>
        </w:rPr>
        <w:t>ones</w:t>
      </w:r>
    </w:p>
    <w:p w:rsidR="00712F43" w:rsidRPr="00E9436A" w:rsidRDefault="00712F43" w:rsidP="00712F43">
      <w:pPr>
        <w:autoSpaceDE w:val="0"/>
        <w:autoSpaceDN w:val="0"/>
        <w:adjustRightInd w:val="0"/>
        <w:spacing w:after="0" w:line="240" w:lineRule="auto"/>
        <w:rPr>
          <w:rFonts w:ascii="Times New Roman" w:hAnsi="Times New Roman"/>
          <w:sz w:val="24"/>
          <w:szCs w:val="24"/>
          <w:lang w:val="en-US" w:eastAsia="zh-CN"/>
        </w:rPr>
      </w:pPr>
    </w:p>
    <w:p w:rsidR="00712F43" w:rsidRPr="00E9436A" w:rsidRDefault="00712F43" w:rsidP="00712F43">
      <w:pPr>
        <w:rPr>
          <w:rFonts w:ascii="Times New Roman" w:eastAsia="宋体" w:hAnsi="Times New Roman"/>
          <w:sz w:val="24"/>
          <w:szCs w:val="24"/>
          <w:lang w:val="en-US" w:eastAsia="zh-CN"/>
        </w:rPr>
      </w:pPr>
      <w:r w:rsidRPr="00E9436A">
        <w:rPr>
          <w:rFonts w:ascii="Times New Roman" w:hAnsi="Times New Roman"/>
          <w:sz w:val="24"/>
          <w:szCs w:val="24"/>
          <w:lang w:val="en-US"/>
        </w:rPr>
        <w:lastRenderedPageBreak/>
        <w:t xml:space="preserve">We finally return to </w:t>
      </w:r>
      <w:r>
        <w:rPr>
          <w:rFonts w:ascii="Times New Roman" w:hAnsi="Times New Roman"/>
          <w:sz w:val="24"/>
          <w:szCs w:val="24"/>
          <w:lang w:val="en-US"/>
        </w:rPr>
        <w:t xml:space="preserve">the </w:t>
      </w:r>
      <w:r w:rsidRPr="00E9436A">
        <w:rPr>
          <w:rFonts w:ascii="Times New Roman" w:eastAsia="宋体" w:hAnsi="Times New Roman"/>
          <w:sz w:val="24"/>
          <w:szCs w:val="24"/>
          <w:lang w:val="en-US" w:eastAsia="zh-CN"/>
        </w:rPr>
        <w:t xml:space="preserve">1899 </w:t>
      </w:r>
      <w:r w:rsidRPr="00E9436A">
        <w:rPr>
          <w:rFonts w:ascii="Times New Roman" w:hAnsi="Times New Roman"/>
          <w:sz w:val="24"/>
          <w:szCs w:val="24"/>
          <w:lang w:val="en-US"/>
        </w:rPr>
        <w:t>cartoon with which we started</w:t>
      </w:r>
      <w:r w:rsidRPr="00E9436A">
        <w:rPr>
          <w:rFonts w:ascii="Times New Roman" w:eastAsia="宋体" w:hAnsi="Times New Roman"/>
          <w:sz w:val="24"/>
          <w:szCs w:val="24"/>
          <w:lang w:val="en-US" w:eastAsia="zh-CN"/>
        </w:rPr>
        <w:t xml:space="preserve">. Alerted to the transcultural flow of the metaphor and imagery of a “nation asleep,” we will now explore the background of the author, Tse Tsan Tai, in an effort to understand his qualification and role in this exchange. </w:t>
      </w:r>
    </w:p>
    <w:p w:rsidR="00712F43" w:rsidRPr="00E9436A" w:rsidRDefault="00712F43" w:rsidP="00712F43">
      <w:pPr>
        <w:rPr>
          <w:rFonts w:ascii="Times New Roman" w:eastAsia="宋体" w:hAnsi="Times New Roman"/>
          <w:sz w:val="24"/>
          <w:szCs w:val="24"/>
          <w:lang w:val="en-US" w:eastAsia="zh-CN"/>
        </w:rPr>
      </w:pPr>
      <w:r w:rsidRPr="00E9436A">
        <w:rPr>
          <w:rFonts w:ascii="Times New Roman" w:eastAsia="宋体" w:hAnsi="Times New Roman"/>
          <w:sz w:val="24"/>
          <w:szCs w:val="24"/>
          <w:lang w:val="en-US" w:eastAsia="zh-CN"/>
        </w:rPr>
        <w:t>Tse Tsan Tai was a Christian Australian of Chinese descent. His father had been active since the 1850s in a strongly anti-Manchu</w:t>
      </w:r>
      <w:r w:rsidRPr="00E9436A">
        <w:rPr>
          <w:rFonts w:ascii="Times New Roman" w:eastAsia="宋体" w:hAnsi="Times New Roman"/>
          <w:b/>
          <w:sz w:val="24"/>
          <w:szCs w:val="24"/>
          <w:lang w:val="en-US" w:eastAsia="zh-CN"/>
        </w:rPr>
        <w:t xml:space="preserve"> </w:t>
      </w:r>
      <w:r w:rsidRPr="00E9436A">
        <w:rPr>
          <w:rFonts w:ascii="Times New Roman" w:eastAsia="宋体" w:hAnsi="Times New Roman"/>
          <w:sz w:val="24"/>
          <w:szCs w:val="24"/>
          <w:lang w:val="en-US" w:eastAsia="zh-CN"/>
        </w:rPr>
        <w:t>organization—later referred to by Tse as the “Chinese Independence Party of Australia”</w:t>
      </w:r>
      <w:r w:rsidRPr="00E9436A">
        <w:rPr>
          <w:rStyle w:val="FootnoteReference"/>
          <w:rFonts w:ascii="Times New Roman" w:eastAsia="宋体" w:hAnsi="Times New Roman"/>
          <w:sz w:val="24"/>
          <w:szCs w:val="24"/>
          <w:lang w:val="en-US" w:eastAsia="zh-CN"/>
        </w:rPr>
        <w:footnoteReference w:id="151"/>
      </w:r>
      <w:r w:rsidRPr="00E9436A">
        <w:rPr>
          <w:rFonts w:ascii="Times New Roman" w:eastAsia="宋体" w:hAnsi="Times New Roman"/>
          <w:sz w:val="24"/>
          <w:szCs w:val="24"/>
          <w:lang w:val="en-US" w:eastAsia="zh-CN"/>
        </w:rPr>
        <w:t xml:space="preserve">—and a member of the </w:t>
      </w:r>
      <w:r w:rsidRPr="00E9436A">
        <w:rPr>
          <w:rFonts w:ascii="Times New Roman" w:hAnsi="Times New Roman"/>
          <w:sz w:val="24"/>
          <w:szCs w:val="24"/>
          <w:lang w:val="en-US" w:eastAsia="zh-CN"/>
        </w:rPr>
        <w:t>Chinese Masonic Society</w:t>
      </w:r>
      <w:r w:rsidRPr="00E9436A">
        <w:rPr>
          <w:rFonts w:ascii="Times New Roman" w:eastAsia="宋体" w:hAnsi="Times New Roman"/>
          <w:sz w:val="24"/>
          <w:szCs w:val="24"/>
          <w:lang w:val="en-US" w:eastAsia="zh-CN"/>
        </w:rPr>
        <w:t>.</w:t>
      </w:r>
      <w:r w:rsidRPr="00E9436A">
        <w:rPr>
          <w:rStyle w:val="FootnoteReference"/>
          <w:rFonts w:ascii="Times New Roman" w:eastAsia="宋体" w:hAnsi="Times New Roman"/>
          <w:sz w:val="24"/>
          <w:szCs w:val="24"/>
          <w:lang w:val="en-US" w:eastAsia="zh-CN"/>
        </w:rPr>
        <w:footnoteReference w:id="152"/>
      </w:r>
      <w:r w:rsidRPr="00E9436A">
        <w:rPr>
          <w:rFonts w:ascii="Times New Roman" w:eastAsia="宋体" w:hAnsi="Times New Roman"/>
          <w:sz w:val="24"/>
          <w:szCs w:val="24"/>
          <w:lang w:val="en-US" w:eastAsia="zh-CN"/>
        </w:rPr>
        <w:t xml:space="preserve"> Tse Tsan Tai seems also to have been active in both associations. After his family moved to Hong Kong in 1887, Tse was educated at the English</w:t>
      </w:r>
      <w:r w:rsidR="00A33742">
        <w:rPr>
          <w:rFonts w:ascii="Times New Roman" w:eastAsia="宋体" w:hAnsi="Times New Roman"/>
          <w:sz w:val="24"/>
          <w:szCs w:val="24"/>
          <w:lang w:val="en-US" w:eastAsia="zh-CN"/>
        </w:rPr>
        <w:t xml:space="preserve"> </w:t>
      </w:r>
      <w:r w:rsidRPr="00E9436A">
        <w:rPr>
          <w:rFonts w:ascii="Times New Roman" w:eastAsia="宋体" w:hAnsi="Times New Roman"/>
          <w:sz w:val="24"/>
          <w:szCs w:val="24"/>
          <w:lang w:val="en-US" w:eastAsia="zh-CN"/>
        </w:rPr>
        <w:t xml:space="preserve">language Queens College and, after graduation, entered the </w:t>
      </w:r>
      <w:r>
        <w:rPr>
          <w:rFonts w:ascii="Times New Roman" w:eastAsia="宋体" w:hAnsi="Times New Roman"/>
          <w:sz w:val="24"/>
          <w:szCs w:val="24"/>
          <w:lang w:val="en-US" w:eastAsia="zh-CN"/>
        </w:rPr>
        <w:t>c</w:t>
      </w:r>
      <w:r w:rsidRPr="00E9436A">
        <w:rPr>
          <w:rFonts w:ascii="Times New Roman" w:eastAsia="宋体" w:hAnsi="Times New Roman"/>
          <w:sz w:val="24"/>
          <w:szCs w:val="24"/>
          <w:lang w:val="en-US" w:eastAsia="zh-CN"/>
        </w:rPr>
        <w:t xml:space="preserve">olonial </w:t>
      </w:r>
      <w:r>
        <w:rPr>
          <w:rFonts w:ascii="Times New Roman" w:eastAsia="宋体" w:hAnsi="Times New Roman"/>
          <w:sz w:val="24"/>
          <w:szCs w:val="24"/>
          <w:lang w:val="en-US" w:eastAsia="zh-CN"/>
        </w:rPr>
        <w:t>g</w:t>
      </w:r>
      <w:r w:rsidRPr="00E9436A">
        <w:rPr>
          <w:rFonts w:ascii="Times New Roman" w:eastAsia="宋体" w:hAnsi="Times New Roman"/>
          <w:sz w:val="24"/>
          <w:szCs w:val="24"/>
          <w:lang w:val="en-US" w:eastAsia="zh-CN"/>
        </w:rPr>
        <w:t xml:space="preserve">overnment service. The language of his written communication was English, but he could communicate orally in Cantonese. </w:t>
      </w:r>
    </w:p>
    <w:p w:rsidR="00712F43" w:rsidRPr="00E9436A" w:rsidRDefault="00712F43" w:rsidP="00712F43">
      <w:pPr>
        <w:rPr>
          <w:rFonts w:ascii="Times New Roman" w:eastAsia="宋体" w:hAnsi="Times New Roman"/>
          <w:sz w:val="24"/>
          <w:szCs w:val="24"/>
          <w:lang w:val="en-US" w:eastAsia="zh-CN"/>
        </w:rPr>
      </w:pPr>
      <w:r w:rsidRPr="00E9436A">
        <w:rPr>
          <w:rFonts w:ascii="Times New Roman" w:eastAsia="宋体" w:hAnsi="Times New Roman"/>
          <w:sz w:val="24"/>
          <w:szCs w:val="24"/>
          <w:lang w:val="en-US" w:eastAsia="zh-CN"/>
        </w:rPr>
        <w:t xml:space="preserve">Tse developed close links </w:t>
      </w:r>
      <w:r>
        <w:rPr>
          <w:rFonts w:ascii="Times New Roman" w:eastAsia="宋体" w:hAnsi="Times New Roman"/>
          <w:sz w:val="24"/>
          <w:szCs w:val="24"/>
          <w:lang w:val="en-US" w:eastAsia="zh-CN"/>
        </w:rPr>
        <w:t>to</w:t>
      </w:r>
      <w:r w:rsidRPr="00E9436A">
        <w:rPr>
          <w:rFonts w:ascii="Times New Roman" w:eastAsia="宋体" w:hAnsi="Times New Roman"/>
          <w:sz w:val="24"/>
          <w:szCs w:val="24"/>
          <w:lang w:val="en-US" w:eastAsia="zh-CN"/>
        </w:rPr>
        <w:t xml:space="preserve"> other Hong Kong figures </w:t>
      </w:r>
      <w:r>
        <w:rPr>
          <w:rFonts w:ascii="Times New Roman" w:eastAsia="宋体" w:hAnsi="Times New Roman"/>
          <w:sz w:val="24"/>
          <w:szCs w:val="24"/>
          <w:lang w:val="en-US" w:eastAsia="zh-CN"/>
        </w:rPr>
        <w:t>with</w:t>
      </w:r>
      <w:r w:rsidRPr="00E9436A">
        <w:rPr>
          <w:rFonts w:ascii="Times New Roman" w:eastAsia="宋体" w:hAnsi="Times New Roman"/>
          <w:sz w:val="24"/>
          <w:szCs w:val="24"/>
          <w:lang w:val="en-US" w:eastAsia="zh-CN"/>
        </w:rPr>
        <w:t xml:space="preserve"> foreign education</w:t>
      </w:r>
      <w:r>
        <w:rPr>
          <w:rFonts w:ascii="Times New Roman" w:eastAsia="宋体" w:hAnsi="Times New Roman"/>
          <w:sz w:val="24"/>
          <w:szCs w:val="24"/>
          <w:lang w:val="en-US" w:eastAsia="zh-CN"/>
        </w:rPr>
        <w:t>s</w:t>
      </w:r>
      <w:r w:rsidRPr="00E9436A">
        <w:rPr>
          <w:rFonts w:ascii="Times New Roman" w:eastAsia="宋体" w:hAnsi="Times New Roman"/>
          <w:sz w:val="24"/>
          <w:szCs w:val="24"/>
          <w:lang w:val="en-US" w:eastAsia="zh-CN"/>
        </w:rPr>
        <w:t>, English as their primary language, and revolutionary propensities</w:t>
      </w:r>
      <w:r>
        <w:rPr>
          <w:rFonts w:ascii="Times New Roman" w:eastAsia="宋体" w:hAnsi="Times New Roman"/>
          <w:sz w:val="24"/>
          <w:szCs w:val="24"/>
          <w:lang w:val="en-US" w:eastAsia="zh-CN"/>
        </w:rPr>
        <w:t>. One such figure was</w:t>
      </w:r>
      <w:r w:rsidRPr="00E9436A">
        <w:rPr>
          <w:rFonts w:ascii="Times New Roman" w:eastAsia="宋体" w:hAnsi="Times New Roman"/>
          <w:sz w:val="24"/>
          <w:szCs w:val="24"/>
          <w:lang w:val="en-US" w:eastAsia="zh-CN"/>
        </w:rPr>
        <w:t xml:space="preserve"> Ho Kai (He Qi, </w:t>
      </w:r>
      <w:r w:rsidRPr="00BE2ED9">
        <w:rPr>
          <w:rFonts w:ascii="SimSun" w:eastAsia="SimSun" w:hAnsi="SimSun"/>
          <w:sz w:val="24"/>
          <w:szCs w:val="24"/>
          <w:lang w:val="en-US" w:eastAsia="zh-CN"/>
        </w:rPr>
        <w:t>何啓</w:t>
      </w:r>
      <w:r w:rsidRPr="00E9436A">
        <w:rPr>
          <w:rFonts w:ascii="Times New Roman" w:eastAsia="宋体" w:hAnsi="Times New Roman"/>
          <w:sz w:val="24"/>
          <w:szCs w:val="24"/>
          <w:lang w:val="en-US" w:eastAsia="zh-CN"/>
        </w:rPr>
        <w:t>)</w:t>
      </w:r>
      <w:r w:rsidRPr="00E9436A">
        <w:rPr>
          <w:rFonts w:ascii="Times New Roman" w:hAnsi="Times New Roman"/>
          <w:sz w:val="24"/>
          <w:szCs w:val="24"/>
          <w:lang w:val="en-US"/>
        </w:rPr>
        <w:t>, whose critique of Marquis Zeng’s article was discussed above.</w:t>
      </w:r>
      <w:r w:rsidRPr="00E9436A">
        <w:rPr>
          <w:rFonts w:ascii="Times New Roman" w:eastAsia="宋体" w:hAnsi="Times New Roman"/>
          <w:sz w:val="24"/>
          <w:szCs w:val="24"/>
          <w:lang w:val="en-US" w:eastAsia="zh-CN"/>
        </w:rPr>
        <w:t xml:space="preserve"> Tse Tsan Tai was also in close contact with foreigners known for their strong commitment to reform in China, such as the Protestant missionary and journalist Timothy Richard, the </w:t>
      </w:r>
      <w:r w:rsidRPr="00E9436A">
        <w:rPr>
          <w:rFonts w:ascii="Times New Roman" w:eastAsia="宋体" w:hAnsi="Times New Roman"/>
          <w:i/>
          <w:sz w:val="24"/>
          <w:szCs w:val="24"/>
          <w:lang w:val="en-US" w:eastAsia="zh-CN"/>
        </w:rPr>
        <w:t>London Times</w:t>
      </w:r>
      <w:r w:rsidRPr="00E9436A">
        <w:rPr>
          <w:rFonts w:ascii="Times New Roman" w:eastAsia="宋体" w:hAnsi="Times New Roman"/>
          <w:sz w:val="24"/>
          <w:szCs w:val="24"/>
          <w:lang w:val="en-US" w:eastAsia="zh-CN"/>
        </w:rPr>
        <w:t xml:space="preserve"> correspondent G. E. Morrison, Thomas Reid, the editor of the </w:t>
      </w:r>
      <w:r w:rsidRPr="00E9436A">
        <w:rPr>
          <w:rFonts w:ascii="Times New Roman" w:eastAsia="宋体" w:hAnsi="Times New Roman"/>
          <w:i/>
          <w:sz w:val="24"/>
          <w:szCs w:val="24"/>
          <w:lang w:val="en-US" w:eastAsia="zh-CN"/>
        </w:rPr>
        <w:t>China Mail</w:t>
      </w:r>
      <w:r w:rsidRPr="00E9436A">
        <w:rPr>
          <w:rFonts w:ascii="Times New Roman" w:eastAsia="宋体" w:hAnsi="Times New Roman"/>
          <w:sz w:val="24"/>
          <w:szCs w:val="24"/>
          <w:lang w:val="en-US" w:eastAsia="zh-CN"/>
        </w:rPr>
        <w:t xml:space="preserve">, and Chesney Duncan, the editor of the </w:t>
      </w:r>
      <w:r w:rsidRPr="00E9436A">
        <w:rPr>
          <w:rFonts w:ascii="Times New Roman" w:eastAsia="宋体" w:hAnsi="Times New Roman"/>
          <w:i/>
          <w:sz w:val="24"/>
          <w:szCs w:val="24"/>
          <w:lang w:val="en-US" w:eastAsia="zh-CN"/>
        </w:rPr>
        <w:t>Hong Kong Telegraph</w:t>
      </w:r>
      <w:r w:rsidRPr="00E9436A">
        <w:rPr>
          <w:rFonts w:ascii="Times New Roman" w:eastAsia="宋体" w:hAnsi="Times New Roman"/>
          <w:sz w:val="24"/>
          <w:szCs w:val="24"/>
          <w:lang w:val="en-US" w:eastAsia="zh-CN"/>
        </w:rPr>
        <w:t xml:space="preserve">. Both </w:t>
      </w:r>
      <w:smartTag w:uri="urn:schemas-microsoft-com:office:smarttags" w:element="place">
        <w:r w:rsidRPr="00E9436A">
          <w:rPr>
            <w:rFonts w:ascii="Times New Roman" w:eastAsia="宋体" w:hAnsi="Times New Roman"/>
            <w:sz w:val="24"/>
            <w:szCs w:val="24"/>
            <w:lang w:val="en-US" w:eastAsia="zh-CN"/>
          </w:rPr>
          <w:t>Hong Kong</w:t>
        </w:r>
      </w:smartTag>
      <w:r w:rsidRPr="00E9436A">
        <w:rPr>
          <w:rFonts w:ascii="Times New Roman" w:eastAsia="宋体" w:hAnsi="Times New Roman"/>
          <w:sz w:val="24"/>
          <w:szCs w:val="24"/>
          <w:lang w:val="en-US" w:eastAsia="zh-CN"/>
        </w:rPr>
        <w:t xml:space="preserve"> papers published Tse’s manifestoes and letters.</w:t>
      </w:r>
      <w:r w:rsidRPr="00E9436A">
        <w:rPr>
          <w:rStyle w:val="FootnoteReference"/>
          <w:rFonts w:ascii="Times New Roman" w:eastAsia="宋体" w:hAnsi="Times New Roman"/>
          <w:sz w:val="24"/>
          <w:szCs w:val="24"/>
          <w:lang w:val="en-US" w:eastAsia="zh-CN"/>
        </w:rPr>
        <w:footnoteReference w:id="153"/>
      </w:r>
      <w:r w:rsidRPr="00E9436A">
        <w:rPr>
          <w:rFonts w:ascii="Times New Roman" w:eastAsia="宋体" w:hAnsi="Times New Roman"/>
          <w:sz w:val="24"/>
          <w:szCs w:val="24"/>
          <w:lang w:val="en-US" w:eastAsia="zh-CN"/>
        </w:rPr>
        <w:t xml:space="preserve"> Tse also maintained close contact to Japanese government officials,</w:t>
      </w:r>
      <w:r w:rsidRPr="00E9436A">
        <w:rPr>
          <w:rStyle w:val="FootnoteReference"/>
          <w:rFonts w:ascii="Times New Roman" w:eastAsia="宋体" w:hAnsi="Times New Roman"/>
          <w:sz w:val="24"/>
          <w:szCs w:val="24"/>
          <w:lang w:val="en-US" w:eastAsia="zh-CN"/>
        </w:rPr>
        <w:footnoteReference w:id="154"/>
      </w:r>
      <w:r w:rsidRPr="00E9436A">
        <w:rPr>
          <w:rFonts w:ascii="Times New Roman" w:eastAsia="宋体" w:hAnsi="Times New Roman"/>
          <w:sz w:val="24"/>
          <w:szCs w:val="24"/>
          <w:lang w:val="en-US" w:eastAsia="zh-CN"/>
        </w:rPr>
        <w:t xml:space="preserve"> as well as </w:t>
      </w:r>
      <w:r>
        <w:rPr>
          <w:rFonts w:ascii="Times New Roman" w:eastAsia="宋体" w:hAnsi="Times New Roman"/>
          <w:sz w:val="24"/>
          <w:szCs w:val="24"/>
          <w:lang w:val="en-US" w:eastAsia="zh-CN"/>
        </w:rPr>
        <w:t>s</w:t>
      </w:r>
      <w:r w:rsidRPr="00E9436A">
        <w:rPr>
          <w:rFonts w:ascii="Times New Roman" w:eastAsia="宋体" w:hAnsi="Times New Roman"/>
          <w:sz w:val="24"/>
          <w:szCs w:val="24"/>
          <w:lang w:val="en-US" w:eastAsia="zh-CN"/>
        </w:rPr>
        <w:t xml:space="preserve">outhern Chinese revolutionaries in Japan, such as Liang Qichao. </w:t>
      </w:r>
    </w:p>
    <w:p w:rsidR="00712F43" w:rsidRPr="00E9436A" w:rsidRDefault="00712F43" w:rsidP="00722C61">
      <w:pPr>
        <w:rPr>
          <w:rFonts w:ascii="Times New Roman" w:eastAsia="宋体" w:hAnsi="Times New Roman"/>
          <w:sz w:val="24"/>
          <w:szCs w:val="24"/>
          <w:lang w:val="en-US" w:eastAsia="zh-CN"/>
        </w:rPr>
      </w:pPr>
      <w:proofErr w:type="gramStart"/>
      <w:r w:rsidRPr="00E9436A">
        <w:rPr>
          <w:rFonts w:ascii="Times New Roman" w:eastAsia="宋体" w:hAnsi="Times New Roman"/>
          <w:sz w:val="24"/>
          <w:szCs w:val="24"/>
          <w:lang w:val="en-US" w:eastAsia="zh-CN"/>
        </w:rPr>
        <w:t xml:space="preserve">Together with Yeung Ku-Wan (Yang Quyun </w:t>
      </w:r>
      <w:r w:rsidRPr="00BE2ED9">
        <w:rPr>
          <w:rFonts w:ascii="SimSun" w:eastAsia="SimSun" w:hAnsi="SimSun"/>
          <w:sz w:val="24"/>
          <w:szCs w:val="24"/>
          <w:lang w:val="en-US" w:eastAsia="zh-CN"/>
        </w:rPr>
        <w:t>楊衢雲</w:t>
      </w:r>
      <w:r w:rsidRPr="00E9436A">
        <w:rPr>
          <w:rFonts w:ascii="Times New Roman" w:eastAsia="宋体" w:hAnsi="Times New Roman"/>
          <w:sz w:val="24"/>
          <w:szCs w:val="24"/>
          <w:lang w:val="en-US" w:eastAsia="zh-CN"/>
        </w:rPr>
        <w:t>) (1861-1901), also an English-speaking Chinese with missionary education,</w:t>
      </w:r>
      <w:r w:rsidRPr="00E9436A">
        <w:rPr>
          <w:rStyle w:val="FootnoteReference"/>
          <w:rFonts w:ascii="Times New Roman" w:eastAsia="宋体" w:hAnsi="Times New Roman"/>
          <w:sz w:val="24"/>
          <w:szCs w:val="24"/>
          <w:lang w:val="en-US" w:eastAsia="zh-CN"/>
        </w:rPr>
        <w:footnoteReference w:id="155"/>
      </w:r>
      <w:r w:rsidRPr="00E9436A">
        <w:rPr>
          <w:rFonts w:ascii="Times New Roman" w:eastAsia="宋体" w:hAnsi="Times New Roman"/>
          <w:sz w:val="24"/>
          <w:szCs w:val="24"/>
          <w:lang w:val="en-US" w:eastAsia="zh-CN"/>
        </w:rPr>
        <w:t xml:space="preserve"> Tse had been instrumental in setting up a revolutionary association with the cover name </w:t>
      </w:r>
      <w:r w:rsidRPr="00E9436A">
        <w:rPr>
          <w:rFonts w:ascii="Times New Roman" w:eastAsia="宋体" w:hAnsi="Times New Roman"/>
          <w:i/>
          <w:sz w:val="24"/>
          <w:szCs w:val="24"/>
          <w:lang w:val="en-US" w:eastAsia="zh-CN"/>
        </w:rPr>
        <w:t>Furen wen she</w:t>
      </w:r>
      <w:r w:rsidRPr="00E9436A">
        <w:rPr>
          <w:rFonts w:ascii="Times New Roman" w:eastAsia="宋体" w:hAnsi="Times New Roman"/>
          <w:sz w:val="24"/>
          <w:szCs w:val="24"/>
          <w:lang w:val="en-US" w:eastAsia="zh-CN"/>
        </w:rPr>
        <w:t xml:space="preserve"> </w:t>
      </w:r>
      <w:r w:rsidRPr="00BE2ED9">
        <w:rPr>
          <w:rFonts w:ascii="SimSun" w:eastAsia="SimSun" w:hAnsi="SimSun"/>
          <w:sz w:val="24"/>
          <w:szCs w:val="24"/>
          <w:lang w:val="en-US" w:eastAsia="zh-CN"/>
        </w:rPr>
        <w:t>輔仁文社</w:t>
      </w:r>
      <w:r w:rsidRPr="00E9436A">
        <w:rPr>
          <w:rFonts w:ascii="Times New Roman" w:eastAsia="宋体" w:hAnsi="Times New Roman"/>
          <w:sz w:val="24"/>
          <w:szCs w:val="24"/>
          <w:lang w:val="en-US" w:eastAsia="zh-CN"/>
        </w:rPr>
        <w:t xml:space="preserve"> (Society for the Promotion of Benevolence).</w:t>
      </w:r>
      <w:proofErr w:type="gramEnd"/>
      <w:r w:rsidRPr="00E9436A">
        <w:rPr>
          <w:rFonts w:ascii="Times New Roman" w:eastAsia="宋体" w:hAnsi="Times New Roman"/>
          <w:sz w:val="24"/>
          <w:szCs w:val="24"/>
          <w:lang w:val="en-US" w:eastAsia="zh-CN"/>
        </w:rPr>
        <w:t xml:space="preserve"> The group operated in </w:t>
      </w:r>
      <w:smartTag w:uri="urn:schemas-microsoft-com:office:smarttags" w:element="place">
        <w:r w:rsidRPr="00E9436A">
          <w:rPr>
            <w:rFonts w:ascii="Times New Roman" w:eastAsia="宋体" w:hAnsi="Times New Roman"/>
            <w:sz w:val="24"/>
            <w:szCs w:val="24"/>
            <w:lang w:val="en-US" w:eastAsia="zh-CN"/>
          </w:rPr>
          <w:t>Hong Kong</w:t>
        </w:r>
      </w:smartTag>
      <w:r w:rsidRPr="00E9436A">
        <w:rPr>
          <w:rFonts w:ascii="Times New Roman" w:eastAsia="宋体" w:hAnsi="Times New Roman"/>
          <w:sz w:val="24"/>
          <w:szCs w:val="24"/>
          <w:lang w:val="en-US" w:eastAsia="zh-CN"/>
        </w:rPr>
        <w:t xml:space="preserve"> and counted some sixteen members in 1890. When, in 1895, Sun Yat-sen created the </w:t>
      </w:r>
      <w:r w:rsidRPr="00E9436A">
        <w:rPr>
          <w:rFonts w:ascii="Times New Roman" w:eastAsia="宋体" w:hAnsi="Times New Roman"/>
          <w:i/>
          <w:sz w:val="24"/>
          <w:szCs w:val="24"/>
          <w:lang w:val="en-US" w:eastAsia="zh-CN"/>
        </w:rPr>
        <w:t xml:space="preserve">Xingzhong </w:t>
      </w:r>
      <w:proofErr w:type="gramStart"/>
      <w:r w:rsidRPr="00E9436A">
        <w:rPr>
          <w:rFonts w:ascii="Times New Roman" w:eastAsia="宋体" w:hAnsi="Times New Roman"/>
          <w:i/>
          <w:sz w:val="24"/>
          <w:szCs w:val="24"/>
          <w:lang w:val="en-US" w:eastAsia="zh-CN"/>
        </w:rPr>
        <w:t>hui</w:t>
      </w:r>
      <w:proofErr w:type="gramEnd"/>
      <w:r w:rsidRPr="00E9436A">
        <w:rPr>
          <w:rFonts w:ascii="Times New Roman" w:eastAsia="宋体" w:hAnsi="Times New Roman"/>
          <w:i/>
          <w:sz w:val="24"/>
          <w:szCs w:val="24"/>
          <w:lang w:val="en-US" w:eastAsia="zh-CN"/>
        </w:rPr>
        <w:t xml:space="preserve"> </w:t>
      </w:r>
      <w:r w:rsidRPr="00BE2ED9">
        <w:rPr>
          <w:rFonts w:ascii="SimSun" w:eastAsia="SimSun" w:hAnsi="SimSun"/>
          <w:sz w:val="24"/>
          <w:szCs w:val="24"/>
          <w:lang w:val="en-US" w:eastAsia="zh-CN"/>
        </w:rPr>
        <w:t>興中會</w:t>
      </w:r>
      <w:r w:rsidRPr="00E9436A">
        <w:rPr>
          <w:rFonts w:ascii="Times New Roman" w:eastAsia="宋体" w:hAnsi="Times New Roman"/>
          <w:sz w:val="24"/>
          <w:szCs w:val="24"/>
          <w:lang w:val="en-US" w:eastAsia="zh-CN"/>
        </w:rPr>
        <w:t xml:space="preserve"> (</w:t>
      </w:r>
      <w:r w:rsidRPr="00E9436A">
        <w:rPr>
          <w:rFonts w:ascii="Times New Roman" w:hAnsi="Times New Roman"/>
          <w:sz w:val="24"/>
          <w:szCs w:val="24"/>
          <w:lang w:val="en-US"/>
        </w:rPr>
        <w:t>Revive China Society)</w:t>
      </w:r>
      <w:r w:rsidRPr="00E9436A">
        <w:rPr>
          <w:rFonts w:ascii="Times New Roman" w:eastAsia="宋体" w:hAnsi="Times New Roman"/>
          <w:sz w:val="24"/>
          <w:szCs w:val="24"/>
          <w:lang w:val="en-US" w:eastAsia="zh-CN"/>
        </w:rPr>
        <w:t xml:space="preserve">, the </w:t>
      </w:r>
      <w:r w:rsidRPr="00E9436A">
        <w:rPr>
          <w:rFonts w:ascii="Times New Roman" w:eastAsia="宋体" w:hAnsi="Times New Roman"/>
          <w:i/>
          <w:sz w:val="24"/>
          <w:szCs w:val="24"/>
          <w:lang w:val="en-US" w:eastAsia="zh-CN"/>
        </w:rPr>
        <w:t>Furen wen she</w:t>
      </w:r>
      <w:r w:rsidRPr="00E9436A">
        <w:rPr>
          <w:rFonts w:ascii="Times New Roman" w:eastAsia="宋体" w:hAnsi="Times New Roman"/>
          <w:sz w:val="24"/>
          <w:szCs w:val="24"/>
          <w:lang w:val="en-US" w:eastAsia="zh-CN"/>
        </w:rPr>
        <w:t xml:space="preserve"> joined forces with it. Tse and Yeung set up secret headquarters for this new organization. When a chairman was to be elected, Yeung—to Sun’s irritation—became chairman, but had to flee to </w:t>
      </w:r>
      <w:smartTag w:uri="urn:schemas-microsoft-com:office:smarttags" w:element="country-region">
        <w:r w:rsidRPr="00E9436A">
          <w:rPr>
            <w:rFonts w:ascii="Times New Roman" w:eastAsia="宋体" w:hAnsi="Times New Roman"/>
            <w:sz w:val="24"/>
            <w:szCs w:val="24"/>
            <w:lang w:val="en-US" w:eastAsia="zh-CN"/>
          </w:rPr>
          <w:t xml:space="preserve">South </w:t>
        </w:r>
        <w:r w:rsidRPr="00E9436A">
          <w:rPr>
            <w:rFonts w:ascii="Times New Roman" w:eastAsia="宋体" w:hAnsi="Times New Roman"/>
            <w:sz w:val="24"/>
            <w:szCs w:val="24"/>
            <w:lang w:val="en-US" w:eastAsia="zh-CN"/>
          </w:rPr>
          <w:lastRenderedPageBreak/>
          <w:t>Africa</w:t>
        </w:r>
      </w:smartTag>
      <w:r w:rsidRPr="00E9436A">
        <w:rPr>
          <w:rFonts w:ascii="Times New Roman" w:eastAsia="宋体" w:hAnsi="Times New Roman"/>
          <w:sz w:val="24"/>
          <w:szCs w:val="24"/>
          <w:lang w:val="en-US" w:eastAsia="zh-CN"/>
        </w:rPr>
        <w:t xml:space="preserve"> after the failed </w:t>
      </w:r>
      <w:smartTag w:uri="urn:schemas-microsoft-com:office:smarttags" w:element="City">
        <w:smartTag w:uri="urn:schemas-microsoft-com:office:smarttags" w:element="place">
          <w:r w:rsidRPr="00E9436A">
            <w:rPr>
              <w:rFonts w:ascii="Times New Roman" w:eastAsia="宋体" w:hAnsi="Times New Roman"/>
              <w:sz w:val="24"/>
              <w:szCs w:val="24"/>
              <w:lang w:val="en-US" w:eastAsia="zh-CN"/>
            </w:rPr>
            <w:t>Canton</w:t>
          </w:r>
        </w:smartTag>
      </w:smartTag>
      <w:r w:rsidRPr="00E9436A">
        <w:rPr>
          <w:rFonts w:ascii="Times New Roman" w:eastAsia="宋体" w:hAnsi="Times New Roman"/>
          <w:sz w:val="24"/>
          <w:szCs w:val="24"/>
          <w:lang w:val="en-US" w:eastAsia="zh-CN"/>
        </w:rPr>
        <w:t xml:space="preserve"> uprising of 1895. After another failed Canton uprising, this time in 1902, Tse also left the ranks of active revolutionaries and co-founded the English</w:t>
      </w:r>
      <w:r w:rsidR="00A33742">
        <w:rPr>
          <w:rFonts w:ascii="Times New Roman" w:eastAsia="宋体" w:hAnsi="Times New Roman"/>
          <w:sz w:val="24"/>
          <w:szCs w:val="24"/>
          <w:lang w:val="en-US" w:eastAsia="zh-CN"/>
        </w:rPr>
        <w:t xml:space="preserve"> </w:t>
      </w:r>
      <w:r w:rsidRPr="00E9436A">
        <w:rPr>
          <w:rFonts w:ascii="Times New Roman" w:eastAsia="宋体" w:hAnsi="Times New Roman"/>
          <w:sz w:val="24"/>
          <w:szCs w:val="24"/>
          <w:lang w:val="en-US" w:eastAsia="zh-CN"/>
        </w:rPr>
        <w:t xml:space="preserve">language newspaper that to this day is the main source of information for Chinese members of the Hong Kong elite, the </w:t>
      </w:r>
      <w:r w:rsidRPr="00E9436A">
        <w:rPr>
          <w:rFonts w:ascii="Times New Roman" w:eastAsia="宋体" w:hAnsi="Times New Roman"/>
          <w:i/>
          <w:sz w:val="24"/>
          <w:szCs w:val="24"/>
          <w:lang w:val="en-US" w:eastAsia="zh-CN"/>
        </w:rPr>
        <w:t>South China Morning Post</w:t>
      </w:r>
      <w:r w:rsidRPr="00E9436A">
        <w:rPr>
          <w:rFonts w:ascii="Times New Roman" w:eastAsia="宋体" w:hAnsi="Times New Roman"/>
          <w:sz w:val="24"/>
          <w:szCs w:val="24"/>
          <w:lang w:val="en-US" w:eastAsia="zh-CN"/>
        </w:rPr>
        <w:t>. For some years, Tse was the paper’s co-editor. He later wrote a very informative memoir of his days as a revolutionary that also details the background of his growing animosity toward Sun Yat-sen.</w:t>
      </w:r>
      <w:r w:rsidRPr="00E9436A">
        <w:rPr>
          <w:rStyle w:val="FootnoteReference"/>
          <w:rFonts w:ascii="Times New Roman" w:eastAsia="宋体" w:hAnsi="Times New Roman"/>
          <w:sz w:val="24"/>
          <w:szCs w:val="24"/>
          <w:lang w:val="en-US" w:eastAsia="zh-CN"/>
        </w:rPr>
        <w:footnoteReference w:id="156"/>
      </w:r>
      <w:r w:rsidRPr="00E9436A">
        <w:rPr>
          <w:rFonts w:ascii="Times New Roman" w:eastAsia="宋体" w:hAnsi="Times New Roman"/>
          <w:sz w:val="24"/>
          <w:szCs w:val="24"/>
          <w:lang w:val="en-US" w:eastAsia="zh-CN"/>
        </w:rPr>
        <w:t xml:space="preserve"> Feng Ziyou, whose memoir is one of the main sources for these early revolutionary groups, describes Tse’s activities in some detail. </w:t>
      </w:r>
    </w:p>
    <w:p w:rsidR="00712F43" w:rsidRPr="00E9436A" w:rsidRDefault="00712F43" w:rsidP="00712F43">
      <w:pPr>
        <w:rPr>
          <w:rFonts w:ascii="Times New Roman" w:eastAsia="宋体" w:hAnsi="Times New Roman"/>
          <w:sz w:val="24"/>
          <w:szCs w:val="24"/>
          <w:lang w:val="en-US" w:eastAsia="zh-CN"/>
        </w:rPr>
      </w:pPr>
      <w:r w:rsidRPr="00E9436A">
        <w:rPr>
          <w:rFonts w:ascii="Times New Roman" w:eastAsia="宋体" w:hAnsi="Times New Roman"/>
          <w:sz w:val="24"/>
          <w:szCs w:val="24"/>
          <w:lang w:val="en-US" w:eastAsia="zh-CN"/>
        </w:rPr>
        <w:t>From this brief biographical sketch, which includes Tse’s transcultural and translingual entanglements, it is evident that Tse, as well as his closest associates, not only spoke Cantonese and English, but also read and wrote mostly in English; Tse lived in an important “contact zone” in Hong Kong, where a strong physical, political and media presence of foreigners brought everyday exposure to and interaction with foreign ideas, institutions and practices. Tse himself and his associates from different “Western” and “Chinese” backgrounds can be described as “cultural brokers”.</w:t>
      </w:r>
      <w:r w:rsidRPr="00E9436A">
        <w:rPr>
          <w:rStyle w:val="FootnoteReference"/>
          <w:rFonts w:ascii="Times New Roman" w:eastAsia="宋体" w:hAnsi="Times New Roman"/>
          <w:sz w:val="24"/>
          <w:szCs w:val="24"/>
          <w:lang w:val="en-US" w:eastAsia="zh-CN"/>
        </w:rPr>
        <w:footnoteReference w:id="157"/>
      </w:r>
      <w:r w:rsidRPr="00E9436A">
        <w:rPr>
          <w:rFonts w:ascii="Times New Roman" w:eastAsia="宋体" w:hAnsi="Times New Roman"/>
          <w:sz w:val="24"/>
          <w:szCs w:val="24"/>
          <w:lang w:val="en-US" w:eastAsia="zh-CN"/>
        </w:rPr>
        <w:t xml:space="preserve"> </w:t>
      </w:r>
    </w:p>
    <w:p w:rsidR="00712F43" w:rsidRPr="00E9436A" w:rsidRDefault="00712F43" w:rsidP="00712F43">
      <w:pPr>
        <w:rPr>
          <w:rFonts w:ascii="Times New Roman" w:eastAsia="宋体" w:hAnsi="Times New Roman"/>
          <w:sz w:val="24"/>
          <w:szCs w:val="24"/>
          <w:lang w:val="en-US" w:eastAsia="zh-CN"/>
        </w:rPr>
      </w:pPr>
      <w:r>
        <w:rPr>
          <w:rFonts w:ascii="Times New Roman" w:eastAsia="宋体" w:hAnsi="Times New Roman"/>
          <w:sz w:val="24"/>
          <w:szCs w:val="24"/>
          <w:lang w:val="en-US" w:eastAsia="zh-CN"/>
        </w:rPr>
        <w:t>T</w:t>
      </w:r>
      <w:r w:rsidRPr="00E9436A">
        <w:rPr>
          <w:rFonts w:ascii="Times New Roman" w:eastAsia="宋体" w:hAnsi="Times New Roman"/>
          <w:sz w:val="24"/>
          <w:szCs w:val="24"/>
          <w:lang w:val="en-US" w:eastAsia="zh-CN"/>
        </w:rPr>
        <w:t xml:space="preserve">hrough their upbringing and education </w:t>
      </w:r>
      <w:r>
        <w:rPr>
          <w:rFonts w:ascii="Times New Roman" w:eastAsia="宋体" w:hAnsi="Times New Roman"/>
          <w:sz w:val="24"/>
          <w:szCs w:val="24"/>
          <w:lang w:val="en-US" w:eastAsia="zh-CN"/>
        </w:rPr>
        <w:t>t</w:t>
      </w:r>
      <w:r w:rsidRPr="00E9436A">
        <w:rPr>
          <w:rFonts w:ascii="Times New Roman" w:eastAsia="宋体" w:hAnsi="Times New Roman"/>
          <w:sz w:val="24"/>
          <w:szCs w:val="24"/>
          <w:lang w:val="en-US" w:eastAsia="zh-CN"/>
        </w:rPr>
        <w:t xml:space="preserve">hese cultural brokers were familiar with the international discussion about China, the metaphors used to pinpoint her actual situation, and the imagery in which it was presented. They—and this includes people such as Boulger, Reid, Richards, Duncan or Morrison—felt a strong commitment to China and wished to contribute to a speedy reform of the Chinese political system, be it through writings, organizational activities or even underground actions. Their cultural mediation was not reduced to words and ideas; they also drew on their intense transcultural exposure and competence to make available in the Chinese context foreign forms of organization (mostly emulating anarchist models) and political propaganda (such as the </w:t>
      </w:r>
      <w:r w:rsidRPr="00E9436A">
        <w:rPr>
          <w:rFonts w:ascii="Times New Roman" w:eastAsia="宋体" w:hAnsi="Times New Roman"/>
          <w:i/>
          <w:sz w:val="24"/>
          <w:szCs w:val="24"/>
          <w:lang w:val="en-US" w:eastAsia="zh-CN"/>
        </w:rPr>
        <w:t>Shiju tu</w:t>
      </w:r>
      <w:r w:rsidRPr="00E9436A">
        <w:rPr>
          <w:rFonts w:ascii="Times New Roman" w:eastAsia="宋体" w:hAnsi="Times New Roman"/>
          <w:sz w:val="24"/>
          <w:szCs w:val="24"/>
          <w:lang w:val="en-US" w:eastAsia="zh-CN"/>
        </w:rPr>
        <w:t>).</w:t>
      </w:r>
      <w:r w:rsidRPr="00E9436A">
        <w:rPr>
          <w:rStyle w:val="FootnoteReference"/>
          <w:rFonts w:ascii="Times New Roman" w:eastAsia="宋体" w:hAnsi="Times New Roman"/>
          <w:sz w:val="24"/>
          <w:szCs w:val="24"/>
          <w:lang w:val="en-US" w:eastAsia="zh-CN"/>
        </w:rPr>
        <w:footnoteReference w:id="158"/>
      </w:r>
      <w:r w:rsidRPr="00E9436A">
        <w:rPr>
          <w:rFonts w:ascii="Times New Roman" w:eastAsia="宋体" w:hAnsi="Times New Roman"/>
          <w:sz w:val="24"/>
          <w:szCs w:val="24"/>
          <w:lang w:val="en-US" w:eastAsia="zh-CN"/>
        </w:rPr>
        <w:t xml:space="preserve"> While in a sense these cultural brokers were outsiders both in China and in foreign communities</w:t>
      </w:r>
      <w:r w:rsidR="00E87305">
        <w:rPr>
          <w:rFonts w:ascii="Times New Roman" w:eastAsia="宋体" w:hAnsi="Times New Roman"/>
          <w:sz w:val="24"/>
          <w:szCs w:val="24"/>
          <w:lang w:val="en-US" w:eastAsia="zh-CN"/>
        </w:rPr>
        <w:t>,</w:t>
      </w:r>
      <w:r w:rsidRPr="00E9436A">
        <w:rPr>
          <w:rFonts w:ascii="Times New Roman" w:eastAsia="宋体" w:hAnsi="Times New Roman"/>
          <w:sz w:val="24"/>
          <w:szCs w:val="24"/>
          <w:lang w:val="en-US" w:eastAsia="zh-CN"/>
        </w:rPr>
        <w:t xml:space="preserve"> their strong identification with China’s progress, their background and their language skills</w:t>
      </w:r>
      <w:r w:rsidR="00E87305">
        <w:rPr>
          <w:rFonts w:ascii="Times New Roman" w:eastAsia="宋体" w:hAnsi="Times New Roman"/>
          <w:sz w:val="24"/>
          <w:szCs w:val="24"/>
          <w:lang w:val="en-US" w:eastAsia="zh-CN"/>
        </w:rPr>
        <w:t xml:space="preserve"> secured them an inordinately large </w:t>
      </w:r>
      <w:r w:rsidRPr="00E9436A">
        <w:rPr>
          <w:rFonts w:ascii="Times New Roman" w:eastAsia="宋体" w:hAnsi="Times New Roman"/>
          <w:sz w:val="24"/>
          <w:szCs w:val="24"/>
          <w:lang w:val="en-US" w:eastAsia="zh-CN"/>
        </w:rPr>
        <w:t xml:space="preserve">impact in both directions. </w:t>
      </w:r>
    </w:p>
    <w:p w:rsidR="00712F43" w:rsidRPr="00E9436A" w:rsidRDefault="00712F43" w:rsidP="00712F43">
      <w:pPr>
        <w:rPr>
          <w:rFonts w:ascii="Times New Roman" w:eastAsia="宋体" w:hAnsi="Times New Roman"/>
          <w:sz w:val="24"/>
          <w:szCs w:val="24"/>
          <w:lang w:val="en-US" w:eastAsia="zh-CN"/>
        </w:rPr>
      </w:pPr>
      <w:r w:rsidRPr="00E9436A">
        <w:rPr>
          <w:rFonts w:ascii="Times New Roman" w:eastAsia="宋体" w:hAnsi="Times New Roman"/>
          <w:sz w:val="24"/>
          <w:szCs w:val="24"/>
          <w:lang w:val="en-US" w:eastAsia="zh-CN"/>
        </w:rPr>
        <w:t xml:space="preserve">Those with a Chinese background like Tse Tsan Tai could bank on a shared and strong commitment to </w:t>
      </w:r>
      <w:smartTag w:uri="urn:schemas-microsoft-com:office:smarttags" w:element="country-region">
        <w:smartTag w:uri="urn:schemas-microsoft-com:office:smarttags" w:element="place">
          <w:r w:rsidRPr="00E9436A">
            <w:rPr>
              <w:rFonts w:ascii="Times New Roman" w:eastAsia="宋体" w:hAnsi="Times New Roman"/>
              <w:sz w:val="24"/>
              <w:szCs w:val="24"/>
              <w:lang w:val="en-US" w:eastAsia="zh-CN"/>
            </w:rPr>
            <w:t>China</w:t>
          </w:r>
        </w:smartTag>
      </w:smartTag>
      <w:r w:rsidRPr="00E9436A">
        <w:rPr>
          <w:rFonts w:ascii="Times New Roman" w:eastAsia="宋体" w:hAnsi="Times New Roman"/>
          <w:sz w:val="24"/>
          <w:szCs w:val="24"/>
          <w:lang w:val="en-US" w:eastAsia="zh-CN"/>
        </w:rPr>
        <w:t xml:space="preserve"> with many–and often wealthy–overseas Chinese. Their role as cultural brokers who were active on the fringes of Chinese society allowed them to mediate between these overseas Chinese communities and the Chinese reforms. Their Western friends networked similarly among people critical of official </w:t>
      </w:r>
      <w:smartTag w:uri="urn:schemas-microsoft-com:office:smarttags" w:element="country-region">
        <w:smartTag w:uri="urn:schemas-microsoft-com:office:smarttags" w:element="place">
          <w:r w:rsidRPr="00E9436A">
            <w:rPr>
              <w:rFonts w:ascii="Times New Roman" w:eastAsia="宋体" w:hAnsi="Times New Roman"/>
              <w:sz w:val="24"/>
              <w:szCs w:val="24"/>
              <w:lang w:val="en-US" w:eastAsia="zh-CN"/>
            </w:rPr>
            <w:lastRenderedPageBreak/>
            <w:t>China</w:t>
          </w:r>
        </w:smartTag>
      </w:smartTag>
      <w:r w:rsidRPr="00E9436A">
        <w:rPr>
          <w:rFonts w:ascii="Times New Roman" w:eastAsia="宋体" w:hAnsi="Times New Roman"/>
          <w:sz w:val="24"/>
          <w:szCs w:val="24"/>
          <w:lang w:val="en-US" w:eastAsia="zh-CN"/>
        </w:rPr>
        <w:t xml:space="preserve"> policies in their home countries. In very practical terms, a large part of the “revolutionary” activities in </w:t>
      </w:r>
      <w:smartTag w:uri="urn:schemas-microsoft-com:office:smarttags" w:element="country-region">
        <w:r w:rsidRPr="00E9436A">
          <w:rPr>
            <w:rFonts w:ascii="Times New Roman" w:eastAsia="宋体" w:hAnsi="Times New Roman"/>
            <w:sz w:val="24"/>
            <w:szCs w:val="24"/>
            <w:lang w:val="en-US" w:eastAsia="zh-CN"/>
          </w:rPr>
          <w:t>China</w:t>
        </w:r>
      </w:smartTag>
      <w:r w:rsidRPr="00E9436A">
        <w:rPr>
          <w:rFonts w:ascii="Times New Roman" w:eastAsia="宋体" w:hAnsi="Times New Roman"/>
          <w:sz w:val="24"/>
          <w:szCs w:val="24"/>
          <w:lang w:val="en-US" w:eastAsia="zh-CN"/>
        </w:rPr>
        <w:t xml:space="preserve"> were financed with contributions from overseas Chinese and supported by Westerners with a strong commitment to </w:t>
      </w:r>
      <w:smartTag w:uri="urn:schemas-microsoft-com:office:smarttags" w:element="country-region">
        <w:smartTag w:uri="urn:schemas-microsoft-com:office:smarttags" w:element="place">
          <w:r w:rsidRPr="00E9436A">
            <w:rPr>
              <w:rFonts w:ascii="Times New Roman" w:eastAsia="宋体" w:hAnsi="Times New Roman"/>
              <w:sz w:val="24"/>
              <w:szCs w:val="24"/>
              <w:lang w:val="en-US" w:eastAsia="zh-CN"/>
            </w:rPr>
            <w:t>China</w:t>
          </w:r>
        </w:smartTag>
      </w:smartTag>
      <w:r w:rsidRPr="00E9436A">
        <w:rPr>
          <w:rFonts w:ascii="Times New Roman" w:eastAsia="宋体" w:hAnsi="Times New Roman"/>
          <w:sz w:val="24"/>
          <w:szCs w:val="24"/>
          <w:lang w:val="en-US" w:eastAsia="zh-CN"/>
        </w:rPr>
        <w:t xml:space="preserve">. </w:t>
      </w:r>
    </w:p>
    <w:p w:rsidR="00712F43" w:rsidRPr="00E9436A" w:rsidRDefault="00712F43" w:rsidP="00712F43">
      <w:pPr>
        <w:rPr>
          <w:rFonts w:ascii="Times New Roman" w:eastAsia="宋体" w:hAnsi="Times New Roman"/>
          <w:sz w:val="24"/>
          <w:szCs w:val="24"/>
          <w:lang w:val="en-US" w:eastAsia="zh-CN"/>
        </w:rPr>
      </w:pPr>
      <w:r w:rsidRPr="00E9436A">
        <w:rPr>
          <w:rFonts w:ascii="Times New Roman" w:eastAsia="宋体" w:hAnsi="Times New Roman"/>
          <w:sz w:val="24"/>
          <w:szCs w:val="24"/>
          <w:lang w:val="en-US" w:eastAsia="zh-CN"/>
        </w:rPr>
        <w:t>The term “cultural broker” draws on elements from the discussion of cultural contact, but, most importantly, offers an alternative to other terms while challenging their implications as simplistic. Two different sets of terms have been used for the type of persons described here depending on their appurtenance.  In the Chinese case, “comprador”, with its derivatives of “comprador ideology,” “comprador patriotism” and the like were widely used to describe/denounce the “native” actively interacting with the foreigner and his/her presumable lack of revolutionary or patriotic fervor. In the context of the Indian subcontinent, however, various compounds containing “colonial” or “Anglo” were used.</w:t>
      </w:r>
      <w:r w:rsidRPr="00E9436A">
        <w:rPr>
          <w:rStyle w:val="FootnoteReference"/>
          <w:rFonts w:ascii="Times New Roman" w:eastAsia="宋体" w:hAnsi="Times New Roman"/>
          <w:sz w:val="24"/>
          <w:szCs w:val="24"/>
          <w:lang w:val="en-US" w:eastAsia="zh-CN"/>
        </w:rPr>
        <w:footnoteReference w:id="159"/>
      </w:r>
      <w:r w:rsidRPr="00E9436A">
        <w:rPr>
          <w:rFonts w:ascii="Times New Roman" w:eastAsia="宋体" w:hAnsi="Times New Roman"/>
          <w:sz w:val="24"/>
          <w:szCs w:val="24"/>
          <w:lang w:val="en-US" w:eastAsia="zh-CN"/>
        </w:rPr>
        <w:t xml:space="preserve"> For the foreigners engaged in the reform of the polities of East or South Asia, education, translation or other cultural work, the standard terms derive from “imperialis</w:t>
      </w:r>
      <w:r>
        <w:rPr>
          <w:rFonts w:ascii="Times New Roman" w:eastAsia="宋体" w:hAnsi="Times New Roman"/>
          <w:sz w:val="24"/>
          <w:szCs w:val="24"/>
          <w:lang w:val="en-US" w:eastAsia="zh-CN"/>
        </w:rPr>
        <w:t>m</w:t>
      </w:r>
      <w:r w:rsidRPr="00E9436A">
        <w:rPr>
          <w:rFonts w:ascii="Times New Roman" w:eastAsia="宋体" w:hAnsi="Times New Roman"/>
          <w:sz w:val="24"/>
          <w:szCs w:val="24"/>
          <w:lang w:val="en-US" w:eastAsia="zh-CN"/>
        </w:rPr>
        <w:t>” such as in “cultural imperialism.”</w:t>
      </w:r>
      <w:r w:rsidRPr="00E9436A">
        <w:rPr>
          <w:rStyle w:val="FootnoteReference"/>
          <w:rFonts w:ascii="Times New Roman" w:eastAsia="宋体" w:hAnsi="Times New Roman"/>
          <w:sz w:val="24"/>
          <w:szCs w:val="24"/>
          <w:lang w:val="en-US" w:eastAsia="zh-CN"/>
        </w:rPr>
        <w:footnoteReference w:id="160"/>
      </w:r>
      <w:r w:rsidRPr="00E9436A">
        <w:rPr>
          <w:rFonts w:ascii="Times New Roman" w:eastAsia="宋体" w:hAnsi="Times New Roman"/>
          <w:sz w:val="24"/>
          <w:szCs w:val="24"/>
          <w:lang w:val="en-US" w:eastAsia="zh-CN"/>
        </w:rPr>
        <w:t xml:space="preserve"> Both are derived from a linear reductionism that is based on a basic imperialism/nation state dichotomy. In this logic the citizen of an “imperialist” state is defined as an imperialist whatever he o</w:t>
      </w:r>
      <w:r w:rsidR="00E87305">
        <w:rPr>
          <w:rFonts w:ascii="Times New Roman" w:eastAsia="宋体" w:hAnsi="Times New Roman"/>
          <w:sz w:val="24"/>
          <w:szCs w:val="24"/>
          <w:lang w:val="en-US" w:eastAsia="zh-CN"/>
        </w:rPr>
        <w:t>r</w:t>
      </w:r>
      <w:r w:rsidRPr="00E9436A">
        <w:rPr>
          <w:rFonts w:ascii="Times New Roman" w:eastAsia="宋体" w:hAnsi="Times New Roman"/>
          <w:sz w:val="24"/>
          <w:szCs w:val="24"/>
          <w:lang w:val="en-US" w:eastAsia="zh-CN"/>
        </w:rPr>
        <w:t xml:space="preserve"> she thinks or does—with the exception of card-carrying revolutionaries who are praised for “betraying” the (bourgeois) class and (imperialist) state of their origin. The true “native” </w:t>
      </w:r>
      <w:r>
        <w:rPr>
          <w:rFonts w:ascii="Times New Roman" w:eastAsia="宋体" w:hAnsi="Times New Roman"/>
          <w:sz w:val="24"/>
          <w:szCs w:val="24"/>
          <w:lang w:val="en-US" w:eastAsia="zh-CN"/>
        </w:rPr>
        <w:t>is</w:t>
      </w:r>
      <w:r w:rsidRPr="00E9436A">
        <w:rPr>
          <w:rFonts w:ascii="Times New Roman" w:eastAsia="宋体" w:hAnsi="Times New Roman"/>
          <w:sz w:val="24"/>
          <w:szCs w:val="24"/>
          <w:lang w:val="en-US" w:eastAsia="zh-CN"/>
        </w:rPr>
        <w:t xml:space="preserve"> anti-imperialist, revolutionary and patriotic. Otherwise, he </w:t>
      </w:r>
      <w:r>
        <w:rPr>
          <w:rFonts w:ascii="Times New Roman" w:eastAsia="宋体" w:hAnsi="Times New Roman"/>
          <w:sz w:val="24"/>
          <w:szCs w:val="24"/>
          <w:lang w:val="en-US" w:eastAsia="zh-CN"/>
        </w:rPr>
        <w:t>is</w:t>
      </w:r>
      <w:r w:rsidRPr="00E9436A">
        <w:rPr>
          <w:rFonts w:ascii="Times New Roman" w:eastAsia="宋体" w:hAnsi="Times New Roman"/>
          <w:sz w:val="24"/>
          <w:szCs w:val="24"/>
          <w:lang w:val="en-US" w:eastAsia="zh-CN"/>
        </w:rPr>
        <w:t xml:space="preserve"> bought or brainwashed into becoming a traitor to these lofty aspirations. These closed constructs need elaborate explicatory schemes to explain the overwhelming evidence against their analytical viability and explanatory power. They are utterly </w:t>
      </w:r>
      <w:r>
        <w:rPr>
          <w:rFonts w:ascii="Times New Roman" w:eastAsia="宋体" w:hAnsi="Times New Roman"/>
          <w:sz w:val="24"/>
          <w:szCs w:val="24"/>
          <w:lang w:val="en-US" w:eastAsia="zh-CN"/>
        </w:rPr>
        <w:t xml:space="preserve">inappropriate </w:t>
      </w:r>
      <w:r w:rsidRPr="00E9436A">
        <w:rPr>
          <w:rFonts w:ascii="Times New Roman" w:eastAsia="宋体" w:hAnsi="Times New Roman"/>
          <w:sz w:val="24"/>
          <w:szCs w:val="24"/>
          <w:lang w:val="en-US" w:eastAsia="zh-CN"/>
        </w:rPr>
        <w:t xml:space="preserve">for </w:t>
      </w:r>
      <w:r>
        <w:rPr>
          <w:rFonts w:ascii="Times New Roman" w:eastAsia="宋体" w:hAnsi="Times New Roman"/>
          <w:sz w:val="24"/>
          <w:szCs w:val="24"/>
          <w:lang w:val="en-US" w:eastAsia="zh-CN"/>
        </w:rPr>
        <w:t>a</w:t>
      </w:r>
      <w:r w:rsidRPr="00E9436A">
        <w:rPr>
          <w:rFonts w:ascii="Times New Roman" w:eastAsia="宋体" w:hAnsi="Times New Roman"/>
          <w:sz w:val="24"/>
          <w:szCs w:val="24"/>
          <w:lang w:val="en-US" w:eastAsia="zh-CN"/>
        </w:rPr>
        <w:t xml:space="preserve"> description of, for example, Central Asian Buddhist monks coming to China as transmitters of Buddhist ideas and practices. Both “native” and “foreign” cultural brokers, however, have to deal with suspicions among contemporaries as to their loyalty. The economic metaphor of “broker” is chosen because the life (and often livelihood) of a broker hinges on </w:t>
      </w:r>
      <w:r>
        <w:rPr>
          <w:rFonts w:ascii="Times New Roman" w:eastAsia="宋体" w:hAnsi="Times New Roman"/>
          <w:sz w:val="24"/>
          <w:szCs w:val="24"/>
          <w:lang w:val="en-US" w:eastAsia="zh-CN"/>
        </w:rPr>
        <w:t>the</w:t>
      </w:r>
      <w:r w:rsidRPr="00E9436A">
        <w:rPr>
          <w:rFonts w:ascii="Times New Roman" w:eastAsia="宋体" w:hAnsi="Times New Roman"/>
          <w:sz w:val="24"/>
          <w:szCs w:val="24"/>
          <w:lang w:val="en-US" w:eastAsia="zh-CN"/>
        </w:rPr>
        <w:t xml:space="preserve"> willingness of one side to “sell” and the other side to “buy” without instruments of power being wielded and, in the case of cultural goods, even money often being of marginal importance. The broker must know both sides well enough to see what is available on the one side that might be of interest to the other.</w:t>
      </w:r>
    </w:p>
    <w:p w:rsidR="00712F43" w:rsidRPr="00E9436A" w:rsidRDefault="00712F43" w:rsidP="00712F43">
      <w:pPr>
        <w:rPr>
          <w:rFonts w:ascii="Times New Roman" w:eastAsia="宋体" w:hAnsi="Times New Roman"/>
          <w:sz w:val="24"/>
          <w:szCs w:val="24"/>
          <w:lang w:val="en-US" w:eastAsia="zh-CN"/>
        </w:rPr>
      </w:pPr>
      <w:r w:rsidRPr="00E9436A">
        <w:rPr>
          <w:rFonts w:ascii="Times New Roman" w:eastAsia="宋体" w:hAnsi="Times New Roman"/>
          <w:sz w:val="24"/>
          <w:szCs w:val="24"/>
          <w:lang w:val="en-US" w:eastAsia="zh-CN"/>
        </w:rPr>
        <w:t xml:space="preserve">The group discussed in this paper enjoyed the advantages of high information access through newspapers, letters, and travelers; dense contacts with media in different languages, political activists from different countries, and state officials from different nations; and, last but not least, the protection offered by the fact that Hong Kong (and, to a large degree, Shanghai) were outside the jurisdiction of the Qing court. Places such as Hong Kong, </w:t>
      </w:r>
      <w:smartTag w:uri="urn:schemas-microsoft-com:office:smarttags" w:element="City">
        <w:r w:rsidRPr="00E9436A">
          <w:rPr>
            <w:rFonts w:ascii="Times New Roman" w:eastAsia="宋体" w:hAnsi="Times New Roman"/>
            <w:sz w:val="24"/>
            <w:szCs w:val="24"/>
            <w:lang w:val="en-US" w:eastAsia="zh-CN"/>
          </w:rPr>
          <w:t>Shanghai</w:t>
        </w:r>
      </w:smartTag>
      <w:r w:rsidRPr="00E9436A">
        <w:rPr>
          <w:rFonts w:ascii="Times New Roman" w:eastAsia="宋体" w:hAnsi="Times New Roman"/>
          <w:sz w:val="24"/>
          <w:szCs w:val="24"/>
          <w:lang w:val="en-US" w:eastAsia="zh-CN"/>
        </w:rPr>
        <w:t xml:space="preserve">, or </w:t>
      </w:r>
      <w:smartTag w:uri="urn:schemas-microsoft-com:office:smarttags" w:element="City">
        <w:smartTag w:uri="urn:schemas-microsoft-com:office:smarttags" w:element="place">
          <w:r w:rsidRPr="00E9436A">
            <w:rPr>
              <w:rFonts w:ascii="Times New Roman" w:eastAsia="宋体" w:hAnsi="Times New Roman"/>
              <w:sz w:val="24"/>
              <w:szCs w:val="24"/>
              <w:lang w:val="en-US" w:eastAsia="zh-CN"/>
            </w:rPr>
            <w:t>Yokohama</w:t>
          </w:r>
        </w:smartTag>
      </w:smartTag>
      <w:r w:rsidRPr="00E9436A">
        <w:rPr>
          <w:rFonts w:ascii="Times New Roman" w:eastAsia="宋体" w:hAnsi="Times New Roman"/>
          <w:sz w:val="24"/>
          <w:szCs w:val="24"/>
          <w:lang w:val="en-US" w:eastAsia="zh-CN"/>
        </w:rPr>
        <w:t xml:space="preserve"> are properly qualified as cultural contact zones for the Chinese-speaking world. These cultural brokers themselves might be described as </w:t>
      </w:r>
      <w:r>
        <w:rPr>
          <w:rFonts w:ascii="Times New Roman" w:eastAsia="宋体" w:hAnsi="Times New Roman"/>
          <w:sz w:val="24"/>
          <w:szCs w:val="24"/>
          <w:lang w:val="en-US" w:eastAsia="zh-CN"/>
        </w:rPr>
        <w:t>living, breathing</w:t>
      </w:r>
      <w:r w:rsidRPr="00E9436A">
        <w:rPr>
          <w:rFonts w:ascii="Times New Roman" w:eastAsia="宋体" w:hAnsi="Times New Roman"/>
          <w:sz w:val="24"/>
          <w:szCs w:val="24"/>
          <w:lang w:val="en-US" w:eastAsia="zh-CN"/>
        </w:rPr>
        <w:t xml:space="preserve"> contact zones. </w:t>
      </w:r>
    </w:p>
    <w:p w:rsidR="00712F43" w:rsidRPr="00E9436A" w:rsidRDefault="00712F43" w:rsidP="00712F43">
      <w:pPr>
        <w:rPr>
          <w:rFonts w:ascii="Times New Roman" w:eastAsia="Times New Roman" w:hAnsi="Times New Roman"/>
          <w:sz w:val="24"/>
          <w:szCs w:val="24"/>
          <w:lang w:val="en-US"/>
        </w:rPr>
      </w:pPr>
      <w:r w:rsidRPr="00E9436A">
        <w:rPr>
          <w:rFonts w:ascii="Times New Roman" w:eastAsia="宋体" w:hAnsi="Times New Roman"/>
          <w:sz w:val="24"/>
          <w:szCs w:val="24"/>
          <w:lang w:val="en-US" w:eastAsia="zh-CN"/>
        </w:rPr>
        <w:lastRenderedPageBreak/>
        <w:t>The notion of the “contact zone” has originally been suggested by anthropologist Mary Louise Pratt to describe “</w:t>
      </w:r>
      <w:r w:rsidRPr="00E9436A">
        <w:rPr>
          <w:rFonts w:ascii="Times New Roman" w:eastAsia="Times New Roman" w:hAnsi="Times New Roman"/>
          <w:sz w:val="24"/>
          <w:szCs w:val="24"/>
          <w:lang w:val="en-US"/>
        </w:rPr>
        <w:t>social spaces where cultures meet, clash, and grapple with each other, often in contexts of highly asymmetrical relations of power, such as colonialism, slavery, or their aftermaths as they are lived out in many parts of the world today.”</w:t>
      </w:r>
      <w:r w:rsidRPr="00E9436A">
        <w:rPr>
          <w:rStyle w:val="FootnoteReference"/>
          <w:rFonts w:ascii="Times New Roman" w:eastAsia="Times New Roman" w:hAnsi="Times New Roman"/>
          <w:sz w:val="24"/>
          <w:szCs w:val="24"/>
          <w:lang w:val="en-US"/>
        </w:rPr>
        <w:footnoteReference w:id="161"/>
      </w:r>
      <w:r w:rsidRPr="00E9436A">
        <w:rPr>
          <w:rFonts w:ascii="Times New Roman" w:eastAsia="Times New Roman" w:hAnsi="Times New Roman"/>
          <w:sz w:val="24"/>
          <w:szCs w:val="24"/>
          <w:lang w:val="en-US"/>
        </w:rPr>
        <w:t xml:space="preserve"> Her centerpiece was the letter written in Spanish in 1613 to King Philip III of </w:t>
      </w:r>
      <w:smartTag w:uri="urn:schemas-microsoft-com:office:smarttags" w:element="country-region">
        <w:smartTag w:uri="urn:schemas-microsoft-com:office:smarttags" w:element="place">
          <w:r w:rsidRPr="00E9436A">
            <w:rPr>
              <w:rFonts w:ascii="Times New Roman" w:eastAsia="Times New Roman" w:hAnsi="Times New Roman"/>
              <w:sz w:val="24"/>
              <w:szCs w:val="24"/>
              <w:lang w:val="en-US"/>
            </w:rPr>
            <w:t>Spain</w:t>
          </w:r>
        </w:smartTag>
      </w:smartTag>
      <w:r w:rsidRPr="00E9436A">
        <w:rPr>
          <w:rFonts w:ascii="Times New Roman" w:eastAsia="Times New Roman" w:hAnsi="Times New Roman"/>
          <w:sz w:val="24"/>
          <w:szCs w:val="24"/>
          <w:lang w:val="en-US"/>
        </w:rPr>
        <w:t xml:space="preserve"> by an Andean convert to Christianity, who might have been an employee of the colonial administration. The contacts are there in terms of language, religion, position and addressee. </w:t>
      </w:r>
    </w:p>
    <w:p w:rsidR="00712F43" w:rsidRPr="00346C34" w:rsidRDefault="00BD7E0A" w:rsidP="00FB44F2">
      <w:pPr>
        <w:rPr>
          <w:rStyle w:val="CommentReference"/>
          <w:rFonts w:ascii="Times New Roman" w:hAnsi="Times New Roman"/>
          <w:sz w:val="24"/>
          <w:szCs w:val="24"/>
        </w:rPr>
      </w:pPr>
      <w:r w:rsidRPr="00BD7E0A">
        <w:rPr>
          <w:rFonts w:ascii="Times New Roman" w:eastAsia="Times New Roman" w:hAnsi="Times New Roman"/>
          <w:sz w:val="24"/>
          <w:szCs w:val="24"/>
          <w:lang w:val="en-US"/>
        </w:rPr>
        <w:t>Contact zones such as Hong Kong or Shanghai between the 1860s and 1930s have important additional features. They differ from other places in the extreme imbalance between them and the Hinterland. This pertains particularly to media being published and distributed from there; to foreign media in many languages available for sale or subscription; to journalists, authors, translators, editors, and readers with multilingual qualifications and multicultural exposure; to entertainments that made them attractive for merchants to live, trade, and spend money there; to institutions that provide a modicum of “modern” platforms of political and cultural articulation and legal guarantees.</w:t>
      </w:r>
      <w:r w:rsidR="00712F43" w:rsidRPr="00E9436A">
        <w:rPr>
          <w:rFonts w:eastAsia="Times New Roman"/>
          <w:lang w:val="en-US"/>
        </w:rPr>
        <w:t xml:space="preserve"> </w:t>
      </w:r>
      <w:r w:rsidRPr="00BD7E0A">
        <w:rPr>
          <w:rFonts w:ascii="Times New Roman" w:eastAsia="Times New Roman" w:hAnsi="Times New Roman"/>
          <w:sz w:val="24"/>
          <w:szCs w:val="24"/>
          <w:lang w:val="en-US"/>
        </w:rPr>
        <w:t>O</w:t>
      </w:r>
      <w:r w:rsidRPr="00346C34">
        <w:rPr>
          <w:rStyle w:val="CommentReference"/>
          <w:rFonts w:ascii="Times New Roman" w:hAnsi="Times New Roman"/>
          <w:sz w:val="24"/>
          <w:szCs w:val="24"/>
        </w:rPr>
        <w:t>penly accessible to people living in the Hinterland, they become the sites where one can experience the West in the safe environment of a Chinese-speaking community; and, being openly accessible to trade, tourism, knowledge and information from overseas, they become the key link to the “world”.</w:t>
      </w:r>
    </w:p>
    <w:p w:rsidR="00712F43" w:rsidRPr="00346C34" w:rsidRDefault="00BD7E0A" w:rsidP="00FB44F2">
      <w:pPr>
        <w:rPr>
          <w:rStyle w:val="CommentReference"/>
          <w:rFonts w:ascii="Times New Roman" w:hAnsi="Times New Roman"/>
          <w:sz w:val="24"/>
          <w:szCs w:val="24"/>
        </w:rPr>
      </w:pPr>
      <w:r w:rsidRPr="00346C34">
        <w:rPr>
          <w:rStyle w:val="CommentReference"/>
          <w:rFonts w:ascii="Times New Roman" w:hAnsi="Times New Roman"/>
          <w:sz w:val="24"/>
          <w:szCs w:val="24"/>
        </w:rPr>
        <w:t>These contact zones present a challenge to the popular notion of the “imagined community” that suggests a nation held together by simultaneous reading of the same papers. The public sphere, these contact zones show, is not of homogenous density, but is characterized by a deep split between mostly coastal urban centers and the hinterland. Recalling the “dual economy” prevalent in many developing countries,</w:t>
      </w:r>
      <w:r w:rsidR="00712F43" w:rsidRPr="00346C34">
        <w:rPr>
          <w:rStyle w:val="FootnoteReference"/>
          <w:rFonts w:ascii="Times New Roman" w:hAnsi="Times New Roman"/>
          <w:sz w:val="24"/>
          <w:szCs w:val="24"/>
          <w:lang w:val="en-US"/>
        </w:rPr>
        <w:footnoteReference w:id="162"/>
      </w:r>
      <w:r w:rsidRPr="00346C34">
        <w:rPr>
          <w:rStyle w:val="CommentReference"/>
          <w:rFonts w:ascii="Times New Roman" w:hAnsi="Times New Roman"/>
          <w:sz w:val="24"/>
          <w:szCs w:val="24"/>
        </w:rPr>
        <w:t xml:space="preserve"> the platforms of public articulation in the Chinese territory between 1860 and 1949, as well as contributors or recipients making use of these platforms, were to an extreme degree concentrated in Shanghai, and to a smaller extent in Hong Kong and Tientsin. Even after the explosive development of print media in the 1910s and 1920s in China, more than three quarters of all newspapers, journals and books appeared in Shanghai. </w:t>
      </w:r>
    </w:p>
    <w:p w:rsidR="00712F43" w:rsidRPr="00346C34" w:rsidRDefault="00BD7E0A" w:rsidP="00FB44F2">
      <w:pPr>
        <w:rPr>
          <w:rStyle w:val="CommentReference"/>
          <w:rFonts w:ascii="Times New Roman" w:hAnsi="Times New Roman"/>
          <w:sz w:val="24"/>
          <w:szCs w:val="24"/>
          <w:lang w:val="en-US"/>
        </w:rPr>
      </w:pPr>
      <w:r w:rsidRPr="00346C34">
        <w:rPr>
          <w:rStyle w:val="CommentReference"/>
          <w:rFonts w:ascii="Times New Roman" w:hAnsi="Times New Roman"/>
          <w:sz w:val="24"/>
          <w:szCs w:val="24"/>
        </w:rPr>
        <w:t xml:space="preserve">These contact zones also signal that the public sphere is not coterminous with the national space. In the Chinese case, the contact </w:t>
      </w:r>
      <w:proofErr w:type="gramStart"/>
      <w:r w:rsidRPr="00346C34">
        <w:rPr>
          <w:rStyle w:val="CommentReference"/>
          <w:rFonts w:ascii="Times New Roman" w:hAnsi="Times New Roman"/>
          <w:sz w:val="24"/>
          <w:szCs w:val="24"/>
        </w:rPr>
        <w:t>zones  deftly</w:t>
      </w:r>
      <w:proofErr w:type="gramEnd"/>
      <w:r w:rsidRPr="00346C34">
        <w:rPr>
          <w:rStyle w:val="CommentReference"/>
          <w:rFonts w:ascii="Times New Roman" w:hAnsi="Times New Roman"/>
          <w:sz w:val="24"/>
          <w:szCs w:val="24"/>
        </w:rPr>
        <w:t xml:space="preserve"> straddle not the borders between two states but the border between China and the “world.”  As port cities, they are connected to international communication lines (ships, cables) and are the place where information and opinion between the Chinese territory and the world is exchanged. Their populations largely consist of Chinese immigrants (like Tse Tsan Tai), and to a smaller degree immigrants from other countries that also speak and read </w:t>
      </w:r>
      <w:r w:rsidRPr="00346C34">
        <w:rPr>
          <w:rStyle w:val="CommentReference"/>
          <w:rFonts w:ascii="Times New Roman" w:hAnsi="Times New Roman"/>
          <w:sz w:val="24"/>
          <w:szCs w:val="24"/>
        </w:rPr>
        <w:lastRenderedPageBreak/>
        <w:t>other languages.</w:t>
      </w:r>
      <w:r w:rsidR="00712F43" w:rsidRPr="00E9436A">
        <w:rPr>
          <w:rStyle w:val="FootnoteReference"/>
          <w:rFonts w:ascii="Times New Roman" w:hAnsi="Times New Roman"/>
          <w:sz w:val="24"/>
          <w:szCs w:val="24"/>
          <w:lang w:val="en-US"/>
        </w:rPr>
        <w:footnoteReference w:id="163"/>
      </w:r>
      <w:r w:rsidRPr="00346C34">
        <w:rPr>
          <w:rStyle w:val="CommentReference"/>
          <w:rFonts w:ascii="Times New Roman" w:hAnsi="Times New Roman"/>
          <w:sz w:val="24"/>
          <w:szCs w:val="24"/>
        </w:rPr>
        <w:t xml:space="preserve"> The platforms of articulation in these contact zones come in different languages, and the contributors and readers have different principal languages. These sub-communities might each have a higher level of inside rather than outside communication. However, multilingualism on different levels is the rule in these contact zones, which makes it possible for the multilingual and multiethnic communities within them to communicate with each other and form a public sphere in which they all participate, albeit to different degrees and intensity. Into the public sphere of these contact zones flow opinions and information from all over the world as well as from different parts of the Hinterland. In turn, media products from these contact zones recycle this condensed information and opinion (as well as entertainment matter) and send it to the Hinterland, but also, increasingly, to a wide network of overseas contacts. At any given moment these flows are asymmetrical, in this particular case with a vastly larger flow coming in from abroad than going out. The </w:t>
      </w:r>
      <w:r w:rsidRPr="00346C34">
        <w:rPr>
          <w:rStyle w:val="CommentReference"/>
          <w:rFonts w:ascii="Times New Roman" w:hAnsi="Times New Roman"/>
          <w:i/>
          <w:sz w:val="24"/>
          <w:szCs w:val="24"/>
          <w:lang w:val="en-US"/>
        </w:rPr>
        <w:t>Shiju tu</w:t>
      </w:r>
      <w:r w:rsidRPr="00346C34">
        <w:rPr>
          <w:rStyle w:val="CommentReference"/>
          <w:rFonts w:ascii="Times New Roman" w:hAnsi="Times New Roman"/>
          <w:sz w:val="24"/>
          <w:szCs w:val="24"/>
          <w:lang w:val="en-US"/>
        </w:rPr>
        <w:t xml:space="preserve"> is a good example. It was produced in Hong Kong, but was conceptually and iconographically linked to discussions and illustrations in Europe, the US, the English language media in Hong Kong and the Treaty Ports.</w:t>
      </w:r>
    </w:p>
    <w:p w:rsidR="00712F43" w:rsidRPr="00E9436A" w:rsidRDefault="00712F43" w:rsidP="00712F43">
      <w:pPr>
        <w:rPr>
          <w:rFonts w:ascii="Times New Roman" w:eastAsia="宋体" w:hAnsi="Times New Roman"/>
          <w:sz w:val="24"/>
          <w:szCs w:val="24"/>
          <w:lang w:val="en-US" w:eastAsia="zh-CN"/>
        </w:rPr>
      </w:pPr>
      <w:r w:rsidRPr="00E9436A">
        <w:rPr>
          <w:rFonts w:ascii="Times New Roman" w:eastAsia="宋体" w:hAnsi="Times New Roman"/>
          <w:sz w:val="24"/>
          <w:szCs w:val="24"/>
          <w:lang w:val="en-US" w:eastAsia="zh-CN"/>
        </w:rPr>
        <w:t xml:space="preserve">The </w:t>
      </w:r>
      <w:r w:rsidRPr="00E9436A">
        <w:rPr>
          <w:rFonts w:ascii="Times New Roman" w:eastAsia="宋体" w:hAnsi="Times New Roman"/>
          <w:i/>
          <w:sz w:val="24"/>
          <w:szCs w:val="24"/>
          <w:lang w:val="en-US" w:eastAsia="zh-CN"/>
        </w:rPr>
        <w:t>Shiju tu</w:t>
      </w:r>
      <w:r w:rsidRPr="00E9436A">
        <w:rPr>
          <w:rFonts w:ascii="Times New Roman" w:eastAsia="宋体" w:hAnsi="Times New Roman"/>
          <w:sz w:val="24"/>
          <w:szCs w:val="24"/>
          <w:lang w:val="en-US" w:eastAsia="zh-CN"/>
        </w:rPr>
        <w:t xml:space="preserve"> cartoon draws on a translingual and transcultural arsenal of concepts, metaphors, and images that, over the course of the nineteenth century, had become a shared global rhetoric. </w:t>
      </w:r>
      <w:r>
        <w:rPr>
          <w:rFonts w:ascii="Times New Roman" w:eastAsia="宋体" w:hAnsi="Times New Roman"/>
          <w:sz w:val="24"/>
          <w:szCs w:val="24"/>
          <w:lang w:val="en-US" w:eastAsia="zh-CN"/>
        </w:rPr>
        <w:t>The</w:t>
      </w:r>
      <w:r w:rsidRPr="00E9436A">
        <w:rPr>
          <w:rFonts w:ascii="Times New Roman" w:eastAsia="宋体" w:hAnsi="Times New Roman"/>
          <w:sz w:val="24"/>
          <w:szCs w:val="24"/>
          <w:lang w:val="en-US" w:eastAsia="zh-CN"/>
        </w:rPr>
        <w:t xml:space="preserve"> cartoon makes this amply clear. Its allegorical expressions are strongly integrated into what</w:t>
      </w:r>
      <w:r w:rsidRPr="00101F7B">
        <w:rPr>
          <w:rFonts w:ascii="Times New Roman" w:eastAsia="宋体" w:hAnsi="Times New Roman"/>
          <w:sz w:val="24"/>
          <w:szCs w:val="24"/>
          <w:lang w:val="en-US" w:eastAsia="zh-CN"/>
        </w:rPr>
        <w:t xml:space="preserve"> </w:t>
      </w:r>
      <w:r w:rsidRPr="00E9436A">
        <w:rPr>
          <w:rFonts w:ascii="Times New Roman" w:eastAsia="宋体" w:hAnsi="Times New Roman"/>
          <w:sz w:val="24"/>
          <w:szCs w:val="24"/>
          <w:lang w:val="en-US" w:eastAsia="zh-CN"/>
        </w:rPr>
        <w:t xml:space="preserve">was already at that time </w:t>
      </w:r>
      <w:proofErr w:type="gramStart"/>
      <w:r w:rsidRPr="00E9436A">
        <w:rPr>
          <w:rFonts w:ascii="Times New Roman" w:eastAsia="宋体" w:hAnsi="Times New Roman"/>
          <w:sz w:val="24"/>
          <w:szCs w:val="24"/>
          <w:lang w:val="en-US" w:eastAsia="zh-CN"/>
        </w:rPr>
        <w:t>a widely</w:t>
      </w:r>
      <w:proofErr w:type="gramEnd"/>
      <w:r w:rsidRPr="00E9436A">
        <w:rPr>
          <w:rFonts w:ascii="Times New Roman" w:eastAsia="宋体" w:hAnsi="Times New Roman"/>
          <w:sz w:val="24"/>
          <w:szCs w:val="24"/>
          <w:lang w:val="en-US" w:eastAsia="zh-CN"/>
        </w:rPr>
        <w:t xml:space="preserve"> shared</w:t>
      </w:r>
      <w:r>
        <w:rPr>
          <w:rFonts w:ascii="Times New Roman" w:eastAsia="宋体" w:hAnsi="Times New Roman"/>
          <w:sz w:val="24"/>
          <w:szCs w:val="24"/>
          <w:lang w:val="en-US" w:eastAsia="zh-CN"/>
        </w:rPr>
        <w:t xml:space="preserve"> </w:t>
      </w:r>
      <w:r w:rsidRPr="00E9436A">
        <w:rPr>
          <w:rFonts w:ascii="Times New Roman" w:eastAsia="宋体" w:hAnsi="Times New Roman"/>
          <w:sz w:val="24"/>
          <w:szCs w:val="24"/>
          <w:lang w:val="en-US" w:eastAsia="zh-CN"/>
        </w:rPr>
        <w:t>transcultural</w:t>
      </w:r>
      <w:r>
        <w:rPr>
          <w:rFonts w:ascii="Times New Roman" w:eastAsia="宋体" w:hAnsi="Times New Roman"/>
          <w:sz w:val="24"/>
          <w:szCs w:val="24"/>
          <w:lang w:val="en-US" w:eastAsia="zh-CN"/>
        </w:rPr>
        <w:t xml:space="preserve"> </w:t>
      </w:r>
      <w:r w:rsidRPr="00E9436A">
        <w:rPr>
          <w:rFonts w:ascii="Times New Roman" w:eastAsia="宋体" w:hAnsi="Times New Roman"/>
          <w:sz w:val="24"/>
          <w:szCs w:val="24"/>
          <w:lang w:val="en-US" w:eastAsia="zh-CN"/>
        </w:rPr>
        <w:t xml:space="preserve">imagery in the West and </w:t>
      </w:r>
      <w:smartTag w:uri="urn:schemas-microsoft-com:office:smarttags" w:element="country-region">
        <w:smartTag w:uri="urn:schemas-microsoft-com:office:smarttags" w:element="place">
          <w:r w:rsidRPr="00E9436A">
            <w:rPr>
              <w:rFonts w:ascii="Times New Roman" w:eastAsia="宋体" w:hAnsi="Times New Roman"/>
              <w:sz w:val="24"/>
              <w:szCs w:val="24"/>
              <w:lang w:val="en-US" w:eastAsia="zh-CN"/>
            </w:rPr>
            <w:t>Japan</w:t>
          </w:r>
        </w:smartTag>
      </w:smartTag>
      <w:r w:rsidRPr="00E9436A">
        <w:rPr>
          <w:rFonts w:ascii="Times New Roman" w:eastAsia="宋体" w:hAnsi="Times New Roman"/>
          <w:sz w:val="24"/>
          <w:szCs w:val="24"/>
          <w:lang w:val="en-US" w:eastAsia="zh-CN"/>
        </w:rPr>
        <w:t xml:space="preserve">. Tse </w:t>
      </w:r>
      <w:r w:rsidR="00396B58">
        <w:rPr>
          <w:rFonts w:ascii="Times New Roman" w:eastAsia="宋体" w:hAnsi="Times New Roman"/>
          <w:sz w:val="24"/>
          <w:szCs w:val="24"/>
          <w:lang w:val="en-US" w:eastAsia="zh-CN"/>
        </w:rPr>
        <w:t xml:space="preserve">Tsan Tai </w:t>
      </w:r>
      <w:r w:rsidRPr="00E9436A">
        <w:rPr>
          <w:rFonts w:ascii="Times New Roman" w:eastAsia="宋体" w:hAnsi="Times New Roman"/>
          <w:sz w:val="24"/>
          <w:szCs w:val="24"/>
          <w:lang w:val="en-US" w:eastAsia="zh-CN"/>
        </w:rPr>
        <w:t xml:space="preserve">applied this imagery to China, while others used it for places such as Germany, the Ottoman Empire, or India. </w:t>
      </w:r>
    </w:p>
    <w:p w:rsidR="00712F43" w:rsidRPr="00E9436A" w:rsidRDefault="00712F43" w:rsidP="00712F43">
      <w:pPr>
        <w:rPr>
          <w:rFonts w:ascii="Times New Roman" w:eastAsia="宋体" w:hAnsi="Times New Roman"/>
          <w:sz w:val="24"/>
          <w:szCs w:val="24"/>
          <w:lang w:val="en-US" w:eastAsia="zh-CN"/>
        </w:rPr>
      </w:pPr>
      <w:r w:rsidRPr="00E9436A">
        <w:rPr>
          <w:rFonts w:ascii="Times New Roman" w:eastAsia="宋体" w:hAnsi="Times New Roman"/>
          <w:sz w:val="24"/>
          <w:szCs w:val="24"/>
          <w:lang w:val="en-US" w:eastAsia="zh-CN"/>
        </w:rPr>
        <w:t>The inscriptions on the animals are only in English</w:t>
      </w:r>
      <w:r>
        <w:rPr>
          <w:rFonts w:ascii="Times New Roman" w:eastAsia="宋体" w:hAnsi="Times New Roman"/>
          <w:sz w:val="24"/>
          <w:szCs w:val="24"/>
          <w:lang w:val="en-US" w:eastAsia="zh-CN"/>
        </w:rPr>
        <w:t xml:space="preserve"> </w:t>
      </w:r>
      <w:r w:rsidRPr="00E9436A">
        <w:rPr>
          <w:rFonts w:ascii="Times New Roman" w:eastAsia="宋体" w:hAnsi="Times New Roman"/>
          <w:sz w:val="24"/>
          <w:szCs w:val="24"/>
          <w:lang w:val="en-US" w:eastAsia="zh-CN"/>
        </w:rPr>
        <w:t xml:space="preserve">and they presuppose a familiarity with political events and their articulation by political leaders that could only be gained by regularly </w:t>
      </w:r>
      <w:r>
        <w:rPr>
          <w:rFonts w:ascii="Times New Roman" w:eastAsia="宋体" w:hAnsi="Times New Roman"/>
          <w:sz w:val="24"/>
          <w:szCs w:val="24"/>
          <w:lang w:val="en-US" w:eastAsia="zh-CN"/>
        </w:rPr>
        <w:t>reading</w:t>
      </w:r>
      <w:r w:rsidRPr="00E9436A">
        <w:rPr>
          <w:rFonts w:ascii="Times New Roman" w:eastAsia="宋体" w:hAnsi="Times New Roman"/>
          <w:sz w:val="24"/>
          <w:szCs w:val="24"/>
          <w:lang w:val="en-US" w:eastAsia="zh-CN"/>
        </w:rPr>
        <w:t xml:space="preserve"> the English</w:t>
      </w:r>
      <w:r w:rsidR="00A33742">
        <w:rPr>
          <w:rFonts w:ascii="Times New Roman" w:eastAsia="宋体" w:hAnsi="Times New Roman"/>
          <w:sz w:val="24"/>
          <w:szCs w:val="24"/>
          <w:lang w:val="en-US" w:eastAsia="zh-CN"/>
        </w:rPr>
        <w:t xml:space="preserve"> </w:t>
      </w:r>
      <w:r w:rsidRPr="00E9436A">
        <w:rPr>
          <w:rFonts w:ascii="Times New Roman" w:eastAsia="宋体" w:hAnsi="Times New Roman"/>
          <w:sz w:val="24"/>
          <w:szCs w:val="24"/>
          <w:lang w:val="en-US" w:eastAsia="zh-CN"/>
        </w:rPr>
        <w:t>language press. The implied reader, who was to make sense of this and other similar allusions, was a person sharing the translingual and transcultural experience of Tse</w:t>
      </w:r>
      <w:r w:rsidR="00396B58">
        <w:rPr>
          <w:rFonts w:ascii="Times New Roman" w:eastAsia="宋体" w:hAnsi="Times New Roman"/>
          <w:sz w:val="24"/>
          <w:szCs w:val="24"/>
          <w:lang w:val="en-US" w:eastAsia="zh-CN"/>
        </w:rPr>
        <w:t xml:space="preserve"> Tsan Tai</w:t>
      </w:r>
      <w:r w:rsidRPr="00E9436A">
        <w:rPr>
          <w:rFonts w:ascii="Times New Roman" w:eastAsia="宋体" w:hAnsi="Times New Roman"/>
          <w:sz w:val="24"/>
          <w:szCs w:val="24"/>
          <w:lang w:val="en-US" w:eastAsia="zh-CN"/>
        </w:rPr>
        <w:t xml:space="preserve">. The recasting, elimination of bilingualism, and addition of commentary in later editions show the efforts to expand the implied </w:t>
      </w:r>
      <w:r>
        <w:rPr>
          <w:rFonts w:ascii="Times New Roman" w:eastAsia="宋体" w:hAnsi="Times New Roman"/>
          <w:sz w:val="24"/>
          <w:szCs w:val="24"/>
          <w:lang w:val="en-US" w:eastAsia="zh-CN"/>
        </w:rPr>
        <w:t>audience</w:t>
      </w:r>
      <w:r w:rsidRPr="00E9436A">
        <w:rPr>
          <w:rFonts w:ascii="Times New Roman" w:eastAsia="宋体" w:hAnsi="Times New Roman"/>
          <w:sz w:val="24"/>
          <w:szCs w:val="24"/>
          <w:lang w:val="en-US" w:eastAsia="zh-CN"/>
        </w:rPr>
        <w:t xml:space="preserve">. </w:t>
      </w:r>
    </w:p>
    <w:p w:rsidR="00712F43" w:rsidRPr="00E9436A" w:rsidRDefault="00712F43" w:rsidP="00712F43">
      <w:pPr>
        <w:rPr>
          <w:rFonts w:ascii="Times New Roman" w:eastAsia="宋体" w:hAnsi="Times New Roman"/>
          <w:sz w:val="24"/>
          <w:szCs w:val="24"/>
          <w:lang w:val="en-US" w:eastAsia="zh-CN"/>
        </w:rPr>
      </w:pPr>
      <w:r w:rsidRPr="00E9436A">
        <w:rPr>
          <w:rFonts w:ascii="Times New Roman" w:eastAsia="宋体" w:hAnsi="Times New Roman"/>
          <w:sz w:val="24"/>
          <w:szCs w:val="24"/>
          <w:lang w:val="en-US" w:eastAsia="zh-CN"/>
        </w:rPr>
        <w:t xml:space="preserve">In other words, our cartoon fits the model of a transcultural diffusion: it is published in one of the key contact zones; it makes use of the new media of the newspaper, and even the printed image; its author is a model of a cultural broker, someone committed to the betterment of China, who is at the same time fully at home in the international discussion about China; it addresses the asymmetry in agency and power and tries to energize people to cope with it; and it appears at a moment that is critical for the country, when such an image could have sizeable impact </w:t>
      </w:r>
      <w:r>
        <w:rPr>
          <w:rFonts w:ascii="Times New Roman" w:eastAsia="宋体" w:hAnsi="Times New Roman"/>
          <w:sz w:val="24"/>
          <w:szCs w:val="24"/>
          <w:lang w:val="en-US" w:eastAsia="zh-CN"/>
        </w:rPr>
        <w:t>on</w:t>
      </w:r>
      <w:r w:rsidRPr="00E9436A">
        <w:rPr>
          <w:rFonts w:ascii="Times New Roman" w:eastAsia="宋体" w:hAnsi="Times New Roman"/>
          <w:sz w:val="24"/>
          <w:szCs w:val="24"/>
          <w:lang w:val="en-US" w:eastAsia="zh-CN"/>
        </w:rPr>
        <w:t xml:space="preserve"> forming people’s mental image of their nation’s perilous state . </w:t>
      </w:r>
    </w:p>
    <w:p w:rsidR="00712F43" w:rsidRPr="00E9436A" w:rsidRDefault="00712F43" w:rsidP="00712F43">
      <w:pPr>
        <w:autoSpaceDE w:val="0"/>
        <w:autoSpaceDN w:val="0"/>
        <w:adjustRightInd w:val="0"/>
        <w:spacing w:after="0"/>
        <w:rPr>
          <w:rFonts w:ascii="Times New Roman" w:hAnsi="Times New Roman"/>
          <w:sz w:val="24"/>
          <w:szCs w:val="24"/>
          <w:lang w:val="en-US"/>
        </w:rPr>
      </w:pPr>
      <w:r w:rsidRPr="00E9436A">
        <w:rPr>
          <w:rFonts w:ascii="Times New Roman" w:hAnsi="Times New Roman"/>
          <w:sz w:val="24"/>
          <w:szCs w:val="24"/>
          <w:lang w:val="en-US"/>
        </w:rPr>
        <w:t xml:space="preserve">Tse Tsan Tai’s cartoon and the flurry of references to China being asleep and divided up like a melon had been published outside the Qing Court’s jurisdiction after the </w:t>
      </w:r>
      <w:r w:rsidRPr="00E9436A">
        <w:rPr>
          <w:rFonts w:ascii="Times New Roman" w:hAnsi="Times New Roman"/>
          <w:sz w:val="24"/>
          <w:szCs w:val="24"/>
          <w:lang w:val="en-US"/>
        </w:rPr>
        <w:lastRenderedPageBreak/>
        <w:t xml:space="preserve">debacle that ended the 1898 </w:t>
      </w:r>
      <w:r w:rsidR="00A33742">
        <w:rPr>
          <w:rFonts w:ascii="Times New Roman" w:hAnsi="Times New Roman"/>
          <w:sz w:val="24"/>
          <w:szCs w:val="24"/>
          <w:lang w:val="en-US"/>
        </w:rPr>
        <w:t>‘</w:t>
      </w:r>
      <w:r w:rsidRPr="00E9436A">
        <w:rPr>
          <w:rFonts w:ascii="Times New Roman" w:hAnsi="Times New Roman"/>
          <w:sz w:val="24"/>
          <w:szCs w:val="24"/>
          <w:lang w:val="en-US"/>
        </w:rPr>
        <w:t>Hundred Days Reform</w:t>
      </w:r>
      <w:r w:rsidR="00A33742" w:rsidRPr="00E9436A">
        <w:rPr>
          <w:rFonts w:ascii="Times New Roman" w:hAnsi="Times New Roman"/>
          <w:sz w:val="24"/>
          <w:szCs w:val="24"/>
          <w:lang w:val="en-US"/>
        </w:rPr>
        <w:t>.</w:t>
      </w:r>
      <w:r w:rsidR="00A33742">
        <w:rPr>
          <w:rFonts w:ascii="Times New Roman" w:hAnsi="Times New Roman"/>
          <w:sz w:val="24"/>
          <w:szCs w:val="24"/>
          <w:lang w:val="en-US"/>
        </w:rPr>
        <w:t>’</w:t>
      </w:r>
      <w:r w:rsidR="00A33742" w:rsidRPr="00E9436A">
        <w:rPr>
          <w:rFonts w:ascii="Times New Roman" w:hAnsi="Times New Roman"/>
          <w:sz w:val="24"/>
          <w:szCs w:val="24"/>
          <w:lang w:val="en-US"/>
        </w:rPr>
        <w:t xml:space="preserve"> </w:t>
      </w:r>
      <w:r w:rsidRPr="00E9436A">
        <w:rPr>
          <w:rFonts w:ascii="Times New Roman" w:hAnsi="Times New Roman"/>
          <w:sz w:val="24"/>
          <w:szCs w:val="24"/>
          <w:lang w:val="en-US"/>
        </w:rPr>
        <w:t xml:space="preserve">It </w:t>
      </w:r>
      <w:r>
        <w:rPr>
          <w:rFonts w:ascii="Times New Roman" w:hAnsi="Times New Roman"/>
          <w:sz w:val="24"/>
          <w:szCs w:val="24"/>
          <w:lang w:val="en-US"/>
        </w:rPr>
        <w:t>adopted the</w:t>
      </w:r>
      <w:r w:rsidRPr="00E9436A">
        <w:rPr>
          <w:rFonts w:ascii="Times New Roman" w:hAnsi="Times New Roman"/>
          <w:sz w:val="24"/>
          <w:szCs w:val="24"/>
          <w:lang w:val="en-US"/>
        </w:rPr>
        <w:t xml:space="preserve"> iconography of depicting international politics that had been developing in Europe during the nineteenth century and applied it to China. </w:t>
      </w:r>
    </w:p>
    <w:p w:rsidR="00712F43" w:rsidRPr="00E9436A" w:rsidRDefault="00712F43" w:rsidP="00712F43">
      <w:pPr>
        <w:autoSpaceDE w:val="0"/>
        <w:autoSpaceDN w:val="0"/>
        <w:adjustRightInd w:val="0"/>
        <w:spacing w:after="0"/>
        <w:rPr>
          <w:rFonts w:ascii="Times New Roman" w:hAnsi="Times New Roman"/>
          <w:sz w:val="24"/>
          <w:szCs w:val="24"/>
          <w:lang w:val="en-US"/>
        </w:rPr>
      </w:pPr>
    </w:p>
    <w:p w:rsidR="00712F43" w:rsidRDefault="00712F43" w:rsidP="006500F1">
      <w:pPr>
        <w:autoSpaceDE w:val="0"/>
        <w:autoSpaceDN w:val="0"/>
        <w:adjustRightInd w:val="0"/>
        <w:spacing w:after="0"/>
        <w:rPr>
          <w:rFonts w:ascii="Times New Roman" w:hAnsi="Times New Roman"/>
          <w:sz w:val="24"/>
          <w:szCs w:val="24"/>
          <w:lang w:val="en-US"/>
        </w:rPr>
      </w:pPr>
      <w:r w:rsidRPr="00E9436A">
        <w:rPr>
          <w:rFonts w:ascii="Times New Roman" w:hAnsi="Times New Roman"/>
          <w:sz w:val="24"/>
          <w:szCs w:val="24"/>
          <w:lang w:val="en-US"/>
        </w:rPr>
        <w:t xml:space="preserve">Another example, which </w:t>
      </w:r>
      <w:r>
        <w:rPr>
          <w:rFonts w:ascii="Times New Roman" w:hAnsi="Times New Roman"/>
          <w:sz w:val="24"/>
          <w:szCs w:val="24"/>
          <w:lang w:val="en-US"/>
        </w:rPr>
        <w:t>addresses</w:t>
      </w:r>
      <w:r w:rsidRPr="00E9436A">
        <w:rPr>
          <w:rFonts w:ascii="Times New Roman" w:hAnsi="Times New Roman"/>
          <w:sz w:val="24"/>
          <w:szCs w:val="24"/>
          <w:lang w:val="en-US"/>
        </w:rPr>
        <w:t xml:space="preserve"> the same theme and was published within a month of the </w:t>
      </w:r>
      <w:r w:rsidR="00373160" w:rsidRPr="00373160">
        <w:rPr>
          <w:rFonts w:ascii="Times New Roman" w:hAnsi="Times New Roman"/>
          <w:i/>
          <w:sz w:val="24"/>
          <w:szCs w:val="24"/>
          <w:lang w:val="en-US"/>
        </w:rPr>
        <w:t>Shiju tu</w:t>
      </w:r>
      <w:r w:rsidRPr="00E9436A">
        <w:rPr>
          <w:rFonts w:ascii="Times New Roman" w:hAnsi="Times New Roman"/>
          <w:sz w:val="24"/>
          <w:szCs w:val="24"/>
          <w:lang w:val="en-US"/>
        </w:rPr>
        <w:t xml:space="preserve">, comes from the satirical journal </w:t>
      </w:r>
      <w:r w:rsidRPr="00E9436A">
        <w:rPr>
          <w:rFonts w:ascii="Times New Roman" w:hAnsi="Times New Roman"/>
          <w:i/>
          <w:sz w:val="24"/>
          <w:szCs w:val="24"/>
          <w:lang w:val="en-US"/>
        </w:rPr>
        <w:t>Puck</w:t>
      </w:r>
      <w:r w:rsidRPr="00E9436A">
        <w:rPr>
          <w:rFonts w:ascii="Times New Roman" w:hAnsi="Times New Roman"/>
          <w:sz w:val="24"/>
          <w:szCs w:val="24"/>
          <w:lang w:val="en-US"/>
        </w:rPr>
        <w:t xml:space="preserve"> in </w:t>
      </w:r>
      <w:smartTag w:uri="urn:schemas-microsoft-com:office:smarttags" w:element="State">
        <w:smartTag w:uri="urn:schemas-microsoft-com:office:smarttags" w:element="place">
          <w:r w:rsidRPr="00E9436A">
            <w:rPr>
              <w:rFonts w:ascii="Times New Roman" w:hAnsi="Times New Roman"/>
              <w:sz w:val="24"/>
              <w:szCs w:val="24"/>
              <w:lang w:val="en-US"/>
            </w:rPr>
            <w:t>New York</w:t>
          </w:r>
        </w:smartTag>
      </w:smartTag>
      <w:r w:rsidRPr="00E9436A">
        <w:rPr>
          <w:rFonts w:ascii="Times New Roman" w:hAnsi="Times New Roman"/>
          <w:sz w:val="24"/>
          <w:szCs w:val="24"/>
          <w:lang w:val="en-US"/>
        </w:rPr>
        <w:t xml:space="preserve">. Published in August 1899, it shows Uncle Sam holding a trade treaty with </w:t>
      </w:r>
      <w:smartTag w:uri="urn:schemas-microsoft-com:office:smarttags" w:element="country-region">
        <w:r w:rsidRPr="00E9436A">
          <w:rPr>
            <w:rFonts w:ascii="Times New Roman" w:hAnsi="Times New Roman"/>
            <w:sz w:val="24"/>
            <w:szCs w:val="24"/>
            <w:lang w:val="en-US"/>
          </w:rPr>
          <w:t>China</w:t>
        </w:r>
      </w:smartTag>
      <w:r w:rsidRPr="00E9436A">
        <w:rPr>
          <w:rFonts w:ascii="Times New Roman" w:hAnsi="Times New Roman"/>
          <w:sz w:val="24"/>
          <w:szCs w:val="24"/>
          <w:lang w:val="en-US"/>
        </w:rPr>
        <w:t xml:space="preserve"> in his hand </w:t>
      </w:r>
      <w:r>
        <w:rPr>
          <w:rFonts w:ascii="Times New Roman" w:hAnsi="Times New Roman"/>
          <w:sz w:val="24"/>
          <w:szCs w:val="24"/>
          <w:lang w:val="en-US"/>
        </w:rPr>
        <w:t xml:space="preserve">whilst </w:t>
      </w:r>
      <w:r w:rsidRPr="00E9436A">
        <w:rPr>
          <w:rFonts w:ascii="Times New Roman" w:hAnsi="Times New Roman"/>
          <w:sz w:val="24"/>
          <w:szCs w:val="24"/>
          <w:lang w:val="en-US"/>
        </w:rPr>
        <w:t xml:space="preserve">blocking the Powers who are, scissors in hands, ready to divide up China. The Powers are </w:t>
      </w:r>
      <w:smartTag w:uri="urn:schemas-microsoft-com:office:smarttags" w:element="country-region">
        <w:r w:rsidRPr="00E9436A">
          <w:rPr>
            <w:rFonts w:ascii="Times New Roman" w:hAnsi="Times New Roman"/>
            <w:sz w:val="24"/>
            <w:szCs w:val="24"/>
            <w:lang w:val="en-US"/>
          </w:rPr>
          <w:t>England</w:t>
        </w:r>
      </w:smartTag>
      <w:r w:rsidRPr="00E9436A">
        <w:rPr>
          <w:rFonts w:ascii="Times New Roman" w:hAnsi="Times New Roman"/>
          <w:sz w:val="24"/>
          <w:szCs w:val="24"/>
          <w:lang w:val="en-US"/>
        </w:rPr>
        <w:t xml:space="preserve">, </w:t>
      </w:r>
      <w:smartTag w:uri="urn:schemas-microsoft-com:office:smarttags" w:element="country-region">
        <w:r w:rsidRPr="00E9436A">
          <w:rPr>
            <w:rFonts w:ascii="Times New Roman" w:hAnsi="Times New Roman"/>
            <w:sz w:val="24"/>
            <w:szCs w:val="24"/>
            <w:lang w:val="en-US"/>
          </w:rPr>
          <w:t>Russia</w:t>
        </w:r>
      </w:smartTag>
      <w:r w:rsidRPr="00E9436A">
        <w:rPr>
          <w:rFonts w:ascii="Times New Roman" w:hAnsi="Times New Roman"/>
          <w:sz w:val="24"/>
          <w:szCs w:val="24"/>
          <w:lang w:val="en-US"/>
        </w:rPr>
        <w:t xml:space="preserve">, </w:t>
      </w:r>
      <w:smartTag w:uri="urn:schemas-microsoft-com:office:smarttags" w:element="country-region">
        <w:r w:rsidRPr="00E9436A">
          <w:rPr>
            <w:rFonts w:ascii="Times New Roman" w:hAnsi="Times New Roman"/>
            <w:sz w:val="24"/>
            <w:szCs w:val="24"/>
            <w:lang w:val="en-US"/>
          </w:rPr>
          <w:t>France</w:t>
        </w:r>
      </w:smartTag>
      <w:r w:rsidRPr="00E9436A">
        <w:rPr>
          <w:rFonts w:ascii="Times New Roman" w:hAnsi="Times New Roman"/>
          <w:sz w:val="24"/>
          <w:szCs w:val="24"/>
          <w:lang w:val="en-US"/>
        </w:rPr>
        <w:t xml:space="preserve">, </w:t>
      </w:r>
      <w:smartTag w:uri="urn:schemas-microsoft-com:office:smarttags" w:element="country-region">
        <w:r w:rsidRPr="00E9436A">
          <w:rPr>
            <w:rFonts w:ascii="Times New Roman" w:hAnsi="Times New Roman"/>
            <w:sz w:val="24"/>
            <w:szCs w:val="24"/>
            <w:lang w:val="en-US"/>
          </w:rPr>
          <w:t>Italy</w:t>
        </w:r>
      </w:smartTag>
      <w:r w:rsidRPr="00E9436A">
        <w:rPr>
          <w:rFonts w:ascii="Times New Roman" w:hAnsi="Times New Roman"/>
          <w:sz w:val="24"/>
          <w:szCs w:val="24"/>
          <w:lang w:val="en-US"/>
        </w:rPr>
        <w:t xml:space="preserve">, and </w:t>
      </w:r>
      <w:smartTag w:uri="urn:schemas-microsoft-com:office:smarttags" w:element="country-region">
        <w:r w:rsidRPr="00E9436A">
          <w:rPr>
            <w:rFonts w:ascii="Times New Roman" w:hAnsi="Times New Roman"/>
            <w:sz w:val="24"/>
            <w:szCs w:val="24"/>
            <w:lang w:val="en-US"/>
          </w:rPr>
          <w:t>Germany</w:t>
        </w:r>
      </w:smartTag>
      <w:r w:rsidRPr="00E9436A">
        <w:rPr>
          <w:rFonts w:ascii="Times New Roman" w:hAnsi="Times New Roman"/>
          <w:sz w:val="24"/>
          <w:szCs w:val="24"/>
          <w:lang w:val="en-US"/>
        </w:rPr>
        <w:t xml:space="preserve"> with </w:t>
      </w:r>
      <w:smartTag w:uri="urn:schemas-microsoft-com:office:smarttags" w:element="country-region">
        <w:smartTag w:uri="urn:schemas-microsoft-com:office:smarttags" w:element="place">
          <w:r w:rsidRPr="00E9436A">
            <w:rPr>
              <w:rFonts w:ascii="Times New Roman" w:hAnsi="Times New Roman"/>
              <w:sz w:val="24"/>
              <w:szCs w:val="24"/>
              <w:lang w:val="en-US"/>
            </w:rPr>
            <w:t>Austria</w:t>
          </w:r>
        </w:smartTag>
      </w:smartTag>
      <w:r w:rsidRPr="00E9436A">
        <w:rPr>
          <w:rFonts w:ascii="Times New Roman" w:hAnsi="Times New Roman"/>
          <w:sz w:val="24"/>
          <w:szCs w:val="24"/>
          <w:lang w:val="en-US"/>
        </w:rPr>
        <w:t xml:space="preserve"> in the background. Japan, however, is not part of the group</w:t>
      </w:r>
      <w:r w:rsidR="00B84275">
        <w:rPr>
          <w:rFonts w:ascii="Times New Roman" w:hAnsi="Times New Roman"/>
          <w:sz w:val="24"/>
          <w:szCs w:val="24"/>
          <w:lang w:val="en-US"/>
        </w:rPr>
        <w:t xml:space="preserve"> (Figure 1</w:t>
      </w:r>
      <w:r w:rsidR="006500F1">
        <w:rPr>
          <w:rFonts w:ascii="Times New Roman" w:hAnsi="Times New Roman"/>
          <w:sz w:val="24"/>
          <w:szCs w:val="24"/>
          <w:lang w:val="en-US"/>
        </w:rPr>
        <w:t>8</w:t>
      </w:r>
      <w:r w:rsidR="00B84275">
        <w:rPr>
          <w:rFonts w:ascii="Times New Roman" w:hAnsi="Times New Roman"/>
          <w:sz w:val="24"/>
          <w:szCs w:val="24"/>
          <w:lang w:val="en-US"/>
        </w:rPr>
        <w:t>)</w:t>
      </w:r>
      <w:r w:rsidRPr="00E9436A">
        <w:rPr>
          <w:rFonts w:ascii="Times New Roman" w:hAnsi="Times New Roman"/>
          <w:sz w:val="24"/>
          <w:szCs w:val="24"/>
          <w:lang w:val="en-US"/>
        </w:rPr>
        <w:t>.</w:t>
      </w:r>
      <w:r w:rsidR="006500F1" w:rsidRPr="00E9436A">
        <w:rPr>
          <w:rStyle w:val="FootnoteReference"/>
          <w:rFonts w:ascii="Times New Roman" w:hAnsi="Times New Roman"/>
          <w:sz w:val="24"/>
          <w:szCs w:val="24"/>
          <w:lang w:val="en-US"/>
        </w:rPr>
        <w:footnoteReference w:id="164"/>
      </w:r>
    </w:p>
    <w:p w:rsidR="006500F1" w:rsidRPr="00E9436A" w:rsidRDefault="006500F1" w:rsidP="006500F1">
      <w:pPr>
        <w:autoSpaceDE w:val="0"/>
        <w:autoSpaceDN w:val="0"/>
        <w:adjustRightInd w:val="0"/>
        <w:spacing w:after="0"/>
        <w:rPr>
          <w:rFonts w:ascii="Times New Roman" w:hAnsi="Times New Roman"/>
          <w:sz w:val="24"/>
          <w:szCs w:val="24"/>
          <w:lang w:val="en-US"/>
        </w:rPr>
      </w:pPr>
    </w:p>
    <w:p w:rsidR="00712F43" w:rsidRPr="00E9436A" w:rsidRDefault="006500F1" w:rsidP="00712F43">
      <w:pPr>
        <w:autoSpaceDE w:val="0"/>
        <w:autoSpaceDN w:val="0"/>
        <w:adjustRightInd w:val="0"/>
        <w:spacing w:after="0"/>
        <w:rPr>
          <w:rFonts w:ascii="Times New Roman" w:hAnsi="Times New Roman"/>
          <w:sz w:val="24"/>
          <w:szCs w:val="24"/>
          <w:lang w:val="en-US"/>
        </w:rPr>
      </w:pPr>
      <w:r>
        <w:rPr>
          <w:rFonts w:ascii="Times New Roman" w:hAnsi="Times New Roman"/>
          <w:sz w:val="24"/>
          <w:szCs w:val="24"/>
          <w:lang w:val="en-US"/>
        </w:rPr>
        <w:t xml:space="preserve">Fig. 18: </w:t>
      </w:r>
      <w:r w:rsidRPr="00E9436A">
        <w:rPr>
          <w:rFonts w:ascii="Times New Roman" w:hAnsi="Times New Roman"/>
          <w:sz w:val="24"/>
          <w:szCs w:val="24"/>
          <w:lang w:val="en-US"/>
        </w:rPr>
        <w:t>J. S. Pughe (1870-1909)</w:t>
      </w:r>
      <w:r>
        <w:rPr>
          <w:rFonts w:ascii="Times New Roman" w:hAnsi="Times New Roman"/>
          <w:sz w:val="24"/>
          <w:szCs w:val="24"/>
          <w:lang w:val="en-US"/>
        </w:rPr>
        <w:t xml:space="preserve">, </w:t>
      </w:r>
      <w:r w:rsidR="00712F43" w:rsidRPr="006500F1">
        <w:rPr>
          <w:rFonts w:ascii="Times New Roman" w:hAnsi="Times New Roman"/>
          <w:i/>
          <w:sz w:val="24"/>
          <w:szCs w:val="24"/>
          <w:lang w:val="en-US"/>
        </w:rPr>
        <w:t>Putting his foot down. Uncle Sam (to the Powers): Gentlemen, you may cut up this map as much as you like; but remember, I’m here to stay. And that you can’t divide me up into spheres of influence</w:t>
      </w:r>
      <w:r>
        <w:rPr>
          <w:rFonts w:ascii="Times New Roman" w:hAnsi="Times New Roman"/>
          <w:sz w:val="24"/>
          <w:szCs w:val="24"/>
          <w:lang w:val="en-US"/>
        </w:rPr>
        <w:t>,</w:t>
      </w:r>
      <w:r w:rsidR="00712F43" w:rsidRPr="00E9436A">
        <w:rPr>
          <w:rFonts w:ascii="Times New Roman" w:hAnsi="Times New Roman"/>
          <w:sz w:val="24"/>
          <w:szCs w:val="24"/>
          <w:lang w:val="en-US"/>
        </w:rPr>
        <w:t xml:space="preserve"> </w:t>
      </w:r>
      <w:r>
        <w:rPr>
          <w:rFonts w:ascii="Times New Roman" w:hAnsi="Times New Roman"/>
          <w:sz w:val="24"/>
          <w:szCs w:val="24"/>
          <w:lang w:val="en-US"/>
        </w:rPr>
        <w:t>c</w:t>
      </w:r>
      <w:r w:rsidRPr="00E9436A">
        <w:rPr>
          <w:rFonts w:ascii="Times New Roman" w:hAnsi="Times New Roman"/>
          <w:sz w:val="24"/>
          <w:szCs w:val="24"/>
          <w:lang w:val="en-US"/>
        </w:rPr>
        <w:t xml:space="preserve">olored </w:t>
      </w:r>
      <w:r w:rsidR="00712F43" w:rsidRPr="00E9436A">
        <w:rPr>
          <w:rFonts w:ascii="Times New Roman" w:hAnsi="Times New Roman"/>
          <w:sz w:val="24"/>
          <w:szCs w:val="24"/>
          <w:lang w:val="en-US"/>
        </w:rPr>
        <w:t>lithograph</w:t>
      </w:r>
      <w:r w:rsidR="00CF536F">
        <w:rPr>
          <w:rFonts w:ascii="Times New Roman" w:hAnsi="Times New Roman"/>
          <w:sz w:val="24"/>
          <w:szCs w:val="24"/>
          <w:lang w:val="en-US"/>
        </w:rPr>
        <w:t>, 1899</w:t>
      </w:r>
      <w:r w:rsidR="00712F43" w:rsidRPr="00E9436A">
        <w:rPr>
          <w:rFonts w:ascii="Times New Roman" w:hAnsi="Times New Roman"/>
          <w:sz w:val="24"/>
          <w:szCs w:val="24"/>
          <w:lang w:val="en-US"/>
        </w:rPr>
        <w:t>.</w:t>
      </w:r>
    </w:p>
    <w:p w:rsidR="00712F43" w:rsidRPr="00E9436A" w:rsidRDefault="00712F43" w:rsidP="00712F43">
      <w:pPr>
        <w:autoSpaceDE w:val="0"/>
        <w:autoSpaceDN w:val="0"/>
        <w:adjustRightInd w:val="0"/>
        <w:spacing w:after="0"/>
        <w:rPr>
          <w:rFonts w:ascii="Times New Roman" w:hAnsi="Times New Roman"/>
          <w:sz w:val="24"/>
          <w:szCs w:val="24"/>
          <w:lang w:val="en-US"/>
        </w:rPr>
      </w:pPr>
    </w:p>
    <w:p w:rsidR="00712F43" w:rsidRPr="00E9436A" w:rsidRDefault="00712F43" w:rsidP="00712F43">
      <w:pPr>
        <w:autoSpaceDE w:val="0"/>
        <w:autoSpaceDN w:val="0"/>
        <w:adjustRightInd w:val="0"/>
        <w:spacing w:after="0"/>
        <w:rPr>
          <w:rFonts w:ascii="Times New Roman" w:hAnsi="Times New Roman"/>
          <w:sz w:val="24"/>
          <w:szCs w:val="24"/>
          <w:lang w:val="en-US"/>
        </w:rPr>
      </w:pPr>
      <w:r w:rsidRPr="00E9436A">
        <w:rPr>
          <w:rFonts w:ascii="Times New Roman" w:hAnsi="Times New Roman"/>
          <w:sz w:val="24"/>
          <w:szCs w:val="24"/>
          <w:lang w:val="en-US"/>
        </w:rPr>
        <w:t xml:space="preserve">In this line-up, </w:t>
      </w:r>
      <w:smartTag w:uri="urn:schemas-microsoft-com:office:smarttags" w:element="country-region">
        <w:smartTag w:uri="urn:schemas-microsoft-com:office:smarttags" w:element="place">
          <w:r w:rsidRPr="00E9436A">
            <w:rPr>
              <w:rFonts w:ascii="Times New Roman" w:hAnsi="Times New Roman"/>
              <w:sz w:val="24"/>
              <w:szCs w:val="24"/>
              <w:lang w:val="en-US"/>
            </w:rPr>
            <w:t>China</w:t>
          </w:r>
        </w:smartTag>
      </w:smartTag>
      <w:r w:rsidRPr="00E9436A">
        <w:rPr>
          <w:rFonts w:ascii="Times New Roman" w:hAnsi="Times New Roman"/>
          <w:sz w:val="24"/>
          <w:szCs w:val="24"/>
          <w:lang w:val="en-US"/>
        </w:rPr>
        <w:t xml:space="preserve"> is just the dead map to be cut up by the Powers; it has no agency of its own. The </w:t>
      </w:r>
      <w:smartTag w:uri="urn:schemas-microsoft-com:office:smarttags" w:element="country-region">
        <w:smartTag w:uri="urn:schemas-microsoft-com:office:smarttags" w:element="place">
          <w:r w:rsidRPr="00E9436A">
            <w:rPr>
              <w:rFonts w:ascii="Times New Roman" w:hAnsi="Times New Roman"/>
              <w:sz w:val="24"/>
              <w:szCs w:val="24"/>
              <w:lang w:val="en-US"/>
            </w:rPr>
            <w:t>US</w:t>
          </w:r>
        </w:smartTag>
      </w:smartTag>
      <w:r w:rsidRPr="00E9436A">
        <w:rPr>
          <w:rFonts w:ascii="Times New Roman" w:hAnsi="Times New Roman"/>
          <w:sz w:val="24"/>
          <w:szCs w:val="24"/>
          <w:lang w:val="en-US"/>
        </w:rPr>
        <w:t xml:space="preserve"> commands center stage and establishes a new obstacle for the Powers: its new trade treaty with the Qing dynasty secured the right to trade over the entire Qing territory. The </w:t>
      </w:r>
      <w:smartTag w:uri="urn:schemas-microsoft-com:office:smarttags" w:element="country-region">
        <w:r w:rsidRPr="00E9436A">
          <w:rPr>
            <w:rFonts w:ascii="Times New Roman" w:hAnsi="Times New Roman"/>
            <w:sz w:val="24"/>
            <w:szCs w:val="24"/>
            <w:lang w:val="en-US"/>
          </w:rPr>
          <w:t>US</w:t>
        </w:r>
      </w:smartTag>
      <w:r w:rsidRPr="00E9436A">
        <w:rPr>
          <w:rFonts w:ascii="Times New Roman" w:hAnsi="Times New Roman"/>
          <w:sz w:val="24"/>
          <w:szCs w:val="24"/>
          <w:lang w:val="en-US"/>
        </w:rPr>
        <w:t xml:space="preserve"> now had a vested commercial interest in preventing </w:t>
      </w:r>
      <w:smartTag w:uri="urn:schemas-microsoft-com:office:smarttags" w:element="country-region">
        <w:smartTag w:uri="urn:schemas-microsoft-com:office:smarttags" w:element="place">
          <w:r w:rsidRPr="00E9436A">
            <w:rPr>
              <w:rFonts w:ascii="Times New Roman" w:hAnsi="Times New Roman"/>
              <w:sz w:val="24"/>
              <w:szCs w:val="24"/>
              <w:lang w:val="en-US"/>
            </w:rPr>
            <w:t>China</w:t>
          </w:r>
        </w:smartTag>
      </w:smartTag>
      <w:r w:rsidRPr="00E9436A">
        <w:rPr>
          <w:rFonts w:ascii="Times New Roman" w:hAnsi="Times New Roman"/>
          <w:sz w:val="24"/>
          <w:szCs w:val="24"/>
          <w:lang w:val="en-US"/>
        </w:rPr>
        <w:t xml:space="preserve"> from being cut up. In this moment of ultimate weakness, the territorial integrity of </w:t>
      </w:r>
      <w:smartTag w:uri="urn:schemas-microsoft-com:office:smarttags" w:element="country-region">
        <w:smartTag w:uri="urn:schemas-microsoft-com:office:smarttags" w:element="place">
          <w:r w:rsidRPr="00E9436A">
            <w:rPr>
              <w:rFonts w:ascii="Times New Roman" w:hAnsi="Times New Roman"/>
              <w:sz w:val="24"/>
              <w:szCs w:val="24"/>
              <w:lang w:val="en-US"/>
            </w:rPr>
            <w:t>China</w:t>
          </w:r>
        </w:smartTag>
      </w:smartTag>
      <w:r w:rsidRPr="00E9436A">
        <w:rPr>
          <w:rFonts w:ascii="Times New Roman" w:hAnsi="Times New Roman"/>
          <w:sz w:val="24"/>
          <w:szCs w:val="24"/>
          <w:lang w:val="en-US"/>
        </w:rPr>
        <w:t xml:space="preserve"> is maintained by the antagonism between the Powers and the Americans. This was to play a significant role in a mechanism </w:t>
      </w:r>
      <w:r>
        <w:rPr>
          <w:rFonts w:ascii="Times New Roman" w:hAnsi="Times New Roman"/>
          <w:sz w:val="24"/>
          <w:szCs w:val="24"/>
          <w:lang w:val="en-US"/>
        </w:rPr>
        <w:t xml:space="preserve">that </w:t>
      </w:r>
      <w:r w:rsidRPr="00E9436A">
        <w:rPr>
          <w:rFonts w:ascii="Times New Roman" w:hAnsi="Times New Roman"/>
          <w:sz w:val="24"/>
          <w:szCs w:val="24"/>
          <w:lang w:val="en-US"/>
        </w:rPr>
        <w:t xml:space="preserve">the Qing </w:t>
      </w:r>
      <w:proofErr w:type="gramStart"/>
      <w:r w:rsidRPr="00E9436A">
        <w:rPr>
          <w:rFonts w:ascii="Times New Roman" w:hAnsi="Times New Roman"/>
          <w:sz w:val="24"/>
          <w:szCs w:val="24"/>
          <w:lang w:val="en-US"/>
        </w:rPr>
        <w:t>were</w:t>
      </w:r>
      <w:proofErr w:type="gramEnd"/>
      <w:r w:rsidRPr="00E9436A">
        <w:rPr>
          <w:rFonts w:ascii="Times New Roman" w:hAnsi="Times New Roman"/>
          <w:sz w:val="24"/>
          <w:szCs w:val="24"/>
          <w:lang w:val="en-US"/>
        </w:rPr>
        <w:t xml:space="preserve"> able to use ski</w:t>
      </w:r>
      <w:r>
        <w:rPr>
          <w:rFonts w:ascii="Times New Roman" w:hAnsi="Times New Roman"/>
          <w:sz w:val="24"/>
          <w:szCs w:val="24"/>
          <w:lang w:val="en-US"/>
        </w:rPr>
        <w:t>l</w:t>
      </w:r>
      <w:r w:rsidRPr="00E9436A">
        <w:rPr>
          <w:rFonts w:ascii="Times New Roman" w:hAnsi="Times New Roman"/>
          <w:sz w:val="24"/>
          <w:szCs w:val="24"/>
          <w:lang w:val="en-US"/>
        </w:rPr>
        <w:t>lfully and very successfully.</w:t>
      </w:r>
    </w:p>
    <w:p w:rsidR="00712F43" w:rsidRPr="00064E56" w:rsidRDefault="00712F43" w:rsidP="00712F43">
      <w:pPr>
        <w:autoSpaceDE w:val="0"/>
        <w:autoSpaceDN w:val="0"/>
        <w:adjustRightInd w:val="0"/>
        <w:spacing w:after="0" w:line="240" w:lineRule="auto"/>
        <w:rPr>
          <w:rFonts w:ascii="Times New Roman" w:hAnsi="Times New Roman"/>
          <w:sz w:val="24"/>
          <w:szCs w:val="24"/>
          <w:lang w:val="en-US"/>
        </w:rPr>
      </w:pPr>
    </w:p>
    <w:p w:rsidR="00712F43" w:rsidRPr="00064E56" w:rsidRDefault="00712F43" w:rsidP="00712F43">
      <w:pPr>
        <w:autoSpaceDE w:val="0"/>
        <w:autoSpaceDN w:val="0"/>
        <w:adjustRightInd w:val="0"/>
        <w:spacing w:after="0"/>
        <w:rPr>
          <w:rFonts w:ascii="Times New Roman" w:hAnsi="Times New Roman"/>
          <w:sz w:val="24"/>
          <w:szCs w:val="24"/>
          <w:lang w:val="en-US"/>
        </w:rPr>
      </w:pPr>
      <w:r w:rsidRPr="00064E56">
        <w:rPr>
          <w:rFonts w:ascii="Times New Roman" w:hAnsi="Times New Roman"/>
          <w:sz w:val="24"/>
          <w:szCs w:val="24"/>
          <w:lang w:val="en-US"/>
        </w:rPr>
        <w:t xml:space="preserve">Following the foreign military intervention in 1900 to lift the siege of the Peking legations by the Boxers and Muslim rebels, the court, which had supported the anti-foreign action, fled </w:t>
      </w:r>
      <w:smartTag w:uri="urn:schemas-microsoft-com:office:smarttags" w:element="place">
        <w:r w:rsidRPr="00064E56">
          <w:rPr>
            <w:rFonts w:ascii="Times New Roman" w:hAnsi="Times New Roman"/>
            <w:sz w:val="24"/>
            <w:szCs w:val="24"/>
            <w:lang w:val="en-US"/>
          </w:rPr>
          <w:t>Peking</w:t>
        </w:r>
      </w:smartTag>
      <w:r w:rsidRPr="00064E56">
        <w:rPr>
          <w:rFonts w:ascii="Times New Roman" w:hAnsi="Times New Roman"/>
          <w:sz w:val="24"/>
          <w:szCs w:val="24"/>
          <w:lang w:val="en-US"/>
        </w:rPr>
        <w:t xml:space="preserve">. In a dramatic reversal, it accepted the proposal from a number of high Han Chinese officials to implement a wide-ranging “reform of governance” Xinzheng. This included the reform (1902) and later abolishment (1905) of the Imperial Examination </w:t>
      </w:r>
      <w:r>
        <w:rPr>
          <w:rFonts w:ascii="Times New Roman" w:hAnsi="Times New Roman"/>
          <w:sz w:val="24"/>
          <w:szCs w:val="24"/>
          <w:lang w:val="en-US"/>
        </w:rPr>
        <w:t>S</w:t>
      </w:r>
      <w:r w:rsidRPr="00064E56">
        <w:rPr>
          <w:rFonts w:ascii="Times New Roman" w:hAnsi="Times New Roman"/>
          <w:sz w:val="24"/>
          <w:szCs w:val="24"/>
          <w:lang w:val="en-US"/>
        </w:rPr>
        <w:t>ystem</w:t>
      </w:r>
      <w:r>
        <w:rPr>
          <w:rFonts w:ascii="Times New Roman" w:hAnsi="Times New Roman"/>
          <w:sz w:val="24"/>
          <w:szCs w:val="24"/>
          <w:lang w:val="en-US"/>
        </w:rPr>
        <w:t xml:space="preserve"> </w:t>
      </w:r>
      <w:r>
        <w:t>科</w:t>
      </w:r>
      <w:r>
        <w:rPr>
          <w:rFonts w:ascii="SimSun" w:eastAsia="SimSun" w:hAnsi="SimSun" w:cs="SimSun" w:hint="eastAsia"/>
        </w:rPr>
        <w:t>舉</w:t>
      </w:r>
      <w:r>
        <w:rPr>
          <w:rFonts w:ascii="SimSun" w:eastAsia="SimSun" w:hAnsi="SimSun" w:cs="SimSun"/>
        </w:rPr>
        <w:t xml:space="preserve"> </w:t>
      </w:r>
      <w:r>
        <w:rPr>
          <w:rFonts w:ascii="Times New Roman" w:hAnsi="Times New Roman"/>
          <w:sz w:val="24"/>
          <w:szCs w:val="24"/>
          <w:lang w:val="en-US"/>
        </w:rPr>
        <w:t>(Keju)</w:t>
      </w:r>
      <w:r w:rsidRPr="00064E56">
        <w:rPr>
          <w:rFonts w:ascii="Times New Roman" w:hAnsi="Times New Roman"/>
          <w:sz w:val="24"/>
          <w:szCs w:val="24"/>
          <w:lang w:val="en-US"/>
        </w:rPr>
        <w:t xml:space="preserve">; reforms in the schools and the military; a fully-fledged Ministry of Foreign Affairs; and eventually, the first steps toward a constitution and a parliament. While the government tried hard to keep the public discussion under control, it had no control over the key transcultural contact zones such as Hong Kong, Shanghai or Yokohama, where, since 1901, a veritable media explosion had been taking place that swept newspapers, periodicals and even images into those areas of China that were furthest from these centers. These media quickly abandoned the reluctance still visible in Tse Tsan Tai’s cartoon and took on the court directly. </w:t>
      </w:r>
    </w:p>
    <w:p w:rsidR="00712F43" w:rsidRPr="00064E56" w:rsidRDefault="00712F43" w:rsidP="00712F43">
      <w:pPr>
        <w:autoSpaceDE w:val="0"/>
        <w:autoSpaceDN w:val="0"/>
        <w:adjustRightInd w:val="0"/>
        <w:spacing w:after="0"/>
        <w:rPr>
          <w:rFonts w:ascii="Times New Roman" w:hAnsi="Times New Roman"/>
          <w:sz w:val="24"/>
          <w:szCs w:val="24"/>
          <w:lang w:val="en-US"/>
        </w:rPr>
      </w:pPr>
    </w:p>
    <w:p w:rsidR="00712F43" w:rsidRPr="00064E56" w:rsidRDefault="00712F43" w:rsidP="00712F43">
      <w:pPr>
        <w:autoSpaceDE w:val="0"/>
        <w:autoSpaceDN w:val="0"/>
        <w:adjustRightInd w:val="0"/>
        <w:spacing w:after="0"/>
        <w:rPr>
          <w:rFonts w:ascii="Times New Roman" w:hAnsi="Times New Roman"/>
          <w:sz w:val="24"/>
          <w:szCs w:val="24"/>
          <w:lang w:val="en-US"/>
        </w:rPr>
      </w:pPr>
      <w:r w:rsidRPr="00064E56">
        <w:rPr>
          <w:rFonts w:ascii="Times New Roman" w:hAnsi="Times New Roman"/>
          <w:sz w:val="24"/>
          <w:szCs w:val="24"/>
          <w:lang w:val="en-US"/>
        </w:rPr>
        <w:t>We will now follow the spread of the discussion of “China asleep” and “China awakening” in the Chinese</w:t>
      </w:r>
      <w:r w:rsidR="00A33742">
        <w:rPr>
          <w:rFonts w:ascii="Times New Roman" w:hAnsi="Times New Roman"/>
          <w:sz w:val="24"/>
          <w:szCs w:val="24"/>
          <w:lang w:val="en-US"/>
        </w:rPr>
        <w:t xml:space="preserve"> </w:t>
      </w:r>
      <w:r w:rsidRPr="00064E56">
        <w:rPr>
          <w:rFonts w:ascii="Times New Roman" w:hAnsi="Times New Roman"/>
          <w:sz w:val="24"/>
          <w:szCs w:val="24"/>
          <w:lang w:val="en-US"/>
        </w:rPr>
        <w:t>language press after 1900. Compared to texts using the metaphor, images of political cartoons were perceived by authorities</w:t>
      </w:r>
      <w:r>
        <w:rPr>
          <w:rFonts w:ascii="Times New Roman" w:hAnsi="Times New Roman"/>
          <w:sz w:val="24"/>
          <w:szCs w:val="24"/>
          <w:lang w:val="en-US"/>
        </w:rPr>
        <w:t>,</w:t>
      </w:r>
      <w:r w:rsidRPr="00064E56">
        <w:rPr>
          <w:rFonts w:ascii="Times New Roman" w:hAnsi="Times New Roman"/>
          <w:sz w:val="24"/>
          <w:szCs w:val="24"/>
          <w:lang w:val="en-US"/>
        </w:rPr>
        <w:t xml:space="preserve"> as well as </w:t>
      </w:r>
      <w:r w:rsidRPr="00064E56">
        <w:rPr>
          <w:rFonts w:ascii="Times New Roman" w:hAnsi="Times New Roman"/>
          <w:sz w:val="24"/>
          <w:szCs w:val="24"/>
          <w:lang w:val="en-US"/>
        </w:rPr>
        <w:lastRenderedPageBreak/>
        <w:t>activists</w:t>
      </w:r>
      <w:r>
        <w:rPr>
          <w:rFonts w:ascii="Times New Roman" w:hAnsi="Times New Roman"/>
          <w:sz w:val="24"/>
          <w:szCs w:val="24"/>
          <w:lang w:val="en-US"/>
        </w:rPr>
        <w:t>,</w:t>
      </w:r>
      <w:r w:rsidRPr="00064E56">
        <w:rPr>
          <w:rFonts w:ascii="Times New Roman" w:hAnsi="Times New Roman"/>
          <w:sz w:val="24"/>
          <w:szCs w:val="24"/>
          <w:lang w:val="en-US"/>
        </w:rPr>
        <w:t xml:space="preserve"> as having the greater virulence and public accessibility. As a consequence more efforts were made to control them, but also to distribute them.</w:t>
      </w:r>
    </w:p>
    <w:p w:rsidR="00712F43" w:rsidRPr="00064E56" w:rsidRDefault="00712F43" w:rsidP="00712F43">
      <w:pPr>
        <w:autoSpaceDE w:val="0"/>
        <w:autoSpaceDN w:val="0"/>
        <w:adjustRightInd w:val="0"/>
        <w:spacing w:after="0"/>
        <w:rPr>
          <w:rFonts w:ascii="Times New Roman" w:hAnsi="Times New Roman"/>
          <w:sz w:val="24"/>
          <w:szCs w:val="24"/>
          <w:lang w:val="en-US"/>
        </w:rPr>
      </w:pPr>
    </w:p>
    <w:p w:rsidR="00712F43" w:rsidRPr="00064E56" w:rsidRDefault="00712F43" w:rsidP="00712F43">
      <w:pPr>
        <w:autoSpaceDE w:val="0"/>
        <w:autoSpaceDN w:val="0"/>
        <w:adjustRightInd w:val="0"/>
        <w:spacing w:after="0"/>
        <w:rPr>
          <w:rFonts w:ascii="Times New Roman" w:hAnsi="Times New Roman"/>
          <w:sz w:val="24"/>
          <w:szCs w:val="24"/>
          <w:lang w:val="en-US"/>
        </w:rPr>
      </w:pPr>
      <w:r w:rsidRPr="00064E56">
        <w:rPr>
          <w:rFonts w:ascii="Times New Roman" w:hAnsi="Times New Roman"/>
          <w:sz w:val="24"/>
          <w:szCs w:val="24"/>
          <w:lang w:val="en-US"/>
        </w:rPr>
        <w:t>In 1904</w:t>
      </w:r>
      <w:r>
        <w:rPr>
          <w:rFonts w:ascii="Times New Roman" w:hAnsi="Times New Roman"/>
          <w:sz w:val="24"/>
          <w:szCs w:val="24"/>
          <w:lang w:val="en-US"/>
        </w:rPr>
        <w:t>,</w:t>
      </w:r>
      <w:r w:rsidRPr="00064E56">
        <w:rPr>
          <w:rFonts w:ascii="Times New Roman" w:hAnsi="Times New Roman"/>
          <w:sz w:val="24"/>
          <w:szCs w:val="24"/>
          <w:lang w:val="en-US"/>
        </w:rPr>
        <w:t xml:space="preserve"> the </w:t>
      </w:r>
      <w:r w:rsidRPr="00064E56">
        <w:rPr>
          <w:rFonts w:ascii="Times New Roman" w:hAnsi="Times New Roman"/>
          <w:i/>
          <w:sz w:val="24"/>
          <w:szCs w:val="24"/>
          <w:lang w:val="en-US"/>
        </w:rPr>
        <w:t>Alarming Bell News</w:t>
      </w:r>
      <w:r>
        <w:rPr>
          <w:rFonts w:ascii="Times New Roman" w:hAnsi="Times New Roman"/>
          <w:i/>
          <w:sz w:val="24"/>
          <w:szCs w:val="24"/>
          <w:lang w:val="en-US"/>
        </w:rPr>
        <w:t xml:space="preserve"> </w:t>
      </w:r>
      <w:r w:rsidRPr="00064E56">
        <w:rPr>
          <w:rFonts w:eastAsia="宋体"/>
          <w:sz w:val="24"/>
          <w:szCs w:val="24"/>
          <w:lang w:val="en-US"/>
        </w:rPr>
        <w:t>警鐘日報</w:t>
      </w:r>
      <w:r w:rsidR="008909CD">
        <w:rPr>
          <w:rFonts w:eastAsia="宋体"/>
          <w:sz w:val="24"/>
          <w:szCs w:val="24"/>
          <w:lang w:val="en-US"/>
        </w:rPr>
        <w:t xml:space="preserve"> </w:t>
      </w:r>
      <w:r w:rsidRPr="00064E56">
        <w:rPr>
          <w:rFonts w:ascii="Times New Roman" w:hAnsi="Times New Roman"/>
          <w:sz w:val="24"/>
          <w:szCs w:val="24"/>
          <w:lang w:val="en-US"/>
        </w:rPr>
        <w:t xml:space="preserve">(Jingzhong ribao), the paper that succeeded the </w:t>
      </w:r>
      <w:r>
        <w:rPr>
          <w:rFonts w:ascii="Times New Roman" w:hAnsi="Times New Roman"/>
          <w:sz w:val="24"/>
          <w:szCs w:val="24"/>
          <w:lang w:val="en-US"/>
        </w:rPr>
        <w:t>afore</w:t>
      </w:r>
      <w:r w:rsidRPr="00064E56">
        <w:rPr>
          <w:rFonts w:ascii="Times New Roman" w:hAnsi="Times New Roman"/>
          <w:sz w:val="24"/>
          <w:szCs w:val="24"/>
          <w:lang w:val="en-US"/>
        </w:rPr>
        <w:t xml:space="preserve">mentioned </w:t>
      </w:r>
      <w:r w:rsidRPr="00064E56">
        <w:rPr>
          <w:rFonts w:ascii="Times New Roman" w:eastAsia="宋体" w:hAnsi="Times New Roman"/>
          <w:i/>
          <w:sz w:val="24"/>
          <w:szCs w:val="24"/>
          <w:lang w:val="en-US" w:eastAsia="zh-CN"/>
        </w:rPr>
        <w:t>Alarming news about Russian actions</w:t>
      </w:r>
      <w:r w:rsidRPr="00064E56">
        <w:rPr>
          <w:rFonts w:ascii="Times New Roman" w:eastAsia="宋体" w:hAnsi="Times New Roman"/>
          <w:sz w:val="24"/>
          <w:szCs w:val="24"/>
          <w:lang w:val="en-US" w:eastAsia="zh-CN"/>
        </w:rPr>
        <w:t xml:space="preserve">, followed its predecessor in its political focus as well as its use of cartoons. Edited also by Cai Yuanpei, the paper likewise </w:t>
      </w:r>
      <w:r w:rsidRPr="00064E56">
        <w:rPr>
          <w:rFonts w:ascii="Times New Roman" w:hAnsi="Times New Roman"/>
          <w:sz w:val="24"/>
          <w:szCs w:val="24"/>
          <w:lang w:val="en-US"/>
        </w:rPr>
        <w:t>alerted its readers to the Russian threat to the north, and the attitude of both China’s government and people towards this threat (Figure 1</w:t>
      </w:r>
      <w:r w:rsidR="006500F1">
        <w:rPr>
          <w:rFonts w:ascii="Times New Roman" w:hAnsi="Times New Roman"/>
          <w:sz w:val="24"/>
          <w:szCs w:val="24"/>
          <w:lang w:val="en-US"/>
        </w:rPr>
        <w:t>9</w:t>
      </w:r>
      <w:r w:rsidRPr="00064E56">
        <w:rPr>
          <w:rFonts w:ascii="Times New Roman" w:hAnsi="Times New Roman"/>
          <w:sz w:val="24"/>
          <w:szCs w:val="24"/>
          <w:lang w:val="en-US"/>
        </w:rPr>
        <w:t>).</w:t>
      </w:r>
    </w:p>
    <w:p w:rsidR="00712F43" w:rsidRPr="00064E56" w:rsidRDefault="006500F1" w:rsidP="00CF536F">
      <w:pPr>
        <w:pStyle w:val="Heading1"/>
        <w:spacing w:line="276" w:lineRule="auto"/>
        <w:rPr>
          <w:rFonts w:eastAsia="PMingLiU"/>
          <w:b w:val="0"/>
          <w:sz w:val="24"/>
          <w:szCs w:val="24"/>
        </w:rPr>
      </w:pPr>
      <w:r>
        <w:rPr>
          <w:rFonts w:eastAsia="PMingLiU"/>
          <w:b w:val="0"/>
          <w:sz w:val="24"/>
          <w:szCs w:val="24"/>
        </w:rPr>
        <w:t xml:space="preserve">Fig. 19: </w:t>
      </w:r>
      <w:r w:rsidR="00712F43" w:rsidRPr="006500F1">
        <w:rPr>
          <w:rFonts w:eastAsia="PMingLiU"/>
          <w:b w:val="0"/>
          <w:i/>
          <w:sz w:val="24"/>
          <w:szCs w:val="24"/>
        </w:rPr>
        <w:t>Taking a Neutral Stance</w:t>
      </w:r>
      <w:r w:rsidR="00712F43" w:rsidRPr="00064E56">
        <w:rPr>
          <w:rFonts w:eastAsia="PMingLiU"/>
          <w:b w:val="0"/>
          <w:sz w:val="24"/>
          <w:szCs w:val="24"/>
        </w:rPr>
        <w:t xml:space="preserve"> </w:t>
      </w:r>
      <w:r w:rsidR="00712F43" w:rsidRPr="00064E56">
        <w:rPr>
          <w:rFonts w:eastAsia="SimSun"/>
          <w:b w:val="0"/>
          <w:sz w:val="24"/>
          <w:szCs w:val="24"/>
        </w:rPr>
        <w:t>局外中立</w:t>
      </w:r>
      <w:r w:rsidRPr="006500F1">
        <w:rPr>
          <w:rFonts w:eastAsia="SimSun"/>
          <w:b w:val="0"/>
          <w:sz w:val="24"/>
          <w:szCs w:val="24"/>
        </w:rPr>
        <w:t>,</w:t>
      </w:r>
      <w:r w:rsidR="00712F43" w:rsidRPr="00064E56">
        <w:rPr>
          <w:rFonts w:eastAsia="PMingLiU"/>
          <w:b w:val="0"/>
          <w:i/>
          <w:sz w:val="24"/>
          <w:szCs w:val="24"/>
        </w:rPr>
        <w:t xml:space="preserve"> </w:t>
      </w:r>
      <w:r w:rsidR="00712F43" w:rsidRPr="00064E56">
        <w:rPr>
          <w:rFonts w:eastAsia="PMingLiU"/>
          <w:b w:val="0"/>
          <w:sz w:val="24"/>
          <w:szCs w:val="24"/>
        </w:rPr>
        <w:t>1904.</w:t>
      </w:r>
    </w:p>
    <w:p w:rsidR="00712F43" w:rsidRPr="00064E56" w:rsidRDefault="00712F43" w:rsidP="00712F43">
      <w:pPr>
        <w:pStyle w:val="Heading1"/>
        <w:spacing w:line="276" w:lineRule="auto"/>
        <w:jc w:val="both"/>
        <w:rPr>
          <w:rFonts w:eastAsia="PMingLiU"/>
          <w:b w:val="0"/>
          <w:sz w:val="24"/>
          <w:szCs w:val="24"/>
        </w:rPr>
      </w:pPr>
      <w:smartTag w:uri="urn:schemas-microsoft-com:office:smarttags" w:element="country-region">
        <w:r w:rsidRPr="00064E56">
          <w:rPr>
            <w:rFonts w:eastAsia="PMingLiU"/>
            <w:b w:val="0"/>
            <w:sz w:val="24"/>
            <w:szCs w:val="24"/>
          </w:rPr>
          <w:t>Russia</w:t>
        </w:r>
      </w:smartTag>
      <w:r w:rsidRPr="00064E56">
        <w:rPr>
          <w:rFonts w:eastAsia="PMingLiU"/>
          <w:b w:val="0"/>
          <w:sz w:val="24"/>
          <w:szCs w:val="24"/>
        </w:rPr>
        <w:t xml:space="preserve"> (on the right) walks off with a preciously adorned horse (Manchuria, part of </w:t>
      </w:r>
      <w:smartTag w:uri="urn:schemas-microsoft-com:office:smarttags" w:element="country-region">
        <w:r w:rsidRPr="00064E56">
          <w:rPr>
            <w:rFonts w:eastAsia="PMingLiU"/>
            <w:b w:val="0"/>
            <w:sz w:val="24"/>
            <w:szCs w:val="24"/>
          </w:rPr>
          <w:t>China</w:t>
        </w:r>
      </w:smartTag>
      <w:r w:rsidRPr="00064E56">
        <w:rPr>
          <w:rFonts w:eastAsia="PMingLiU"/>
          <w:b w:val="0"/>
          <w:sz w:val="24"/>
          <w:szCs w:val="24"/>
        </w:rPr>
        <w:t xml:space="preserve">’s territory), while </w:t>
      </w:r>
      <w:smartTag w:uri="urn:schemas-microsoft-com:office:smarttags" w:element="country-region">
        <w:smartTag w:uri="urn:schemas-microsoft-com:office:smarttags" w:element="place">
          <w:r w:rsidRPr="00064E56">
            <w:rPr>
              <w:rFonts w:eastAsia="PMingLiU"/>
              <w:b w:val="0"/>
              <w:sz w:val="24"/>
              <w:szCs w:val="24"/>
            </w:rPr>
            <w:t>Japan</w:t>
          </w:r>
        </w:smartTag>
      </w:smartTag>
      <w:r w:rsidRPr="00064E56">
        <w:rPr>
          <w:rFonts w:eastAsia="PMingLiU"/>
          <w:b w:val="0"/>
          <w:sz w:val="24"/>
          <w:szCs w:val="24"/>
        </w:rPr>
        <w:t xml:space="preserve"> (in the middle) looks on in irritation. The Chinese Manchu official kneels in front of the foreign powers with an assurance that he will take a neutral stance in this conflict, which was heading towards war.</w:t>
      </w:r>
      <w:r w:rsidRPr="00064E56">
        <w:rPr>
          <w:rStyle w:val="FootnoteReference"/>
          <w:rFonts w:eastAsia="PMingLiU"/>
          <w:b w:val="0"/>
          <w:sz w:val="24"/>
          <w:szCs w:val="24"/>
        </w:rPr>
        <w:footnoteReference w:id="165"/>
      </w:r>
      <w:r w:rsidRPr="00064E56">
        <w:rPr>
          <w:rFonts w:eastAsia="PMingLiU"/>
          <w:b w:val="0"/>
          <w:sz w:val="24"/>
          <w:szCs w:val="24"/>
        </w:rPr>
        <w:t xml:space="preserve"> The Chinese “nation/citizens”, </w:t>
      </w:r>
      <w:r w:rsidRPr="00064E56">
        <w:rPr>
          <w:rFonts w:eastAsia="PMingLiU"/>
          <w:b w:val="0"/>
          <w:i/>
          <w:sz w:val="24"/>
          <w:szCs w:val="24"/>
        </w:rPr>
        <w:t>guomin</w:t>
      </w:r>
      <w:r w:rsidRPr="00064E56">
        <w:rPr>
          <w:rFonts w:eastAsia="PMingLiU"/>
          <w:b w:val="0"/>
          <w:sz w:val="24"/>
          <w:szCs w:val="24"/>
        </w:rPr>
        <w:t>, in the left lower corner are firmly asleep</w:t>
      </w:r>
      <w:r>
        <w:rPr>
          <w:rFonts w:eastAsia="PMingLiU"/>
          <w:b w:val="0"/>
          <w:sz w:val="24"/>
          <w:szCs w:val="24"/>
        </w:rPr>
        <w:t xml:space="preserve"> while</w:t>
      </w:r>
      <w:r w:rsidRPr="00064E56">
        <w:rPr>
          <w:rFonts w:eastAsia="PMingLiU"/>
          <w:b w:val="0"/>
          <w:sz w:val="24"/>
          <w:szCs w:val="24"/>
        </w:rPr>
        <w:t xml:space="preserve"> Russia </w:t>
      </w:r>
      <w:r>
        <w:rPr>
          <w:rFonts w:eastAsia="PMingLiU"/>
          <w:b w:val="0"/>
          <w:sz w:val="24"/>
          <w:szCs w:val="24"/>
        </w:rPr>
        <w:t>walks</w:t>
      </w:r>
      <w:r w:rsidRPr="00064E56">
        <w:rPr>
          <w:rFonts w:eastAsia="PMingLiU"/>
          <w:b w:val="0"/>
          <w:sz w:val="24"/>
          <w:szCs w:val="24"/>
        </w:rPr>
        <w:t xml:space="preserve"> away </w:t>
      </w:r>
      <w:r>
        <w:rPr>
          <w:rFonts w:eastAsia="PMingLiU"/>
          <w:b w:val="0"/>
          <w:sz w:val="24"/>
          <w:szCs w:val="24"/>
        </w:rPr>
        <w:t>with</w:t>
      </w:r>
      <w:r w:rsidRPr="00064E56">
        <w:rPr>
          <w:rFonts w:eastAsia="PMingLiU"/>
          <w:b w:val="0"/>
          <w:sz w:val="24"/>
          <w:szCs w:val="24"/>
        </w:rPr>
        <w:t xml:space="preserve"> their property. </w:t>
      </w:r>
    </w:p>
    <w:p w:rsidR="00712F43" w:rsidRPr="00064E56" w:rsidRDefault="00712F43" w:rsidP="006500F1">
      <w:pPr>
        <w:pStyle w:val="Heading1"/>
        <w:spacing w:line="276" w:lineRule="auto"/>
        <w:rPr>
          <w:rFonts w:eastAsia="宋体"/>
          <w:b w:val="0"/>
          <w:sz w:val="24"/>
          <w:szCs w:val="24"/>
        </w:rPr>
      </w:pPr>
      <w:r w:rsidRPr="00064E56">
        <w:rPr>
          <w:b w:val="0"/>
          <w:sz w:val="24"/>
          <w:szCs w:val="24"/>
        </w:rPr>
        <w:t xml:space="preserve">During the “Reform of Governance” period from 1901 through 1909, the metaphor and image of “China asleep” spread </w:t>
      </w:r>
      <w:r>
        <w:rPr>
          <w:b w:val="0"/>
          <w:sz w:val="24"/>
          <w:szCs w:val="24"/>
        </w:rPr>
        <w:t>further</w:t>
      </w:r>
      <w:r w:rsidRPr="00064E56">
        <w:rPr>
          <w:b w:val="0"/>
          <w:sz w:val="24"/>
          <w:szCs w:val="24"/>
        </w:rPr>
        <w:t xml:space="preserve"> into mainstream media</w:t>
      </w:r>
      <w:r>
        <w:rPr>
          <w:b w:val="0"/>
          <w:sz w:val="24"/>
          <w:szCs w:val="24"/>
        </w:rPr>
        <w:t xml:space="preserve">. </w:t>
      </w:r>
      <w:r w:rsidRPr="00064E56">
        <w:rPr>
          <w:b w:val="0"/>
          <w:sz w:val="24"/>
          <w:szCs w:val="24"/>
        </w:rPr>
        <w:t xml:space="preserve"> </w:t>
      </w:r>
      <w:r>
        <w:rPr>
          <w:b w:val="0"/>
          <w:sz w:val="24"/>
          <w:szCs w:val="24"/>
        </w:rPr>
        <w:t>T</w:t>
      </w:r>
      <w:r w:rsidRPr="00064E56">
        <w:rPr>
          <w:b w:val="0"/>
          <w:sz w:val="24"/>
          <w:szCs w:val="24"/>
        </w:rPr>
        <w:t xml:space="preserve">o deal with the precipitous political changes and accommodate the growing public interest in them </w:t>
      </w:r>
      <w:r>
        <w:rPr>
          <w:b w:val="0"/>
          <w:sz w:val="24"/>
          <w:szCs w:val="24"/>
        </w:rPr>
        <w:t xml:space="preserve">these media </w:t>
      </w:r>
      <w:r w:rsidRPr="00064E56">
        <w:rPr>
          <w:b w:val="0"/>
          <w:sz w:val="24"/>
          <w:szCs w:val="24"/>
        </w:rPr>
        <w:t>started absorb</w:t>
      </w:r>
      <w:r>
        <w:rPr>
          <w:b w:val="0"/>
          <w:sz w:val="24"/>
          <w:szCs w:val="24"/>
        </w:rPr>
        <w:t>ing</w:t>
      </w:r>
      <w:r w:rsidRPr="00064E56">
        <w:rPr>
          <w:b w:val="0"/>
          <w:sz w:val="24"/>
          <w:szCs w:val="24"/>
        </w:rPr>
        <w:t xml:space="preserve"> much of the rhetoric</w:t>
      </w:r>
      <w:r>
        <w:rPr>
          <w:b w:val="0"/>
          <w:sz w:val="24"/>
          <w:szCs w:val="24"/>
        </w:rPr>
        <w:t>,</w:t>
      </w:r>
      <w:r w:rsidRPr="00064E56">
        <w:rPr>
          <w:b w:val="0"/>
          <w:sz w:val="24"/>
          <w:szCs w:val="24"/>
        </w:rPr>
        <w:t xml:space="preserve"> as well as the earlier reform papers</w:t>
      </w:r>
      <w:r>
        <w:rPr>
          <w:b w:val="0"/>
          <w:sz w:val="24"/>
          <w:szCs w:val="24"/>
        </w:rPr>
        <w:t>’ mix of</w:t>
      </w:r>
      <w:r w:rsidRPr="00064E56">
        <w:rPr>
          <w:b w:val="0"/>
          <w:sz w:val="24"/>
          <w:szCs w:val="24"/>
        </w:rPr>
        <w:t xml:space="preserve"> image and text. The </w:t>
      </w:r>
      <w:r w:rsidRPr="00064E56">
        <w:rPr>
          <w:b w:val="0"/>
          <w:i/>
          <w:sz w:val="24"/>
          <w:szCs w:val="24"/>
        </w:rPr>
        <w:t>Shishi</w:t>
      </w:r>
      <w:r w:rsidRPr="00064E56">
        <w:rPr>
          <w:rFonts w:eastAsia="宋体"/>
          <w:b w:val="0"/>
          <w:i/>
          <w:sz w:val="24"/>
          <w:szCs w:val="24"/>
        </w:rPr>
        <w:t xml:space="preserve"> </w:t>
      </w:r>
      <w:r w:rsidRPr="00064E56">
        <w:rPr>
          <w:b w:val="0"/>
          <w:i/>
          <w:sz w:val="24"/>
          <w:szCs w:val="24"/>
        </w:rPr>
        <w:t>bao</w:t>
      </w:r>
      <w:r w:rsidRPr="00064E56">
        <w:rPr>
          <w:b w:val="0"/>
          <w:sz w:val="24"/>
          <w:szCs w:val="24"/>
        </w:rPr>
        <w:t xml:space="preserve"> </w:t>
      </w:r>
      <w:r w:rsidRPr="00BE2ED9">
        <w:rPr>
          <w:rFonts w:ascii="SimSun" w:eastAsia="SimSun" w:hAnsi="SimSun"/>
          <w:b w:val="0"/>
          <w:sz w:val="24"/>
          <w:szCs w:val="24"/>
        </w:rPr>
        <w:t>時事報</w:t>
      </w:r>
      <w:r w:rsidRPr="00064E56">
        <w:rPr>
          <w:b w:val="0"/>
          <w:sz w:val="24"/>
          <w:szCs w:val="24"/>
        </w:rPr>
        <w:t xml:space="preserve"> </w:t>
      </w:r>
      <w:r w:rsidRPr="00064E56">
        <w:rPr>
          <w:rFonts w:eastAsia="宋体"/>
          <w:b w:val="0"/>
          <w:sz w:val="24"/>
          <w:szCs w:val="24"/>
        </w:rPr>
        <w:t xml:space="preserve">(China Times) was among the first of these “big” </w:t>
      </w:r>
      <w:r>
        <w:rPr>
          <w:rFonts w:eastAsia="宋体"/>
          <w:b w:val="0"/>
          <w:sz w:val="24"/>
          <w:szCs w:val="24"/>
        </w:rPr>
        <w:t>news</w:t>
      </w:r>
      <w:r w:rsidRPr="00064E56">
        <w:rPr>
          <w:rFonts w:eastAsia="宋体"/>
          <w:b w:val="0"/>
          <w:sz w:val="24"/>
          <w:szCs w:val="24"/>
        </w:rPr>
        <w:t>papers to make use of cartoons</w:t>
      </w:r>
      <w:r>
        <w:rPr>
          <w:rFonts w:eastAsia="宋体"/>
          <w:b w:val="0"/>
          <w:sz w:val="24"/>
          <w:szCs w:val="24"/>
        </w:rPr>
        <w:t xml:space="preserve"> beginning</w:t>
      </w:r>
      <w:r w:rsidRPr="00064E56">
        <w:rPr>
          <w:rFonts w:eastAsia="宋体"/>
          <w:b w:val="0"/>
          <w:sz w:val="24"/>
          <w:szCs w:val="24"/>
        </w:rPr>
        <w:t xml:space="preserve"> with a cartoon supplement.</w:t>
      </w:r>
      <w:r w:rsidRPr="00064E56">
        <w:rPr>
          <w:rStyle w:val="FootnoteReference"/>
          <w:rFonts w:eastAsia="宋体"/>
          <w:b w:val="0"/>
          <w:sz w:val="24"/>
          <w:szCs w:val="24"/>
        </w:rPr>
        <w:footnoteReference w:id="166"/>
      </w:r>
      <w:r w:rsidRPr="00064E56">
        <w:rPr>
          <w:rFonts w:eastAsia="宋体"/>
          <w:b w:val="0"/>
          <w:sz w:val="24"/>
          <w:szCs w:val="24"/>
        </w:rPr>
        <w:t xml:space="preserve"> In one of the early issues, it </w:t>
      </w:r>
      <w:r>
        <w:rPr>
          <w:rFonts w:eastAsia="宋体"/>
          <w:b w:val="0"/>
          <w:sz w:val="24"/>
          <w:szCs w:val="24"/>
        </w:rPr>
        <w:t>published</w:t>
      </w:r>
      <w:r w:rsidRPr="00064E56">
        <w:rPr>
          <w:rFonts w:eastAsia="宋体"/>
          <w:b w:val="0"/>
          <w:sz w:val="24"/>
          <w:szCs w:val="24"/>
        </w:rPr>
        <w:t xml:space="preserve"> a cartoon </w:t>
      </w:r>
      <w:r>
        <w:rPr>
          <w:rFonts w:eastAsia="宋体"/>
          <w:b w:val="0"/>
          <w:sz w:val="24"/>
          <w:szCs w:val="24"/>
        </w:rPr>
        <w:t>about</w:t>
      </w:r>
      <w:r w:rsidRPr="00064E56">
        <w:rPr>
          <w:rFonts w:eastAsia="宋体"/>
          <w:b w:val="0"/>
          <w:sz w:val="24"/>
          <w:szCs w:val="24"/>
        </w:rPr>
        <w:t xml:space="preserve"> the sleep disease among the people of a </w:t>
      </w:r>
      <w:r>
        <w:rPr>
          <w:rFonts w:eastAsia="宋体"/>
          <w:b w:val="0"/>
          <w:sz w:val="24"/>
          <w:szCs w:val="24"/>
        </w:rPr>
        <w:t xml:space="preserve">Sub-Saharan </w:t>
      </w:r>
      <w:r w:rsidRPr="00064E56">
        <w:rPr>
          <w:rFonts w:eastAsia="宋体"/>
          <w:b w:val="0"/>
          <w:sz w:val="24"/>
          <w:szCs w:val="24"/>
        </w:rPr>
        <w:t xml:space="preserve">state which contained a harsh pun on the contemporary situation </w:t>
      </w:r>
      <w:r>
        <w:rPr>
          <w:rFonts w:eastAsia="宋体"/>
          <w:b w:val="0"/>
          <w:sz w:val="24"/>
          <w:szCs w:val="24"/>
        </w:rPr>
        <w:t>in</w:t>
      </w:r>
      <w:r w:rsidRPr="00064E56">
        <w:rPr>
          <w:rFonts w:eastAsia="宋体"/>
          <w:b w:val="0"/>
          <w:sz w:val="24"/>
          <w:szCs w:val="24"/>
        </w:rPr>
        <w:t xml:space="preserve"> China</w:t>
      </w:r>
      <w:r w:rsidR="00373160" w:rsidRPr="00B84275">
        <w:rPr>
          <w:rFonts w:eastAsia="宋体"/>
          <w:b w:val="0"/>
          <w:sz w:val="24"/>
          <w:szCs w:val="24"/>
        </w:rPr>
        <w:t xml:space="preserve"> (Figure </w:t>
      </w:r>
      <w:r w:rsidR="006500F1">
        <w:rPr>
          <w:rFonts w:eastAsia="宋体"/>
          <w:b w:val="0"/>
          <w:sz w:val="24"/>
          <w:szCs w:val="24"/>
        </w:rPr>
        <w:t>20</w:t>
      </w:r>
      <w:r w:rsidR="00373160" w:rsidRPr="00B84275">
        <w:rPr>
          <w:rFonts w:eastAsia="宋体"/>
          <w:b w:val="0"/>
          <w:sz w:val="24"/>
          <w:szCs w:val="24"/>
        </w:rPr>
        <w:t>)</w:t>
      </w:r>
      <w:r w:rsidR="00B84275" w:rsidRPr="00B84275">
        <w:rPr>
          <w:rFonts w:eastAsia="宋体"/>
          <w:b w:val="0"/>
          <w:sz w:val="24"/>
          <w:szCs w:val="24"/>
        </w:rPr>
        <w:t>.</w:t>
      </w:r>
    </w:p>
    <w:p w:rsidR="00712F43" w:rsidRPr="006500F1" w:rsidRDefault="006500F1" w:rsidP="006500F1">
      <w:pPr>
        <w:rPr>
          <w:rFonts w:ascii="Times New Roman" w:eastAsia="宋体" w:hAnsi="Times New Roman"/>
          <w:sz w:val="24"/>
          <w:szCs w:val="24"/>
        </w:rPr>
      </w:pPr>
      <w:r w:rsidRPr="006500F1">
        <w:rPr>
          <w:rFonts w:ascii="Times New Roman" w:hAnsi="Times New Roman"/>
          <w:sz w:val="24"/>
          <w:szCs w:val="24"/>
        </w:rPr>
        <w:t>Fig. 20:</w:t>
      </w:r>
      <w:r w:rsidRPr="006500F1">
        <w:rPr>
          <w:rFonts w:ascii="Times New Roman" w:hAnsi="Times New Roman"/>
          <w:b/>
          <w:sz w:val="24"/>
          <w:szCs w:val="24"/>
        </w:rPr>
        <w:t xml:space="preserve"> </w:t>
      </w:r>
      <w:r w:rsidR="00712F43" w:rsidRPr="00D97A3D">
        <w:rPr>
          <w:rFonts w:ascii="Times New Roman" w:hAnsi="Times New Roman"/>
          <w:i/>
          <w:sz w:val="24"/>
          <w:szCs w:val="24"/>
        </w:rPr>
        <w:t xml:space="preserve">Are they awaking from their deep slumber or are they not? </w:t>
      </w:r>
      <w:proofErr w:type="gramStart"/>
      <w:r w:rsidR="00712F43" w:rsidRPr="00BE2ED9">
        <w:rPr>
          <w:rFonts w:ascii="SimSun" w:eastAsia="SimSun" w:hAnsi="SimSun"/>
          <w:sz w:val="24"/>
          <w:szCs w:val="24"/>
        </w:rPr>
        <w:t>睡魔醒未</w:t>
      </w:r>
      <w:proofErr w:type="gramEnd"/>
      <w:r w:rsidR="00712F43" w:rsidRPr="006500F1">
        <w:rPr>
          <w:rFonts w:ascii="Times New Roman" w:eastAsia="宋体" w:hAnsi="Times New Roman"/>
          <w:sz w:val="24"/>
          <w:szCs w:val="24"/>
        </w:rPr>
        <w:t>,</w:t>
      </w:r>
      <w:r w:rsidRPr="006500F1">
        <w:rPr>
          <w:rFonts w:ascii="Times New Roman" w:eastAsia="宋体" w:hAnsi="Times New Roman"/>
          <w:b/>
          <w:sz w:val="24"/>
          <w:szCs w:val="24"/>
        </w:rPr>
        <w:t xml:space="preserve"> </w:t>
      </w:r>
      <w:r w:rsidR="00712F43" w:rsidRPr="006500F1">
        <w:rPr>
          <w:rFonts w:ascii="Times New Roman" w:eastAsia="宋体" w:hAnsi="Times New Roman"/>
          <w:sz w:val="24"/>
          <w:szCs w:val="24"/>
        </w:rPr>
        <w:t>1907.</w:t>
      </w:r>
    </w:p>
    <w:p w:rsidR="006500F1" w:rsidRPr="006500F1" w:rsidRDefault="00712F43" w:rsidP="006500F1">
      <w:pPr>
        <w:rPr>
          <w:rFonts w:ascii="Times New Roman" w:hAnsi="Times New Roman"/>
          <w:sz w:val="24"/>
          <w:szCs w:val="24"/>
        </w:rPr>
      </w:pPr>
      <w:r w:rsidRPr="006500F1">
        <w:rPr>
          <w:rFonts w:ascii="Times New Roman" w:hAnsi="Times New Roman"/>
          <w:sz w:val="24"/>
          <w:szCs w:val="24"/>
        </w:rPr>
        <w:t>The text</w:t>
      </w:r>
      <w:r w:rsidR="006500F1" w:rsidRPr="006500F1">
        <w:rPr>
          <w:rFonts w:ascii="Times New Roman" w:hAnsi="Times New Roman"/>
          <w:sz w:val="24"/>
          <w:szCs w:val="24"/>
        </w:rPr>
        <w:t xml:space="preserve"> reads</w:t>
      </w:r>
      <w:r w:rsidRPr="006500F1">
        <w:rPr>
          <w:rFonts w:ascii="Times New Roman" w:hAnsi="Times New Roman"/>
          <w:sz w:val="24"/>
          <w:szCs w:val="24"/>
        </w:rPr>
        <w:t xml:space="preserve">: </w:t>
      </w:r>
    </w:p>
    <w:p w:rsidR="00712F43" w:rsidRPr="006500F1" w:rsidRDefault="00712F43" w:rsidP="006500F1">
      <w:pPr>
        <w:rPr>
          <w:rFonts w:ascii="Times New Roman" w:hAnsi="Times New Roman"/>
          <w:sz w:val="24"/>
          <w:szCs w:val="24"/>
        </w:rPr>
      </w:pPr>
      <w:r w:rsidRPr="006500F1">
        <w:rPr>
          <w:rFonts w:ascii="Times New Roman" w:hAnsi="Times New Roman"/>
          <w:sz w:val="24"/>
          <w:szCs w:val="24"/>
        </w:rPr>
        <w:t xml:space="preserve">The people of the state of Congo (Kongke) in Africa are asleep all day and never get anything done to the point that the race is deteriorating and about to come to an end. A European doctor found a method to cure this and now has already cured several dozen people. </w:t>
      </w:r>
    </w:p>
    <w:p w:rsidR="00712F43" w:rsidRPr="006500F1" w:rsidRDefault="00712F43" w:rsidP="006500F1">
      <w:pPr>
        <w:rPr>
          <w:rFonts w:ascii="Times New Roman" w:hAnsi="Times New Roman"/>
          <w:b/>
          <w:sz w:val="24"/>
          <w:szCs w:val="24"/>
        </w:rPr>
      </w:pPr>
      <w:r w:rsidRPr="006500F1">
        <w:rPr>
          <w:rFonts w:ascii="Times New Roman" w:hAnsi="Times New Roman"/>
          <w:sz w:val="24"/>
          <w:szCs w:val="24"/>
        </w:rPr>
        <w:lastRenderedPageBreak/>
        <w:t xml:space="preserve">Note: in the East of Asia there is also a state, the people of which are asleep all day as if drunk or in a dream. </w:t>
      </w:r>
      <w:r w:rsidR="002C4EA0" w:rsidRPr="006500F1">
        <w:rPr>
          <w:rFonts w:ascii="Times New Roman" w:hAnsi="Times New Roman"/>
          <w:sz w:val="24"/>
          <w:szCs w:val="24"/>
        </w:rPr>
        <w:t xml:space="preserve">Recently, as they suddenly </w:t>
      </w:r>
      <w:proofErr w:type="gramStart"/>
      <w:r w:rsidR="002C4EA0" w:rsidRPr="006500F1">
        <w:rPr>
          <w:rFonts w:ascii="Times New Roman" w:hAnsi="Times New Roman"/>
          <w:sz w:val="24"/>
          <w:szCs w:val="24"/>
        </w:rPr>
        <w:t>started  to</w:t>
      </w:r>
      <w:proofErr w:type="gramEnd"/>
      <w:r w:rsidRPr="006500F1">
        <w:rPr>
          <w:rFonts w:ascii="Times New Roman" w:hAnsi="Times New Roman"/>
          <w:sz w:val="24"/>
          <w:szCs w:val="24"/>
        </w:rPr>
        <w:t xml:space="preserve"> come to their senses, they </w:t>
      </w:r>
      <w:r w:rsidR="002C4EA0" w:rsidRPr="006500F1">
        <w:rPr>
          <w:rFonts w:ascii="Times New Roman" w:hAnsi="Times New Roman"/>
          <w:sz w:val="24"/>
          <w:szCs w:val="24"/>
        </w:rPr>
        <w:t>we</w:t>
      </w:r>
      <w:r w:rsidRPr="006500F1">
        <w:rPr>
          <w:rFonts w:ascii="Times New Roman" w:hAnsi="Times New Roman"/>
          <w:sz w:val="24"/>
          <w:szCs w:val="24"/>
        </w:rPr>
        <w:t>re suppressed by an autocratic faction [in government]. Their anger cannot find expression and they get depressed. Now there are six medical specialists of the highest caliber curing [the sleep disease], but it is unknown whether they will be able to achieve their goal.</w:t>
      </w:r>
      <w:r w:rsidRPr="006500F1">
        <w:rPr>
          <w:rStyle w:val="FootnoteReference"/>
          <w:rFonts w:ascii="Times New Roman" w:eastAsia="宋体" w:hAnsi="Times New Roman"/>
          <w:sz w:val="24"/>
          <w:szCs w:val="24"/>
        </w:rPr>
        <w:footnoteReference w:id="167"/>
      </w:r>
    </w:p>
    <w:p w:rsidR="00712F43" w:rsidRPr="00064E56" w:rsidRDefault="00712F43" w:rsidP="00712F43">
      <w:pPr>
        <w:pStyle w:val="Heading1"/>
        <w:spacing w:line="276" w:lineRule="auto"/>
        <w:rPr>
          <w:rFonts w:eastAsia="宋体"/>
          <w:b w:val="0"/>
          <w:sz w:val="24"/>
          <w:szCs w:val="24"/>
        </w:rPr>
      </w:pPr>
      <w:r w:rsidRPr="00064E56">
        <w:rPr>
          <w:rFonts w:eastAsia="宋体"/>
          <w:b w:val="0"/>
          <w:sz w:val="24"/>
          <w:szCs w:val="24"/>
        </w:rPr>
        <w:t xml:space="preserve">The “note” is a comment on a news story that featured in the </w:t>
      </w:r>
      <w:r w:rsidRPr="00064E56">
        <w:rPr>
          <w:rFonts w:eastAsia="宋体"/>
          <w:b w:val="0"/>
          <w:i/>
          <w:sz w:val="24"/>
          <w:szCs w:val="24"/>
        </w:rPr>
        <w:t>Illustrated News</w:t>
      </w:r>
      <w:r w:rsidRPr="00064E56">
        <w:rPr>
          <w:rFonts w:eastAsia="宋体"/>
          <w:b w:val="0"/>
          <w:sz w:val="24"/>
          <w:szCs w:val="24"/>
        </w:rPr>
        <w:t xml:space="preserve">. The illustration shows a very Chinese environment with a </w:t>
      </w:r>
      <w:r w:rsidR="00373160" w:rsidRPr="00373160">
        <w:rPr>
          <w:rFonts w:eastAsia="宋体"/>
          <w:b w:val="0"/>
          <w:i/>
          <w:sz w:val="24"/>
          <w:szCs w:val="24"/>
        </w:rPr>
        <w:t>kang</w:t>
      </w:r>
      <w:r w:rsidRPr="00064E56">
        <w:rPr>
          <w:rFonts w:eastAsia="宋体"/>
          <w:b w:val="0"/>
          <w:sz w:val="24"/>
          <w:szCs w:val="24"/>
        </w:rPr>
        <w:t xml:space="preserve"> brick bed and even some Chinese physical features and dress. The sleepers are in various stages of sleeping and awakening: from the sleeping pair at the far end to the chirpy fellow sitting on the bed and waving near the bottom of the image. The doctor is European in dress and physical features. The “note’s” pun alludes to the efforts of a group of five high officials, who toured </w:t>
      </w:r>
      <w:smartTag w:uri="urn:schemas-microsoft-com:office:smarttags" w:element="place">
        <w:r w:rsidRPr="00064E56">
          <w:rPr>
            <w:rFonts w:eastAsia="宋体"/>
            <w:b w:val="0"/>
            <w:sz w:val="24"/>
            <w:szCs w:val="24"/>
          </w:rPr>
          <w:t>Europe</w:t>
        </w:r>
      </w:smartTag>
      <w:r w:rsidRPr="00064E56">
        <w:rPr>
          <w:rFonts w:eastAsia="宋体"/>
          <w:b w:val="0"/>
          <w:sz w:val="24"/>
          <w:szCs w:val="24"/>
        </w:rPr>
        <w:t xml:space="preserve"> in search for a possible model for a Chinese constitution, for which there was a rising clamor. Their report had just been made public with Wu Tingfang, who had edited it, perhaps as a sixth contributor.</w:t>
      </w:r>
      <w:r w:rsidRPr="00064E56">
        <w:rPr>
          <w:rStyle w:val="FootnoteReference"/>
          <w:rFonts w:eastAsia="宋体"/>
          <w:b w:val="0"/>
          <w:sz w:val="24"/>
          <w:szCs w:val="24"/>
        </w:rPr>
        <w:footnoteReference w:id="168"/>
      </w:r>
      <w:r w:rsidRPr="00064E56">
        <w:rPr>
          <w:rFonts w:eastAsia="宋体"/>
          <w:b w:val="0"/>
          <w:sz w:val="24"/>
          <w:szCs w:val="24"/>
        </w:rPr>
        <w:t xml:space="preserve"> The persons “suddenly” waking up, only to find themselves suppressed, are a probable reference to 1898 reformers such as Liang Qichao and Kang Youwei. The association of the “country in the East of Asia” with a country in </w:t>
      </w:r>
      <w:r>
        <w:rPr>
          <w:rFonts w:eastAsia="宋体"/>
          <w:b w:val="0"/>
          <w:sz w:val="24"/>
          <w:szCs w:val="24"/>
        </w:rPr>
        <w:t>Sub-Saharan</w:t>
      </w:r>
      <w:r w:rsidRPr="00064E56">
        <w:rPr>
          <w:rFonts w:eastAsia="宋体"/>
          <w:b w:val="0"/>
          <w:sz w:val="24"/>
          <w:szCs w:val="24"/>
        </w:rPr>
        <w:t xml:space="preserve"> Africa</w:t>
      </w:r>
      <w:r>
        <w:rPr>
          <w:rFonts w:eastAsia="宋体"/>
          <w:b w:val="0"/>
          <w:sz w:val="24"/>
          <w:szCs w:val="24"/>
        </w:rPr>
        <w:t>,</w:t>
      </w:r>
      <w:r w:rsidRPr="00064E56">
        <w:rPr>
          <w:rFonts w:eastAsia="宋体"/>
          <w:b w:val="0"/>
          <w:sz w:val="24"/>
          <w:szCs w:val="24"/>
        </w:rPr>
        <w:t xml:space="preserve"> such as the Congo</w:t>
      </w:r>
      <w:r>
        <w:rPr>
          <w:rFonts w:eastAsia="宋体"/>
          <w:b w:val="0"/>
          <w:sz w:val="24"/>
          <w:szCs w:val="24"/>
        </w:rPr>
        <w:t>,</w:t>
      </w:r>
      <w:r w:rsidRPr="00064E56">
        <w:rPr>
          <w:rFonts w:eastAsia="宋体"/>
          <w:b w:val="0"/>
          <w:sz w:val="24"/>
          <w:szCs w:val="24"/>
        </w:rPr>
        <w:t xml:space="preserve"> </w:t>
      </w:r>
      <w:r>
        <w:rPr>
          <w:rFonts w:eastAsia="宋体"/>
          <w:b w:val="0"/>
          <w:sz w:val="24"/>
          <w:szCs w:val="24"/>
        </w:rPr>
        <w:t xml:space="preserve">which is </w:t>
      </w:r>
      <w:r w:rsidRPr="00064E56">
        <w:rPr>
          <w:rFonts w:eastAsia="宋体"/>
          <w:b w:val="0"/>
          <w:sz w:val="24"/>
          <w:szCs w:val="24"/>
        </w:rPr>
        <w:t>considered “backward”</w:t>
      </w:r>
      <w:r>
        <w:rPr>
          <w:rFonts w:eastAsia="宋体"/>
          <w:b w:val="0"/>
          <w:sz w:val="24"/>
          <w:szCs w:val="24"/>
        </w:rPr>
        <w:t>,</w:t>
      </w:r>
      <w:r w:rsidR="002C4EA0">
        <w:rPr>
          <w:rFonts w:eastAsia="宋体"/>
          <w:b w:val="0"/>
          <w:sz w:val="24"/>
          <w:szCs w:val="24"/>
        </w:rPr>
        <w:t xml:space="preserve"> </w:t>
      </w:r>
      <w:r>
        <w:rPr>
          <w:rFonts w:eastAsia="宋体"/>
          <w:b w:val="0"/>
          <w:sz w:val="24"/>
          <w:szCs w:val="24"/>
        </w:rPr>
        <w:t>suggests</w:t>
      </w:r>
      <w:r w:rsidRPr="00064E56">
        <w:rPr>
          <w:rFonts w:eastAsia="宋体"/>
          <w:b w:val="0"/>
          <w:sz w:val="24"/>
          <w:szCs w:val="24"/>
        </w:rPr>
        <w:t xml:space="preserve"> that China is just as “backward.</w:t>
      </w:r>
    </w:p>
    <w:p w:rsidR="00712F43" w:rsidRPr="00BE2ED9" w:rsidRDefault="00712F43" w:rsidP="00712F43">
      <w:pPr>
        <w:rPr>
          <w:rFonts w:ascii="Times New Roman" w:hAnsi="Times New Roman"/>
          <w:sz w:val="24"/>
          <w:szCs w:val="24"/>
          <w:lang w:val="en-US"/>
        </w:rPr>
      </w:pPr>
      <w:r w:rsidRPr="00064E56">
        <w:rPr>
          <w:rFonts w:ascii="Times New Roman" w:hAnsi="Times New Roman"/>
          <w:sz w:val="24"/>
          <w:szCs w:val="24"/>
          <w:lang w:val="en-US"/>
        </w:rPr>
        <w:t>The most important among these “big”</w:t>
      </w:r>
      <w:r>
        <w:rPr>
          <w:rFonts w:ascii="Times New Roman" w:hAnsi="Times New Roman"/>
          <w:sz w:val="24"/>
          <w:szCs w:val="24"/>
          <w:lang w:val="en-US"/>
        </w:rPr>
        <w:t xml:space="preserve">, </w:t>
      </w:r>
      <w:r w:rsidRPr="00064E56">
        <w:rPr>
          <w:rFonts w:ascii="Times New Roman" w:hAnsi="Times New Roman"/>
          <w:sz w:val="24"/>
          <w:szCs w:val="24"/>
          <w:lang w:val="en-US"/>
        </w:rPr>
        <w:t xml:space="preserve">“revolutionary” papers was the </w:t>
      </w:r>
      <w:r w:rsidRPr="00064E56">
        <w:rPr>
          <w:rFonts w:ascii="Times New Roman" w:hAnsi="Times New Roman"/>
          <w:i/>
          <w:sz w:val="24"/>
          <w:szCs w:val="24"/>
          <w:lang w:val="en-US"/>
        </w:rPr>
        <w:t>Shenzhou ribao</w:t>
      </w:r>
      <w:r w:rsidRPr="00064E56">
        <w:rPr>
          <w:rFonts w:ascii="Times New Roman" w:hAnsi="Times New Roman"/>
          <w:sz w:val="24"/>
          <w:szCs w:val="24"/>
          <w:lang w:val="en-US"/>
        </w:rPr>
        <w:t xml:space="preserve"> </w:t>
      </w:r>
      <w:r w:rsidRPr="00064E56">
        <w:rPr>
          <w:rFonts w:ascii="Times New Roman" w:eastAsia="SimSun"/>
          <w:sz w:val="24"/>
          <w:szCs w:val="24"/>
          <w:lang w:val="en-US"/>
        </w:rPr>
        <w:t>神州日報</w:t>
      </w:r>
      <w:r w:rsidRPr="00064E56">
        <w:rPr>
          <w:rFonts w:ascii="Times New Roman" w:eastAsia="SimSun" w:hAnsi="Times New Roman"/>
          <w:sz w:val="24"/>
          <w:szCs w:val="24"/>
          <w:lang w:val="en-US"/>
        </w:rPr>
        <w:t xml:space="preserve"> </w:t>
      </w:r>
      <w:r w:rsidRPr="00064E56">
        <w:rPr>
          <w:rFonts w:ascii="Times New Roman" w:hAnsi="Times New Roman"/>
          <w:sz w:val="24"/>
          <w:szCs w:val="24"/>
          <w:lang w:val="en-US"/>
        </w:rPr>
        <w:t xml:space="preserve">(National Herald), which </w:t>
      </w:r>
      <w:r>
        <w:rPr>
          <w:rFonts w:ascii="Times New Roman" w:hAnsi="Times New Roman"/>
          <w:sz w:val="24"/>
          <w:szCs w:val="24"/>
          <w:lang w:val="en-US"/>
        </w:rPr>
        <w:t>began</w:t>
      </w:r>
      <w:r w:rsidRPr="00064E56">
        <w:rPr>
          <w:rFonts w:ascii="Times New Roman" w:hAnsi="Times New Roman"/>
          <w:sz w:val="24"/>
          <w:szCs w:val="24"/>
          <w:lang w:val="en-US"/>
        </w:rPr>
        <w:t xml:space="preserve"> publishing in Shanghai</w:t>
      </w:r>
      <w:r w:rsidRPr="000A3F37">
        <w:rPr>
          <w:rFonts w:ascii="Times New Roman" w:hAnsi="Times New Roman"/>
          <w:sz w:val="24"/>
          <w:szCs w:val="24"/>
          <w:lang w:val="en-US"/>
        </w:rPr>
        <w:t xml:space="preserve"> </w:t>
      </w:r>
      <w:r w:rsidRPr="00064E56">
        <w:rPr>
          <w:rFonts w:ascii="Times New Roman" w:hAnsi="Times New Roman"/>
          <w:sz w:val="24"/>
          <w:szCs w:val="24"/>
          <w:lang w:val="en-US"/>
        </w:rPr>
        <w:t>in 1907.</w:t>
      </w:r>
      <w:r w:rsidRPr="00064E56">
        <w:rPr>
          <w:rStyle w:val="FootnoteReference"/>
          <w:rFonts w:ascii="Times New Roman" w:hAnsi="Times New Roman"/>
          <w:sz w:val="24"/>
          <w:szCs w:val="24"/>
          <w:lang w:val="en-US"/>
        </w:rPr>
        <w:footnoteReference w:id="169"/>
      </w:r>
      <w:r w:rsidRPr="00064E56">
        <w:rPr>
          <w:rFonts w:ascii="Times New Roman" w:hAnsi="Times New Roman"/>
          <w:sz w:val="24"/>
          <w:szCs w:val="24"/>
          <w:lang w:val="en-US"/>
        </w:rPr>
        <w:t xml:space="preserve"> Its extensive advertising section shows a substantial commercial viability that was further buttressed by sales of over 10 000 copies a day. Its founding editor was Yu Youren</w:t>
      </w:r>
      <w:r w:rsidRPr="00BE2ED9">
        <w:rPr>
          <w:rFonts w:ascii="SimSun" w:eastAsia="SimSun" w:hAnsi="SimSun"/>
          <w:sz w:val="24"/>
          <w:szCs w:val="24"/>
          <w:lang w:val="en-US"/>
        </w:rPr>
        <w:t>于右任</w:t>
      </w:r>
      <w:r w:rsidRPr="00064E56">
        <w:rPr>
          <w:rFonts w:ascii="Times New Roman" w:hAnsi="Times New Roman"/>
          <w:sz w:val="24"/>
          <w:szCs w:val="24"/>
          <w:lang w:val="en-US"/>
        </w:rPr>
        <w:t xml:space="preserve"> (1879-1964), one of the most politically active journalists at the time, who was also a member of Sun Yat-sen’s political organization, the aforementioned Tongmeng </w:t>
      </w:r>
      <w:proofErr w:type="gramStart"/>
      <w:r w:rsidRPr="00064E56">
        <w:rPr>
          <w:rFonts w:ascii="Times New Roman" w:hAnsi="Times New Roman"/>
          <w:sz w:val="24"/>
          <w:szCs w:val="24"/>
          <w:lang w:val="en-US"/>
        </w:rPr>
        <w:t>hui</w:t>
      </w:r>
      <w:proofErr w:type="gramEnd"/>
      <w:r w:rsidRPr="00064E56">
        <w:rPr>
          <w:rFonts w:ascii="Times New Roman" w:hAnsi="Times New Roman"/>
          <w:sz w:val="24"/>
          <w:szCs w:val="24"/>
          <w:lang w:val="en-US"/>
        </w:rPr>
        <w:t xml:space="preserve">. Resisting efforts by Sun Yat-sen to turn </w:t>
      </w:r>
      <w:r w:rsidRPr="00064E56">
        <w:rPr>
          <w:rFonts w:ascii="Times New Roman" w:hAnsi="Times New Roman"/>
          <w:i/>
          <w:sz w:val="24"/>
          <w:szCs w:val="24"/>
          <w:lang w:val="en-US"/>
        </w:rPr>
        <w:t>National Herald</w:t>
      </w:r>
      <w:r w:rsidRPr="00064E56">
        <w:rPr>
          <w:rFonts w:ascii="Times New Roman" w:hAnsi="Times New Roman"/>
          <w:sz w:val="24"/>
          <w:szCs w:val="24"/>
          <w:lang w:val="en-US"/>
        </w:rPr>
        <w:t xml:space="preserve"> into a party organ from the outset</w:t>
      </w:r>
      <w:r>
        <w:rPr>
          <w:rFonts w:ascii="Times New Roman" w:hAnsi="Times New Roman"/>
          <w:sz w:val="24"/>
          <w:szCs w:val="24"/>
          <w:lang w:val="en-US"/>
        </w:rPr>
        <w:t xml:space="preserve"> the paper</w:t>
      </w:r>
      <w:r w:rsidRPr="00064E56">
        <w:rPr>
          <w:rFonts w:ascii="Times New Roman" w:hAnsi="Times New Roman"/>
          <w:sz w:val="24"/>
          <w:szCs w:val="24"/>
          <w:lang w:val="en-US"/>
        </w:rPr>
        <w:t xml:space="preserve"> retained an independent but quite “revolutionary” position in strong opposition to the Qing court, and picked up the use of political cartoons from the advocacy papers of Cai Yuanpei and others. </w:t>
      </w:r>
    </w:p>
    <w:p w:rsidR="00712F43" w:rsidRPr="00064E56" w:rsidRDefault="00712F43" w:rsidP="00712F43">
      <w:pPr>
        <w:pStyle w:val="Heading1"/>
        <w:spacing w:line="276" w:lineRule="auto"/>
        <w:rPr>
          <w:rFonts w:eastAsia="PMingLiU"/>
          <w:b w:val="0"/>
          <w:sz w:val="24"/>
          <w:szCs w:val="24"/>
        </w:rPr>
      </w:pPr>
      <w:r w:rsidRPr="00064E56">
        <w:rPr>
          <w:rFonts w:eastAsia="PMingLiU"/>
          <w:b w:val="0"/>
          <w:sz w:val="24"/>
          <w:szCs w:val="24"/>
        </w:rPr>
        <w:t xml:space="preserve">The </w:t>
      </w:r>
      <w:r w:rsidRPr="00064E56">
        <w:rPr>
          <w:rFonts w:eastAsia="PMingLiU"/>
          <w:b w:val="0"/>
          <w:i/>
          <w:sz w:val="24"/>
          <w:szCs w:val="24"/>
        </w:rPr>
        <w:t>National Herald</w:t>
      </w:r>
      <w:r>
        <w:rPr>
          <w:rFonts w:eastAsia="PMingLiU"/>
          <w:b w:val="0"/>
          <w:i/>
          <w:sz w:val="24"/>
          <w:szCs w:val="24"/>
        </w:rPr>
        <w:t>’s</w:t>
      </w:r>
      <w:r w:rsidRPr="00064E56">
        <w:rPr>
          <w:rFonts w:eastAsia="PMingLiU"/>
          <w:b w:val="0"/>
          <w:sz w:val="24"/>
          <w:szCs w:val="24"/>
        </w:rPr>
        <w:t xml:space="preserve"> main cartoonist, who in 1910 also became editor of the </w:t>
      </w:r>
      <w:r w:rsidRPr="00064E56">
        <w:rPr>
          <w:rFonts w:eastAsia="PMingLiU"/>
          <w:b w:val="0"/>
          <w:i/>
          <w:sz w:val="24"/>
          <w:szCs w:val="24"/>
        </w:rPr>
        <w:t xml:space="preserve">Shenzhou huabao </w:t>
      </w:r>
      <w:r w:rsidRPr="00064E56">
        <w:rPr>
          <w:rFonts w:eastAsia="PMingLiU"/>
          <w:b w:val="0"/>
          <w:sz w:val="24"/>
          <w:szCs w:val="24"/>
        </w:rPr>
        <w:t xml:space="preserve">(The National Herald Illustrated), was Ma Xingchi </w:t>
      </w:r>
      <w:r w:rsidRPr="00064E56">
        <w:rPr>
          <w:rFonts w:eastAsia="SimSun"/>
          <w:b w:val="0"/>
          <w:sz w:val="24"/>
          <w:szCs w:val="24"/>
        </w:rPr>
        <w:t>馬星馳</w:t>
      </w:r>
      <w:r w:rsidR="00305A9A" w:rsidRPr="00305A9A">
        <w:rPr>
          <w:rFonts w:eastAsia="SimSun"/>
          <w:b w:val="0"/>
          <w:sz w:val="24"/>
          <w:szCs w:val="24"/>
        </w:rPr>
        <w:t xml:space="preserve"> </w:t>
      </w:r>
      <w:r w:rsidRPr="00064E56">
        <w:rPr>
          <w:rFonts w:eastAsia="PMingLiU"/>
          <w:b w:val="0"/>
          <w:sz w:val="24"/>
          <w:szCs w:val="24"/>
        </w:rPr>
        <w:t xml:space="preserve">(1873-1934). A </w:t>
      </w:r>
      <w:r w:rsidR="002C4EA0">
        <w:rPr>
          <w:rFonts w:eastAsia="PMingLiU"/>
          <w:b w:val="0"/>
          <w:sz w:val="24"/>
          <w:szCs w:val="24"/>
        </w:rPr>
        <w:t>man</w:t>
      </w:r>
      <w:r w:rsidRPr="00064E56">
        <w:rPr>
          <w:rFonts w:eastAsia="PMingLiU"/>
          <w:b w:val="0"/>
          <w:sz w:val="24"/>
          <w:szCs w:val="24"/>
        </w:rPr>
        <w:t xml:space="preserve"> from the </w:t>
      </w:r>
      <w:r w:rsidR="00A56FB8">
        <w:rPr>
          <w:rFonts w:eastAsia="PMingLiU"/>
          <w:b w:val="0"/>
          <w:sz w:val="24"/>
          <w:szCs w:val="24"/>
        </w:rPr>
        <w:t xml:space="preserve">(largely Muslim) </w:t>
      </w:r>
      <w:r w:rsidRPr="00064E56">
        <w:rPr>
          <w:rFonts w:eastAsia="PMingLiU"/>
          <w:b w:val="0"/>
          <w:sz w:val="24"/>
          <w:szCs w:val="24"/>
        </w:rPr>
        <w:t xml:space="preserve">Hui community in Jining, Shandong Province, Ma Xinchi moved to Shanghai in 1893 to earn a living by selling paintings. </w:t>
      </w:r>
      <w:r w:rsidRPr="00064E56">
        <w:rPr>
          <w:rFonts w:eastAsia="PMingLiU"/>
          <w:b w:val="0"/>
          <w:sz w:val="24"/>
          <w:szCs w:val="24"/>
        </w:rPr>
        <w:lastRenderedPageBreak/>
        <w:t xml:space="preserve">A year later he was busy in Canton helping to prepare the uprising against the Manchu, which Tse Tsan Tai and his friends were planning with Sun Yat-sen. It is likely that he met Tse Tsan Tai, but we have no direct evidence. When their plan was leaked to the Qing governor and the arrests started, he left </w:t>
      </w:r>
      <w:smartTag w:uri="urn:schemas-microsoft-com:office:smarttags" w:element="country-region">
        <w:r w:rsidRPr="00064E56">
          <w:rPr>
            <w:rFonts w:eastAsia="PMingLiU"/>
            <w:b w:val="0"/>
            <w:sz w:val="24"/>
            <w:szCs w:val="24"/>
          </w:rPr>
          <w:t>China</w:t>
        </w:r>
      </w:smartTag>
      <w:r w:rsidRPr="00064E56">
        <w:rPr>
          <w:rFonts w:eastAsia="PMingLiU"/>
          <w:b w:val="0"/>
          <w:sz w:val="24"/>
          <w:szCs w:val="24"/>
        </w:rPr>
        <w:t xml:space="preserve"> with Sun Yat-sen. Ma seems to have spent most of the following years in </w:t>
      </w:r>
      <w:smartTag w:uri="urn:schemas-microsoft-com:office:smarttags" w:element="place">
        <w:r w:rsidRPr="00064E56">
          <w:rPr>
            <w:rFonts w:eastAsia="PMingLiU"/>
            <w:b w:val="0"/>
            <w:sz w:val="24"/>
            <w:szCs w:val="24"/>
          </w:rPr>
          <w:t>Europe</w:t>
        </w:r>
      </w:smartTag>
      <w:r w:rsidRPr="00064E56">
        <w:rPr>
          <w:rFonts w:eastAsia="PMingLiU"/>
          <w:b w:val="0"/>
          <w:sz w:val="24"/>
          <w:szCs w:val="24"/>
        </w:rPr>
        <w:t xml:space="preserve">. It is reported that he became the representative of Chinese Painting at the Paris World Fair in 1900, and it is likely that he used this opportunity to familiarize himself with Western painting technique in general, and with the coding and drawing techniques of political cartoons in particular. </w:t>
      </w:r>
    </w:p>
    <w:p w:rsidR="00712F43" w:rsidRPr="00064E56" w:rsidRDefault="00712F43" w:rsidP="00712F43">
      <w:pPr>
        <w:pStyle w:val="Heading1"/>
        <w:spacing w:line="276" w:lineRule="auto"/>
        <w:rPr>
          <w:rFonts w:eastAsia="PMingLiU"/>
          <w:b w:val="0"/>
          <w:sz w:val="24"/>
          <w:szCs w:val="24"/>
        </w:rPr>
      </w:pPr>
      <w:r w:rsidRPr="00064E56">
        <w:rPr>
          <w:rFonts w:eastAsia="PMingLiU"/>
          <w:b w:val="0"/>
          <w:sz w:val="24"/>
          <w:szCs w:val="24"/>
        </w:rPr>
        <w:t>When he returned to Shanghai around 1904, his experience and revolutionary credentials made him one of the first Chinese professional cartoonists</w:t>
      </w:r>
      <w:r w:rsidR="00A56FB8">
        <w:rPr>
          <w:rFonts w:eastAsia="PMingLiU"/>
          <w:b w:val="0"/>
          <w:sz w:val="24"/>
          <w:szCs w:val="24"/>
        </w:rPr>
        <w:t>. He</w:t>
      </w:r>
      <w:r w:rsidRPr="00064E56">
        <w:rPr>
          <w:rFonts w:eastAsia="PMingLiU"/>
          <w:b w:val="0"/>
          <w:sz w:val="24"/>
          <w:szCs w:val="24"/>
        </w:rPr>
        <w:t xml:space="preserve"> had a strong impact on the viewing habits of newspaper readers and the next generation of cartoonists.</w:t>
      </w:r>
      <w:r w:rsidRPr="00064E56">
        <w:rPr>
          <w:rStyle w:val="FootnoteReference"/>
          <w:rFonts w:eastAsia="PMingLiU"/>
          <w:b w:val="0"/>
          <w:sz w:val="24"/>
          <w:szCs w:val="24"/>
        </w:rPr>
        <w:footnoteReference w:id="170"/>
      </w:r>
      <w:r w:rsidRPr="00064E56">
        <w:rPr>
          <w:rFonts w:eastAsia="PMingLiU"/>
          <w:b w:val="0"/>
          <w:sz w:val="24"/>
          <w:szCs w:val="24"/>
        </w:rPr>
        <w:t xml:space="preserve"> He kept abreast of developments in the cartoon world</w:t>
      </w:r>
      <w:r>
        <w:rPr>
          <w:rFonts w:eastAsia="PMingLiU"/>
          <w:b w:val="0"/>
          <w:sz w:val="24"/>
          <w:szCs w:val="24"/>
        </w:rPr>
        <w:t>,</w:t>
      </w:r>
      <w:r w:rsidRPr="00064E56">
        <w:rPr>
          <w:rFonts w:eastAsia="PMingLiU"/>
          <w:b w:val="0"/>
          <w:sz w:val="24"/>
          <w:szCs w:val="24"/>
        </w:rPr>
        <w:t xml:space="preserve"> as can be seen from his many cartoons for the </w:t>
      </w:r>
      <w:r w:rsidRPr="00064E56">
        <w:rPr>
          <w:rFonts w:eastAsia="PMingLiU"/>
          <w:b w:val="0"/>
          <w:i/>
          <w:sz w:val="24"/>
          <w:szCs w:val="24"/>
        </w:rPr>
        <w:t>Shenzhou huabao</w:t>
      </w:r>
      <w:r w:rsidRPr="00064E56">
        <w:rPr>
          <w:rFonts w:eastAsia="PMingLiU"/>
          <w:b w:val="0"/>
          <w:sz w:val="24"/>
          <w:szCs w:val="24"/>
        </w:rPr>
        <w:t xml:space="preserve">, which are explicitly said to have been done “after” a Western model. </w:t>
      </w:r>
    </w:p>
    <w:p w:rsidR="00712F43" w:rsidRPr="00064E56" w:rsidRDefault="00712F43" w:rsidP="00967754">
      <w:pPr>
        <w:pStyle w:val="Heading1"/>
        <w:spacing w:line="276" w:lineRule="auto"/>
        <w:rPr>
          <w:rFonts w:eastAsia="PMingLiU"/>
          <w:b w:val="0"/>
          <w:sz w:val="24"/>
          <w:szCs w:val="24"/>
        </w:rPr>
      </w:pPr>
      <w:r w:rsidRPr="00064E56">
        <w:rPr>
          <w:rFonts w:eastAsia="PMingLiU"/>
          <w:b w:val="0"/>
          <w:sz w:val="24"/>
          <w:szCs w:val="24"/>
        </w:rPr>
        <w:t xml:space="preserve">For the first anniversary of the </w:t>
      </w:r>
      <w:r w:rsidRPr="00064E56">
        <w:rPr>
          <w:rFonts w:eastAsia="PMingLiU"/>
          <w:b w:val="0"/>
          <w:i/>
          <w:sz w:val="24"/>
          <w:szCs w:val="24"/>
        </w:rPr>
        <w:t>National Herald</w:t>
      </w:r>
      <w:r w:rsidRPr="00064E56">
        <w:rPr>
          <w:rFonts w:eastAsia="PMingLiU"/>
          <w:b w:val="0"/>
          <w:sz w:val="24"/>
          <w:szCs w:val="24"/>
        </w:rPr>
        <w:t>, Ma Xingchi drew a programmatic cartoon about the contemporary situation: China in the world, the Chinese government, the foreign Powers, the Chinese people, and the newspaper itself</w:t>
      </w:r>
      <w:r>
        <w:rPr>
          <w:rFonts w:eastAsia="PMingLiU"/>
          <w:b w:val="0"/>
          <w:sz w:val="24"/>
          <w:szCs w:val="24"/>
        </w:rPr>
        <w:t xml:space="preserve"> </w:t>
      </w:r>
      <w:r w:rsidRPr="00064E56">
        <w:rPr>
          <w:rFonts w:eastAsia="PMingLiU"/>
          <w:b w:val="0"/>
          <w:sz w:val="24"/>
          <w:szCs w:val="24"/>
        </w:rPr>
        <w:t xml:space="preserve">(Figure </w:t>
      </w:r>
      <w:r w:rsidR="00967754">
        <w:rPr>
          <w:rFonts w:eastAsia="PMingLiU"/>
          <w:b w:val="0"/>
          <w:sz w:val="24"/>
          <w:szCs w:val="24"/>
        </w:rPr>
        <w:t>21</w:t>
      </w:r>
      <w:r w:rsidRPr="00064E56">
        <w:rPr>
          <w:rFonts w:eastAsia="PMingLiU"/>
          <w:b w:val="0"/>
          <w:sz w:val="24"/>
          <w:szCs w:val="24"/>
        </w:rPr>
        <w:t xml:space="preserve">). </w:t>
      </w:r>
    </w:p>
    <w:p w:rsidR="00712F43" w:rsidRPr="00D97A3D" w:rsidRDefault="00967754" w:rsidP="00D97A3D">
      <w:pPr>
        <w:rPr>
          <w:rFonts w:ascii="Times New Roman" w:hAnsi="Times New Roman"/>
          <w:sz w:val="24"/>
          <w:szCs w:val="24"/>
        </w:rPr>
      </w:pPr>
      <w:r w:rsidRPr="00703C2A">
        <w:rPr>
          <w:rFonts w:ascii="Times New Roman" w:hAnsi="Times New Roman"/>
          <w:sz w:val="24"/>
          <w:szCs w:val="24"/>
        </w:rPr>
        <w:t>Fig. 21:</w:t>
      </w:r>
      <w:r w:rsidRPr="00703C2A">
        <w:rPr>
          <w:rFonts w:ascii="Times New Roman" w:hAnsi="Times New Roman"/>
          <w:b/>
          <w:sz w:val="24"/>
          <w:szCs w:val="24"/>
        </w:rPr>
        <w:t xml:space="preserve"> </w:t>
      </w:r>
      <w:r w:rsidRPr="00703C2A">
        <w:rPr>
          <w:rFonts w:ascii="Times New Roman" w:hAnsi="Times New Roman"/>
          <w:sz w:val="24"/>
          <w:szCs w:val="24"/>
        </w:rPr>
        <w:t>[Ma] Xingchi</w:t>
      </w:r>
      <w:r w:rsidR="00D97A3D" w:rsidRPr="00703C2A">
        <w:rPr>
          <w:rFonts w:ascii="Times New Roman" w:hAnsi="Times New Roman"/>
          <w:b/>
          <w:sz w:val="24"/>
          <w:szCs w:val="24"/>
        </w:rPr>
        <w:t xml:space="preserve"> </w:t>
      </w:r>
      <w:r w:rsidR="00D97A3D" w:rsidRPr="00703C2A">
        <w:rPr>
          <w:rFonts w:ascii="Times New Roman" w:hAnsi="Times New Roman"/>
          <w:sz w:val="24"/>
          <w:szCs w:val="24"/>
          <w:lang w:val="en-US"/>
        </w:rPr>
        <w:t>馬星馳</w:t>
      </w:r>
      <w:r w:rsidRPr="00703C2A">
        <w:rPr>
          <w:rFonts w:ascii="Times New Roman" w:hAnsi="Times New Roman"/>
          <w:b/>
          <w:sz w:val="24"/>
          <w:szCs w:val="24"/>
        </w:rPr>
        <w:t xml:space="preserve">, </w:t>
      </w:r>
      <w:r w:rsidR="008909CD" w:rsidRPr="00703C2A">
        <w:rPr>
          <w:rFonts w:ascii="Times New Roman" w:hAnsi="Times New Roman"/>
          <w:i/>
          <w:sz w:val="24"/>
          <w:szCs w:val="24"/>
        </w:rPr>
        <w:t>The First to Awaken from the Great Dream</w:t>
      </w:r>
      <w:r w:rsidR="008909CD" w:rsidRPr="00703C2A">
        <w:rPr>
          <w:rFonts w:ascii="Times New Roman" w:hAnsi="Times New Roman"/>
          <w:sz w:val="24"/>
          <w:szCs w:val="24"/>
        </w:rPr>
        <w:t xml:space="preserve"> </w:t>
      </w:r>
      <w:r w:rsidR="008909CD" w:rsidRPr="00703C2A">
        <w:rPr>
          <w:rFonts w:ascii="Times New Roman" w:eastAsia="SimSun" w:hAnsi="Times New Roman"/>
          <w:sz w:val="24"/>
          <w:szCs w:val="24"/>
        </w:rPr>
        <w:t>大夢先覺</w:t>
      </w:r>
      <w:r w:rsidR="00703C2A" w:rsidRPr="00703C2A">
        <w:rPr>
          <w:rFonts w:ascii="Times New Roman" w:eastAsia="SimSun" w:hAnsi="Times New Roman"/>
          <w:sz w:val="24"/>
          <w:szCs w:val="24"/>
          <w:lang w:val="en-US"/>
        </w:rPr>
        <w:t xml:space="preserve">. </w:t>
      </w:r>
      <w:proofErr w:type="gramStart"/>
      <w:r w:rsidR="00712F43" w:rsidRPr="00703C2A">
        <w:rPr>
          <w:rFonts w:ascii="Times New Roman" w:hAnsi="Times New Roman"/>
          <w:i/>
          <w:sz w:val="24"/>
          <w:szCs w:val="24"/>
        </w:rPr>
        <w:t>In Commemoration of the First Anniversary of the Shenzhou Ribao</w:t>
      </w:r>
      <w:r w:rsidR="00712F43" w:rsidRPr="00703C2A">
        <w:rPr>
          <w:rFonts w:ascii="Times New Roman" w:hAnsi="Times New Roman"/>
          <w:sz w:val="24"/>
          <w:szCs w:val="24"/>
        </w:rPr>
        <w:t>,</w:t>
      </w:r>
      <w:r w:rsidR="00703C2A">
        <w:rPr>
          <w:rFonts w:ascii="Times New Roman" w:hAnsi="Times New Roman"/>
          <w:sz w:val="24"/>
          <w:szCs w:val="24"/>
        </w:rPr>
        <w:t xml:space="preserve"> </w:t>
      </w:r>
      <w:r w:rsidR="00712F43" w:rsidRPr="00703C2A">
        <w:rPr>
          <w:rFonts w:ascii="Times New Roman" w:hAnsi="Times New Roman"/>
          <w:sz w:val="24"/>
          <w:szCs w:val="24"/>
        </w:rPr>
        <w:t>1908.</w:t>
      </w:r>
      <w:proofErr w:type="gramEnd"/>
    </w:p>
    <w:p w:rsidR="00712F43" w:rsidRPr="00064E56" w:rsidRDefault="00712F43" w:rsidP="00712F43">
      <w:pPr>
        <w:pStyle w:val="Heading1"/>
        <w:spacing w:line="276" w:lineRule="auto"/>
        <w:rPr>
          <w:rFonts w:eastAsia="PMingLiU"/>
          <w:b w:val="0"/>
          <w:sz w:val="24"/>
          <w:szCs w:val="24"/>
        </w:rPr>
      </w:pPr>
      <w:r w:rsidRPr="00064E56">
        <w:rPr>
          <w:rFonts w:eastAsia="PMingLiU"/>
          <w:b w:val="0"/>
          <w:sz w:val="24"/>
          <w:szCs w:val="24"/>
        </w:rPr>
        <w:t xml:space="preserve">The action takes place on “sacred” Chinese soil, </w:t>
      </w:r>
      <w:r w:rsidRPr="00F873A0">
        <w:rPr>
          <w:rFonts w:eastAsia="PMingLiU"/>
          <w:b w:val="0"/>
          <w:i/>
          <w:sz w:val="24"/>
          <w:szCs w:val="24"/>
        </w:rPr>
        <w:t>Shenzhou,</w:t>
      </w:r>
      <w:r w:rsidRPr="00064E56">
        <w:rPr>
          <w:rFonts w:eastAsia="PMingLiU"/>
          <w:b w:val="0"/>
          <w:sz w:val="24"/>
          <w:szCs w:val="24"/>
        </w:rPr>
        <w:t xml:space="preserve"> and under the brilliant sun of “civilization,” </w:t>
      </w:r>
      <w:r w:rsidRPr="00064E56">
        <w:rPr>
          <w:rFonts w:eastAsia="PMingLiU"/>
          <w:b w:val="0"/>
          <w:i/>
          <w:sz w:val="24"/>
          <w:szCs w:val="24"/>
        </w:rPr>
        <w:t>wenming</w:t>
      </w:r>
      <w:r w:rsidRPr="00064E56">
        <w:rPr>
          <w:rFonts w:eastAsia="PMingLiU"/>
          <w:b w:val="0"/>
          <w:sz w:val="24"/>
          <w:szCs w:val="24"/>
        </w:rPr>
        <w:t xml:space="preserve">, that shines on the present. The Westerner on the left is entering the sacred place with a “greedy look” on his face, while the Manchu official on the right is just “idly standing by.” The actual owners of the place, the Chinese citizens in the middle, </w:t>
      </w:r>
      <w:r w:rsidRPr="00064E56">
        <w:rPr>
          <w:rFonts w:eastAsia="PMingLiU"/>
          <w:b w:val="0"/>
          <w:i/>
          <w:sz w:val="24"/>
          <w:szCs w:val="24"/>
        </w:rPr>
        <w:t>guomin</w:t>
      </w:r>
      <w:r w:rsidRPr="00064E56">
        <w:rPr>
          <w:rFonts w:eastAsia="PMingLiU"/>
          <w:b w:val="0"/>
          <w:sz w:val="24"/>
          <w:szCs w:val="24"/>
        </w:rPr>
        <w:t xml:space="preserve">, are deeply asleep and quite oblivious to both, the threat to their land and the light of civilization. </w:t>
      </w:r>
      <w:r w:rsidR="001A56F2">
        <w:rPr>
          <w:rFonts w:eastAsia="PMingLiU"/>
          <w:b w:val="0"/>
          <w:sz w:val="24"/>
          <w:szCs w:val="24"/>
        </w:rPr>
        <w:t xml:space="preserve">The first to awaken to this light and the country’s situation is the press, particularly the </w:t>
      </w:r>
      <w:r w:rsidR="001A56F2" w:rsidRPr="001A56F2">
        <w:rPr>
          <w:rFonts w:eastAsia="PMingLiU"/>
          <w:b w:val="0"/>
          <w:i/>
          <w:sz w:val="24"/>
          <w:szCs w:val="24"/>
        </w:rPr>
        <w:t>Shenzou ribao</w:t>
      </w:r>
      <w:r w:rsidR="001A56F2">
        <w:rPr>
          <w:rFonts w:eastAsia="PMingLiU"/>
          <w:b w:val="0"/>
          <w:sz w:val="24"/>
          <w:szCs w:val="24"/>
        </w:rPr>
        <w:t xml:space="preserve">. </w:t>
      </w:r>
      <w:r w:rsidRPr="00064E56">
        <w:rPr>
          <w:rFonts w:eastAsia="PMingLiU"/>
          <w:b w:val="0"/>
          <w:sz w:val="24"/>
          <w:szCs w:val="24"/>
        </w:rPr>
        <w:t xml:space="preserve">The journalist with the writing brush inscribed “Newspaper” is sitting next to the citizen “loudly appealing” to </w:t>
      </w:r>
      <w:r w:rsidR="003D2D37">
        <w:rPr>
          <w:rFonts w:eastAsia="PMingLiU"/>
          <w:b w:val="0"/>
          <w:sz w:val="24"/>
          <w:szCs w:val="24"/>
        </w:rPr>
        <w:t xml:space="preserve">him </w:t>
      </w:r>
      <w:r w:rsidRPr="00064E56">
        <w:rPr>
          <w:rFonts w:eastAsia="PMingLiU"/>
          <w:b w:val="0"/>
          <w:sz w:val="24"/>
          <w:szCs w:val="24"/>
        </w:rPr>
        <w:t xml:space="preserve">to wake up and do something. The critique of the paper, as seen from the tip of the writing brush, is directed against the Manchu government rather than the foreigners. </w:t>
      </w:r>
    </w:p>
    <w:p w:rsidR="00712F43" w:rsidRPr="00064E56" w:rsidRDefault="00712F43" w:rsidP="00A1486B">
      <w:pPr>
        <w:pStyle w:val="Heading1"/>
        <w:spacing w:line="276" w:lineRule="auto"/>
        <w:rPr>
          <w:rFonts w:eastAsia="PMingLiU"/>
          <w:b w:val="0"/>
          <w:sz w:val="24"/>
          <w:szCs w:val="24"/>
        </w:rPr>
      </w:pPr>
      <w:r w:rsidRPr="00064E56">
        <w:rPr>
          <w:rFonts w:eastAsia="PMingLiU"/>
          <w:b w:val="0"/>
          <w:sz w:val="24"/>
          <w:szCs w:val="24"/>
        </w:rPr>
        <w:lastRenderedPageBreak/>
        <w:t xml:space="preserve">Shortly after this cartoon’s publication, Ma Xinchi drew a series of small cartoons illustrating </w:t>
      </w:r>
      <w:smartTag w:uri="urn:schemas-microsoft-com:office:smarttags" w:element="place">
        <w:smartTag w:uri="urn:schemas-microsoft-com:office:smarttags" w:element="country-region">
          <w:r w:rsidRPr="00064E56">
            <w:rPr>
              <w:rFonts w:eastAsia="PMingLiU"/>
              <w:b w:val="0"/>
              <w:sz w:val="24"/>
              <w:szCs w:val="24"/>
            </w:rPr>
            <w:t>China</w:t>
          </w:r>
        </w:smartTag>
      </w:smartTag>
      <w:r w:rsidRPr="00064E56">
        <w:rPr>
          <w:rFonts w:eastAsia="PMingLiU"/>
          <w:b w:val="0"/>
          <w:sz w:val="24"/>
          <w:szCs w:val="24"/>
        </w:rPr>
        <w:t xml:space="preserve">’s crisis. In the middle, under the heading “All day dozing in </w:t>
      </w:r>
      <w:r>
        <w:rPr>
          <w:rFonts w:eastAsia="PMingLiU"/>
          <w:b w:val="0"/>
          <w:sz w:val="24"/>
          <w:szCs w:val="24"/>
        </w:rPr>
        <w:t>confused</w:t>
      </w:r>
      <w:r w:rsidRPr="00064E56">
        <w:rPr>
          <w:rFonts w:eastAsia="PMingLiU"/>
          <w:b w:val="0"/>
          <w:sz w:val="24"/>
          <w:szCs w:val="24"/>
        </w:rPr>
        <w:t xml:space="preserve"> dreams” sits a man in deep sleep</w:t>
      </w:r>
      <w:r>
        <w:rPr>
          <w:rFonts w:eastAsia="PMingLiU"/>
          <w:b w:val="0"/>
          <w:sz w:val="24"/>
          <w:szCs w:val="24"/>
        </w:rPr>
        <w:t xml:space="preserve"> </w:t>
      </w:r>
      <w:r w:rsidRPr="00064E56">
        <w:rPr>
          <w:rFonts w:eastAsia="PMingLiU"/>
          <w:b w:val="0"/>
          <w:sz w:val="24"/>
          <w:szCs w:val="24"/>
        </w:rPr>
        <w:t xml:space="preserve">(Figure </w:t>
      </w:r>
      <w:r w:rsidR="00A1486B" w:rsidRPr="00064E56">
        <w:rPr>
          <w:rFonts w:eastAsia="PMingLiU"/>
          <w:b w:val="0"/>
          <w:sz w:val="24"/>
          <w:szCs w:val="24"/>
        </w:rPr>
        <w:t>2</w:t>
      </w:r>
      <w:r w:rsidR="00A1486B">
        <w:rPr>
          <w:rFonts w:eastAsia="PMingLiU"/>
          <w:b w:val="0"/>
          <w:sz w:val="24"/>
          <w:szCs w:val="24"/>
        </w:rPr>
        <w:t>2</w:t>
      </w:r>
      <w:r w:rsidRPr="00064E56">
        <w:rPr>
          <w:rFonts w:eastAsia="PMingLiU"/>
          <w:b w:val="0"/>
          <w:sz w:val="24"/>
          <w:szCs w:val="24"/>
        </w:rPr>
        <w:t>).</w:t>
      </w:r>
    </w:p>
    <w:p w:rsidR="00712F43" w:rsidRPr="00D97A3D" w:rsidRDefault="00A1486B" w:rsidP="00D97A3D">
      <w:pPr>
        <w:rPr>
          <w:rFonts w:ascii="Times New Roman" w:hAnsi="Times New Roman"/>
          <w:b/>
          <w:sz w:val="24"/>
          <w:szCs w:val="24"/>
        </w:rPr>
      </w:pPr>
      <w:r w:rsidRPr="00D97A3D">
        <w:rPr>
          <w:rFonts w:ascii="Times New Roman" w:hAnsi="Times New Roman"/>
          <w:sz w:val="24"/>
          <w:szCs w:val="24"/>
        </w:rPr>
        <w:t>Fig. 22:</w:t>
      </w:r>
      <w:r w:rsidRPr="00D97A3D">
        <w:rPr>
          <w:rFonts w:ascii="Times New Roman" w:hAnsi="Times New Roman"/>
          <w:b/>
          <w:sz w:val="24"/>
          <w:szCs w:val="24"/>
        </w:rPr>
        <w:t xml:space="preserve"> </w:t>
      </w:r>
      <w:r w:rsidRPr="00D97A3D">
        <w:rPr>
          <w:rFonts w:ascii="Times New Roman" w:hAnsi="Times New Roman"/>
          <w:sz w:val="24"/>
          <w:szCs w:val="24"/>
        </w:rPr>
        <w:t>Ma Xingchi</w:t>
      </w:r>
      <w:r w:rsidR="00D97A3D" w:rsidRPr="00D97A3D">
        <w:rPr>
          <w:rFonts w:ascii="Times New Roman" w:hAnsi="Times New Roman"/>
          <w:b/>
          <w:sz w:val="24"/>
          <w:szCs w:val="24"/>
        </w:rPr>
        <w:t xml:space="preserve"> </w:t>
      </w:r>
      <w:r w:rsidR="00D97A3D" w:rsidRPr="000F7DBC">
        <w:rPr>
          <w:rFonts w:ascii="SimSun" w:eastAsia="SimSun" w:hAnsi="SimSun"/>
          <w:sz w:val="24"/>
          <w:szCs w:val="24"/>
          <w:lang w:val="en-US"/>
        </w:rPr>
        <w:t>馬星馳</w:t>
      </w:r>
      <w:r w:rsidR="00D97A3D" w:rsidRPr="00D97A3D">
        <w:rPr>
          <w:rFonts w:ascii="Times New Roman" w:hAnsi="Times New Roman"/>
          <w:b/>
          <w:sz w:val="24"/>
          <w:szCs w:val="24"/>
        </w:rPr>
        <w:t>,</w:t>
      </w:r>
      <w:r w:rsidRPr="00D97A3D">
        <w:rPr>
          <w:rFonts w:ascii="Times New Roman" w:hAnsi="Times New Roman"/>
          <w:b/>
          <w:sz w:val="24"/>
          <w:szCs w:val="24"/>
        </w:rPr>
        <w:t xml:space="preserve"> </w:t>
      </w:r>
      <w:r w:rsidR="00712F43" w:rsidRPr="00D97A3D">
        <w:rPr>
          <w:rFonts w:ascii="Times New Roman" w:hAnsi="Times New Roman"/>
          <w:i/>
          <w:sz w:val="24"/>
          <w:szCs w:val="24"/>
        </w:rPr>
        <w:t>All day dozing in confused dreams</w:t>
      </w:r>
      <w:r w:rsidR="00703C2A">
        <w:rPr>
          <w:rFonts w:ascii="Times New Roman" w:hAnsi="Times New Roman"/>
          <w:sz w:val="24"/>
          <w:szCs w:val="24"/>
        </w:rPr>
        <w:t xml:space="preserve">, </w:t>
      </w:r>
      <w:r w:rsidR="00703C2A" w:rsidRPr="00D97A3D">
        <w:rPr>
          <w:rFonts w:ascii="Times New Roman" w:hAnsi="Times New Roman"/>
          <w:sz w:val="24"/>
          <w:szCs w:val="24"/>
        </w:rPr>
        <w:t>1908.</w:t>
      </w:r>
      <w:r w:rsidR="00703C2A">
        <w:rPr>
          <w:rFonts w:ascii="Times New Roman" w:hAnsi="Times New Roman"/>
          <w:sz w:val="24"/>
          <w:szCs w:val="24"/>
        </w:rPr>
        <w:t xml:space="preserve"> </w:t>
      </w:r>
      <w:r w:rsidR="00712F43" w:rsidRPr="00D97A3D">
        <w:rPr>
          <w:rFonts w:ascii="Times New Roman" w:hAnsi="Times New Roman"/>
          <w:sz w:val="24"/>
          <w:szCs w:val="24"/>
        </w:rPr>
        <w:t>The sleeping man is defined as “The “Organizations of China.”</w:t>
      </w:r>
    </w:p>
    <w:p w:rsidR="00712F43" w:rsidRPr="00064E56" w:rsidRDefault="00712F43" w:rsidP="00712F43">
      <w:pPr>
        <w:pStyle w:val="Heading1"/>
        <w:spacing w:line="276" w:lineRule="auto"/>
        <w:rPr>
          <w:rFonts w:eastAsia="PMingLiU"/>
          <w:b w:val="0"/>
          <w:sz w:val="24"/>
          <w:szCs w:val="24"/>
        </w:rPr>
      </w:pPr>
      <w:r w:rsidRPr="00064E56">
        <w:rPr>
          <w:rFonts w:eastAsia="PMingLiU"/>
          <w:b w:val="0"/>
          <w:sz w:val="24"/>
          <w:szCs w:val="24"/>
        </w:rPr>
        <w:t>The first organizations of teachers and students had just formed, but even these potential nuclei of concerted social action did not live up to their promise.</w:t>
      </w:r>
    </w:p>
    <w:p w:rsidR="00712F43" w:rsidRPr="00064E56" w:rsidRDefault="00712F43" w:rsidP="00A1486B">
      <w:pPr>
        <w:pStyle w:val="Heading1"/>
        <w:spacing w:line="276" w:lineRule="auto"/>
        <w:rPr>
          <w:rFonts w:eastAsia="PMingLiU"/>
          <w:b w:val="0"/>
          <w:sz w:val="24"/>
          <w:szCs w:val="24"/>
        </w:rPr>
      </w:pPr>
      <w:r w:rsidRPr="00064E56">
        <w:rPr>
          <w:rFonts w:eastAsia="PMingLiU"/>
          <w:b w:val="0"/>
          <w:sz w:val="24"/>
          <w:szCs w:val="24"/>
        </w:rPr>
        <w:t xml:space="preserve">Ma routinely used the sleep metaphor to illustrate the lack of popular resistance to the railway concessions that foreigners sought in </w:t>
      </w:r>
      <w:smartTag w:uri="urn:schemas-microsoft-com:office:smarttags" w:element="country-region">
        <w:smartTag w:uri="urn:schemas-microsoft-com:office:smarttags" w:element="place">
          <w:r w:rsidRPr="00064E56">
            <w:rPr>
              <w:rFonts w:eastAsia="PMingLiU"/>
              <w:b w:val="0"/>
              <w:sz w:val="24"/>
              <w:szCs w:val="24"/>
            </w:rPr>
            <w:t>China</w:t>
          </w:r>
        </w:smartTag>
      </w:smartTag>
      <w:r w:rsidRPr="00064E56">
        <w:rPr>
          <w:rFonts w:eastAsia="PMingLiU"/>
          <w:b w:val="0"/>
          <w:sz w:val="24"/>
          <w:szCs w:val="24"/>
        </w:rPr>
        <w:t>. In the following version, he combined the notions of “old”, “big [giant]”, “Manchu official,” and “sleep”</w:t>
      </w:r>
      <w:r w:rsidRPr="00F873A0">
        <w:rPr>
          <w:rFonts w:eastAsia="PMingLiU"/>
          <w:b w:val="0"/>
          <w:sz w:val="24"/>
          <w:szCs w:val="24"/>
        </w:rPr>
        <w:t xml:space="preserve"> </w:t>
      </w:r>
      <w:r w:rsidRPr="00064E56">
        <w:rPr>
          <w:rFonts w:eastAsia="PMingLiU"/>
          <w:b w:val="0"/>
          <w:sz w:val="24"/>
          <w:szCs w:val="24"/>
        </w:rPr>
        <w:t xml:space="preserve">(Figure </w:t>
      </w:r>
      <w:r w:rsidR="00A1486B" w:rsidRPr="00064E56">
        <w:rPr>
          <w:rFonts w:eastAsia="PMingLiU"/>
          <w:b w:val="0"/>
          <w:sz w:val="24"/>
          <w:szCs w:val="24"/>
        </w:rPr>
        <w:t>2</w:t>
      </w:r>
      <w:r w:rsidR="00A1486B">
        <w:rPr>
          <w:rFonts w:eastAsia="PMingLiU"/>
          <w:b w:val="0"/>
          <w:sz w:val="24"/>
          <w:szCs w:val="24"/>
        </w:rPr>
        <w:t>3</w:t>
      </w:r>
      <w:r w:rsidRPr="00064E56">
        <w:rPr>
          <w:rFonts w:eastAsia="PMingLiU"/>
          <w:b w:val="0"/>
          <w:sz w:val="24"/>
          <w:szCs w:val="24"/>
        </w:rPr>
        <w:t xml:space="preserve">). </w:t>
      </w:r>
    </w:p>
    <w:p w:rsidR="00703C2A" w:rsidRDefault="00712F43" w:rsidP="00752F96">
      <w:pPr>
        <w:rPr>
          <w:rFonts w:ascii="Times New Roman" w:eastAsia="SimSun" w:hAnsi="Times New Roman"/>
          <w:sz w:val="24"/>
          <w:szCs w:val="24"/>
        </w:rPr>
      </w:pPr>
      <w:r w:rsidRPr="00752F96" w:rsidDel="00D51417">
        <w:rPr>
          <w:rFonts w:ascii="Times New Roman" w:hAnsi="Times New Roman"/>
          <w:sz w:val="24"/>
          <w:szCs w:val="24"/>
        </w:rPr>
        <w:t xml:space="preserve"> </w:t>
      </w:r>
      <w:r w:rsidR="00A1486B" w:rsidRPr="00752F96">
        <w:rPr>
          <w:rFonts w:ascii="Times New Roman" w:hAnsi="Times New Roman"/>
          <w:sz w:val="24"/>
          <w:szCs w:val="24"/>
        </w:rPr>
        <w:t>Fig. 23:</w:t>
      </w:r>
      <w:r w:rsidR="00A1486B" w:rsidRPr="00752F96">
        <w:rPr>
          <w:rFonts w:ascii="Times New Roman" w:hAnsi="Times New Roman"/>
          <w:b/>
          <w:sz w:val="24"/>
          <w:szCs w:val="24"/>
        </w:rPr>
        <w:t xml:space="preserve"> </w:t>
      </w:r>
      <w:r w:rsidR="00A1486B" w:rsidRPr="00752F96">
        <w:rPr>
          <w:rFonts w:ascii="Times New Roman" w:hAnsi="Times New Roman"/>
          <w:sz w:val="24"/>
          <w:szCs w:val="24"/>
        </w:rPr>
        <w:t>Ma Xingchi</w:t>
      </w:r>
      <w:r w:rsidR="00752F96" w:rsidRPr="00752F96">
        <w:rPr>
          <w:rFonts w:ascii="Times New Roman" w:hAnsi="Times New Roman"/>
          <w:b/>
          <w:sz w:val="24"/>
          <w:szCs w:val="24"/>
        </w:rPr>
        <w:t xml:space="preserve"> </w:t>
      </w:r>
      <w:r w:rsidR="00752F96" w:rsidRPr="000F7DBC">
        <w:rPr>
          <w:rFonts w:ascii="SimSun" w:eastAsia="SimSun" w:hAnsi="SimSun"/>
          <w:sz w:val="24"/>
          <w:szCs w:val="24"/>
          <w:lang w:val="en-US"/>
        </w:rPr>
        <w:t>馬星馳</w:t>
      </w:r>
      <w:r w:rsidR="00A1486B" w:rsidRPr="00703C2A">
        <w:rPr>
          <w:rFonts w:ascii="Times New Roman" w:hAnsi="Times New Roman"/>
          <w:sz w:val="24"/>
          <w:szCs w:val="24"/>
        </w:rPr>
        <w:t>,</w:t>
      </w:r>
      <w:r w:rsidR="00A1486B" w:rsidRPr="00752F96">
        <w:rPr>
          <w:rFonts w:ascii="Times New Roman" w:hAnsi="Times New Roman"/>
          <w:sz w:val="24"/>
          <w:szCs w:val="24"/>
        </w:rPr>
        <w:t xml:space="preserve"> </w:t>
      </w:r>
      <w:r w:rsidRPr="00752F96">
        <w:rPr>
          <w:rFonts w:ascii="Times New Roman" w:hAnsi="Times New Roman"/>
          <w:i/>
          <w:sz w:val="24"/>
          <w:szCs w:val="24"/>
        </w:rPr>
        <w:t>The Danger of Foreigners Using Railways to Invade China</w:t>
      </w:r>
      <w:r w:rsidRPr="00752F96">
        <w:rPr>
          <w:rFonts w:ascii="Times New Roman" w:hAnsi="Times New Roman"/>
          <w:sz w:val="24"/>
          <w:szCs w:val="24"/>
        </w:rPr>
        <w:t xml:space="preserve"> </w:t>
      </w:r>
      <w:r w:rsidRPr="00752F96">
        <w:rPr>
          <w:rFonts w:ascii="Times New Roman" w:eastAsia="SimSun"/>
          <w:sz w:val="24"/>
          <w:szCs w:val="24"/>
        </w:rPr>
        <w:t>馬星馳</w:t>
      </w:r>
      <w:r w:rsidR="00703C2A" w:rsidRPr="00752F96">
        <w:rPr>
          <w:rFonts w:ascii="Times New Roman" w:hAnsi="Times New Roman"/>
          <w:sz w:val="24"/>
          <w:szCs w:val="24"/>
        </w:rPr>
        <w:t>, 1908.</w:t>
      </w:r>
      <w:r w:rsidRPr="00752F96">
        <w:rPr>
          <w:rFonts w:ascii="Times New Roman" w:eastAsia="SimSun" w:hAnsi="Times New Roman"/>
          <w:sz w:val="24"/>
          <w:szCs w:val="24"/>
        </w:rPr>
        <w:t xml:space="preserve"> </w:t>
      </w:r>
    </w:p>
    <w:p w:rsidR="00712F43" w:rsidRPr="00752F96" w:rsidRDefault="00712F43" w:rsidP="00752F96">
      <w:pPr>
        <w:rPr>
          <w:rFonts w:ascii="Times New Roman" w:eastAsia="SimSun" w:hAnsi="Times New Roman"/>
          <w:sz w:val="24"/>
          <w:szCs w:val="24"/>
        </w:rPr>
      </w:pPr>
      <w:r w:rsidRPr="00752F96">
        <w:rPr>
          <w:rFonts w:ascii="Times New Roman" w:hAnsi="Times New Roman"/>
          <w:sz w:val="24"/>
          <w:szCs w:val="24"/>
        </w:rPr>
        <w:t xml:space="preserve">Foreigners use railway lines to get into the Chinese “melon” (= territory) while “the old [=outdated] empire” is asleep on top of it. Russia, Japan and England already have control over railways, and England as the biggest and most powerful holds the knife with which to divide up the melon. Russia on the left is defiant and stared down by both England (with top hat) and Japan on the right. </w:t>
      </w:r>
    </w:p>
    <w:p w:rsidR="00712F43" w:rsidRPr="00752F96" w:rsidRDefault="00712F43" w:rsidP="00752F96">
      <w:pPr>
        <w:rPr>
          <w:rFonts w:ascii="Times New Roman" w:hAnsi="Times New Roman"/>
          <w:sz w:val="24"/>
          <w:szCs w:val="24"/>
        </w:rPr>
      </w:pPr>
      <w:r w:rsidRPr="00752F96">
        <w:rPr>
          <w:rFonts w:ascii="Times New Roman" w:hAnsi="Times New Roman"/>
          <w:sz w:val="24"/>
          <w:szCs w:val="24"/>
        </w:rPr>
        <w:t xml:space="preserve">The same theme is treated in a different cartoon, with “giant”, “Manchu official” and “sleep” in prominence (Figure </w:t>
      </w:r>
      <w:r w:rsidR="00A1486B" w:rsidRPr="00752F96">
        <w:rPr>
          <w:rFonts w:ascii="Times New Roman" w:hAnsi="Times New Roman"/>
          <w:sz w:val="24"/>
          <w:szCs w:val="24"/>
        </w:rPr>
        <w:t>24</w:t>
      </w:r>
      <w:r w:rsidRPr="00752F96">
        <w:rPr>
          <w:rFonts w:ascii="Times New Roman" w:hAnsi="Times New Roman"/>
          <w:sz w:val="24"/>
          <w:szCs w:val="24"/>
        </w:rPr>
        <w:t xml:space="preserve">). </w:t>
      </w:r>
    </w:p>
    <w:p w:rsidR="00712F43" w:rsidRPr="00752F96" w:rsidRDefault="00A1486B" w:rsidP="00752F96">
      <w:pPr>
        <w:rPr>
          <w:rFonts w:ascii="Times New Roman" w:hAnsi="Times New Roman"/>
          <w:sz w:val="24"/>
          <w:szCs w:val="24"/>
        </w:rPr>
      </w:pPr>
      <w:r w:rsidRPr="00752F96">
        <w:rPr>
          <w:rFonts w:ascii="Times New Roman" w:hAnsi="Times New Roman"/>
          <w:sz w:val="24"/>
          <w:szCs w:val="24"/>
        </w:rPr>
        <w:t>Fig. 24: Ma Xingchi</w:t>
      </w:r>
      <w:r w:rsidRPr="00752F96">
        <w:rPr>
          <w:rFonts w:ascii="Times New Roman" w:eastAsia="SimSun"/>
          <w:sz w:val="24"/>
          <w:szCs w:val="24"/>
        </w:rPr>
        <w:t>馬星馳</w:t>
      </w:r>
      <w:r w:rsidRPr="00752F96">
        <w:rPr>
          <w:rFonts w:ascii="Times New Roman" w:eastAsia="SimSun" w:hAnsi="Times New Roman"/>
          <w:sz w:val="24"/>
          <w:szCs w:val="24"/>
          <w:lang w:val="en-US"/>
        </w:rPr>
        <w:t xml:space="preserve">, </w:t>
      </w:r>
      <w:r w:rsidR="00712F43" w:rsidRPr="00752F96">
        <w:rPr>
          <w:rFonts w:ascii="Times New Roman" w:hAnsi="Times New Roman"/>
          <w:i/>
          <w:sz w:val="24"/>
          <w:szCs w:val="24"/>
        </w:rPr>
        <w:t>The Expansion of Railways</w:t>
      </w:r>
      <w:r w:rsidR="00712F43" w:rsidRPr="00752F96">
        <w:rPr>
          <w:rFonts w:ascii="Times New Roman" w:hAnsi="Times New Roman"/>
          <w:sz w:val="24"/>
          <w:szCs w:val="24"/>
        </w:rPr>
        <w:t xml:space="preserve"> across the body of a sleeping Manchu official.</w:t>
      </w:r>
      <w:r w:rsidR="003D2D37" w:rsidRPr="00752F96">
        <w:rPr>
          <w:rFonts w:ascii="Times New Roman" w:eastAsia="SimSun" w:hAnsi="Times New Roman"/>
          <w:sz w:val="24"/>
          <w:szCs w:val="24"/>
        </w:rPr>
        <w:t xml:space="preserve"> </w:t>
      </w:r>
    </w:p>
    <w:p w:rsidR="00712F43" w:rsidRPr="004B6E54" w:rsidRDefault="00712F43" w:rsidP="004B6E54">
      <w:pPr>
        <w:rPr>
          <w:rFonts w:ascii="Times New Roman" w:hAnsi="Times New Roman"/>
          <w:sz w:val="24"/>
          <w:szCs w:val="24"/>
        </w:rPr>
      </w:pPr>
      <w:r w:rsidRPr="004B6E54">
        <w:rPr>
          <w:rFonts w:ascii="Times New Roman" w:hAnsi="Times New Roman"/>
          <w:sz w:val="24"/>
          <w:szCs w:val="24"/>
        </w:rPr>
        <w:t xml:space="preserve">Although much of the popular anger, which eventually led to the dissolution of the Qing dynasty in 1911, focused on the Court’s handling of railway concessions, critics continued to claim that the nation was asleep. The next example stems from one of the flurry of political advocacy papers that sprang up during the transition period between 1910 and 1912, most of which made ample use of the newly discovered propaganda tool—the political cartoon—by adding illustrated supplements or </w:t>
      </w:r>
      <w:r w:rsidR="003D2D37" w:rsidRPr="004B6E54">
        <w:rPr>
          <w:rFonts w:ascii="Times New Roman" w:hAnsi="Times New Roman"/>
          <w:sz w:val="24"/>
          <w:szCs w:val="24"/>
        </w:rPr>
        <w:t xml:space="preserve">by separately publishing an </w:t>
      </w:r>
      <w:r w:rsidRPr="004B6E54">
        <w:rPr>
          <w:rFonts w:ascii="Times New Roman" w:hAnsi="Times New Roman"/>
          <w:sz w:val="24"/>
          <w:szCs w:val="24"/>
        </w:rPr>
        <w:t xml:space="preserve"> illustrated paper (Figure 2</w:t>
      </w:r>
      <w:r w:rsidR="00A1486B" w:rsidRPr="004B6E54">
        <w:rPr>
          <w:rFonts w:ascii="Times New Roman" w:hAnsi="Times New Roman"/>
          <w:sz w:val="24"/>
          <w:szCs w:val="24"/>
        </w:rPr>
        <w:t>5</w:t>
      </w:r>
      <w:r w:rsidRPr="004B6E54">
        <w:rPr>
          <w:rFonts w:ascii="Times New Roman" w:hAnsi="Times New Roman"/>
          <w:sz w:val="24"/>
          <w:szCs w:val="24"/>
        </w:rPr>
        <w:t>).</w:t>
      </w:r>
    </w:p>
    <w:p w:rsidR="00712F43" w:rsidRPr="004B6E54" w:rsidRDefault="00A1486B" w:rsidP="004B6E54">
      <w:pPr>
        <w:rPr>
          <w:rFonts w:ascii="Times New Roman" w:hAnsi="Times New Roman"/>
          <w:sz w:val="24"/>
          <w:szCs w:val="24"/>
        </w:rPr>
      </w:pPr>
      <w:r w:rsidRPr="004B6E54">
        <w:rPr>
          <w:rFonts w:ascii="Times New Roman" w:hAnsi="Times New Roman"/>
          <w:sz w:val="24"/>
          <w:szCs w:val="24"/>
        </w:rPr>
        <w:t>Fig. 25:</w:t>
      </w:r>
      <w:r w:rsidRPr="004B6E54">
        <w:rPr>
          <w:rFonts w:ascii="Times New Roman" w:hAnsi="Times New Roman"/>
          <w:b/>
          <w:sz w:val="24"/>
          <w:szCs w:val="24"/>
        </w:rPr>
        <w:t xml:space="preserve"> </w:t>
      </w:r>
      <w:r w:rsidRPr="004B6E54">
        <w:rPr>
          <w:rFonts w:ascii="Times New Roman" w:hAnsi="Times New Roman"/>
          <w:sz w:val="24"/>
          <w:szCs w:val="24"/>
        </w:rPr>
        <w:t xml:space="preserve">Qian Binghe </w:t>
      </w:r>
      <w:r w:rsidRPr="004B6E54">
        <w:rPr>
          <w:rFonts w:ascii="Times New Roman" w:eastAsia="SimSun"/>
          <w:sz w:val="24"/>
          <w:szCs w:val="24"/>
        </w:rPr>
        <w:t>錢病鶴</w:t>
      </w:r>
      <w:r w:rsidRPr="004B6E54">
        <w:rPr>
          <w:rFonts w:ascii="Times New Roman" w:eastAsia="SimSun" w:hAnsi="Times New Roman"/>
          <w:sz w:val="24"/>
          <w:szCs w:val="24"/>
        </w:rPr>
        <w:t xml:space="preserve"> </w:t>
      </w:r>
      <w:r w:rsidRPr="004B6E54">
        <w:rPr>
          <w:rFonts w:ascii="Times New Roman" w:hAnsi="Times New Roman"/>
          <w:sz w:val="24"/>
          <w:szCs w:val="24"/>
        </w:rPr>
        <w:t>(1879—1944)</w:t>
      </w:r>
      <w:r w:rsidRPr="004B6E54">
        <w:rPr>
          <w:rFonts w:ascii="Times New Roman" w:hAnsi="Times New Roman"/>
          <w:b/>
          <w:sz w:val="24"/>
          <w:szCs w:val="24"/>
        </w:rPr>
        <w:t xml:space="preserve">, </w:t>
      </w:r>
      <w:r w:rsidR="00712F43" w:rsidRPr="004B6E54">
        <w:rPr>
          <w:rFonts w:ascii="Times New Roman" w:hAnsi="Times New Roman"/>
          <w:i/>
          <w:sz w:val="24"/>
          <w:szCs w:val="24"/>
        </w:rPr>
        <w:t>Melon Theater</w:t>
      </w:r>
      <w:r w:rsidR="000F7DBC">
        <w:rPr>
          <w:rFonts w:ascii="Times New Roman" w:eastAsia="宋体" w:hAnsi="Times New Roman"/>
          <w:sz w:val="24"/>
          <w:szCs w:val="24"/>
        </w:rPr>
        <w:t>,</w:t>
      </w:r>
      <w:r w:rsidR="000F7DBC" w:rsidRPr="004B6E54">
        <w:rPr>
          <w:rFonts w:ascii="Times New Roman" w:eastAsia="宋体" w:hAnsi="Times New Roman"/>
          <w:sz w:val="24"/>
          <w:szCs w:val="24"/>
        </w:rPr>
        <w:t xml:space="preserve"> </w:t>
      </w:r>
      <w:r w:rsidR="000F7DBC" w:rsidRPr="004B6E54">
        <w:rPr>
          <w:rFonts w:ascii="Times New Roman" w:hAnsi="Times New Roman"/>
          <w:sz w:val="24"/>
          <w:szCs w:val="24"/>
        </w:rPr>
        <w:t>1912</w:t>
      </w:r>
      <w:r w:rsidR="000F7DBC">
        <w:rPr>
          <w:rFonts w:ascii="Times New Roman" w:hAnsi="Times New Roman"/>
          <w:sz w:val="24"/>
          <w:szCs w:val="24"/>
        </w:rPr>
        <w:t>.</w:t>
      </w:r>
      <w:r w:rsidR="00712F43" w:rsidRPr="004B6E54">
        <w:rPr>
          <w:rFonts w:ascii="Times New Roman" w:eastAsia="SimSun" w:hAnsi="Times New Roman"/>
          <w:sz w:val="24"/>
          <w:szCs w:val="24"/>
        </w:rPr>
        <w:t xml:space="preserve"> F</w:t>
      </w:r>
      <w:r w:rsidR="00712F43" w:rsidRPr="004B6E54">
        <w:rPr>
          <w:rFonts w:ascii="Times New Roman" w:hAnsi="Times New Roman"/>
          <w:sz w:val="24"/>
          <w:szCs w:val="24"/>
        </w:rPr>
        <w:t xml:space="preserve">oreigners drape vines (railway lines) across the Chinese “melon” (= territory) while the </w:t>
      </w:r>
      <w:r w:rsidR="00712F43" w:rsidRPr="004B6E54">
        <w:rPr>
          <w:rFonts w:ascii="Times New Roman" w:eastAsia="宋体" w:hAnsi="Times New Roman"/>
          <w:sz w:val="24"/>
          <w:szCs w:val="24"/>
        </w:rPr>
        <w:t xml:space="preserve">officials and the </w:t>
      </w:r>
      <w:r w:rsidR="00712F43" w:rsidRPr="004B6E54">
        <w:rPr>
          <w:rFonts w:ascii="Times New Roman" w:hAnsi="Times New Roman"/>
          <w:sz w:val="24"/>
          <w:szCs w:val="24"/>
        </w:rPr>
        <w:t xml:space="preserve">people are asleep. </w:t>
      </w:r>
    </w:p>
    <w:p w:rsidR="00712F43" w:rsidRDefault="00712F43" w:rsidP="00D97A3D">
      <w:pPr>
        <w:autoSpaceDE w:val="0"/>
        <w:autoSpaceDN w:val="0"/>
        <w:adjustRightInd w:val="0"/>
        <w:spacing w:after="0"/>
        <w:rPr>
          <w:rFonts w:ascii="Times New Roman" w:hAnsi="Times New Roman"/>
          <w:sz w:val="24"/>
          <w:szCs w:val="24"/>
          <w:lang w:val="en-US" w:eastAsia="zh-CN"/>
        </w:rPr>
      </w:pPr>
      <w:r w:rsidRPr="00064E56">
        <w:rPr>
          <w:rFonts w:ascii="Times New Roman" w:hAnsi="Times New Roman"/>
          <w:sz w:val="24"/>
          <w:szCs w:val="24"/>
          <w:lang w:val="en-US" w:eastAsia="zh-CN"/>
        </w:rPr>
        <w:t>The sleep metaphor still comes with the promise</w:t>
      </w:r>
      <w:r>
        <w:rPr>
          <w:rFonts w:ascii="Times New Roman" w:hAnsi="Times New Roman"/>
          <w:sz w:val="24"/>
          <w:szCs w:val="24"/>
          <w:lang w:val="en-US" w:eastAsia="zh-CN"/>
        </w:rPr>
        <w:t xml:space="preserve"> of</w:t>
      </w:r>
      <w:r w:rsidRPr="00064E56">
        <w:rPr>
          <w:rFonts w:ascii="Times New Roman" w:hAnsi="Times New Roman"/>
          <w:sz w:val="24"/>
          <w:szCs w:val="24"/>
          <w:lang w:val="en-US" w:eastAsia="zh-CN"/>
        </w:rPr>
        <w:t xml:space="preserve"> and </w:t>
      </w:r>
      <w:r w:rsidR="003D2D37">
        <w:rPr>
          <w:rFonts w:ascii="Times New Roman" w:hAnsi="Times New Roman"/>
          <w:sz w:val="24"/>
          <w:szCs w:val="24"/>
          <w:lang w:val="en-US" w:eastAsia="zh-CN"/>
        </w:rPr>
        <w:t xml:space="preserve">the </w:t>
      </w:r>
      <w:r w:rsidRPr="00064E56">
        <w:rPr>
          <w:rFonts w:ascii="Times New Roman" w:hAnsi="Times New Roman"/>
          <w:sz w:val="24"/>
          <w:szCs w:val="24"/>
          <w:lang w:val="en-US" w:eastAsia="zh-CN"/>
        </w:rPr>
        <w:t xml:space="preserve">potential </w:t>
      </w:r>
      <w:r>
        <w:rPr>
          <w:rFonts w:ascii="Times New Roman" w:hAnsi="Times New Roman"/>
          <w:sz w:val="24"/>
          <w:szCs w:val="24"/>
          <w:lang w:val="en-US" w:eastAsia="zh-CN"/>
        </w:rPr>
        <w:t>for</w:t>
      </w:r>
      <w:r w:rsidRPr="00064E56">
        <w:rPr>
          <w:rFonts w:ascii="Times New Roman" w:hAnsi="Times New Roman"/>
          <w:sz w:val="24"/>
          <w:szCs w:val="24"/>
          <w:lang w:val="en-US" w:eastAsia="zh-CN"/>
        </w:rPr>
        <w:t xml:space="preserve"> waking up. Although the link of temporary and eternal sleep had already been explored by Gillray in the text accompanying his “Britannia Asleep” cartoon</w:t>
      </w:r>
      <w:r>
        <w:rPr>
          <w:rFonts w:ascii="Times New Roman" w:hAnsi="Times New Roman"/>
          <w:sz w:val="24"/>
          <w:szCs w:val="24"/>
          <w:lang w:val="en-US" w:eastAsia="zh-CN"/>
        </w:rPr>
        <w:t>,</w:t>
      </w:r>
      <w:r w:rsidRPr="00064E56">
        <w:rPr>
          <w:rFonts w:ascii="Times New Roman" w:hAnsi="Times New Roman"/>
          <w:sz w:val="24"/>
          <w:szCs w:val="24"/>
          <w:lang w:val="en-US" w:eastAsia="zh-CN"/>
        </w:rPr>
        <w:t xml:space="preserve"> and Liang Qichao had played with the idea in his comment on the rotting Frankenstein lion, death is a very radical and hopeless variant of sleep and carries a different metaphorical meaning. In </w:t>
      </w:r>
      <w:r w:rsidRPr="00064E56">
        <w:rPr>
          <w:rFonts w:ascii="Times New Roman" w:hAnsi="Times New Roman"/>
          <w:sz w:val="24"/>
          <w:szCs w:val="24"/>
          <w:lang w:val="en-US" w:eastAsia="zh-CN"/>
        </w:rPr>
        <w:lastRenderedPageBreak/>
        <w:t xml:space="preserve">Gillray’s cartoon Britannia is to be put to eternal sleep, meaning that the Amiens Treaty with </w:t>
      </w:r>
      <w:smartTag w:uri="urn:schemas-microsoft-com:office:smarttags" w:element="country-region">
        <w:r w:rsidRPr="00064E56">
          <w:rPr>
            <w:rFonts w:ascii="Times New Roman" w:hAnsi="Times New Roman"/>
            <w:sz w:val="24"/>
            <w:szCs w:val="24"/>
            <w:lang w:val="en-US" w:eastAsia="zh-CN"/>
          </w:rPr>
          <w:t>France</w:t>
        </w:r>
      </w:smartTag>
      <w:r w:rsidRPr="00064E56">
        <w:rPr>
          <w:rFonts w:ascii="Times New Roman" w:hAnsi="Times New Roman"/>
          <w:sz w:val="24"/>
          <w:szCs w:val="24"/>
          <w:lang w:val="en-US" w:eastAsia="zh-CN"/>
        </w:rPr>
        <w:t xml:space="preserve"> was the first step in a threatened invasion of </w:t>
      </w:r>
      <w:smartTag w:uri="urn:schemas-microsoft-com:office:smarttags" w:element="country-region">
        <w:smartTag w:uri="urn:schemas-microsoft-com:office:smarttags" w:element="place">
          <w:r w:rsidRPr="00064E56">
            <w:rPr>
              <w:rFonts w:ascii="Times New Roman" w:hAnsi="Times New Roman"/>
              <w:sz w:val="24"/>
              <w:szCs w:val="24"/>
              <w:lang w:val="en-US" w:eastAsia="zh-CN"/>
            </w:rPr>
            <w:t>England</w:t>
          </w:r>
        </w:smartTag>
      </w:smartTag>
      <w:r w:rsidRPr="00064E56">
        <w:rPr>
          <w:rFonts w:ascii="Times New Roman" w:hAnsi="Times New Roman"/>
          <w:sz w:val="24"/>
          <w:szCs w:val="24"/>
          <w:lang w:val="en-US" w:eastAsia="zh-CN"/>
        </w:rPr>
        <w:t xml:space="preserve"> by Napoleon and the end of the sovereign British state. In his depressive and well-hidden comment quoted above, Liang Qichao did not identify the decrepit Frankenstein lion with the Manchu dynasty, but with the 300 million Chinese people. They lacked the wherewithal to ever wake up. This line of thinking rendered any further “revolutionary” action meaningless, and therefore ended up with little traction among reformers and revolutionists. The notion that the Chinese state might be, for all practical purposes, considered dead, held more potential. Again, it was Ma Xingchi who explored this option by looking once more at the spheres of influence that foreign powers carved out of the gigantic Chinese territory (Figure </w:t>
      </w:r>
      <w:r w:rsidR="00FA2193" w:rsidRPr="00064E56">
        <w:rPr>
          <w:rFonts w:ascii="Times New Roman" w:hAnsi="Times New Roman"/>
          <w:sz w:val="24"/>
          <w:szCs w:val="24"/>
          <w:lang w:val="en-US" w:eastAsia="zh-CN"/>
        </w:rPr>
        <w:t>2</w:t>
      </w:r>
      <w:r w:rsidR="00D97A3D">
        <w:rPr>
          <w:rFonts w:ascii="Times New Roman" w:hAnsi="Times New Roman"/>
          <w:sz w:val="24"/>
          <w:szCs w:val="24"/>
          <w:lang w:val="en-US" w:eastAsia="zh-CN"/>
        </w:rPr>
        <w:t>6</w:t>
      </w:r>
      <w:r w:rsidRPr="00064E56">
        <w:rPr>
          <w:rFonts w:ascii="Times New Roman" w:hAnsi="Times New Roman"/>
          <w:sz w:val="24"/>
          <w:szCs w:val="24"/>
          <w:lang w:val="en-US" w:eastAsia="zh-CN"/>
        </w:rPr>
        <w:t>).</w:t>
      </w:r>
    </w:p>
    <w:p w:rsidR="00D97A3D" w:rsidRPr="00064E56" w:rsidRDefault="00D97A3D" w:rsidP="00D97A3D">
      <w:pPr>
        <w:autoSpaceDE w:val="0"/>
        <w:autoSpaceDN w:val="0"/>
        <w:adjustRightInd w:val="0"/>
        <w:spacing w:after="0"/>
        <w:rPr>
          <w:rFonts w:ascii="Times New Roman" w:hAnsi="Times New Roman"/>
          <w:sz w:val="24"/>
          <w:szCs w:val="24"/>
          <w:lang w:val="en-US" w:eastAsia="zh-CN"/>
        </w:rPr>
      </w:pPr>
    </w:p>
    <w:p w:rsidR="00712F43" w:rsidRPr="00064E56" w:rsidRDefault="00D97A3D" w:rsidP="00712F43">
      <w:pPr>
        <w:autoSpaceDE w:val="0"/>
        <w:autoSpaceDN w:val="0"/>
        <w:adjustRightInd w:val="0"/>
        <w:spacing w:after="0"/>
        <w:rPr>
          <w:rFonts w:ascii="Times New Roman" w:hAnsi="Times New Roman"/>
          <w:sz w:val="24"/>
          <w:szCs w:val="24"/>
          <w:lang w:val="en-US" w:eastAsia="zh-CN"/>
        </w:rPr>
      </w:pPr>
      <w:r>
        <w:rPr>
          <w:rFonts w:ascii="Times New Roman" w:hAnsi="Times New Roman"/>
          <w:sz w:val="24"/>
          <w:szCs w:val="24"/>
          <w:lang w:val="en-US" w:eastAsia="zh-CN"/>
        </w:rPr>
        <w:t xml:space="preserve">Fig. 26: </w:t>
      </w:r>
      <w:r w:rsidRPr="00064E56">
        <w:rPr>
          <w:rFonts w:ascii="Times New Roman" w:hAnsi="Times New Roman"/>
          <w:sz w:val="24"/>
          <w:szCs w:val="24"/>
          <w:lang w:val="en-US" w:eastAsia="zh-CN"/>
        </w:rPr>
        <w:t>Ma Xingchi</w:t>
      </w:r>
      <w:r>
        <w:rPr>
          <w:rFonts w:ascii="Times New Roman" w:hAnsi="Times New Roman"/>
          <w:sz w:val="24"/>
          <w:szCs w:val="24"/>
          <w:lang w:val="en-US" w:eastAsia="zh-CN"/>
        </w:rPr>
        <w:t xml:space="preserve"> </w:t>
      </w:r>
      <w:r w:rsidRPr="000F7DBC">
        <w:rPr>
          <w:rFonts w:ascii="SimSun" w:eastAsia="SimSun" w:hAnsi="SimSun"/>
          <w:sz w:val="24"/>
          <w:szCs w:val="24"/>
          <w:lang w:val="en-US"/>
        </w:rPr>
        <w:t>馬星馳</w:t>
      </w:r>
      <w:r>
        <w:rPr>
          <w:rFonts w:ascii="Times New Roman" w:hAnsi="Times New Roman"/>
          <w:sz w:val="24"/>
          <w:szCs w:val="24"/>
          <w:lang w:val="en-US" w:eastAsia="zh-CN"/>
        </w:rPr>
        <w:t>,</w:t>
      </w:r>
      <w:r w:rsidRPr="00064E56">
        <w:rPr>
          <w:rFonts w:ascii="Times New Roman" w:hAnsi="Times New Roman"/>
          <w:sz w:val="24"/>
          <w:szCs w:val="24"/>
          <w:lang w:val="en-US" w:eastAsia="zh-CN"/>
        </w:rPr>
        <w:t xml:space="preserve"> </w:t>
      </w:r>
      <w:r w:rsidR="00712F43" w:rsidRPr="00D97A3D">
        <w:rPr>
          <w:rFonts w:ascii="Times New Roman" w:hAnsi="Times New Roman"/>
          <w:i/>
          <w:sz w:val="24"/>
          <w:szCs w:val="24"/>
          <w:lang w:val="en-US" w:eastAsia="zh-CN"/>
        </w:rPr>
        <w:t>The Situation of the World</w:t>
      </w:r>
      <w:r w:rsidR="00712F43" w:rsidRPr="00064E56">
        <w:rPr>
          <w:rFonts w:ascii="Times New Roman" w:hAnsi="Times New Roman"/>
          <w:sz w:val="24"/>
          <w:szCs w:val="24"/>
          <w:lang w:val="en-US" w:eastAsia="zh-CN"/>
        </w:rPr>
        <w:t xml:space="preserve">, 1908. </w:t>
      </w:r>
    </w:p>
    <w:p w:rsidR="00712F43" w:rsidRPr="00064E56" w:rsidRDefault="00712F43" w:rsidP="00712F43">
      <w:pPr>
        <w:autoSpaceDE w:val="0"/>
        <w:autoSpaceDN w:val="0"/>
        <w:adjustRightInd w:val="0"/>
        <w:spacing w:after="0"/>
        <w:rPr>
          <w:rFonts w:ascii="Times New Roman" w:hAnsi="Times New Roman"/>
          <w:sz w:val="24"/>
          <w:szCs w:val="24"/>
          <w:lang w:val="en-US" w:eastAsia="zh-CN"/>
        </w:rPr>
      </w:pPr>
    </w:p>
    <w:p w:rsidR="00712F43" w:rsidRPr="00064E56" w:rsidRDefault="00712F43" w:rsidP="00712F43">
      <w:pPr>
        <w:autoSpaceDE w:val="0"/>
        <w:autoSpaceDN w:val="0"/>
        <w:adjustRightInd w:val="0"/>
        <w:spacing w:after="0"/>
        <w:rPr>
          <w:rFonts w:ascii="Times New Roman" w:hAnsi="Times New Roman"/>
          <w:sz w:val="24"/>
          <w:szCs w:val="24"/>
          <w:lang w:val="en-US" w:eastAsia="zh-CN"/>
        </w:rPr>
      </w:pPr>
      <w:r w:rsidRPr="00064E56">
        <w:rPr>
          <w:rFonts w:ascii="Times New Roman" w:hAnsi="Times New Roman"/>
          <w:sz w:val="24"/>
          <w:szCs w:val="24"/>
          <w:lang w:val="en-US" w:eastAsia="zh-CN"/>
        </w:rPr>
        <w:t>China is the gigantic dead fly in the middle, and the ants</w:t>
      </w:r>
      <w:r>
        <w:rPr>
          <w:rFonts w:ascii="Times New Roman" w:hAnsi="Times New Roman"/>
          <w:sz w:val="24"/>
          <w:szCs w:val="24"/>
          <w:lang w:val="en-US" w:eastAsia="zh-CN"/>
        </w:rPr>
        <w:t>—</w:t>
      </w:r>
      <w:r w:rsidRPr="00064E56">
        <w:rPr>
          <w:rFonts w:ascii="Times New Roman" w:hAnsi="Times New Roman"/>
          <w:sz w:val="24"/>
          <w:szCs w:val="24"/>
          <w:lang w:val="en-US" w:eastAsia="zh-CN"/>
        </w:rPr>
        <w:t>Russia and Japan</w:t>
      </w:r>
      <w:r>
        <w:rPr>
          <w:rFonts w:ascii="Times New Roman" w:hAnsi="Times New Roman"/>
          <w:sz w:val="24"/>
          <w:szCs w:val="24"/>
          <w:lang w:val="en-US" w:eastAsia="zh-CN"/>
        </w:rPr>
        <w:t>—</w:t>
      </w:r>
      <w:r w:rsidRPr="00064E56">
        <w:rPr>
          <w:rFonts w:ascii="Times New Roman" w:hAnsi="Times New Roman"/>
          <w:sz w:val="24"/>
          <w:szCs w:val="24"/>
          <w:lang w:val="en-US" w:eastAsia="zh-CN"/>
        </w:rPr>
        <w:t xml:space="preserve">are </w:t>
      </w:r>
      <w:r>
        <w:rPr>
          <w:rFonts w:ascii="Times New Roman" w:hAnsi="Times New Roman"/>
          <w:sz w:val="24"/>
          <w:szCs w:val="24"/>
          <w:lang w:val="en-US" w:eastAsia="zh-CN"/>
        </w:rPr>
        <w:t>nibbling</w:t>
      </w:r>
      <w:r w:rsidRPr="00064E56">
        <w:rPr>
          <w:rFonts w:ascii="Times New Roman" w:hAnsi="Times New Roman"/>
          <w:sz w:val="24"/>
          <w:szCs w:val="24"/>
          <w:lang w:val="en-US" w:eastAsia="zh-CN"/>
        </w:rPr>
        <w:t xml:space="preserve"> away at the head in the north</w:t>
      </w:r>
      <w:r>
        <w:rPr>
          <w:rFonts w:ascii="Times New Roman" w:hAnsi="Times New Roman"/>
          <w:sz w:val="24"/>
          <w:szCs w:val="24"/>
          <w:lang w:val="en-US" w:eastAsia="zh-CN"/>
        </w:rPr>
        <w:t>;</w:t>
      </w:r>
      <w:r w:rsidRPr="00064E56">
        <w:rPr>
          <w:rFonts w:ascii="Times New Roman" w:hAnsi="Times New Roman"/>
          <w:sz w:val="24"/>
          <w:szCs w:val="24"/>
          <w:lang w:val="en-US" w:eastAsia="zh-CN"/>
        </w:rPr>
        <w:t xml:space="preserve"> England </w:t>
      </w:r>
      <w:r>
        <w:rPr>
          <w:rFonts w:ascii="Times New Roman" w:hAnsi="Times New Roman"/>
          <w:sz w:val="24"/>
          <w:szCs w:val="24"/>
          <w:lang w:val="en-US" w:eastAsia="zh-CN"/>
        </w:rPr>
        <w:t xml:space="preserve">is </w:t>
      </w:r>
      <w:r w:rsidRPr="00064E56">
        <w:rPr>
          <w:rFonts w:ascii="Times New Roman" w:hAnsi="Times New Roman"/>
          <w:sz w:val="24"/>
          <w:szCs w:val="24"/>
          <w:lang w:val="en-US" w:eastAsia="zh-CN"/>
        </w:rPr>
        <w:t>at the fat middle of the Yang-tse valley</w:t>
      </w:r>
      <w:r>
        <w:rPr>
          <w:rFonts w:ascii="Times New Roman" w:hAnsi="Times New Roman"/>
          <w:sz w:val="24"/>
          <w:szCs w:val="24"/>
          <w:lang w:val="en-US" w:eastAsia="zh-CN"/>
        </w:rPr>
        <w:t>;</w:t>
      </w:r>
      <w:r w:rsidRPr="00064E56">
        <w:rPr>
          <w:rFonts w:ascii="Times New Roman" w:hAnsi="Times New Roman"/>
          <w:sz w:val="24"/>
          <w:szCs w:val="24"/>
          <w:lang w:val="en-US" w:eastAsia="zh-CN"/>
        </w:rPr>
        <w:t xml:space="preserve"> France, Italy and Germany </w:t>
      </w:r>
      <w:r>
        <w:rPr>
          <w:rFonts w:ascii="Times New Roman" w:hAnsi="Times New Roman"/>
          <w:sz w:val="24"/>
          <w:szCs w:val="24"/>
          <w:lang w:val="en-US" w:eastAsia="zh-CN"/>
        </w:rPr>
        <w:t xml:space="preserve">are </w:t>
      </w:r>
      <w:r w:rsidRPr="00064E56">
        <w:rPr>
          <w:rFonts w:ascii="Times New Roman" w:hAnsi="Times New Roman"/>
          <w:sz w:val="24"/>
          <w:szCs w:val="24"/>
          <w:lang w:val="en-US" w:eastAsia="zh-CN"/>
        </w:rPr>
        <w:t xml:space="preserve">in the southern parts, while the US and Austria are on their way to join in the feast with some smaller ants following. If the fly were alive, it would have no trouble from the ants, </w:t>
      </w:r>
      <w:r>
        <w:rPr>
          <w:rFonts w:ascii="Times New Roman" w:hAnsi="Times New Roman"/>
          <w:sz w:val="24"/>
          <w:szCs w:val="24"/>
          <w:lang w:val="en-US" w:eastAsia="zh-CN"/>
        </w:rPr>
        <w:t>nor would it</w:t>
      </w:r>
      <w:r w:rsidRPr="00064E56">
        <w:rPr>
          <w:rFonts w:ascii="Times New Roman" w:hAnsi="Times New Roman"/>
          <w:sz w:val="24"/>
          <w:szCs w:val="24"/>
          <w:lang w:val="en-US" w:eastAsia="zh-CN"/>
        </w:rPr>
        <w:t xml:space="preserve"> pos</w:t>
      </w:r>
      <w:r>
        <w:rPr>
          <w:rFonts w:ascii="Times New Roman" w:hAnsi="Times New Roman"/>
          <w:sz w:val="24"/>
          <w:szCs w:val="24"/>
          <w:lang w:val="en-US" w:eastAsia="zh-CN"/>
        </w:rPr>
        <w:t>e</w:t>
      </w:r>
      <w:r w:rsidRPr="00064E56">
        <w:rPr>
          <w:rFonts w:ascii="Times New Roman" w:hAnsi="Times New Roman"/>
          <w:sz w:val="24"/>
          <w:szCs w:val="24"/>
          <w:lang w:val="en-US" w:eastAsia="zh-CN"/>
        </w:rPr>
        <w:t xml:space="preserve"> any threat to them. On the other hand, the ants have no way of catching and killing a live fly. The fly </w:t>
      </w:r>
      <w:proofErr w:type="gramStart"/>
      <w:r>
        <w:rPr>
          <w:rFonts w:ascii="Times New Roman" w:hAnsi="Times New Roman"/>
          <w:sz w:val="24"/>
          <w:szCs w:val="24"/>
          <w:lang w:val="en-US" w:eastAsia="zh-CN"/>
        </w:rPr>
        <w:t xml:space="preserve">died </w:t>
      </w:r>
      <w:r w:rsidRPr="00064E56">
        <w:rPr>
          <w:rFonts w:ascii="Times New Roman" w:hAnsi="Times New Roman"/>
          <w:sz w:val="24"/>
          <w:szCs w:val="24"/>
          <w:lang w:val="en-US" w:eastAsia="zh-CN"/>
        </w:rPr>
        <w:t xml:space="preserve"> </w:t>
      </w:r>
      <w:r>
        <w:rPr>
          <w:rFonts w:ascii="Times New Roman" w:hAnsi="Times New Roman"/>
          <w:sz w:val="24"/>
          <w:szCs w:val="24"/>
          <w:lang w:val="en-US" w:eastAsia="zh-CN"/>
        </w:rPr>
        <w:t>from</w:t>
      </w:r>
      <w:proofErr w:type="gramEnd"/>
      <w:r>
        <w:rPr>
          <w:rFonts w:ascii="Times New Roman" w:hAnsi="Times New Roman"/>
          <w:sz w:val="24"/>
          <w:szCs w:val="24"/>
          <w:lang w:val="en-US" w:eastAsia="zh-CN"/>
        </w:rPr>
        <w:t xml:space="preserve"> </w:t>
      </w:r>
      <w:r w:rsidRPr="00064E56">
        <w:rPr>
          <w:rFonts w:ascii="Times New Roman" w:hAnsi="Times New Roman"/>
          <w:sz w:val="24"/>
          <w:szCs w:val="24"/>
          <w:lang w:val="en-US" w:eastAsia="zh-CN"/>
        </w:rPr>
        <w:t>internal causes.</w:t>
      </w:r>
    </w:p>
    <w:p w:rsidR="00712F43" w:rsidRPr="00064E56" w:rsidRDefault="00712F43" w:rsidP="00712F43">
      <w:pPr>
        <w:autoSpaceDE w:val="0"/>
        <w:autoSpaceDN w:val="0"/>
        <w:adjustRightInd w:val="0"/>
        <w:spacing w:after="0"/>
        <w:rPr>
          <w:rFonts w:ascii="Times New Roman" w:hAnsi="Times New Roman"/>
          <w:sz w:val="24"/>
          <w:szCs w:val="24"/>
          <w:lang w:val="en-US" w:eastAsia="zh-CN"/>
        </w:rPr>
      </w:pPr>
    </w:p>
    <w:p w:rsidR="00712F43" w:rsidRPr="00064E56" w:rsidRDefault="00712F43" w:rsidP="00D97A3D">
      <w:pPr>
        <w:autoSpaceDE w:val="0"/>
        <w:autoSpaceDN w:val="0"/>
        <w:adjustRightInd w:val="0"/>
        <w:spacing w:after="0"/>
        <w:rPr>
          <w:rFonts w:ascii="Times New Roman" w:hAnsi="Times New Roman"/>
          <w:sz w:val="24"/>
          <w:szCs w:val="24"/>
          <w:lang w:val="en-US" w:eastAsia="zh-CN"/>
        </w:rPr>
      </w:pPr>
      <w:r w:rsidRPr="00064E56">
        <w:rPr>
          <w:rFonts w:ascii="Times New Roman" w:hAnsi="Times New Roman"/>
          <w:sz w:val="24"/>
          <w:szCs w:val="24"/>
          <w:lang w:val="en-US" w:eastAsia="zh-CN"/>
        </w:rPr>
        <w:t xml:space="preserve">Newspapers have a short shelf life and little of them </w:t>
      </w:r>
      <w:proofErr w:type="gramStart"/>
      <w:r w:rsidRPr="00064E56">
        <w:rPr>
          <w:rFonts w:ascii="Times New Roman" w:hAnsi="Times New Roman"/>
          <w:sz w:val="24"/>
          <w:szCs w:val="24"/>
          <w:lang w:val="en-US" w:eastAsia="zh-CN"/>
        </w:rPr>
        <w:t>remain</w:t>
      </w:r>
      <w:r w:rsidR="003D2D37">
        <w:rPr>
          <w:rFonts w:ascii="Times New Roman" w:hAnsi="Times New Roman"/>
          <w:sz w:val="24"/>
          <w:szCs w:val="24"/>
          <w:lang w:val="en-US" w:eastAsia="zh-CN"/>
        </w:rPr>
        <w:t>s</w:t>
      </w:r>
      <w:proofErr w:type="gramEnd"/>
      <w:r w:rsidRPr="00064E56">
        <w:rPr>
          <w:rFonts w:ascii="Times New Roman" w:hAnsi="Times New Roman"/>
          <w:sz w:val="24"/>
          <w:szCs w:val="24"/>
          <w:lang w:val="en-US" w:eastAsia="zh-CN"/>
        </w:rPr>
        <w:t xml:space="preserve"> in the memory of the readers. Three years after the previous cartoon, Ma felt free to use the same harrowing iconographic constellation in another more general cartoon on the Social-Darwinist notion of the survival of the fittest nation (Figure </w:t>
      </w:r>
      <w:r w:rsidR="00D97A3D" w:rsidRPr="00064E56">
        <w:rPr>
          <w:rFonts w:ascii="Times New Roman" w:hAnsi="Times New Roman"/>
          <w:sz w:val="24"/>
          <w:szCs w:val="24"/>
          <w:lang w:val="en-US" w:eastAsia="zh-CN"/>
        </w:rPr>
        <w:t>2</w:t>
      </w:r>
      <w:r w:rsidR="00D97A3D">
        <w:rPr>
          <w:rFonts w:ascii="Times New Roman" w:hAnsi="Times New Roman"/>
          <w:sz w:val="24"/>
          <w:szCs w:val="24"/>
          <w:lang w:val="en-US" w:eastAsia="zh-CN"/>
        </w:rPr>
        <w:t>7</w:t>
      </w:r>
      <w:r w:rsidRPr="00064E56">
        <w:rPr>
          <w:rFonts w:ascii="Times New Roman" w:hAnsi="Times New Roman"/>
          <w:sz w:val="24"/>
          <w:szCs w:val="24"/>
          <w:lang w:val="en-US" w:eastAsia="zh-CN"/>
        </w:rPr>
        <w:t>).</w:t>
      </w:r>
    </w:p>
    <w:p w:rsidR="00712F43" w:rsidRPr="0052754D" w:rsidRDefault="00712F43" w:rsidP="00712F43">
      <w:pPr>
        <w:autoSpaceDE w:val="0"/>
        <w:autoSpaceDN w:val="0"/>
        <w:adjustRightInd w:val="0"/>
        <w:spacing w:after="0"/>
        <w:rPr>
          <w:rFonts w:ascii="Times New Roman" w:hAnsi="Times New Roman"/>
          <w:noProof/>
          <w:sz w:val="24"/>
          <w:szCs w:val="24"/>
          <w:lang w:val="en-US"/>
        </w:rPr>
      </w:pPr>
    </w:p>
    <w:p w:rsidR="00712F43" w:rsidRPr="00064E56" w:rsidRDefault="00D97A3D" w:rsidP="00D97A3D">
      <w:pPr>
        <w:autoSpaceDE w:val="0"/>
        <w:autoSpaceDN w:val="0"/>
        <w:adjustRightInd w:val="0"/>
        <w:spacing w:after="0"/>
        <w:ind w:firstLine="12"/>
        <w:rPr>
          <w:rFonts w:ascii="Times New Roman" w:hAnsi="Times New Roman"/>
          <w:sz w:val="24"/>
          <w:szCs w:val="24"/>
          <w:lang w:val="en-US" w:eastAsia="zh-CN"/>
        </w:rPr>
      </w:pPr>
      <w:r>
        <w:rPr>
          <w:rFonts w:ascii="Times New Roman" w:hAnsi="Times New Roman"/>
          <w:sz w:val="24"/>
          <w:szCs w:val="24"/>
          <w:lang w:val="en-US"/>
        </w:rPr>
        <w:t xml:space="preserve">Fig. 27: </w:t>
      </w:r>
      <w:r w:rsidRPr="00064E56">
        <w:rPr>
          <w:rFonts w:ascii="Times New Roman" w:hAnsi="Times New Roman"/>
          <w:sz w:val="24"/>
          <w:szCs w:val="24"/>
          <w:lang w:val="en-US"/>
        </w:rPr>
        <w:t xml:space="preserve">Ma Xingchi </w:t>
      </w:r>
      <w:r w:rsidRPr="000F7DBC">
        <w:rPr>
          <w:rFonts w:ascii="SimSun" w:eastAsia="SimSun" w:hAnsi="SimSun"/>
          <w:sz w:val="24"/>
          <w:szCs w:val="24"/>
          <w:lang w:val="en-US"/>
        </w:rPr>
        <w:t>馬星馳</w:t>
      </w:r>
      <w:r>
        <w:rPr>
          <w:rFonts w:ascii="Times New Roman"/>
          <w:sz w:val="24"/>
          <w:szCs w:val="24"/>
          <w:lang w:val="en-US"/>
        </w:rPr>
        <w:t xml:space="preserve">, </w:t>
      </w:r>
      <w:r w:rsidR="00712F43" w:rsidRPr="00D97A3D">
        <w:rPr>
          <w:rFonts w:ascii="Times New Roman" w:hAnsi="Times New Roman"/>
          <w:i/>
          <w:sz w:val="24"/>
          <w:szCs w:val="24"/>
          <w:lang w:val="en-US"/>
        </w:rPr>
        <w:t xml:space="preserve">The Weak Are the Flesh, the Strong Eat </w:t>
      </w:r>
      <w:proofErr w:type="gramStart"/>
      <w:r w:rsidR="00712F43" w:rsidRPr="00D97A3D">
        <w:rPr>
          <w:rFonts w:ascii="Times New Roman" w:hAnsi="Times New Roman"/>
          <w:i/>
          <w:sz w:val="24"/>
          <w:szCs w:val="24"/>
          <w:lang w:val="en-US"/>
        </w:rPr>
        <w:t>It</w:t>
      </w:r>
      <w:proofErr w:type="gramEnd"/>
      <w:r w:rsidR="00712F43" w:rsidRPr="00064E56">
        <w:rPr>
          <w:rFonts w:ascii="Times New Roman" w:hAnsi="Times New Roman"/>
          <w:sz w:val="24"/>
          <w:szCs w:val="24"/>
          <w:lang w:val="en-US"/>
        </w:rPr>
        <w:t xml:space="preserve"> </w:t>
      </w:r>
      <w:r w:rsidR="00712F43" w:rsidRPr="000F7DBC">
        <w:rPr>
          <w:rFonts w:ascii="SimSun" w:eastAsia="SimSun" w:hAnsi="SimSun"/>
          <w:sz w:val="24"/>
          <w:szCs w:val="24"/>
          <w:lang w:val="en-US"/>
        </w:rPr>
        <w:t>弱肉強食</w:t>
      </w:r>
      <w:r w:rsidR="00703C2A">
        <w:rPr>
          <w:rFonts w:ascii="Times New Roman"/>
          <w:sz w:val="24"/>
          <w:szCs w:val="24"/>
          <w:lang w:val="en-US"/>
        </w:rPr>
        <w:t xml:space="preserve">, </w:t>
      </w:r>
      <w:r w:rsidR="00712F43" w:rsidRPr="00064E56">
        <w:rPr>
          <w:rFonts w:ascii="Times New Roman" w:hAnsi="Times New Roman"/>
          <w:sz w:val="24"/>
          <w:szCs w:val="24"/>
          <w:lang w:val="en-US"/>
        </w:rPr>
        <w:t>1911.</w:t>
      </w:r>
    </w:p>
    <w:p w:rsidR="00712F43" w:rsidRPr="00064E56" w:rsidRDefault="00712F43" w:rsidP="00712F43">
      <w:pPr>
        <w:autoSpaceDE w:val="0"/>
        <w:autoSpaceDN w:val="0"/>
        <w:adjustRightInd w:val="0"/>
        <w:spacing w:after="0"/>
        <w:ind w:firstLine="720"/>
        <w:rPr>
          <w:rFonts w:ascii="Times New Roman" w:hAnsi="Times New Roman"/>
          <w:sz w:val="24"/>
          <w:szCs w:val="24"/>
          <w:lang w:val="en-US" w:eastAsia="zh-CN"/>
        </w:rPr>
      </w:pPr>
    </w:p>
    <w:p w:rsidR="00712F43" w:rsidRPr="00064E56" w:rsidRDefault="00712F43" w:rsidP="00712F43">
      <w:pPr>
        <w:autoSpaceDE w:val="0"/>
        <w:autoSpaceDN w:val="0"/>
        <w:adjustRightInd w:val="0"/>
        <w:spacing w:after="0"/>
        <w:rPr>
          <w:rFonts w:ascii="Times New Roman" w:hAnsi="Times New Roman"/>
          <w:sz w:val="24"/>
          <w:szCs w:val="24"/>
          <w:lang w:val="en-US" w:eastAsia="zh-CN"/>
        </w:rPr>
      </w:pPr>
      <w:r w:rsidRPr="00064E56">
        <w:rPr>
          <w:rFonts w:ascii="Times New Roman" w:hAnsi="Times New Roman"/>
          <w:sz w:val="24"/>
          <w:szCs w:val="24"/>
          <w:lang w:val="en-US" w:eastAsia="zh-CN"/>
        </w:rPr>
        <w:t xml:space="preserve">A dead “mole cricket” is being cut apart by “ants”. The cricket </w:t>
      </w:r>
      <w:r>
        <w:rPr>
          <w:rFonts w:ascii="Times New Roman" w:hAnsi="Times New Roman"/>
          <w:sz w:val="24"/>
          <w:szCs w:val="24"/>
          <w:lang w:val="en-US" w:eastAsia="zh-CN"/>
        </w:rPr>
        <w:t>died from</w:t>
      </w:r>
      <w:r w:rsidRPr="00064E56">
        <w:rPr>
          <w:rFonts w:ascii="Times New Roman" w:hAnsi="Times New Roman"/>
          <w:sz w:val="24"/>
          <w:szCs w:val="24"/>
          <w:lang w:val="en-US" w:eastAsia="zh-CN"/>
        </w:rPr>
        <w:t xml:space="preserve"> internal causes, not because the ants killed it. Alive, this mole cricket would be out of the ants’ reach and they would not pose a threat to it. </w:t>
      </w:r>
    </w:p>
    <w:p w:rsidR="0052754D" w:rsidRPr="003C3200" w:rsidRDefault="0052754D" w:rsidP="0052754D">
      <w:pPr>
        <w:autoSpaceDE w:val="0"/>
        <w:autoSpaceDN w:val="0"/>
        <w:adjustRightInd w:val="0"/>
        <w:spacing w:after="0" w:line="240" w:lineRule="auto"/>
        <w:rPr>
          <w:rFonts w:ascii="Times New Roman" w:hAnsi="Times New Roman"/>
          <w:sz w:val="24"/>
          <w:szCs w:val="24"/>
          <w:lang w:val="en-US" w:eastAsia="zh-CN"/>
        </w:rPr>
      </w:pPr>
    </w:p>
    <w:p w:rsidR="0052754D" w:rsidRPr="003C3200" w:rsidRDefault="0052754D" w:rsidP="00A0371B">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The same paper used another potential emblem for China, the tiger, in a cartoon that offered a historical narrative of China’s </w:t>
      </w:r>
      <w:r w:rsidR="00CF35DD">
        <w:rPr>
          <w:rFonts w:ascii="Times New Roman" w:hAnsi="Times New Roman"/>
          <w:sz w:val="24"/>
          <w:szCs w:val="24"/>
          <w:lang w:val="en-US" w:eastAsia="zh-CN"/>
        </w:rPr>
        <w:t xml:space="preserve">past </w:t>
      </w:r>
      <w:r w:rsidRPr="003C3200">
        <w:rPr>
          <w:rFonts w:ascii="Times New Roman" w:hAnsi="Times New Roman"/>
          <w:sz w:val="24"/>
          <w:szCs w:val="24"/>
          <w:lang w:val="en-US" w:eastAsia="zh-CN"/>
        </w:rPr>
        <w:t xml:space="preserve">strength and </w:t>
      </w:r>
      <w:r w:rsidR="00CF35DD">
        <w:rPr>
          <w:rFonts w:ascii="Times New Roman" w:hAnsi="Times New Roman"/>
          <w:sz w:val="24"/>
          <w:szCs w:val="24"/>
          <w:lang w:val="en-US" w:eastAsia="zh-CN"/>
        </w:rPr>
        <w:t xml:space="preserve">present </w:t>
      </w:r>
      <w:r w:rsidRPr="003C3200">
        <w:rPr>
          <w:rFonts w:ascii="Times New Roman" w:hAnsi="Times New Roman"/>
          <w:sz w:val="24"/>
          <w:szCs w:val="24"/>
          <w:lang w:val="en-US" w:eastAsia="zh-CN"/>
        </w:rPr>
        <w:t xml:space="preserve">weakness (Figure </w:t>
      </w:r>
      <w:r w:rsidR="00A0371B">
        <w:rPr>
          <w:rFonts w:ascii="Times New Roman" w:hAnsi="Times New Roman"/>
          <w:sz w:val="24"/>
          <w:szCs w:val="24"/>
          <w:lang w:val="en-US" w:eastAsia="zh-CN"/>
        </w:rPr>
        <w:t>28</w:t>
      </w:r>
      <w:r w:rsidRPr="003C3200">
        <w:rPr>
          <w:rFonts w:ascii="Times New Roman" w:hAnsi="Times New Roman"/>
          <w:sz w:val="24"/>
          <w:szCs w:val="24"/>
          <w:lang w:val="en-US" w:eastAsia="zh-CN"/>
        </w:rPr>
        <w:t>).</w:t>
      </w:r>
    </w:p>
    <w:p w:rsidR="00A0371B" w:rsidRDefault="00A0371B" w:rsidP="0052754D">
      <w:pPr>
        <w:autoSpaceDE w:val="0"/>
        <w:autoSpaceDN w:val="0"/>
        <w:adjustRightInd w:val="0"/>
        <w:spacing w:after="0"/>
        <w:rPr>
          <w:rFonts w:ascii="Times New Roman" w:hAnsi="Times New Roman"/>
          <w:sz w:val="24"/>
          <w:szCs w:val="24"/>
          <w:lang w:val="en-US" w:eastAsia="zh-CN"/>
        </w:rPr>
      </w:pPr>
    </w:p>
    <w:p w:rsidR="0052754D" w:rsidRPr="003C3200" w:rsidRDefault="00A0371B" w:rsidP="0052754D">
      <w:pPr>
        <w:autoSpaceDE w:val="0"/>
        <w:autoSpaceDN w:val="0"/>
        <w:adjustRightInd w:val="0"/>
        <w:spacing w:after="0"/>
        <w:rPr>
          <w:rFonts w:ascii="Times New Roman" w:hAnsi="Times New Roman"/>
          <w:sz w:val="24"/>
          <w:szCs w:val="24"/>
          <w:lang w:val="en-US" w:eastAsia="zh-CN"/>
        </w:rPr>
      </w:pPr>
      <w:r>
        <w:rPr>
          <w:rFonts w:ascii="Times New Roman" w:hAnsi="Times New Roman"/>
          <w:sz w:val="24"/>
          <w:szCs w:val="24"/>
          <w:lang w:val="en-US" w:eastAsia="zh-CN"/>
        </w:rPr>
        <w:t xml:space="preserve">Fig. 28: </w:t>
      </w:r>
      <w:r w:rsidR="0052754D" w:rsidRPr="00A0371B">
        <w:rPr>
          <w:rFonts w:ascii="Times New Roman" w:hAnsi="Times New Roman"/>
          <w:i/>
          <w:sz w:val="24"/>
          <w:szCs w:val="24"/>
          <w:lang w:val="en-US" w:eastAsia="zh-CN"/>
        </w:rPr>
        <w:t>A Look at China Now and in the Past</w:t>
      </w:r>
      <w:r w:rsidR="0052754D" w:rsidRPr="003C3200">
        <w:rPr>
          <w:rFonts w:ascii="Times New Roman" w:hAnsi="Times New Roman"/>
          <w:sz w:val="24"/>
          <w:szCs w:val="24"/>
          <w:lang w:val="en-US" w:eastAsia="zh-CN"/>
        </w:rPr>
        <w:t xml:space="preserve">, </w:t>
      </w:r>
      <w:r w:rsidR="0052754D" w:rsidRPr="003C3200">
        <w:rPr>
          <w:rFonts w:ascii="Times New Roman" w:hAnsi="Times New Roman"/>
          <w:i/>
          <w:sz w:val="24"/>
          <w:szCs w:val="24"/>
          <w:lang w:val="en-US" w:eastAsia="zh-CN"/>
        </w:rPr>
        <w:t>Shenzhou ribao</w:t>
      </w:r>
      <w:r w:rsidR="00ED2AF0">
        <w:rPr>
          <w:rFonts w:ascii="Times New Roman" w:hAnsi="Times New Roman"/>
          <w:i/>
          <w:sz w:val="24"/>
          <w:szCs w:val="24"/>
          <w:lang w:val="en-US" w:eastAsia="zh-CN"/>
        </w:rPr>
        <w:t xml:space="preserve"> </w:t>
      </w:r>
      <w:r w:rsidRPr="000F7DBC">
        <w:rPr>
          <w:rFonts w:ascii="SimSun" w:eastAsia="SimSun" w:hAnsi="SimSun"/>
          <w:sz w:val="24"/>
          <w:szCs w:val="24"/>
          <w:lang w:val="en-US"/>
        </w:rPr>
        <w:t>神州日報</w:t>
      </w:r>
      <w:r w:rsidR="0052754D" w:rsidRPr="003C3200">
        <w:rPr>
          <w:rFonts w:ascii="Times New Roman" w:hAnsi="Times New Roman"/>
          <w:sz w:val="24"/>
          <w:szCs w:val="24"/>
          <w:lang w:val="en-US" w:eastAsia="zh-CN"/>
        </w:rPr>
        <w:t>, March 5, 1911.</w:t>
      </w: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The first image in the upper right corner, “China during the Kangxi and Qianlong emperors [17</w:t>
      </w:r>
      <w:r w:rsidRPr="003C3200">
        <w:rPr>
          <w:rFonts w:ascii="Times New Roman" w:hAnsi="Times New Roman"/>
          <w:sz w:val="24"/>
          <w:szCs w:val="24"/>
          <w:vertAlign w:val="superscript"/>
          <w:lang w:val="en-US" w:eastAsia="zh-CN"/>
        </w:rPr>
        <w:t>th</w:t>
      </w:r>
      <w:r w:rsidRPr="003C3200">
        <w:rPr>
          <w:rFonts w:ascii="Times New Roman" w:hAnsi="Times New Roman"/>
          <w:sz w:val="24"/>
          <w:szCs w:val="24"/>
          <w:lang w:val="en-US" w:eastAsia="zh-CN"/>
        </w:rPr>
        <w:t xml:space="preserve"> and 18</w:t>
      </w:r>
      <w:r w:rsidRPr="003C3200">
        <w:rPr>
          <w:rFonts w:ascii="Times New Roman" w:hAnsi="Times New Roman"/>
          <w:sz w:val="24"/>
          <w:szCs w:val="24"/>
          <w:vertAlign w:val="superscript"/>
          <w:lang w:val="en-US" w:eastAsia="zh-CN"/>
        </w:rPr>
        <w:t>th</w:t>
      </w:r>
      <w:r w:rsidRPr="003C3200">
        <w:rPr>
          <w:rFonts w:ascii="Times New Roman" w:hAnsi="Times New Roman"/>
          <w:sz w:val="24"/>
          <w:szCs w:val="24"/>
          <w:lang w:val="en-US" w:eastAsia="zh-CN"/>
        </w:rPr>
        <w:t xml:space="preserve"> century],” shows a roaring Chinese tiger rushing at the foreigners as they run. In the second image on the lower right side, “China during the </w:t>
      </w:r>
      <w:r>
        <w:rPr>
          <w:rFonts w:ascii="Times New Roman" w:hAnsi="Times New Roman"/>
          <w:sz w:val="24"/>
          <w:szCs w:val="24"/>
          <w:lang w:val="en-US" w:eastAsia="zh-CN"/>
        </w:rPr>
        <w:t xml:space="preserve">reign of </w:t>
      </w:r>
      <w:r w:rsidRPr="003C3200">
        <w:rPr>
          <w:rFonts w:ascii="Times New Roman" w:hAnsi="Times New Roman"/>
          <w:sz w:val="24"/>
          <w:szCs w:val="24"/>
          <w:lang w:val="en-US" w:eastAsia="zh-CN"/>
        </w:rPr>
        <w:t>emperors Xianfeng and Tongzhi [first half of the 19</w:t>
      </w:r>
      <w:r w:rsidRPr="003C3200">
        <w:rPr>
          <w:rFonts w:ascii="Times New Roman" w:hAnsi="Times New Roman"/>
          <w:sz w:val="24"/>
          <w:szCs w:val="24"/>
          <w:vertAlign w:val="superscript"/>
          <w:lang w:val="en-US" w:eastAsia="zh-CN"/>
        </w:rPr>
        <w:t>th</w:t>
      </w:r>
      <w:r w:rsidRPr="003C3200">
        <w:rPr>
          <w:rFonts w:ascii="Times New Roman" w:hAnsi="Times New Roman"/>
          <w:sz w:val="24"/>
          <w:szCs w:val="24"/>
          <w:lang w:val="en-US" w:eastAsia="zh-CN"/>
        </w:rPr>
        <w:t xml:space="preserve"> century]” the tiger sits </w:t>
      </w:r>
      <w:r w:rsidRPr="003C3200">
        <w:rPr>
          <w:rFonts w:ascii="Times New Roman" w:hAnsi="Times New Roman"/>
          <w:sz w:val="24"/>
          <w:szCs w:val="24"/>
          <w:lang w:val="en-US" w:eastAsia="zh-CN"/>
        </w:rPr>
        <w:lastRenderedPageBreak/>
        <w:t xml:space="preserve">immobile, and the unarmed foreigners are approaching it like children </w:t>
      </w:r>
      <w:r>
        <w:rPr>
          <w:rFonts w:ascii="Times New Roman" w:hAnsi="Times New Roman"/>
          <w:sz w:val="24"/>
          <w:szCs w:val="24"/>
          <w:lang w:val="en-US" w:eastAsia="zh-CN"/>
        </w:rPr>
        <w:t>taunting</w:t>
      </w:r>
      <w:r w:rsidRPr="003C3200">
        <w:rPr>
          <w:rFonts w:ascii="Times New Roman" w:hAnsi="Times New Roman"/>
          <w:sz w:val="24"/>
          <w:szCs w:val="24"/>
          <w:lang w:val="en-US" w:eastAsia="zh-CN"/>
        </w:rPr>
        <w:t xml:space="preserve"> him; in the third image on the top left side, “China of today”, the tiger still looks big, but the foreigners now treat it like the Frankenstein lion in the British Museum with its dead internal mechanism; the fourth image on the lower left side, “China in the future” shows each gleeful foreigner marching off with a part of the dead tiger. The cartoon suggests that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was not always passive and immobile; during the 18</w:t>
      </w:r>
      <w:r w:rsidRPr="003C3200">
        <w:rPr>
          <w:rFonts w:ascii="Times New Roman" w:hAnsi="Times New Roman"/>
          <w:sz w:val="24"/>
          <w:szCs w:val="24"/>
          <w:vertAlign w:val="superscript"/>
          <w:lang w:val="en-US" w:eastAsia="zh-CN"/>
        </w:rPr>
        <w:t>th</w:t>
      </w:r>
      <w:r w:rsidRPr="003C3200">
        <w:rPr>
          <w:rFonts w:ascii="Times New Roman" w:hAnsi="Times New Roman"/>
          <w:sz w:val="24"/>
          <w:szCs w:val="24"/>
          <w:lang w:val="en-US" w:eastAsia="zh-CN"/>
        </w:rPr>
        <w:t xml:space="preserve"> century it was still dynamic and strong and easily kept the foreigners at bay. For unexplained but completely internal reasons, it then corroded from the inside and lost all </w:t>
      </w:r>
      <w:proofErr w:type="gramStart"/>
      <w:r w:rsidRPr="003C3200">
        <w:rPr>
          <w:rFonts w:ascii="Times New Roman" w:hAnsi="Times New Roman"/>
          <w:sz w:val="24"/>
          <w:szCs w:val="24"/>
          <w:lang w:val="en-US" w:eastAsia="zh-CN"/>
        </w:rPr>
        <w:t>agency</w:t>
      </w:r>
      <w:proofErr w:type="gramEnd"/>
      <w:r w:rsidRPr="003C3200">
        <w:rPr>
          <w:rFonts w:ascii="Times New Roman" w:hAnsi="Times New Roman"/>
          <w:sz w:val="24"/>
          <w:szCs w:val="24"/>
          <w:lang w:val="en-US" w:eastAsia="zh-CN"/>
        </w:rPr>
        <w:t>. This memory of a different asymmetry in agency that favored China in the past exacerbates the critic</w:t>
      </w:r>
      <w:r w:rsidR="00CF35DD">
        <w:rPr>
          <w:rFonts w:ascii="Times New Roman" w:hAnsi="Times New Roman"/>
          <w:sz w:val="24"/>
          <w:szCs w:val="24"/>
          <w:lang w:val="en-US" w:eastAsia="zh-CN"/>
        </w:rPr>
        <w:t>ism</w:t>
      </w:r>
      <w:r w:rsidRPr="003C3200">
        <w:rPr>
          <w:rFonts w:ascii="Times New Roman" w:hAnsi="Times New Roman"/>
          <w:sz w:val="24"/>
          <w:szCs w:val="24"/>
          <w:lang w:val="en-US" w:eastAsia="zh-CN"/>
        </w:rPr>
        <w:t xml:space="preserve"> of China’s present-day internal conditions.</w:t>
      </w: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We observed earlier that the channels through which the ‘China asleep’ metaphor entered the Chinese</w:t>
      </w:r>
      <w:r w:rsidR="00A33742">
        <w:rPr>
          <w:rFonts w:ascii="Times New Roman" w:hAnsi="Times New Roman"/>
          <w:sz w:val="24"/>
          <w:szCs w:val="24"/>
          <w:lang w:val="en-US" w:eastAsia="zh-CN"/>
        </w:rPr>
        <w:t xml:space="preserve"> </w:t>
      </w:r>
      <w:r w:rsidRPr="003C3200">
        <w:rPr>
          <w:rFonts w:ascii="Times New Roman" w:hAnsi="Times New Roman"/>
          <w:sz w:val="24"/>
          <w:szCs w:val="24"/>
          <w:lang w:val="en-US" w:eastAsia="zh-CN"/>
        </w:rPr>
        <w:t xml:space="preserve">language domain were a very small number of journals linked to Liang Qichao. The related depictions underwent a similar process. Again, an individual’s, namely Ma Xingchi’s, repeated use of this image in the very widely read </w:t>
      </w:r>
      <w:r w:rsidRPr="003C3200">
        <w:rPr>
          <w:rFonts w:ascii="Times New Roman" w:hAnsi="Times New Roman"/>
          <w:i/>
          <w:sz w:val="24"/>
          <w:szCs w:val="24"/>
          <w:lang w:val="en-US" w:eastAsia="zh-CN"/>
        </w:rPr>
        <w:t>Shenzhou ribao</w:t>
      </w:r>
      <w:r w:rsidRPr="003C3200">
        <w:rPr>
          <w:rFonts w:ascii="Times New Roman" w:hAnsi="Times New Roman"/>
          <w:sz w:val="24"/>
          <w:szCs w:val="24"/>
          <w:lang w:val="en-US" w:eastAsia="zh-CN"/>
        </w:rPr>
        <w:t xml:space="preserve"> was crucial in adding this image to the canon of symbolic images that were familiar at least to the politically articulate class of the few abovementioned contact zones and their surrounding areas. </w:t>
      </w:r>
    </w:p>
    <w:p w:rsidR="0052754D" w:rsidRPr="003C3200" w:rsidRDefault="0052754D" w:rsidP="0052754D">
      <w:pPr>
        <w:autoSpaceDE w:val="0"/>
        <w:autoSpaceDN w:val="0"/>
        <w:adjustRightInd w:val="0"/>
        <w:spacing w:after="0" w:line="240" w:lineRule="auto"/>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In all of these depictions,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’s weakness is self-inflicted. This is a widely shared assumption among Chinese reformers.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is a big country and no foreign power is honored with the credit of bringing about its present abysmal state.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’s crisis is caused by the lethargy of a people disinterested in “national” issues, and a government (consisting mostly of officials who see it as their job to line their own pockets) afraid to confront foreign demands. This line of reasoning was one way of coping with the asymmetry of power between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and the Powers. According to it, the crisis was not caused by foreign powers that were intrinsically stronger than </w:t>
      </w:r>
      <w:smartTag w:uri="urn:schemas-microsoft-com:office:smarttags" w:element="country-region">
        <w:r w:rsidRPr="003C3200">
          <w:rPr>
            <w:rFonts w:ascii="Times New Roman" w:hAnsi="Times New Roman"/>
            <w:sz w:val="24"/>
            <w:szCs w:val="24"/>
            <w:lang w:val="en-US" w:eastAsia="zh-CN"/>
          </w:rPr>
          <w:t>China</w:t>
        </w:r>
      </w:smartTag>
      <w:r w:rsidRPr="003C3200">
        <w:rPr>
          <w:rFonts w:ascii="Times New Roman" w:hAnsi="Times New Roman"/>
          <w:sz w:val="24"/>
          <w:szCs w:val="24"/>
          <w:lang w:val="en-US" w:eastAsia="zh-CN"/>
        </w:rPr>
        <w:t xml:space="preserve">, but by the corrosion of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’s internal structures, which made the country easy prey for outsiders. Chinese descriptions attribute the same kind of internal cause to </w:t>
      </w:r>
      <w:smartTag w:uri="urn:schemas-microsoft-com:office:smarttags" w:element="country-region">
        <w:r w:rsidRPr="003C3200">
          <w:rPr>
            <w:rFonts w:ascii="Times New Roman" w:hAnsi="Times New Roman"/>
            <w:sz w:val="24"/>
            <w:szCs w:val="24"/>
            <w:lang w:val="en-US" w:eastAsia="zh-CN"/>
          </w:rPr>
          <w:t>Great Britain</w:t>
        </w:r>
      </w:smartTag>
      <w:r w:rsidRPr="003C3200">
        <w:rPr>
          <w:rFonts w:ascii="Times New Roman" w:hAnsi="Times New Roman"/>
          <w:sz w:val="24"/>
          <w:szCs w:val="24"/>
          <w:lang w:val="en-US" w:eastAsia="zh-CN"/>
        </w:rPr>
        <w:t xml:space="preserve">’s colonization of India. Although not yet articulated in this manner, the argument fits the later Stalinist mantra of Chinese Marxist historiography, which claims that external factors can only become effective if certain internal conditions are in place. At the same time, this line of reasoning opens a field of meaningful action for reformers and revolutionists who may dare to take on their own enfeebled government, but shy away from taking on the Powers, especially </w:t>
      </w:r>
      <w:r>
        <w:rPr>
          <w:rFonts w:ascii="Times New Roman" w:hAnsi="Times New Roman"/>
          <w:sz w:val="24"/>
          <w:szCs w:val="24"/>
          <w:lang w:val="en-US" w:eastAsia="zh-CN"/>
        </w:rPr>
        <w:t>because</w:t>
      </w:r>
      <w:r w:rsidRPr="003C3200">
        <w:rPr>
          <w:rFonts w:ascii="Times New Roman" w:hAnsi="Times New Roman"/>
          <w:sz w:val="24"/>
          <w:szCs w:val="24"/>
          <w:lang w:val="en-US" w:eastAsia="zh-CN"/>
        </w:rPr>
        <w:t xml:space="preserve"> the latter </w:t>
      </w:r>
      <w:r>
        <w:rPr>
          <w:rFonts w:ascii="Times New Roman" w:hAnsi="Times New Roman"/>
          <w:sz w:val="24"/>
          <w:szCs w:val="24"/>
          <w:lang w:val="en-US" w:eastAsia="zh-CN"/>
        </w:rPr>
        <w:t>a</w:t>
      </w:r>
      <w:r w:rsidRPr="003C3200">
        <w:rPr>
          <w:rFonts w:ascii="Times New Roman" w:hAnsi="Times New Roman"/>
          <w:sz w:val="24"/>
          <w:szCs w:val="24"/>
          <w:lang w:val="en-US" w:eastAsia="zh-CN"/>
        </w:rPr>
        <w:t xml:space="preserve">re also the source of the “civilization” towards which these rebels </w:t>
      </w:r>
      <w:r>
        <w:rPr>
          <w:rFonts w:ascii="Times New Roman" w:hAnsi="Times New Roman"/>
          <w:sz w:val="24"/>
          <w:szCs w:val="24"/>
          <w:lang w:val="en-US" w:eastAsia="zh-CN"/>
        </w:rPr>
        <w:t>a</w:t>
      </w:r>
      <w:r w:rsidRPr="003C3200">
        <w:rPr>
          <w:rFonts w:ascii="Times New Roman" w:hAnsi="Times New Roman"/>
          <w:sz w:val="24"/>
          <w:szCs w:val="24"/>
          <w:lang w:val="en-US" w:eastAsia="zh-CN"/>
        </w:rPr>
        <w:t>re trying to push their own polity.</w:t>
      </w: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rPr>
      </w:pPr>
      <w:r w:rsidRPr="003C3200">
        <w:rPr>
          <w:rFonts w:ascii="Times New Roman" w:hAnsi="Times New Roman"/>
          <w:sz w:val="24"/>
          <w:szCs w:val="24"/>
          <w:lang w:val="en-US" w:eastAsia="zh-CN"/>
        </w:rPr>
        <w:t>As mentioned</w:t>
      </w:r>
      <w:r>
        <w:rPr>
          <w:rFonts w:ascii="Times New Roman" w:hAnsi="Times New Roman"/>
          <w:sz w:val="24"/>
          <w:szCs w:val="24"/>
          <w:lang w:val="en-US" w:eastAsia="zh-CN"/>
        </w:rPr>
        <w:t xml:space="preserve"> previously</w:t>
      </w:r>
      <w:r w:rsidRPr="003C3200">
        <w:rPr>
          <w:rFonts w:ascii="Times New Roman" w:hAnsi="Times New Roman"/>
          <w:sz w:val="24"/>
          <w:szCs w:val="24"/>
          <w:lang w:val="en-US" w:eastAsia="zh-CN"/>
        </w:rPr>
        <w:t xml:space="preserve">, the </w:t>
      </w:r>
      <w:r>
        <w:rPr>
          <w:rFonts w:ascii="Times New Roman" w:hAnsi="Times New Roman"/>
          <w:sz w:val="24"/>
          <w:szCs w:val="24"/>
          <w:lang w:val="en-US" w:eastAsia="zh-CN"/>
        </w:rPr>
        <w:t>spectrum</w:t>
      </w:r>
      <w:r w:rsidRPr="003C3200">
        <w:rPr>
          <w:rFonts w:ascii="Times New Roman" w:hAnsi="Times New Roman"/>
          <w:sz w:val="24"/>
          <w:szCs w:val="24"/>
          <w:lang w:val="en-US" w:eastAsia="zh-CN"/>
        </w:rPr>
        <w:t xml:space="preserve"> of interpretation</w:t>
      </w:r>
      <w:r>
        <w:rPr>
          <w:rFonts w:ascii="Times New Roman" w:hAnsi="Times New Roman"/>
          <w:sz w:val="24"/>
          <w:szCs w:val="24"/>
          <w:lang w:val="en-US" w:eastAsia="zh-CN"/>
        </w:rPr>
        <w:t>s</w:t>
      </w:r>
      <w:r w:rsidRPr="003C3200">
        <w:rPr>
          <w:rFonts w:ascii="Times New Roman" w:hAnsi="Times New Roman"/>
          <w:sz w:val="24"/>
          <w:szCs w:val="24"/>
          <w:lang w:val="en-US" w:eastAsia="zh-CN"/>
        </w:rPr>
        <w:t xml:space="preserve"> of metaphors and images in the Chinese environment, as well as that of </w:t>
      </w:r>
      <w:proofErr w:type="gramStart"/>
      <w:r w:rsidRPr="003C3200">
        <w:rPr>
          <w:rFonts w:ascii="Times New Roman" w:hAnsi="Times New Roman"/>
          <w:sz w:val="24"/>
          <w:szCs w:val="24"/>
          <w:lang w:val="en-US" w:eastAsia="zh-CN"/>
        </w:rPr>
        <w:t>the  envisaged</w:t>
      </w:r>
      <w:proofErr w:type="gramEnd"/>
      <w:r w:rsidRPr="003C3200">
        <w:rPr>
          <w:rFonts w:ascii="Times New Roman" w:hAnsi="Times New Roman"/>
          <w:sz w:val="24"/>
          <w:szCs w:val="24"/>
          <w:lang w:val="en-US" w:eastAsia="zh-CN"/>
        </w:rPr>
        <w:t xml:space="preserve"> or actually pursued action, </w:t>
      </w:r>
      <w:r w:rsidRPr="003C3200">
        <w:rPr>
          <w:rFonts w:ascii="Times New Roman" w:hAnsi="Times New Roman"/>
          <w:sz w:val="24"/>
          <w:szCs w:val="24"/>
          <w:lang w:val="en-US"/>
        </w:rPr>
        <w:t>remained largely within the broad parameters of the international debate and continuously interacted with it.</w:t>
      </w:r>
      <w:r w:rsidRPr="003C3200">
        <w:rPr>
          <w:sz w:val="24"/>
          <w:szCs w:val="24"/>
          <w:lang w:val="en-US"/>
        </w:rPr>
        <w:t xml:space="preserve"> </w:t>
      </w:r>
      <w:r w:rsidRPr="003C3200">
        <w:rPr>
          <w:rFonts w:ascii="Times New Roman" w:hAnsi="Times New Roman"/>
          <w:sz w:val="24"/>
          <w:szCs w:val="24"/>
          <w:lang w:val="en-US"/>
        </w:rPr>
        <w:t xml:space="preserve">This continuous interaction is not a particularly modern phenomenon, but can also be observed, for example, in the historical spread of Buddhist concepts, metaphors and iconic traditions (as well as practices) into the central, southern, southeastern, and </w:t>
      </w:r>
      <w:r w:rsidR="00CF35DD">
        <w:rPr>
          <w:rFonts w:ascii="Times New Roman" w:hAnsi="Times New Roman"/>
          <w:sz w:val="24"/>
          <w:szCs w:val="24"/>
          <w:lang w:val="en-US"/>
        </w:rPr>
        <w:t>E</w:t>
      </w:r>
      <w:r w:rsidRPr="003C3200">
        <w:rPr>
          <w:rFonts w:ascii="Times New Roman" w:hAnsi="Times New Roman"/>
          <w:sz w:val="24"/>
          <w:szCs w:val="24"/>
          <w:lang w:val="en-US"/>
        </w:rPr>
        <w:t xml:space="preserve">ast Asian regions. </w:t>
      </w:r>
    </w:p>
    <w:p w:rsidR="0052754D" w:rsidRPr="003C3200" w:rsidRDefault="0052754D" w:rsidP="0052754D">
      <w:pPr>
        <w:autoSpaceDE w:val="0"/>
        <w:autoSpaceDN w:val="0"/>
        <w:adjustRightInd w:val="0"/>
        <w:spacing w:after="0" w:line="240" w:lineRule="auto"/>
        <w:rPr>
          <w:rFonts w:ascii="Times New Roman" w:hAnsi="Times New Roman"/>
          <w:sz w:val="24"/>
          <w:szCs w:val="24"/>
          <w:lang w:val="en-US"/>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The </w:t>
      </w:r>
      <w:r>
        <w:rPr>
          <w:rFonts w:ascii="Times New Roman" w:hAnsi="Times New Roman"/>
          <w:sz w:val="24"/>
          <w:szCs w:val="24"/>
          <w:lang w:val="en-US" w:eastAsia="zh-CN"/>
        </w:rPr>
        <w:t>interpretation</w:t>
      </w:r>
      <w:r w:rsidRPr="003C3200">
        <w:rPr>
          <w:rFonts w:ascii="Times New Roman" w:hAnsi="Times New Roman"/>
          <w:sz w:val="24"/>
          <w:szCs w:val="24"/>
          <w:lang w:val="en-US" w:eastAsia="zh-CN"/>
        </w:rPr>
        <w:t xml:space="preserve"> that the </w:t>
      </w:r>
      <w:r>
        <w:rPr>
          <w:rFonts w:ascii="Times New Roman" w:hAnsi="Times New Roman"/>
          <w:sz w:val="24"/>
          <w:szCs w:val="24"/>
          <w:lang w:val="en-US" w:eastAsia="zh-CN"/>
        </w:rPr>
        <w:t xml:space="preserve">nation’s </w:t>
      </w:r>
      <w:r w:rsidRPr="003C3200">
        <w:rPr>
          <w:rFonts w:ascii="Times New Roman" w:hAnsi="Times New Roman"/>
          <w:sz w:val="24"/>
          <w:szCs w:val="24"/>
          <w:lang w:val="en-US" w:eastAsia="zh-CN"/>
        </w:rPr>
        <w:t xml:space="preserve">sleep </w:t>
      </w:r>
      <w:r>
        <w:rPr>
          <w:rFonts w:ascii="Times New Roman" w:hAnsi="Times New Roman"/>
          <w:sz w:val="24"/>
          <w:szCs w:val="24"/>
          <w:lang w:val="en-US" w:eastAsia="zh-CN"/>
        </w:rPr>
        <w:t>is</w:t>
      </w:r>
      <w:r w:rsidRPr="003C3200">
        <w:rPr>
          <w:rFonts w:ascii="Times New Roman" w:hAnsi="Times New Roman"/>
          <w:sz w:val="24"/>
          <w:szCs w:val="24"/>
          <w:lang w:val="en-US" w:eastAsia="zh-CN"/>
        </w:rPr>
        <w:t xml:space="preserve"> not just </w:t>
      </w:r>
      <w:r>
        <w:rPr>
          <w:rFonts w:ascii="Times New Roman" w:hAnsi="Times New Roman"/>
          <w:sz w:val="24"/>
          <w:szCs w:val="24"/>
          <w:lang w:val="en-US" w:eastAsia="zh-CN"/>
        </w:rPr>
        <w:t>prolonged</w:t>
      </w:r>
      <w:r w:rsidRPr="003C3200">
        <w:rPr>
          <w:rFonts w:ascii="Times New Roman" w:hAnsi="Times New Roman"/>
          <w:sz w:val="24"/>
          <w:szCs w:val="24"/>
          <w:lang w:val="en-US" w:eastAsia="zh-CN"/>
        </w:rPr>
        <w:t xml:space="preserve"> by foreign interests—</w:t>
      </w:r>
      <w:proofErr w:type="gramStart"/>
      <w:r w:rsidRPr="003C3200">
        <w:rPr>
          <w:rFonts w:ascii="Times New Roman" w:hAnsi="Times New Roman"/>
          <w:sz w:val="24"/>
          <w:szCs w:val="24"/>
          <w:lang w:val="en-US" w:eastAsia="zh-CN"/>
        </w:rPr>
        <w:t>which</w:t>
      </w:r>
      <w:proofErr w:type="gramEnd"/>
      <w:r w:rsidRPr="003C3200">
        <w:rPr>
          <w:rFonts w:ascii="Times New Roman" w:hAnsi="Times New Roman"/>
          <w:sz w:val="24"/>
          <w:szCs w:val="24"/>
          <w:lang w:val="en-US" w:eastAsia="zh-CN"/>
        </w:rPr>
        <w:t xml:space="preserve"> we saw in Gillray and Sabatky—but foreign-induced is not part of the canon. Only during the last years of the Qing Dynasty </w:t>
      </w:r>
      <w:r>
        <w:rPr>
          <w:rFonts w:ascii="Times New Roman" w:hAnsi="Times New Roman"/>
          <w:sz w:val="24"/>
          <w:szCs w:val="24"/>
          <w:lang w:val="en-US" w:eastAsia="zh-CN"/>
        </w:rPr>
        <w:t>do a few examples emerge that deviate</w:t>
      </w:r>
      <w:r w:rsidRPr="003C3200">
        <w:rPr>
          <w:rFonts w:ascii="Times New Roman" w:hAnsi="Times New Roman"/>
          <w:sz w:val="24"/>
          <w:szCs w:val="24"/>
          <w:lang w:val="en-US" w:eastAsia="zh-CN"/>
        </w:rPr>
        <w:t xml:space="preserve"> from the canonical framework of the nation </w:t>
      </w:r>
      <w:proofErr w:type="gramStart"/>
      <w:r w:rsidRPr="003C3200">
        <w:rPr>
          <w:rFonts w:ascii="Times New Roman" w:hAnsi="Times New Roman"/>
          <w:sz w:val="24"/>
          <w:szCs w:val="24"/>
          <w:lang w:val="en-US" w:eastAsia="zh-CN"/>
        </w:rPr>
        <w:t>asleep</w:t>
      </w:r>
      <w:proofErr w:type="gramEnd"/>
      <w:r w:rsidRPr="003C3200">
        <w:rPr>
          <w:rFonts w:ascii="Times New Roman" w:hAnsi="Times New Roman"/>
          <w:sz w:val="24"/>
          <w:szCs w:val="24"/>
          <w:lang w:val="en-US" w:eastAsia="zh-CN"/>
        </w:rPr>
        <w:t xml:space="preserve"> metaphor and consensus </w:t>
      </w:r>
      <w:r>
        <w:rPr>
          <w:rFonts w:ascii="Times New Roman" w:hAnsi="Times New Roman"/>
          <w:sz w:val="24"/>
          <w:szCs w:val="24"/>
          <w:lang w:val="en-US" w:eastAsia="zh-CN"/>
        </w:rPr>
        <w:t>that</w:t>
      </w:r>
      <w:r w:rsidRPr="003C3200">
        <w:rPr>
          <w:rFonts w:ascii="Times New Roman" w:hAnsi="Times New Roman"/>
          <w:sz w:val="24"/>
          <w:szCs w:val="24"/>
          <w:lang w:val="en-US" w:eastAsia="zh-CN"/>
        </w:rPr>
        <w:t xml:space="preserve"> “China’s sleep is self-inflicted” </w:t>
      </w:r>
      <w:r>
        <w:rPr>
          <w:rFonts w:ascii="Times New Roman" w:hAnsi="Times New Roman"/>
          <w:sz w:val="24"/>
          <w:szCs w:val="24"/>
          <w:lang w:val="en-US" w:eastAsia="zh-CN"/>
        </w:rPr>
        <w:t>and</w:t>
      </w:r>
      <w:r w:rsidRPr="003C3200">
        <w:rPr>
          <w:rFonts w:ascii="Times New Roman" w:hAnsi="Times New Roman"/>
          <w:sz w:val="24"/>
          <w:szCs w:val="24"/>
          <w:lang w:val="en-US" w:eastAsia="zh-CN"/>
        </w:rPr>
        <w:t xml:space="preserve"> engage with the “induced sleep” narratives. </w:t>
      </w:r>
      <w:r w:rsidRPr="003C3200">
        <w:rPr>
          <w:rFonts w:ascii="Times New Roman" w:hAnsi="Times New Roman"/>
          <w:sz w:val="24"/>
          <w:szCs w:val="24"/>
          <w:lang w:val="en-US"/>
        </w:rPr>
        <w:t>The reasons for this deviation are twofold: d</w:t>
      </w:r>
      <w:r w:rsidRPr="003C3200">
        <w:rPr>
          <w:rFonts w:ascii="Times New Roman" w:hAnsi="Times New Roman"/>
          <w:sz w:val="24"/>
          <w:szCs w:val="24"/>
          <w:lang w:val="en-US" w:eastAsia="zh-CN"/>
        </w:rPr>
        <w:t>uring the 1910s</w:t>
      </w:r>
      <w:r w:rsidRPr="003C3200">
        <w:rPr>
          <w:rFonts w:ascii="Times New Roman" w:hAnsi="Times New Roman"/>
          <w:sz w:val="24"/>
          <w:szCs w:val="24"/>
          <w:lang w:val="en-US"/>
        </w:rPr>
        <w:t xml:space="preserve"> </w:t>
      </w:r>
      <w:r w:rsidRPr="003C3200">
        <w:rPr>
          <w:rFonts w:ascii="Times New Roman" w:hAnsi="Times New Roman"/>
          <w:sz w:val="24"/>
          <w:szCs w:val="24"/>
          <w:lang w:val="en-US" w:eastAsia="zh-CN"/>
        </w:rPr>
        <w:t xml:space="preserve">China </w:t>
      </w:r>
      <w:r w:rsidRPr="003C3200">
        <w:rPr>
          <w:rFonts w:ascii="Times New Roman" w:hAnsi="Times New Roman"/>
          <w:sz w:val="24"/>
          <w:szCs w:val="24"/>
          <w:lang w:val="en-US"/>
        </w:rPr>
        <w:t xml:space="preserve">took out </w:t>
      </w:r>
      <w:r w:rsidRPr="003C3200">
        <w:rPr>
          <w:rFonts w:ascii="Times New Roman" w:hAnsi="Times New Roman"/>
          <w:sz w:val="24"/>
          <w:szCs w:val="24"/>
          <w:lang w:val="en-US" w:eastAsia="zh-CN"/>
        </w:rPr>
        <w:t>massive foreign loans</w:t>
      </w:r>
      <w:r w:rsidRPr="003C3200">
        <w:rPr>
          <w:rFonts w:ascii="Times New Roman" w:hAnsi="Times New Roman"/>
          <w:sz w:val="24"/>
          <w:szCs w:val="24"/>
          <w:lang w:val="en-US"/>
        </w:rPr>
        <w:t xml:space="preserve">; it also increasingly emulated </w:t>
      </w:r>
      <w:r w:rsidRPr="003C3200">
        <w:rPr>
          <w:rFonts w:ascii="Times New Roman" w:hAnsi="Times New Roman"/>
          <w:sz w:val="24"/>
          <w:szCs w:val="24"/>
          <w:lang w:val="en-US" w:eastAsia="zh-CN"/>
        </w:rPr>
        <w:t>the foreign anti-opium movement,</w:t>
      </w:r>
      <w:r w:rsidRPr="003C3200">
        <w:rPr>
          <w:rFonts w:ascii="Times New Roman" w:hAnsi="Times New Roman"/>
          <w:sz w:val="24"/>
          <w:szCs w:val="24"/>
          <w:lang w:val="en-US"/>
        </w:rPr>
        <w:t xml:space="preserve"> </w:t>
      </w:r>
      <w:r w:rsidRPr="003C3200">
        <w:rPr>
          <w:rFonts w:ascii="Times New Roman" w:hAnsi="Times New Roman"/>
          <w:sz w:val="24"/>
          <w:szCs w:val="24"/>
          <w:lang w:val="en-US" w:eastAsia="zh-CN"/>
        </w:rPr>
        <w:t>which eventually led to the Chinese ban on opium consumption in</w:t>
      </w:r>
      <w:r w:rsidRPr="003C3200">
        <w:rPr>
          <w:rFonts w:ascii="Times New Roman" w:hAnsi="Times New Roman"/>
          <w:sz w:val="24"/>
          <w:szCs w:val="24"/>
          <w:lang w:val="en-US"/>
        </w:rPr>
        <w:t xml:space="preserve"> 1906. This presented commentators and cartoonists</w:t>
      </w:r>
      <w:r w:rsidRPr="003C3200">
        <w:rPr>
          <w:rFonts w:ascii="Times New Roman" w:hAnsi="Times New Roman"/>
          <w:sz w:val="24"/>
          <w:szCs w:val="24"/>
          <w:lang w:val="en-US" w:eastAsia="zh-CN"/>
        </w:rPr>
        <w:t xml:space="preserve"> with </w:t>
      </w:r>
      <w:r w:rsidRPr="003C3200">
        <w:rPr>
          <w:rFonts w:ascii="Times New Roman" w:hAnsi="Times New Roman"/>
          <w:sz w:val="24"/>
          <w:szCs w:val="24"/>
          <w:lang w:val="en-US"/>
        </w:rPr>
        <w:t xml:space="preserve">an opportunity to </w:t>
      </w:r>
      <w:r w:rsidRPr="003C3200">
        <w:rPr>
          <w:rFonts w:ascii="Times New Roman" w:hAnsi="Times New Roman"/>
          <w:sz w:val="24"/>
          <w:szCs w:val="24"/>
          <w:lang w:val="en-US" w:eastAsia="zh-CN"/>
        </w:rPr>
        <w:t xml:space="preserve">treat the foreign </w:t>
      </w:r>
      <w:r w:rsidRPr="003C3200">
        <w:rPr>
          <w:rFonts w:ascii="Times New Roman" w:hAnsi="Times New Roman"/>
          <w:sz w:val="24"/>
          <w:szCs w:val="24"/>
          <w:lang w:val="en-US"/>
        </w:rPr>
        <w:t xml:space="preserve">loans, or </w:t>
      </w:r>
      <w:r w:rsidRPr="003C3200">
        <w:rPr>
          <w:rFonts w:ascii="Times New Roman" w:hAnsi="Times New Roman"/>
          <w:sz w:val="24"/>
          <w:szCs w:val="24"/>
          <w:lang w:val="en-US" w:eastAsia="zh-CN"/>
        </w:rPr>
        <w:t xml:space="preserve">opium, which </w:t>
      </w:r>
      <w:r w:rsidRPr="003C3200">
        <w:rPr>
          <w:rFonts w:ascii="Times New Roman" w:hAnsi="Times New Roman"/>
          <w:sz w:val="24"/>
          <w:szCs w:val="24"/>
          <w:lang w:val="en-US"/>
        </w:rPr>
        <w:t>was</w:t>
      </w:r>
      <w:r w:rsidRPr="003C3200">
        <w:rPr>
          <w:rFonts w:ascii="Times New Roman" w:hAnsi="Times New Roman"/>
          <w:sz w:val="24"/>
          <w:szCs w:val="24"/>
          <w:lang w:val="en-US" w:eastAsia="zh-CN"/>
        </w:rPr>
        <w:t xml:space="preserve"> associated with foreign imports from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India</w:t>
          </w:r>
        </w:smartTag>
      </w:smartTag>
      <w:r w:rsidRPr="003C3200">
        <w:rPr>
          <w:rFonts w:ascii="Times New Roman" w:hAnsi="Times New Roman"/>
          <w:sz w:val="24"/>
          <w:szCs w:val="24"/>
          <w:lang w:val="en-US" w:eastAsia="zh-CN"/>
        </w:rPr>
        <w:t xml:space="preserve"> and the Opium War, or both together, as foreign ways to keep the Chinese lion asleep.</w:t>
      </w: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I was able to locate only one example for such a charge, and it is nicely hidden in a story about a circus, which was published in the short-lived paper </w:t>
      </w:r>
      <w:r w:rsidRPr="003C3200">
        <w:rPr>
          <w:rFonts w:ascii="Times New Roman" w:hAnsi="Times New Roman"/>
          <w:i/>
          <w:sz w:val="24"/>
          <w:szCs w:val="24"/>
          <w:lang w:val="en-US" w:eastAsia="zh-CN"/>
        </w:rPr>
        <w:t>Zouyan bao</w:t>
      </w:r>
      <w:r w:rsidRPr="003C3200">
        <w:rPr>
          <w:rFonts w:ascii="Times New Roman" w:hAnsi="Times New Roman"/>
          <w:sz w:val="24"/>
          <w:szCs w:val="24"/>
          <w:lang w:val="en-US" w:eastAsia="zh-CN"/>
        </w:rPr>
        <w:t xml:space="preserve"> in 1910:</w:t>
      </w:r>
      <w:r w:rsidRPr="003C3200">
        <w:rPr>
          <w:rStyle w:val="FootnoteReference"/>
          <w:rFonts w:ascii="Times New Roman" w:hAnsi="Times New Roman"/>
          <w:sz w:val="24"/>
          <w:szCs w:val="24"/>
          <w:lang w:val="en-US" w:eastAsia="zh-CN"/>
        </w:rPr>
        <w:footnoteReference w:id="171"/>
      </w:r>
      <w:r w:rsidRPr="003C3200">
        <w:rPr>
          <w:rFonts w:ascii="Times New Roman" w:hAnsi="Times New Roman"/>
          <w:sz w:val="24"/>
          <w:szCs w:val="24"/>
          <w:lang w:val="en-US" w:eastAsia="zh-CN"/>
        </w:rPr>
        <w:t xml:space="preserve"> </w:t>
      </w: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ind w:left="709" w:right="1218"/>
        <w:rPr>
          <w:rFonts w:ascii="Times New Roman" w:hAnsi="Times New Roman"/>
          <w:sz w:val="24"/>
          <w:szCs w:val="24"/>
          <w:lang w:val="en-US" w:eastAsia="zh-CN"/>
        </w:rPr>
      </w:pPr>
      <w:r w:rsidRPr="003C3200">
        <w:rPr>
          <w:rFonts w:ascii="Times New Roman" w:hAnsi="Times New Roman"/>
          <w:sz w:val="24"/>
          <w:szCs w:val="24"/>
          <w:lang w:val="en-US" w:eastAsia="zh-CN"/>
        </w:rPr>
        <w:t xml:space="preserve">The Westerners say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is a sleeping lion. Saying a lion is asleep implies that the time will eventually come when it will wake up. When I confronted Westerners with this implication, they grinned and did not reply, and thus no one knows what is on their mind. Later I asked a lion trainer [for a Western circus, R.W.] for an explanation.</w:t>
      </w:r>
    </w:p>
    <w:p w:rsidR="0052754D" w:rsidRPr="003C3200" w:rsidRDefault="0052754D" w:rsidP="0052754D">
      <w:pPr>
        <w:autoSpaceDE w:val="0"/>
        <w:autoSpaceDN w:val="0"/>
        <w:adjustRightInd w:val="0"/>
        <w:spacing w:after="0"/>
        <w:ind w:left="709" w:right="1218"/>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This trainer, himself a foreigner, then explains to the Chinese author that </w:t>
      </w:r>
      <w:r w:rsidR="00965883">
        <w:rPr>
          <w:rFonts w:ascii="Times New Roman" w:hAnsi="Times New Roman"/>
          <w:sz w:val="24"/>
          <w:szCs w:val="24"/>
          <w:lang w:val="en-US" w:eastAsia="zh-CN"/>
        </w:rPr>
        <w:t xml:space="preserve">circus </w:t>
      </w:r>
      <w:r w:rsidRPr="003C3200">
        <w:rPr>
          <w:rFonts w:ascii="Times New Roman" w:hAnsi="Times New Roman"/>
          <w:sz w:val="24"/>
          <w:szCs w:val="24"/>
          <w:lang w:val="en-US" w:eastAsia="zh-CN"/>
        </w:rPr>
        <w:t>lion pups are given to a “mother dog” for feeding so that when they grew up, they “looked like lions but had the character of dogs, and it was very easy to train them to perform.” But for more daring experiments, like a man putting his head into such a lion’s mouth, the trainer would put a little opium into the lion’s food.  This was gradually increased until, as the trainer explained:</w:t>
      </w:r>
    </w:p>
    <w:p w:rsidR="0052754D" w:rsidRPr="003C3200" w:rsidRDefault="0052754D" w:rsidP="0052754D">
      <w:pPr>
        <w:autoSpaceDE w:val="0"/>
        <w:autoSpaceDN w:val="0"/>
        <w:adjustRightInd w:val="0"/>
        <w:spacing w:after="0"/>
        <w:ind w:firstLine="72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ind w:left="709" w:right="804"/>
        <w:rPr>
          <w:rFonts w:ascii="Times New Roman" w:hAnsi="Times New Roman"/>
          <w:sz w:val="24"/>
          <w:szCs w:val="24"/>
          <w:lang w:val="en-US" w:eastAsia="zh-CN"/>
        </w:rPr>
      </w:pPr>
      <w:r w:rsidRPr="003C3200">
        <w:rPr>
          <w:rFonts w:ascii="Times New Roman" w:hAnsi="Times New Roman"/>
          <w:sz w:val="24"/>
          <w:szCs w:val="24"/>
          <w:lang w:val="en-US" w:eastAsia="zh-CN"/>
        </w:rPr>
        <w:t xml:space="preserve">…the lion was in a daze as if asleep, and would do all that was asked of him. If he would open his mouth and roar, it was only like talking in a dream, and he was quite unable to bite. He still looked like a lion, but no longer had the character of one; even the dog nature he had once acquired was gone. In this way, the lion sleeps forever and never wakes up. Your great country is certainly much bigger than a lion, but as to the extent to which you are willing to take poison, how would this be restricted to just taking opium?” </w:t>
      </w:r>
    </w:p>
    <w:p w:rsidR="0052754D" w:rsidRPr="003C3200" w:rsidRDefault="0052754D" w:rsidP="0052754D">
      <w:pPr>
        <w:autoSpaceDE w:val="0"/>
        <w:autoSpaceDN w:val="0"/>
        <w:adjustRightInd w:val="0"/>
        <w:spacing w:after="0"/>
        <w:ind w:left="709" w:right="804"/>
        <w:rPr>
          <w:rFonts w:ascii="Times New Roman" w:hAnsi="Times New Roman"/>
          <w:sz w:val="24"/>
          <w:szCs w:val="24"/>
          <w:lang w:val="en-US" w:eastAsia="zh-CN"/>
        </w:rPr>
      </w:pPr>
      <w:r w:rsidRPr="003C3200">
        <w:rPr>
          <w:rFonts w:ascii="Times New Roman" w:hAnsi="Times New Roman"/>
          <w:sz w:val="24"/>
          <w:szCs w:val="24"/>
          <w:lang w:val="en-US" w:eastAsia="zh-CN"/>
        </w:rPr>
        <w:lastRenderedPageBreak/>
        <w:t xml:space="preserve">This parable gets close to explaining [what the Westerners have in mind]. </w:t>
      </w:r>
      <w:proofErr w:type="gramStart"/>
      <w:r w:rsidRPr="003C3200">
        <w:rPr>
          <w:rFonts w:ascii="Times New Roman" w:hAnsi="Times New Roman"/>
          <w:sz w:val="24"/>
          <w:szCs w:val="24"/>
          <w:lang w:val="en-US" w:eastAsia="zh-CN"/>
        </w:rPr>
        <w:t>Ai, how shocking.</w:t>
      </w:r>
      <w:proofErr w:type="gramEnd"/>
      <w:r w:rsidRPr="003C3200">
        <w:rPr>
          <w:rFonts w:ascii="Times New Roman" w:hAnsi="Times New Roman"/>
          <w:sz w:val="24"/>
          <w:szCs w:val="24"/>
          <w:lang w:val="en-US" w:eastAsia="zh-CN"/>
        </w:rPr>
        <w:t xml:space="preserve"> I only wished the Chinese would awaken to this insight! </w:t>
      </w:r>
    </w:p>
    <w:p w:rsidR="0052754D" w:rsidRPr="003C3200" w:rsidRDefault="0052754D" w:rsidP="0052754D">
      <w:pPr>
        <w:autoSpaceDE w:val="0"/>
        <w:autoSpaceDN w:val="0"/>
        <w:adjustRightInd w:val="0"/>
        <w:spacing w:after="0" w:line="240" w:lineRule="auto"/>
        <w:ind w:firstLine="72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The perception of a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asleep is not spontaneous but derived from a reading of Western assessments. “The Westerners all say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is asleep.” But, as this conspiratorial story has it, they also try to make sure that it stays this way. They do so cunningly: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looks like a lion, and it even roars like one, but inside it is in deep sleep, drugged with opium. This is one of the few texts to put the blame for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’s deplorable state on the secret action of foreigners. This, still rather indirect, claim adds a new twist to different strategies of coping with the asymmetry in agency, which we have extracted from earlier utterances and images.   </w:t>
      </w:r>
    </w:p>
    <w:p w:rsidR="0052754D" w:rsidRPr="003C3200" w:rsidRDefault="0052754D" w:rsidP="0052754D">
      <w:pPr>
        <w:autoSpaceDE w:val="0"/>
        <w:autoSpaceDN w:val="0"/>
        <w:adjustRightInd w:val="0"/>
        <w:spacing w:after="0"/>
        <w:ind w:firstLine="720"/>
        <w:rPr>
          <w:rFonts w:ascii="Times New Roman" w:hAnsi="Times New Roman"/>
          <w:sz w:val="24"/>
          <w:szCs w:val="24"/>
          <w:lang w:val="en-US" w:eastAsia="zh-CN"/>
        </w:rPr>
      </w:pPr>
    </w:p>
    <w:p w:rsidR="0052754D" w:rsidRDefault="0052754D" w:rsidP="00ED2AF0">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There are many ways of coping with asymmetry, but while all sides have to deal with it in one way or the other, a basic difference remains between those on the opposing ends of the exchange or the relationship. Developing a strategy to deal with a sleeping </w:t>
      </w:r>
      <w:smartTag w:uri="urn:schemas-microsoft-com:office:smarttags" w:element="country-region">
        <w:r w:rsidRPr="003C3200">
          <w:rPr>
            <w:rFonts w:ascii="Times New Roman" w:hAnsi="Times New Roman"/>
            <w:sz w:val="24"/>
            <w:szCs w:val="24"/>
            <w:lang w:val="en-US" w:eastAsia="zh-CN"/>
          </w:rPr>
          <w:t>China</w:t>
        </w:r>
      </w:smartTag>
      <w:r w:rsidRPr="003C3200">
        <w:rPr>
          <w:rFonts w:ascii="Times New Roman" w:hAnsi="Times New Roman"/>
          <w:sz w:val="24"/>
          <w:szCs w:val="24"/>
          <w:lang w:val="en-US" w:eastAsia="zh-CN"/>
        </w:rPr>
        <w:t xml:space="preserve"> was not just a challenge for those committed to the country’s betterment, but also for the Powers, because the newcomers, </w:t>
      </w:r>
      <w:smartTag w:uri="urn:schemas-microsoft-com:office:smarttags" w:element="country-region">
        <w:r w:rsidRPr="003C3200">
          <w:rPr>
            <w:rFonts w:ascii="Times New Roman" w:hAnsi="Times New Roman"/>
            <w:sz w:val="24"/>
            <w:szCs w:val="24"/>
            <w:lang w:val="en-US" w:eastAsia="zh-CN"/>
          </w:rPr>
          <w:t>Russia</w:t>
        </w:r>
      </w:smartTag>
      <w:r w:rsidRPr="003C3200">
        <w:rPr>
          <w:rFonts w:ascii="Times New Roman" w:hAnsi="Times New Roman"/>
          <w:sz w:val="24"/>
          <w:szCs w:val="24"/>
          <w:lang w:val="en-US" w:eastAsia="zh-CN"/>
        </w:rPr>
        <w:t xml:space="preserve">, </w:t>
      </w:r>
      <w:smartTag w:uri="urn:schemas-microsoft-com:office:smarttags" w:element="country-region">
        <w:r w:rsidRPr="003C3200">
          <w:rPr>
            <w:rFonts w:ascii="Times New Roman" w:hAnsi="Times New Roman"/>
            <w:sz w:val="24"/>
            <w:szCs w:val="24"/>
            <w:lang w:val="en-US" w:eastAsia="zh-CN"/>
          </w:rPr>
          <w:t>Japan</w:t>
        </w:r>
      </w:smartTag>
      <w:r w:rsidRPr="003C3200">
        <w:rPr>
          <w:rFonts w:ascii="Times New Roman" w:hAnsi="Times New Roman"/>
          <w:sz w:val="24"/>
          <w:szCs w:val="24"/>
          <w:lang w:val="en-US" w:eastAsia="zh-CN"/>
        </w:rPr>
        <w:t xml:space="preserve">, </w:t>
      </w:r>
      <w:smartTag w:uri="urn:schemas-microsoft-com:office:smarttags" w:element="country-region">
        <w:r w:rsidRPr="003C3200">
          <w:rPr>
            <w:rFonts w:ascii="Times New Roman" w:hAnsi="Times New Roman"/>
            <w:sz w:val="24"/>
            <w:szCs w:val="24"/>
            <w:lang w:val="en-US" w:eastAsia="zh-CN"/>
          </w:rPr>
          <w:t>Germany</w:t>
        </w:r>
      </w:smartTag>
      <w:r w:rsidRPr="003C3200">
        <w:rPr>
          <w:rFonts w:ascii="Times New Roman" w:hAnsi="Times New Roman"/>
          <w:sz w:val="24"/>
          <w:szCs w:val="24"/>
          <w:lang w:val="en-US" w:eastAsia="zh-CN"/>
        </w:rPr>
        <w:t xml:space="preserve"> and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Italy</w:t>
          </w:r>
        </w:smartTag>
      </w:smartTag>
      <w:r w:rsidRPr="003C3200">
        <w:rPr>
          <w:rFonts w:ascii="Times New Roman" w:hAnsi="Times New Roman"/>
          <w:sz w:val="24"/>
          <w:szCs w:val="24"/>
          <w:lang w:val="en-US" w:eastAsia="zh-CN"/>
        </w:rPr>
        <w:t xml:space="preserve">, all rushed to the table thinking in traditional colonial terms. The option of a partition of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was considered far too risky and too costly for the dominant British and their American allies. A flurry of conferences between 1898 and 1900 was designed to find a consensus for the Powers or to impose certain rules how to deal with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The inscriptions on Tse’s animals, with which we began this study, were taken from these negotiations. Again, this Western perception of the prevailing asymmetry and of the options for coping with it finds its way into images. An American cartoon from 1900 may serve as an example (Figure </w:t>
      </w:r>
      <w:r w:rsidR="00FA2193">
        <w:rPr>
          <w:rFonts w:ascii="Times New Roman" w:hAnsi="Times New Roman"/>
          <w:sz w:val="24"/>
          <w:szCs w:val="24"/>
          <w:lang w:val="en-US" w:eastAsia="zh-CN"/>
        </w:rPr>
        <w:t>2</w:t>
      </w:r>
      <w:r w:rsidR="00ED2AF0">
        <w:rPr>
          <w:rFonts w:ascii="Times New Roman" w:hAnsi="Times New Roman"/>
          <w:sz w:val="24"/>
          <w:szCs w:val="24"/>
          <w:lang w:val="en-US" w:eastAsia="zh-CN"/>
        </w:rPr>
        <w:t>9</w:t>
      </w:r>
      <w:r w:rsidRPr="003C3200">
        <w:rPr>
          <w:rFonts w:ascii="Times New Roman" w:hAnsi="Times New Roman"/>
          <w:sz w:val="24"/>
          <w:szCs w:val="24"/>
          <w:lang w:val="en-US" w:eastAsia="zh-CN"/>
        </w:rPr>
        <w:t>).</w:t>
      </w:r>
    </w:p>
    <w:p w:rsidR="00ED2AF0" w:rsidRPr="003C3200" w:rsidRDefault="00ED2AF0" w:rsidP="00ED2AF0">
      <w:pPr>
        <w:autoSpaceDE w:val="0"/>
        <w:autoSpaceDN w:val="0"/>
        <w:adjustRightInd w:val="0"/>
        <w:spacing w:after="0"/>
        <w:rPr>
          <w:rFonts w:ascii="Times New Roman" w:hAnsi="Times New Roman"/>
          <w:sz w:val="24"/>
          <w:szCs w:val="24"/>
          <w:lang w:val="en-US" w:eastAsia="zh-CN"/>
        </w:rPr>
      </w:pPr>
    </w:p>
    <w:p w:rsidR="0052754D" w:rsidRPr="003C3200" w:rsidRDefault="00ED2AF0" w:rsidP="00ED2AF0">
      <w:pPr>
        <w:autoSpaceDE w:val="0"/>
        <w:autoSpaceDN w:val="0"/>
        <w:adjustRightInd w:val="0"/>
        <w:spacing w:after="0"/>
        <w:ind w:firstLine="12"/>
        <w:rPr>
          <w:rFonts w:ascii="Times New Roman" w:hAnsi="Times New Roman"/>
          <w:sz w:val="24"/>
          <w:szCs w:val="24"/>
          <w:lang w:val="en-US" w:eastAsia="zh-CN"/>
        </w:rPr>
      </w:pPr>
      <w:r>
        <w:rPr>
          <w:rFonts w:ascii="Times New Roman" w:hAnsi="Times New Roman"/>
          <w:sz w:val="24"/>
          <w:szCs w:val="24"/>
          <w:lang w:val="en-US" w:eastAsia="zh-CN"/>
        </w:rPr>
        <w:t xml:space="preserve">Fig. 29: </w:t>
      </w:r>
      <w:r w:rsidR="0052754D" w:rsidRPr="00ED2AF0">
        <w:rPr>
          <w:rFonts w:ascii="Times New Roman" w:hAnsi="Times New Roman"/>
          <w:i/>
          <w:sz w:val="24"/>
          <w:szCs w:val="24"/>
          <w:lang w:val="en-US" w:eastAsia="zh-CN"/>
        </w:rPr>
        <w:t>The Real Trouble Will Come with the ‘Wake’</w:t>
      </w:r>
      <w:r w:rsidR="00D612C3">
        <w:rPr>
          <w:rFonts w:ascii="Times New Roman" w:hAnsi="Times New Roman"/>
          <w:sz w:val="24"/>
          <w:szCs w:val="24"/>
          <w:lang w:val="en-US" w:eastAsia="zh-CN"/>
        </w:rPr>
        <w:t>,</w:t>
      </w:r>
      <w:r w:rsidR="0052754D" w:rsidRPr="003C3200">
        <w:rPr>
          <w:rFonts w:ascii="Times New Roman" w:hAnsi="Times New Roman"/>
          <w:sz w:val="24"/>
          <w:szCs w:val="24"/>
          <w:lang w:val="en-US" w:eastAsia="zh-CN"/>
        </w:rPr>
        <w:t xml:space="preserve"> 1900</w:t>
      </w:r>
      <w:r w:rsidR="00D612C3">
        <w:rPr>
          <w:rFonts w:ascii="Times New Roman" w:hAnsi="Times New Roman"/>
          <w:sz w:val="24"/>
          <w:szCs w:val="24"/>
          <w:lang w:val="en-US" w:eastAsia="zh-CN"/>
        </w:rPr>
        <w:t>.</w:t>
      </w:r>
    </w:p>
    <w:p w:rsidR="0052754D" w:rsidRPr="003C3200" w:rsidRDefault="0052754D" w:rsidP="0001379E">
      <w:pPr>
        <w:autoSpaceDE w:val="0"/>
        <w:autoSpaceDN w:val="0"/>
        <w:adjustRightInd w:val="0"/>
        <w:spacing w:after="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This cartoon has a tight timeline. The Boxers and their Muslim allies had started the siege of the </w:t>
      </w:r>
      <w:smartTag w:uri="urn:schemas-microsoft-com:office:smarttags" w:element="place">
        <w:r w:rsidRPr="003C3200">
          <w:rPr>
            <w:rFonts w:ascii="Times New Roman" w:hAnsi="Times New Roman"/>
            <w:sz w:val="24"/>
            <w:szCs w:val="24"/>
            <w:lang w:val="en-US" w:eastAsia="zh-CN"/>
          </w:rPr>
          <w:t>Peking</w:t>
        </w:r>
      </w:smartTag>
      <w:r w:rsidRPr="003C3200">
        <w:rPr>
          <w:rFonts w:ascii="Times New Roman" w:hAnsi="Times New Roman"/>
          <w:sz w:val="24"/>
          <w:szCs w:val="24"/>
          <w:lang w:val="en-US" w:eastAsia="zh-CN"/>
        </w:rPr>
        <w:t xml:space="preserve"> legations in June. After heavy fighting, a relief contingent consisting of units from different Western countries broke through to the city and eventually overcame the Boxer resistance on August 14. The </w:t>
      </w:r>
      <w:smartTag w:uri="urn:schemas-microsoft-com:office:smarttags" w:element="Street">
        <w:smartTag w:uri="urn:schemas-microsoft-com:office:smarttags" w:element="address">
          <w:r w:rsidRPr="003C3200">
            <w:rPr>
              <w:rFonts w:ascii="Times New Roman" w:hAnsi="Times New Roman"/>
              <w:sz w:val="24"/>
              <w:szCs w:val="24"/>
              <w:lang w:val="en-US" w:eastAsia="zh-CN"/>
            </w:rPr>
            <w:t>Manchu Court</w:t>
          </w:r>
        </w:smartTag>
      </w:smartTag>
      <w:r w:rsidRPr="003C3200">
        <w:rPr>
          <w:rFonts w:ascii="Times New Roman" w:hAnsi="Times New Roman"/>
          <w:sz w:val="24"/>
          <w:szCs w:val="24"/>
          <w:lang w:val="en-US" w:eastAsia="zh-CN"/>
        </w:rPr>
        <w:t xml:space="preserve"> had already fled. This news did not make it into the August 15 issue of </w:t>
      </w:r>
      <w:r w:rsidRPr="003C3200">
        <w:rPr>
          <w:rFonts w:ascii="Times New Roman" w:hAnsi="Times New Roman"/>
          <w:i/>
          <w:sz w:val="24"/>
          <w:szCs w:val="24"/>
          <w:lang w:val="en-US" w:eastAsia="zh-CN"/>
        </w:rPr>
        <w:t>Puck</w:t>
      </w:r>
      <w:r w:rsidRPr="003C3200">
        <w:rPr>
          <w:rFonts w:ascii="Times New Roman" w:hAnsi="Times New Roman"/>
          <w:sz w:val="24"/>
          <w:szCs w:val="24"/>
          <w:lang w:val="en-US" w:eastAsia="zh-CN"/>
        </w:rPr>
        <w:t xml:space="preserve">, but the defeat of the Boxers, who had the support from the Court, had been palpable. </w:t>
      </w: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For all practical purposes, Peking was occupied, the Court was on the run and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was as “dead” as the dragon in this image. The title of the cartoon contains a pun. There had been much talk in the past about the sleeping and awakening of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Now with the death of the dragon, a “wake” ceremony is called for, but instead of the wake’s participants being in silent mourning, they confront each other fully armed, especially Russia (the bear) and England (the lion). The real problem that these Powers face is not the awakening of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—this is a threat from the past—but what will happen during the “wake” after its death. The Powers will try to stop each other from taking a chunk of the dragon. The inscription shows the double nervousness </w:t>
      </w:r>
      <w:r w:rsidRPr="003C3200">
        <w:rPr>
          <w:rFonts w:ascii="Times New Roman" w:hAnsi="Times New Roman"/>
          <w:sz w:val="24"/>
          <w:szCs w:val="24"/>
          <w:lang w:val="en-US" w:eastAsia="zh-CN"/>
        </w:rPr>
        <w:lastRenderedPageBreak/>
        <w:t>about the awakening and the wake. The face of the dragon is reminiscent of contemporary American posters that denounced Chinese immigrants.</w:t>
      </w:r>
      <w:r w:rsidRPr="003C3200">
        <w:rPr>
          <w:rStyle w:val="FootnoteReference"/>
          <w:rFonts w:ascii="Times New Roman" w:hAnsi="Times New Roman"/>
          <w:sz w:val="24"/>
          <w:szCs w:val="24"/>
          <w:lang w:val="en-US" w:eastAsia="zh-CN"/>
        </w:rPr>
        <w:footnoteReference w:id="172"/>
      </w:r>
      <w:r w:rsidRPr="003C3200">
        <w:rPr>
          <w:rFonts w:ascii="Times New Roman" w:hAnsi="Times New Roman"/>
          <w:sz w:val="24"/>
          <w:szCs w:val="24"/>
          <w:lang w:val="en-US" w:eastAsia="zh-CN"/>
        </w:rPr>
        <w:t xml:space="preserve"> The perspective of both image and text is that of the foreign Powers—in this case that of the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US</w:t>
          </w:r>
        </w:smartTag>
      </w:smartTag>
      <w:r w:rsidRPr="003C3200">
        <w:rPr>
          <w:rFonts w:ascii="Times New Roman" w:hAnsi="Times New Roman"/>
          <w:sz w:val="24"/>
          <w:szCs w:val="24"/>
          <w:lang w:val="en-US" w:eastAsia="zh-CN"/>
        </w:rPr>
        <w:t xml:space="preserve"> eagle—sternly looking on this scene from the top left. There is a danger that the Powers will go to war over this dead giant. </w:t>
      </w: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Somewhat later, another reading of the Boxers’ relation to the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asleep” metaphor made it into one of the most popular Western mediums of the time, opera. In </w:t>
      </w:r>
      <w:r w:rsidRPr="003C3200">
        <w:rPr>
          <w:rFonts w:ascii="Times New Roman" w:hAnsi="Times New Roman"/>
          <w:i/>
          <w:sz w:val="24"/>
          <w:szCs w:val="24"/>
          <w:lang w:val="en-US" w:eastAsia="zh-CN"/>
        </w:rPr>
        <w:t>Turandot</w:t>
      </w:r>
      <w:r w:rsidRPr="003C3200">
        <w:rPr>
          <w:rFonts w:ascii="Times New Roman" w:hAnsi="Times New Roman"/>
          <w:sz w:val="24"/>
          <w:szCs w:val="24"/>
          <w:lang w:val="en-US" w:eastAsia="zh-CN"/>
        </w:rPr>
        <w:t>, which Puccini left unfinished when he died in 1924, one of the comic ministers, Ping, wonders about the turmoil brought about by the Chinese princess Turandot’s refusal to marry a foreign prince. He sings:</w:t>
      </w: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p>
    <w:p w:rsidR="0052754D" w:rsidRPr="003C3200" w:rsidRDefault="0052754D" w:rsidP="0052754D">
      <w:pPr>
        <w:ind w:left="851" w:right="652"/>
        <w:rPr>
          <w:rFonts w:ascii="Times New Roman" w:hAnsi="Times New Roman"/>
          <w:sz w:val="24"/>
          <w:szCs w:val="24"/>
          <w:lang w:val="en-US"/>
        </w:rPr>
      </w:pPr>
      <w:r w:rsidRPr="003C3200">
        <w:rPr>
          <w:rFonts w:ascii="Times New Roman" w:hAnsi="Times New Roman"/>
          <w:sz w:val="24"/>
          <w:szCs w:val="24"/>
          <w:lang w:val="en-US"/>
        </w:rPr>
        <w:t xml:space="preserve">O </w:t>
      </w:r>
      <w:smartTag w:uri="urn:schemas-microsoft-com:office:smarttags" w:element="country-region">
        <w:smartTag w:uri="urn:schemas-microsoft-com:office:smarttags" w:element="place">
          <w:r w:rsidRPr="003C3200">
            <w:rPr>
              <w:rFonts w:ascii="Times New Roman" w:hAnsi="Times New Roman"/>
              <w:sz w:val="24"/>
              <w:szCs w:val="24"/>
              <w:lang w:val="en-US"/>
            </w:rPr>
            <w:t>China</w:t>
          </w:r>
        </w:smartTag>
      </w:smartTag>
      <w:r w:rsidRPr="003C3200">
        <w:rPr>
          <w:rFonts w:ascii="Times New Roman" w:hAnsi="Times New Roman"/>
          <w:sz w:val="24"/>
          <w:szCs w:val="24"/>
          <w:lang w:val="en-US"/>
        </w:rPr>
        <w:t xml:space="preserve">. O </w:t>
      </w:r>
      <w:smartTag w:uri="urn:schemas-microsoft-com:office:smarttags" w:element="country-region">
        <w:smartTag w:uri="urn:schemas-microsoft-com:office:smarttags" w:element="place">
          <w:r w:rsidRPr="003C3200">
            <w:rPr>
              <w:rFonts w:ascii="Times New Roman" w:hAnsi="Times New Roman"/>
              <w:sz w:val="24"/>
              <w:szCs w:val="24"/>
              <w:lang w:val="en-US"/>
            </w:rPr>
            <w:t>China</w:t>
          </w:r>
        </w:smartTag>
      </w:smartTag>
    </w:p>
    <w:p w:rsidR="0052754D" w:rsidRPr="003C3200" w:rsidRDefault="0052754D" w:rsidP="0052754D">
      <w:pPr>
        <w:ind w:left="851" w:right="652"/>
        <w:rPr>
          <w:rFonts w:ascii="Times New Roman" w:hAnsi="Times New Roman"/>
          <w:sz w:val="24"/>
          <w:szCs w:val="24"/>
          <w:lang w:val="en-US"/>
        </w:rPr>
      </w:pPr>
      <w:r w:rsidRPr="003C3200">
        <w:rPr>
          <w:rFonts w:ascii="Times New Roman" w:hAnsi="Times New Roman"/>
          <w:sz w:val="24"/>
          <w:szCs w:val="24"/>
          <w:lang w:val="en-US"/>
        </w:rPr>
        <w:t>Now astounded and confoundedly restless!</w:t>
      </w:r>
    </w:p>
    <w:p w:rsidR="0052754D" w:rsidRPr="003C3200" w:rsidRDefault="0052754D" w:rsidP="0052754D">
      <w:pPr>
        <w:ind w:left="851" w:right="652"/>
        <w:rPr>
          <w:rFonts w:ascii="Times New Roman" w:hAnsi="Times New Roman"/>
          <w:sz w:val="24"/>
          <w:szCs w:val="24"/>
          <w:lang w:val="en-US"/>
        </w:rPr>
      </w:pPr>
      <w:r w:rsidRPr="003C3200">
        <w:rPr>
          <w:rFonts w:ascii="Times New Roman" w:hAnsi="Times New Roman"/>
          <w:sz w:val="24"/>
          <w:szCs w:val="24"/>
          <w:lang w:val="en-US"/>
        </w:rPr>
        <w:t>How peacefully thou hast slept culled in thy seven thousand centuries!</w:t>
      </w:r>
      <w:r w:rsidRPr="003C3200">
        <w:rPr>
          <w:rStyle w:val="FootnoteReference"/>
          <w:rFonts w:ascii="Times New Roman" w:hAnsi="Times New Roman"/>
          <w:sz w:val="24"/>
          <w:szCs w:val="24"/>
          <w:lang w:val="en-US"/>
        </w:rPr>
        <w:footnoteReference w:id="173"/>
      </w: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There is no equivalent of this passage in either Carlo Gozzi’s 1762 drama, from which much of the language </w:t>
      </w:r>
      <w:proofErr w:type="gramStart"/>
      <w:r w:rsidRPr="003C3200">
        <w:rPr>
          <w:rFonts w:ascii="Times New Roman" w:hAnsi="Times New Roman"/>
          <w:sz w:val="24"/>
          <w:szCs w:val="24"/>
          <w:lang w:val="en-US" w:eastAsia="zh-CN"/>
        </w:rPr>
        <w:t>was taken</w:t>
      </w:r>
      <w:proofErr w:type="gramEnd"/>
      <w:r w:rsidRPr="003C3200">
        <w:rPr>
          <w:rFonts w:ascii="Times New Roman" w:hAnsi="Times New Roman"/>
          <w:sz w:val="24"/>
          <w:szCs w:val="24"/>
          <w:lang w:val="en-US" w:eastAsia="zh-CN"/>
        </w:rPr>
        <w:t xml:space="preserve">, nor in the 1801 adaptation by Friedrich Schiller, which informed the character of Turandot in Puccini’s opera. In the overall story,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asleep is stirred to “restlessness” when the Chinese princess Turandot goes on a spree of slaughtering her foreign suitors who fail to solve the riddles with which she challenges them. This </w:t>
      </w:r>
      <w:r>
        <w:rPr>
          <w:rFonts w:ascii="Times New Roman" w:hAnsi="Times New Roman"/>
          <w:sz w:val="24"/>
          <w:szCs w:val="24"/>
          <w:lang w:val="en-US" w:eastAsia="zh-CN"/>
        </w:rPr>
        <w:t>is reminiscent</w:t>
      </w:r>
      <w:r w:rsidRPr="003C3200">
        <w:rPr>
          <w:rFonts w:ascii="Times New Roman" w:hAnsi="Times New Roman"/>
          <w:sz w:val="24"/>
          <w:szCs w:val="24"/>
          <w:lang w:val="en-US" w:eastAsia="zh-CN"/>
        </w:rPr>
        <w:t xml:space="preserve"> of the anti-foreignism of the Boxers in 1900. Eventually, Turandot, torn between her desire to be free of foreign/male domination and her secret love for an unknown prince, gives in to his forceful wooing as he tears off her veil and kisses her. As she yields, he sings, “it is dawn, it is dawn and love awakens with the sun”. In a triple metaphor of dawn, awakening, and civilization (the sun), love </w:t>
      </w:r>
      <w:r w:rsidR="00F54521">
        <w:rPr>
          <w:rFonts w:ascii="Times New Roman" w:hAnsi="Times New Roman"/>
          <w:sz w:val="24"/>
          <w:szCs w:val="24"/>
          <w:lang w:val="en-US" w:eastAsia="zh-CN"/>
        </w:rPr>
        <w:t xml:space="preserve">with the foreign prince </w:t>
      </w:r>
      <w:r w:rsidRPr="003C3200">
        <w:rPr>
          <w:rFonts w:ascii="Times New Roman" w:hAnsi="Times New Roman"/>
          <w:sz w:val="24"/>
          <w:szCs w:val="24"/>
          <w:lang w:val="en-US" w:eastAsia="zh-CN"/>
        </w:rPr>
        <w:t>can finally blossom.</w:t>
      </w:r>
      <w:r w:rsidRPr="003C3200">
        <w:rPr>
          <w:rStyle w:val="FootnoteReference"/>
          <w:rFonts w:ascii="Times New Roman" w:hAnsi="Times New Roman"/>
          <w:sz w:val="24"/>
          <w:szCs w:val="24"/>
          <w:lang w:val="en-US" w:eastAsia="zh-CN"/>
        </w:rPr>
        <w:footnoteReference w:id="174"/>
      </w:r>
      <w:r w:rsidRPr="003C3200">
        <w:rPr>
          <w:rFonts w:ascii="Times New Roman" w:hAnsi="Times New Roman"/>
          <w:sz w:val="24"/>
          <w:szCs w:val="24"/>
          <w:lang w:val="en-US" w:eastAsia="zh-CN"/>
        </w:rPr>
        <w:t xml:space="preserve"> </w:t>
      </w: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In Ping’s song,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asleep is still peaceful and non-threatening. “Astounded and confoundedly restless” </w:t>
      </w:r>
      <w:r>
        <w:rPr>
          <w:rFonts w:ascii="Times New Roman" w:hAnsi="Times New Roman"/>
          <w:sz w:val="24"/>
          <w:szCs w:val="24"/>
          <w:lang w:val="en-US" w:eastAsia="zh-CN"/>
        </w:rPr>
        <w:t>because of</w:t>
      </w:r>
      <w:r w:rsidRPr="003C3200">
        <w:rPr>
          <w:rFonts w:ascii="Times New Roman" w:hAnsi="Times New Roman"/>
          <w:sz w:val="24"/>
          <w:szCs w:val="24"/>
          <w:lang w:val="en-US" w:eastAsia="zh-CN"/>
        </w:rPr>
        <w:t xml:space="preserve"> the </w:t>
      </w:r>
      <w:r>
        <w:rPr>
          <w:rFonts w:ascii="Times New Roman" w:hAnsi="Times New Roman"/>
          <w:sz w:val="24"/>
          <w:szCs w:val="24"/>
          <w:lang w:val="en-US" w:eastAsia="zh-CN"/>
        </w:rPr>
        <w:t>anxiety</w:t>
      </w:r>
      <w:r w:rsidRPr="003C3200">
        <w:rPr>
          <w:rFonts w:ascii="Times New Roman" w:hAnsi="Times New Roman"/>
          <w:sz w:val="24"/>
          <w:szCs w:val="24"/>
          <w:lang w:val="en-US" w:eastAsia="zh-CN"/>
        </w:rPr>
        <w:t xml:space="preserve"> </w:t>
      </w:r>
      <w:r>
        <w:rPr>
          <w:rFonts w:ascii="Times New Roman" w:hAnsi="Times New Roman"/>
          <w:sz w:val="24"/>
          <w:szCs w:val="24"/>
          <w:lang w:val="en-US" w:eastAsia="zh-CN"/>
        </w:rPr>
        <w:t>brought about</w:t>
      </w:r>
      <w:r w:rsidRPr="003C3200">
        <w:rPr>
          <w:rFonts w:ascii="Times New Roman" w:hAnsi="Times New Roman"/>
          <w:sz w:val="24"/>
          <w:szCs w:val="24"/>
          <w:lang w:val="en-US" w:eastAsia="zh-CN"/>
        </w:rPr>
        <w:t xml:space="preserve"> </w:t>
      </w:r>
      <w:r>
        <w:rPr>
          <w:rFonts w:ascii="Times New Roman" w:hAnsi="Times New Roman"/>
          <w:sz w:val="24"/>
          <w:szCs w:val="24"/>
          <w:lang w:val="en-US" w:eastAsia="zh-CN"/>
        </w:rPr>
        <w:t>by</w:t>
      </w:r>
      <w:r w:rsidRPr="003C3200">
        <w:rPr>
          <w:rFonts w:ascii="Times New Roman" w:hAnsi="Times New Roman"/>
          <w:sz w:val="24"/>
          <w:szCs w:val="24"/>
          <w:lang w:val="en-US" w:eastAsia="zh-CN"/>
        </w:rPr>
        <w:t xml:space="preserve"> foreign princes incessant</w:t>
      </w:r>
      <w:r>
        <w:rPr>
          <w:rFonts w:ascii="Times New Roman" w:hAnsi="Times New Roman"/>
          <w:sz w:val="24"/>
          <w:szCs w:val="24"/>
          <w:lang w:val="en-US" w:eastAsia="zh-CN"/>
        </w:rPr>
        <w:t>ly</w:t>
      </w:r>
      <w:r w:rsidRPr="003C3200">
        <w:rPr>
          <w:rFonts w:ascii="Times New Roman" w:hAnsi="Times New Roman"/>
          <w:sz w:val="24"/>
          <w:szCs w:val="24"/>
          <w:lang w:val="en-US" w:eastAsia="zh-CN"/>
        </w:rPr>
        <w:t xml:space="preserve"> wooing </w:t>
      </w:r>
      <w:r>
        <w:rPr>
          <w:rFonts w:ascii="Times New Roman" w:hAnsi="Times New Roman"/>
          <w:sz w:val="24"/>
          <w:szCs w:val="24"/>
          <w:lang w:val="en-US" w:eastAsia="zh-CN"/>
        </w:rPr>
        <w:t>her</w:t>
      </w:r>
      <w:r w:rsidRPr="003C3200">
        <w:rPr>
          <w:rFonts w:ascii="Times New Roman" w:hAnsi="Times New Roman"/>
          <w:sz w:val="24"/>
          <w:szCs w:val="24"/>
          <w:lang w:val="en-US" w:eastAsia="zh-CN"/>
        </w:rPr>
        <w:t xml:space="preserve">, China reacts with a collective flash of hostility once she wakes up, an echo of the Frankenstein theme. But this will not last and love triumphs in the end. Puccini’s intriguing take on </w:t>
      </w:r>
      <w:smartTag w:uri="urn:schemas-microsoft-com:office:smarttags" w:element="country-region">
        <w:r w:rsidRPr="003C3200">
          <w:rPr>
            <w:rFonts w:ascii="Times New Roman" w:hAnsi="Times New Roman"/>
            <w:sz w:val="24"/>
            <w:szCs w:val="24"/>
            <w:lang w:val="en-US" w:eastAsia="zh-CN"/>
          </w:rPr>
          <w:t>China</w:t>
        </w:r>
      </w:smartTag>
      <w:r w:rsidRPr="003C3200">
        <w:rPr>
          <w:rFonts w:ascii="Times New Roman" w:hAnsi="Times New Roman"/>
          <w:sz w:val="24"/>
          <w:szCs w:val="24"/>
          <w:lang w:val="en-US" w:eastAsia="zh-CN"/>
        </w:rPr>
        <w:t xml:space="preserve">’s mysterious beauty, hysterical anti-foreignism and secret love for the unknown foreigner coupled with the adamant, but </w:t>
      </w:r>
      <w:r w:rsidRPr="003C3200">
        <w:rPr>
          <w:rFonts w:ascii="Times New Roman" w:hAnsi="Times New Roman"/>
          <w:sz w:val="24"/>
          <w:szCs w:val="24"/>
          <w:lang w:val="en-US" w:eastAsia="zh-CN"/>
        </w:rPr>
        <w:lastRenderedPageBreak/>
        <w:t xml:space="preserve">caring insistence of the prince to win the princess’ hand was long banned in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Only in 2003 was the opera eventually performed—in great pomp—in </w:t>
      </w:r>
      <w:smartTag w:uri="urn:schemas-microsoft-com:office:smarttags" w:element="City">
        <w:r w:rsidRPr="003C3200">
          <w:rPr>
            <w:rFonts w:ascii="Times New Roman" w:hAnsi="Times New Roman"/>
            <w:sz w:val="24"/>
            <w:szCs w:val="24"/>
            <w:lang w:val="en-US" w:eastAsia="zh-CN"/>
          </w:rPr>
          <w:t>Beijing</w:t>
        </w:r>
      </w:smartTag>
      <w:r w:rsidRPr="003C3200">
        <w:rPr>
          <w:rFonts w:ascii="Times New Roman" w:hAnsi="Times New Roman"/>
          <w:sz w:val="24"/>
          <w:szCs w:val="24"/>
          <w:lang w:val="en-US" w:eastAsia="zh-CN"/>
        </w:rPr>
        <w:t xml:space="preserve">’s imperial palace as a sign of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’s active and positive engagement with the “foreign prince.”   </w:t>
      </w: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p>
    <w:p w:rsidR="0052754D" w:rsidRPr="003C3200" w:rsidRDefault="0052754D" w:rsidP="00521347">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The same speed with which foreign journalists declared the Chinese giant dragon dead led them to pronounce it resurrected when the Qing court’s “Reform of Governance” </w:t>
      </w:r>
      <w:r>
        <w:rPr>
          <w:rFonts w:ascii="Times New Roman" w:hAnsi="Times New Roman"/>
          <w:sz w:val="24"/>
          <w:szCs w:val="24"/>
          <w:lang w:val="en-US" w:eastAsia="zh-CN"/>
        </w:rPr>
        <w:t>produced</w:t>
      </w:r>
      <w:r w:rsidRPr="003C3200">
        <w:rPr>
          <w:rFonts w:ascii="Times New Roman" w:hAnsi="Times New Roman"/>
          <w:sz w:val="24"/>
          <w:szCs w:val="24"/>
          <w:lang w:val="en-US" w:eastAsia="zh-CN"/>
        </w:rPr>
        <w:t xml:space="preserve"> first results. In 1906, just a few years after the </w:t>
      </w:r>
      <w:r w:rsidRPr="003C3200">
        <w:rPr>
          <w:rFonts w:ascii="Times New Roman" w:hAnsi="Times New Roman"/>
          <w:i/>
          <w:sz w:val="24"/>
          <w:szCs w:val="24"/>
          <w:lang w:val="en-US" w:eastAsia="zh-CN"/>
        </w:rPr>
        <w:t>Puck</w:t>
      </w:r>
      <w:r w:rsidRPr="003C3200">
        <w:rPr>
          <w:rFonts w:ascii="Times New Roman" w:hAnsi="Times New Roman"/>
          <w:sz w:val="24"/>
          <w:szCs w:val="24"/>
          <w:lang w:val="en-US" w:eastAsia="zh-CN"/>
        </w:rPr>
        <w:t xml:space="preserve"> cartoon, the Frankenstein image resurfaced. The </w:t>
      </w:r>
      <w:r w:rsidRPr="003C3200">
        <w:rPr>
          <w:rFonts w:ascii="Times New Roman" w:hAnsi="Times New Roman"/>
          <w:i/>
          <w:sz w:val="24"/>
          <w:szCs w:val="24"/>
          <w:lang w:val="en-US" w:eastAsia="zh-CN"/>
        </w:rPr>
        <w:t xml:space="preserve">Illustrated London News </w:t>
      </w:r>
      <w:r w:rsidRPr="003C3200">
        <w:rPr>
          <w:rFonts w:ascii="Times New Roman" w:hAnsi="Times New Roman"/>
          <w:sz w:val="24"/>
          <w:szCs w:val="24"/>
          <w:lang w:val="en-US" w:eastAsia="zh-CN"/>
        </w:rPr>
        <w:t xml:space="preserve">reprinted a French cartoon, which was in turn reprinted and commented upon in Britain (Figure </w:t>
      </w:r>
      <w:r w:rsidR="00521347">
        <w:rPr>
          <w:rFonts w:ascii="Times New Roman" w:hAnsi="Times New Roman"/>
          <w:sz w:val="24"/>
          <w:szCs w:val="24"/>
          <w:lang w:val="en-US" w:eastAsia="zh-CN"/>
        </w:rPr>
        <w:t>30</w:t>
      </w:r>
      <w:r w:rsidRPr="003C3200">
        <w:rPr>
          <w:rFonts w:ascii="Times New Roman" w:hAnsi="Times New Roman"/>
          <w:sz w:val="24"/>
          <w:szCs w:val="24"/>
          <w:lang w:val="en-US" w:eastAsia="zh-CN"/>
        </w:rPr>
        <w:t>)</w:t>
      </w:r>
      <w:r w:rsidRPr="009D49D2">
        <w:rPr>
          <w:rFonts w:ascii="Times New Roman" w:hAnsi="Times New Roman"/>
          <w:sz w:val="24"/>
          <w:szCs w:val="24"/>
          <w:lang w:val="en-US" w:eastAsia="zh-CN"/>
        </w:rPr>
        <w:t>.</w:t>
      </w:r>
      <w:r w:rsidR="00521347" w:rsidRPr="003C3200">
        <w:rPr>
          <w:rStyle w:val="FootnoteReference"/>
          <w:rFonts w:ascii="Times New Roman" w:hAnsi="Times New Roman"/>
          <w:color w:val="000000"/>
          <w:sz w:val="24"/>
          <w:szCs w:val="24"/>
          <w:lang w:val="en-US" w:eastAsia="zh-CN"/>
        </w:rPr>
        <w:footnoteReference w:id="175"/>
      </w: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  </w:t>
      </w:r>
    </w:p>
    <w:p w:rsidR="0052754D" w:rsidRPr="003C3200" w:rsidRDefault="00521347" w:rsidP="00521347">
      <w:pPr>
        <w:autoSpaceDE w:val="0"/>
        <w:autoSpaceDN w:val="0"/>
        <w:adjustRightInd w:val="0"/>
        <w:spacing w:after="0"/>
        <w:ind w:right="84"/>
        <w:rPr>
          <w:rFonts w:ascii="Times New Roman" w:hAnsi="Times New Roman"/>
          <w:color w:val="000000"/>
          <w:sz w:val="24"/>
          <w:szCs w:val="24"/>
          <w:lang w:val="en-US" w:eastAsia="zh-CN"/>
        </w:rPr>
      </w:pPr>
      <w:r>
        <w:rPr>
          <w:rFonts w:ascii="Times New Roman" w:hAnsi="Times New Roman"/>
          <w:sz w:val="24"/>
          <w:szCs w:val="24"/>
          <w:lang w:val="en-US" w:eastAsia="zh-CN"/>
        </w:rPr>
        <w:t xml:space="preserve">Fig. 30: </w:t>
      </w:r>
      <w:r w:rsidRPr="003C3200">
        <w:rPr>
          <w:rFonts w:ascii="Times New Roman" w:hAnsi="Times New Roman"/>
          <w:sz w:val="24"/>
          <w:szCs w:val="24"/>
          <w:lang w:val="en-US" w:eastAsia="zh-CN"/>
        </w:rPr>
        <w:t xml:space="preserve">Charles </w:t>
      </w:r>
      <w:r>
        <w:rPr>
          <w:rFonts w:ascii="Times New Roman" w:hAnsi="Times New Roman"/>
          <w:color w:val="000000"/>
          <w:sz w:val="24"/>
          <w:szCs w:val="24"/>
          <w:lang w:val="en-US" w:eastAsia="zh-CN"/>
        </w:rPr>
        <w:t>Garabed Atamian</w:t>
      </w:r>
      <w:r w:rsidRPr="003C3200">
        <w:rPr>
          <w:rFonts w:ascii="Times New Roman" w:hAnsi="Times New Roman"/>
          <w:color w:val="000000"/>
          <w:sz w:val="24"/>
          <w:szCs w:val="24"/>
          <w:lang w:val="en-US" w:eastAsia="zh-CN"/>
        </w:rPr>
        <w:t xml:space="preserve"> (1872-1947)</w:t>
      </w:r>
      <w:r>
        <w:rPr>
          <w:rFonts w:ascii="Times New Roman" w:hAnsi="Times New Roman"/>
          <w:color w:val="000000"/>
          <w:sz w:val="24"/>
          <w:szCs w:val="24"/>
          <w:lang w:val="en-US" w:eastAsia="zh-CN"/>
        </w:rPr>
        <w:t>,</w:t>
      </w:r>
      <w:r w:rsidRPr="003C3200" w:rsidDel="00521347">
        <w:rPr>
          <w:rFonts w:ascii="Times New Roman" w:hAnsi="Times New Roman"/>
          <w:sz w:val="24"/>
          <w:szCs w:val="24"/>
          <w:lang w:val="en-US" w:eastAsia="zh-CN"/>
        </w:rPr>
        <w:t xml:space="preserve"> </w:t>
      </w:r>
      <w:r w:rsidR="0052754D" w:rsidRPr="00521347">
        <w:rPr>
          <w:rFonts w:ascii="Times New Roman" w:hAnsi="Times New Roman"/>
          <w:i/>
          <w:sz w:val="24"/>
          <w:szCs w:val="24"/>
          <w:lang w:val="en-US" w:eastAsia="zh-CN"/>
        </w:rPr>
        <w:t>The Chinese Giant Rouses Himself and Shakes the Other Nations off the Counterpane of the World. A French Artist’s Idea</w:t>
      </w:r>
      <w:r>
        <w:rPr>
          <w:rFonts w:ascii="Times New Roman" w:hAnsi="Times New Roman"/>
          <w:color w:val="000000"/>
          <w:sz w:val="24"/>
          <w:szCs w:val="24"/>
          <w:lang w:val="en-US" w:eastAsia="zh-CN"/>
        </w:rPr>
        <w:t>,</w:t>
      </w:r>
      <w:r w:rsidR="0052754D" w:rsidRPr="003C3200">
        <w:rPr>
          <w:rFonts w:ascii="Times New Roman" w:hAnsi="Times New Roman"/>
          <w:color w:val="000000"/>
          <w:sz w:val="24"/>
          <w:szCs w:val="24"/>
          <w:lang w:val="en-US" w:eastAsia="zh-CN"/>
        </w:rPr>
        <w:t xml:space="preserve"> 1906. </w:t>
      </w:r>
    </w:p>
    <w:p w:rsidR="0052754D" w:rsidRPr="003C3200" w:rsidRDefault="0052754D" w:rsidP="00847DB4">
      <w:pPr>
        <w:autoSpaceDE w:val="0"/>
        <w:autoSpaceDN w:val="0"/>
        <w:adjustRightInd w:val="0"/>
        <w:spacing w:after="0"/>
        <w:rPr>
          <w:rFonts w:ascii="Times New Roman" w:hAnsi="Times New Roman"/>
          <w:sz w:val="24"/>
          <w:szCs w:val="24"/>
          <w:lang w:val="en-US" w:eastAsia="zh-CN"/>
        </w:rPr>
      </w:pPr>
    </w:p>
    <w:p w:rsidR="0052754D" w:rsidRPr="009D49D2"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Lying “asleep” under the map of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the “giant” is waking up; his facial expression suggests that he is alert and even angry, which can be seen as an iconographic link to the Frankenstein illustrations. The symbolical representations of Russia (top left with knout and vodka bottle, thrown out of Manchuria and Mongolia), England (left, slipping from Tibet into India), France (bottom left, restricted to Indochina), and Japan (right, stuck on its knees in Korea) are all shaken off the </w:t>
      </w:r>
      <w:r>
        <w:rPr>
          <w:rFonts w:ascii="Times New Roman" w:hAnsi="Times New Roman"/>
          <w:sz w:val="24"/>
          <w:szCs w:val="24"/>
          <w:lang w:val="en-US" w:eastAsia="zh-CN"/>
        </w:rPr>
        <w:t>counterpane</w:t>
      </w:r>
      <w:r w:rsidRPr="003C3200">
        <w:rPr>
          <w:rFonts w:ascii="Times New Roman" w:hAnsi="Times New Roman"/>
          <w:sz w:val="24"/>
          <w:szCs w:val="24"/>
          <w:lang w:val="en-US" w:eastAsia="zh-CN"/>
        </w:rPr>
        <w:t xml:space="preserve">.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Germany</w:t>
          </w:r>
        </w:smartTag>
      </w:smartTag>
      <w:r w:rsidRPr="003C3200">
        <w:rPr>
          <w:rFonts w:ascii="Times New Roman" w:hAnsi="Times New Roman"/>
          <w:sz w:val="24"/>
          <w:szCs w:val="24"/>
          <w:lang w:val="en-US" w:eastAsia="zh-CN"/>
        </w:rPr>
        <w:t xml:space="preserve"> (middle) has not yet noticed what happened behind its back and stands in pompous arrogance on its </w:t>
      </w:r>
      <w:r w:rsidRPr="003C3200">
        <w:rPr>
          <w:rFonts w:ascii="Times New Roman" w:hAnsi="Times New Roman"/>
          <w:sz w:val="24"/>
          <w:szCs w:val="24"/>
          <w:lang w:val="en-US"/>
        </w:rPr>
        <w:t>Kiautschou</w:t>
      </w:r>
      <w:r w:rsidRPr="003C3200">
        <w:rPr>
          <w:rFonts w:ascii="Times New Roman" w:hAnsi="Times New Roman"/>
          <w:sz w:val="24"/>
          <w:szCs w:val="24"/>
          <w:lang w:val="en-US" w:eastAsia="zh-CN"/>
        </w:rPr>
        <w:t xml:space="preserve"> concession. The accompanying article emphasizes Chinese modern military drills, modern dress, a modern press and modern contraptions, such as telephones, as signs of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changing. It starts with a </w:t>
      </w:r>
      <w:r w:rsidRPr="009D49D2">
        <w:rPr>
          <w:rFonts w:ascii="Times New Roman" w:hAnsi="Times New Roman"/>
          <w:sz w:val="24"/>
          <w:szCs w:val="24"/>
          <w:lang w:val="en-US" w:eastAsia="zh-CN"/>
        </w:rPr>
        <w:t xml:space="preserve">dire warning: </w:t>
      </w:r>
    </w:p>
    <w:p w:rsidR="0052754D" w:rsidRPr="009D49D2" w:rsidRDefault="0052754D" w:rsidP="0052754D">
      <w:pPr>
        <w:autoSpaceDE w:val="0"/>
        <w:autoSpaceDN w:val="0"/>
        <w:adjustRightInd w:val="0"/>
        <w:spacing w:after="0" w:line="240" w:lineRule="auto"/>
        <w:rPr>
          <w:rFonts w:ascii="Times New Roman" w:hAnsi="Times New Roman"/>
          <w:sz w:val="24"/>
          <w:szCs w:val="24"/>
          <w:lang w:val="en-US" w:eastAsia="zh-CN"/>
        </w:rPr>
      </w:pPr>
    </w:p>
    <w:p w:rsidR="0052754D" w:rsidRPr="003C3200" w:rsidRDefault="0052754D" w:rsidP="0052754D">
      <w:pPr>
        <w:autoSpaceDE w:val="0"/>
        <w:autoSpaceDN w:val="0"/>
        <w:adjustRightInd w:val="0"/>
        <w:spacing w:after="0"/>
        <w:ind w:left="851" w:right="985"/>
        <w:rPr>
          <w:rFonts w:ascii="Times New Roman" w:hAnsi="Times New Roman"/>
          <w:sz w:val="24"/>
          <w:szCs w:val="24"/>
          <w:lang w:val="en-US" w:eastAsia="zh-CN"/>
        </w:rPr>
      </w:pPr>
      <w:r w:rsidRPr="009D49D2">
        <w:rPr>
          <w:rFonts w:ascii="Times New Roman" w:hAnsi="Times New Roman"/>
          <w:sz w:val="24"/>
          <w:szCs w:val="24"/>
          <w:lang w:val="en-US" w:eastAsia="zh-CN"/>
        </w:rPr>
        <w:t>At</w:t>
      </w:r>
      <w:r w:rsidRPr="003C3200">
        <w:rPr>
          <w:rFonts w:ascii="Times New Roman" w:hAnsi="Times New Roman"/>
          <w:sz w:val="24"/>
          <w:szCs w:val="24"/>
          <w:lang w:val="en-US" w:eastAsia="zh-CN"/>
        </w:rPr>
        <w:t xml:space="preserve"> last Western ideas have penetrated the Chinese mind and the awakening is likely to be swift and of extraordinary importance to the world. The sleeping giant is rousing himself, and when he shakes the counterpane of the world, the nations will do well to look to their supremacy. For behind the exclusiveness of ages lie forces that need only be set in motion to become overwhelming.</w:t>
      </w:r>
    </w:p>
    <w:p w:rsidR="0052754D" w:rsidRPr="003C3200" w:rsidRDefault="0052754D" w:rsidP="0052754D">
      <w:pPr>
        <w:autoSpaceDE w:val="0"/>
        <w:autoSpaceDN w:val="0"/>
        <w:adjustRightInd w:val="0"/>
        <w:spacing w:after="0"/>
        <w:ind w:firstLine="72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While the drawing shows China shaking the Powers from its own territory, the English text insists </w:t>
      </w:r>
      <w:r>
        <w:rPr>
          <w:rFonts w:ascii="Times New Roman" w:hAnsi="Times New Roman"/>
          <w:sz w:val="24"/>
          <w:szCs w:val="24"/>
          <w:lang w:val="en-US" w:eastAsia="zh-CN"/>
        </w:rPr>
        <w:t>that China is</w:t>
      </w:r>
      <w:r w:rsidRPr="003C3200">
        <w:rPr>
          <w:rFonts w:ascii="Times New Roman" w:hAnsi="Times New Roman"/>
          <w:sz w:val="24"/>
          <w:szCs w:val="24"/>
          <w:lang w:val="en-US" w:eastAsia="zh-CN"/>
        </w:rPr>
        <w:t xml:space="preserve"> shaking the Powers from the “counterpane of the world”. The nervousness is exacerbated by the fact that, unlike the Chinese images that generally supported a particular course of action, there is no suggestion that China’</w:t>
      </w:r>
      <w:r w:rsidR="001A6317">
        <w:rPr>
          <w:rFonts w:ascii="Times New Roman" w:hAnsi="Times New Roman"/>
          <w:sz w:val="24"/>
          <w:szCs w:val="24"/>
          <w:lang w:val="en-US" w:eastAsia="zh-CN"/>
        </w:rPr>
        <w:t>s</w:t>
      </w:r>
      <w:r w:rsidRPr="003C3200">
        <w:rPr>
          <w:rFonts w:ascii="Times New Roman" w:hAnsi="Times New Roman"/>
          <w:sz w:val="24"/>
          <w:szCs w:val="24"/>
          <w:lang w:val="en-US" w:eastAsia="zh-CN"/>
        </w:rPr>
        <w:t xml:space="preserve"> awakening could or even should be prevented. There is only an ominous premonition that the “supremacy” of the Powers—the asymmetry of power relations between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and the leading nations of the world—is not going to last. At the same time,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’s awakening is a “great awakening to Western ideas.” This asymmetry in </w:t>
      </w:r>
      <w:r w:rsidRPr="003C3200">
        <w:rPr>
          <w:rFonts w:ascii="Times New Roman" w:hAnsi="Times New Roman"/>
          <w:sz w:val="24"/>
          <w:szCs w:val="24"/>
          <w:lang w:val="en-US" w:eastAsia="zh-CN"/>
        </w:rPr>
        <w:lastRenderedPageBreak/>
        <w:t xml:space="preserve">cultural flows results from a growing Chinese awareness of the usefulness of these Western ideas and the Chinese energies invested in making them work in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To put it bluntly, the broad asymmetry in cultural flows is the key factor in reversing the asymmetries in power relations and the human agency in this reversal lies entirely on the Chinese side. In the words of this cartoon “the Chinese giant rouses himself.”  </w:t>
      </w:r>
    </w:p>
    <w:p w:rsidR="0052754D" w:rsidRPr="003C3200" w:rsidRDefault="0052754D" w:rsidP="0052754D">
      <w:pPr>
        <w:autoSpaceDE w:val="0"/>
        <w:autoSpaceDN w:val="0"/>
        <w:adjustRightInd w:val="0"/>
        <w:spacing w:after="0"/>
        <w:ind w:firstLine="63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b/>
          <w:sz w:val="24"/>
          <w:szCs w:val="24"/>
          <w:lang w:val="en-US" w:eastAsia="zh-CN"/>
        </w:rPr>
      </w:pPr>
      <w:r w:rsidRPr="003C3200">
        <w:rPr>
          <w:rFonts w:ascii="Times New Roman" w:hAnsi="Times New Roman"/>
          <w:b/>
          <w:sz w:val="24"/>
          <w:szCs w:val="24"/>
          <w:lang w:val="en-US" w:eastAsia="zh-CN"/>
        </w:rPr>
        <w:t xml:space="preserve">The </w:t>
      </w:r>
      <w:r>
        <w:rPr>
          <w:rFonts w:ascii="Times New Roman" w:hAnsi="Times New Roman"/>
          <w:b/>
          <w:sz w:val="24"/>
          <w:szCs w:val="24"/>
          <w:lang w:val="en-US" w:eastAsia="zh-CN"/>
        </w:rPr>
        <w:t>f</w:t>
      </w:r>
      <w:r w:rsidRPr="003C3200">
        <w:rPr>
          <w:rFonts w:ascii="Times New Roman" w:hAnsi="Times New Roman"/>
          <w:b/>
          <w:sz w:val="24"/>
          <w:szCs w:val="24"/>
          <w:lang w:val="en-US" w:eastAsia="zh-CN"/>
        </w:rPr>
        <w:t xml:space="preserve">antasy of a </w:t>
      </w:r>
      <w:r>
        <w:rPr>
          <w:rFonts w:ascii="Times New Roman" w:hAnsi="Times New Roman"/>
          <w:b/>
          <w:sz w:val="24"/>
          <w:szCs w:val="24"/>
          <w:lang w:val="en-US" w:eastAsia="zh-CN"/>
        </w:rPr>
        <w:t>f</w:t>
      </w:r>
      <w:r w:rsidRPr="003C3200">
        <w:rPr>
          <w:rFonts w:ascii="Times New Roman" w:hAnsi="Times New Roman"/>
          <w:b/>
          <w:sz w:val="24"/>
          <w:szCs w:val="24"/>
          <w:lang w:val="en-US" w:eastAsia="zh-CN"/>
        </w:rPr>
        <w:t xml:space="preserve">uture </w:t>
      </w:r>
      <w:r>
        <w:rPr>
          <w:rFonts w:ascii="Times New Roman" w:hAnsi="Times New Roman"/>
          <w:b/>
          <w:sz w:val="24"/>
          <w:szCs w:val="24"/>
          <w:lang w:val="en-US" w:eastAsia="zh-CN"/>
        </w:rPr>
        <w:t>a</w:t>
      </w:r>
      <w:r w:rsidRPr="003C3200">
        <w:rPr>
          <w:rFonts w:ascii="Times New Roman" w:hAnsi="Times New Roman"/>
          <w:b/>
          <w:sz w:val="24"/>
          <w:szCs w:val="24"/>
          <w:lang w:val="en-US" w:eastAsia="zh-CN"/>
        </w:rPr>
        <w:t>woken</w:t>
      </w:r>
    </w:p>
    <w:p w:rsidR="0052754D" w:rsidRPr="003C3200" w:rsidRDefault="0052754D" w:rsidP="0052754D">
      <w:pPr>
        <w:autoSpaceDE w:val="0"/>
        <w:autoSpaceDN w:val="0"/>
        <w:adjustRightInd w:val="0"/>
        <w:spacing w:after="0"/>
        <w:ind w:firstLine="63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7E0713">
        <w:rPr>
          <w:rFonts w:ascii="Times New Roman" w:hAnsi="Times New Roman"/>
          <w:sz w:val="24"/>
          <w:szCs w:val="24"/>
          <w:lang w:val="en-US" w:eastAsia="zh-CN"/>
        </w:rPr>
        <w:t xml:space="preserve">On the Chinese side, the vocabulary and imagery of </w:t>
      </w:r>
      <w:smartTag w:uri="urn:schemas-microsoft-com:office:smarttags" w:element="country-region">
        <w:smartTag w:uri="urn:schemas-microsoft-com:office:smarttags" w:element="place">
          <w:r w:rsidRPr="007E0713">
            <w:rPr>
              <w:rFonts w:ascii="Times New Roman" w:hAnsi="Times New Roman"/>
              <w:sz w:val="24"/>
              <w:szCs w:val="24"/>
              <w:lang w:val="en-US" w:eastAsia="zh-CN"/>
            </w:rPr>
            <w:t>China</w:t>
          </w:r>
        </w:smartTag>
      </w:smartTag>
      <w:r w:rsidRPr="007E0713">
        <w:rPr>
          <w:rFonts w:ascii="Times New Roman" w:hAnsi="Times New Roman"/>
          <w:sz w:val="24"/>
          <w:szCs w:val="24"/>
          <w:lang w:val="en-US" w:eastAsia="zh-CN"/>
        </w:rPr>
        <w:t xml:space="preserve"> asleep was part of</w:t>
      </w:r>
      <w:r w:rsidRPr="003C3200">
        <w:rPr>
          <w:rFonts w:ascii="Times New Roman" w:hAnsi="Times New Roman"/>
          <w:sz w:val="24"/>
          <w:szCs w:val="24"/>
          <w:lang w:val="en-US" w:eastAsia="zh-CN"/>
        </w:rPr>
        <w:t xml:space="preserve"> recognizing the prevailing asymmetries of agency and power. This perception of asymmetry is not a simple process of cognition, but it releases substantial historical energies to deal or cope with this asymmetry and overcome or even reverse it. Tse</w:t>
      </w:r>
      <w:r w:rsidR="00F54521">
        <w:rPr>
          <w:rFonts w:ascii="Times New Roman" w:hAnsi="Times New Roman"/>
          <w:sz w:val="24"/>
          <w:szCs w:val="24"/>
          <w:lang w:val="en-US" w:eastAsia="zh-CN"/>
        </w:rPr>
        <w:t xml:space="preserve"> Tsan Tai</w:t>
      </w:r>
      <w:r w:rsidRPr="003C3200">
        <w:rPr>
          <w:rFonts w:ascii="Times New Roman" w:hAnsi="Times New Roman"/>
          <w:sz w:val="24"/>
          <w:szCs w:val="24"/>
          <w:lang w:val="en-US" w:eastAsia="zh-CN"/>
        </w:rPr>
        <w:t>’s cartoon, as well as the many articles by Chinese authors, but above all the unending efforts to reverse the declining fortune of the country, to deny the problem, to assign the blame to someone else, to treat it as a blessing and an enrichment etc. are all fuelled by this release of historical energy. One more option remains to be explored: public utopian dreams.</w:t>
      </w: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p>
    <w:p w:rsidR="0052754D" w:rsidRPr="003C3200" w:rsidRDefault="0052754D" w:rsidP="003E0310">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Gradually, Chinese reformers started to claim their own primary agency in “awakening” </w:t>
      </w:r>
      <w:smartTag w:uri="urn:schemas-microsoft-com:office:smarttags" w:element="country-region">
        <w:r w:rsidRPr="003C3200">
          <w:rPr>
            <w:rFonts w:ascii="Times New Roman" w:hAnsi="Times New Roman"/>
            <w:sz w:val="24"/>
            <w:szCs w:val="24"/>
            <w:lang w:val="en-US" w:eastAsia="zh-CN"/>
          </w:rPr>
          <w:t>China</w:t>
        </w:r>
      </w:smartTag>
      <w:r w:rsidRPr="003C3200">
        <w:rPr>
          <w:rFonts w:ascii="Times New Roman" w:hAnsi="Times New Roman"/>
          <w:sz w:val="24"/>
          <w:szCs w:val="24"/>
          <w:lang w:val="en-US" w:eastAsia="zh-CN"/>
        </w:rPr>
        <w:t xml:space="preserve">, although the purpose remained largely tied to prompting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into adopting “Western” (then the word for “modern”) ways.</w:t>
      </w:r>
      <w:r w:rsidRPr="0053783D">
        <w:t xml:space="preserve"> </w:t>
      </w:r>
      <w:r w:rsidRPr="0053783D">
        <w:rPr>
          <w:rFonts w:ascii="Times New Roman" w:hAnsi="Times New Roman"/>
          <w:sz w:val="24"/>
          <w:szCs w:val="24"/>
        </w:rPr>
        <w:t xml:space="preserve">Cursing their countrymen for </w:t>
      </w:r>
      <w:r>
        <w:rPr>
          <w:rFonts w:ascii="Times New Roman" w:hAnsi="Times New Roman"/>
          <w:sz w:val="24"/>
          <w:szCs w:val="24"/>
        </w:rPr>
        <w:t>failing</w:t>
      </w:r>
      <w:r w:rsidRPr="0053783D">
        <w:rPr>
          <w:rFonts w:ascii="Times New Roman" w:hAnsi="Times New Roman"/>
          <w:sz w:val="24"/>
          <w:szCs w:val="24"/>
        </w:rPr>
        <w:t xml:space="preserve"> to awaken to patriotism was not </w:t>
      </w:r>
      <w:proofErr w:type="gramStart"/>
      <w:r w:rsidRPr="0053783D">
        <w:rPr>
          <w:rFonts w:ascii="Times New Roman" w:hAnsi="Times New Roman"/>
          <w:sz w:val="24"/>
          <w:szCs w:val="24"/>
        </w:rPr>
        <w:t>enough,</w:t>
      </w:r>
      <w:proofErr w:type="gramEnd"/>
      <w:r w:rsidRPr="0053783D">
        <w:rPr>
          <w:rFonts w:ascii="Times New Roman" w:hAnsi="Times New Roman"/>
          <w:sz w:val="24"/>
          <w:szCs w:val="24"/>
        </w:rPr>
        <w:t xml:space="preserve"> they had to be shown the promise of what would happen if indeed they would wake up.</w:t>
      </w:r>
      <w:r>
        <w:t xml:space="preserve"> </w:t>
      </w:r>
      <w:r w:rsidRPr="003C3200">
        <w:rPr>
          <w:rFonts w:ascii="Times New Roman" w:hAnsi="Times New Roman"/>
          <w:sz w:val="24"/>
          <w:szCs w:val="24"/>
          <w:lang w:val="en-US" w:eastAsia="zh-CN"/>
        </w:rPr>
        <w:t xml:space="preserve"> </w:t>
      </w:r>
      <w:r>
        <w:rPr>
          <w:rFonts w:ascii="Times New Roman" w:hAnsi="Times New Roman"/>
          <w:sz w:val="24"/>
          <w:szCs w:val="24"/>
          <w:lang w:val="en-US" w:eastAsia="zh-CN"/>
        </w:rPr>
        <w:t xml:space="preserve">This development can be observed elsewhere, for example in Germany. </w:t>
      </w:r>
      <w:r w:rsidRPr="003C3200">
        <w:rPr>
          <w:rFonts w:ascii="Times New Roman" w:hAnsi="Times New Roman"/>
          <w:sz w:val="24"/>
          <w:szCs w:val="24"/>
          <w:lang w:val="en-US" w:eastAsia="zh-CN"/>
        </w:rPr>
        <w:t xml:space="preserve">We have already seen that together with the harsh print of the German Michel asleep there also appeared daydreams of Michel awake, sometimes done in the same year and by the same artist. In writing we find the same, hard-hitting satires about Michel in slumber </w:t>
      </w:r>
      <w:r>
        <w:rPr>
          <w:rFonts w:ascii="Times New Roman" w:hAnsi="Times New Roman"/>
          <w:sz w:val="24"/>
          <w:szCs w:val="24"/>
          <w:lang w:val="en-US" w:eastAsia="zh-CN"/>
        </w:rPr>
        <w:t>paralleled by</w:t>
      </w:r>
      <w:r w:rsidRPr="003C3200">
        <w:rPr>
          <w:rFonts w:ascii="Times New Roman" w:hAnsi="Times New Roman"/>
          <w:sz w:val="24"/>
          <w:szCs w:val="24"/>
          <w:lang w:val="en-US" w:eastAsia="zh-CN"/>
        </w:rPr>
        <w:t xml:space="preserve"> glowing fantasies about a future Germany that has woken up (Figure </w:t>
      </w:r>
      <w:r w:rsidR="003E0310">
        <w:rPr>
          <w:rFonts w:ascii="Times New Roman" w:hAnsi="Times New Roman"/>
          <w:sz w:val="24"/>
          <w:szCs w:val="24"/>
          <w:lang w:val="en-US" w:eastAsia="zh-CN"/>
        </w:rPr>
        <w:t>31</w:t>
      </w:r>
      <w:r w:rsidRPr="003C3200">
        <w:rPr>
          <w:rFonts w:ascii="Times New Roman" w:hAnsi="Times New Roman"/>
          <w:sz w:val="24"/>
          <w:szCs w:val="24"/>
          <w:lang w:val="en-US" w:eastAsia="zh-CN"/>
        </w:rPr>
        <w:t>).</w:t>
      </w: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p>
    <w:p w:rsidR="0052754D" w:rsidRPr="003C3200" w:rsidRDefault="003E0310" w:rsidP="003E0310">
      <w:pPr>
        <w:tabs>
          <w:tab w:val="left" w:pos="284"/>
        </w:tabs>
        <w:autoSpaceDE w:val="0"/>
        <w:autoSpaceDN w:val="0"/>
        <w:adjustRightInd w:val="0"/>
        <w:spacing w:after="0"/>
        <w:rPr>
          <w:rFonts w:ascii="Times New Roman" w:hAnsi="Times New Roman"/>
          <w:sz w:val="24"/>
          <w:szCs w:val="24"/>
          <w:lang w:val="en-US" w:eastAsia="zh-CN"/>
        </w:rPr>
      </w:pPr>
      <w:r>
        <w:rPr>
          <w:rFonts w:ascii="Times New Roman" w:hAnsi="Times New Roman"/>
          <w:sz w:val="24"/>
          <w:szCs w:val="24"/>
          <w:lang w:val="en-US" w:eastAsia="zh-CN"/>
        </w:rPr>
        <w:t xml:space="preserve">Fig. 31: </w:t>
      </w:r>
      <w:r w:rsidR="0052754D" w:rsidRPr="003C3200">
        <w:rPr>
          <w:rFonts w:ascii="Times New Roman" w:hAnsi="Times New Roman"/>
          <w:sz w:val="24"/>
          <w:szCs w:val="24"/>
          <w:lang w:val="en-US" w:eastAsia="zh-CN"/>
        </w:rPr>
        <w:t xml:space="preserve">R. Sabatky, </w:t>
      </w:r>
      <w:r w:rsidR="0052754D" w:rsidRPr="003E0310">
        <w:rPr>
          <w:rFonts w:ascii="Times New Roman" w:hAnsi="Times New Roman"/>
          <w:i/>
          <w:sz w:val="24"/>
          <w:szCs w:val="24"/>
          <w:lang w:val="en-US" w:eastAsia="zh-CN"/>
        </w:rPr>
        <w:t>1942</w:t>
      </w:r>
      <w:r w:rsidR="0052754D" w:rsidRPr="003C3200">
        <w:rPr>
          <w:rFonts w:ascii="Times New Roman" w:hAnsi="Times New Roman"/>
          <w:sz w:val="24"/>
          <w:szCs w:val="24"/>
          <w:lang w:val="en-US" w:eastAsia="zh-CN"/>
        </w:rPr>
        <w:t xml:space="preserve">, </w:t>
      </w:r>
      <w:r w:rsidRPr="003C3200">
        <w:rPr>
          <w:rFonts w:ascii="Times New Roman" w:hAnsi="Times New Roman"/>
          <w:sz w:val="24"/>
          <w:szCs w:val="24"/>
          <w:lang w:val="en-US" w:eastAsia="zh-CN"/>
        </w:rPr>
        <w:t xml:space="preserve">colored </w:t>
      </w:r>
      <w:r w:rsidR="0052754D" w:rsidRPr="003C3200">
        <w:rPr>
          <w:rFonts w:ascii="Times New Roman" w:hAnsi="Times New Roman"/>
          <w:sz w:val="24"/>
          <w:szCs w:val="24"/>
          <w:lang w:val="en-US" w:eastAsia="zh-CN"/>
        </w:rPr>
        <w:t>chalk lithograph</w:t>
      </w:r>
      <w:r w:rsidR="0099448D">
        <w:rPr>
          <w:rFonts w:ascii="Times New Roman" w:hAnsi="Times New Roman"/>
          <w:sz w:val="24"/>
          <w:szCs w:val="24"/>
          <w:lang w:val="en-US" w:eastAsia="zh-CN"/>
        </w:rPr>
        <w:t xml:space="preserve">, </w:t>
      </w:r>
      <w:r w:rsidR="0099448D" w:rsidRPr="003C3200">
        <w:rPr>
          <w:rFonts w:ascii="Times New Roman" w:hAnsi="Times New Roman"/>
          <w:sz w:val="24"/>
          <w:szCs w:val="24"/>
          <w:lang w:val="en-US" w:eastAsia="zh-CN"/>
        </w:rPr>
        <w:t>1842</w:t>
      </w:r>
      <w:r w:rsidR="0052754D" w:rsidRPr="003C3200">
        <w:rPr>
          <w:rFonts w:ascii="Times New Roman" w:hAnsi="Times New Roman"/>
          <w:sz w:val="24"/>
          <w:szCs w:val="24"/>
          <w:lang w:val="en-US" w:eastAsia="zh-CN"/>
        </w:rPr>
        <w:t xml:space="preserve">. </w:t>
      </w:r>
    </w:p>
    <w:p w:rsidR="0052754D" w:rsidRPr="003C3200" w:rsidRDefault="0052754D" w:rsidP="003E0310">
      <w:pPr>
        <w:autoSpaceDE w:val="0"/>
        <w:autoSpaceDN w:val="0"/>
        <w:adjustRightInd w:val="0"/>
        <w:spacing w:after="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An oversized German </w:t>
      </w:r>
      <w:r w:rsidRPr="00AC7280">
        <w:rPr>
          <w:rFonts w:ascii="Times New Roman" w:hAnsi="Times New Roman"/>
          <w:i/>
          <w:sz w:val="24"/>
          <w:szCs w:val="24"/>
          <w:lang w:val="en-US" w:eastAsia="zh-CN"/>
        </w:rPr>
        <w:t>Urmensch</w:t>
      </w:r>
      <w:r w:rsidRPr="003C3200">
        <w:rPr>
          <w:rFonts w:ascii="Times New Roman" w:hAnsi="Times New Roman"/>
          <w:sz w:val="24"/>
          <w:szCs w:val="24"/>
          <w:lang w:val="en-US" w:eastAsia="zh-CN"/>
        </w:rPr>
        <w:t xml:space="preserve"> joyously lifts his oak cudgel crowned with a Prussian helmet. He has dropped his weapons and made peace with elegant </w:t>
      </w:r>
      <w:smartTag w:uri="urn:schemas-microsoft-com:office:smarttags" w:element="country-region">
        <w:r w:rsidRPr="003C3200">
          <w:rPr>
            <w:rFonts w:ascii="Times New Roman" w:hAnsi="Times New Roman"/>
            <w:sz w:val="24"/>
            <w:szCs w:val="24"/>
            <w:lang w:val="en-US" w:eastAsia="zh-CN"/>
          </w:rPr>
          <w:t>France</w:t>
        </w:r>
      </w:smartTag>
      <w:r w:rsidRPr="003C3200">
        <w:rPr>
          <w:rFonts w:ascii="Times New Roman" w:hAnsi="Times New Roman"/>
          <w:sz w:val="24"/>
          <w:szCs w:val="24"/>
          <w:lang w:val="en-US" w:eastAsia="zh-CN"/>
        </w:rPr>
        <w:t xml:space="preserve"> over the contested </w:t>
      </w:r>
      <w:smartTag w:uri="urn:schemas-microsoft-com:office:smarttags" w:element="place">
        <w:r w:rsidRPr="003C3200">
          <w:rPr>
            <w:rFonts w:ascii="Times New Roman" w:hAnsi="Times New Roman"/>
            <w:sz w:val="24"/>
            <w:szCs w:val="24"/>
            <w:lang w:val="en-US" w:eastAsia="zh-CN"/>
          </w:rPr>
          <w:t>Rhine</w:t>
        </w:r>
      </w:smartTag>
      <w:r w:rsidRPr="003C3200">
        <w:rPr>
          <w:rFonts w:ascii="Times New Roman" w:hAnsi="Times New Roman"/>
          <w:sz w:val="24"/>
          <w:szCs w:val="24"/>
          <w:lang w:val="en-US" w:eastAsia="zh-CN"/>
        </w:rPr>
        <w:t xml:space="preserve"> amid general celebration. The Cologne Dome is finally being demolished and French and Germans </w:t>
      </w:r>
      <w:r>
        <w:rPr>
          <w:rFonts w:ascii="Times New Roman" w:hAnsi="Times New Roman"/>
          <w:sz w:val="24"/>
          <w:szCs w:val="24"/>
          <w:lang w:val="en-US" w:eastAsia="zh-CN"/>
        </w:rPr>
        <w:t xml:space="preserve">are dancing around </w:t>
      </w:r>
      <w:r w:rsidRPr="003C3200">
        <w:rPr>
          <w:rFonts w:ascii="Times New Roman" w:hAnsi="Times New Roman"/>
          <w:sz w:val="24"/>
          <w:szCs w:val="24"/>
          <w:lang w:val="en-US" w:eastAsia="zh-CN"/>
        </w:rPr>
        <w:t>a liberty tree full of wreaths. The cartoon’s agenda is anti-clerical and focuse</w:t>
      </w:r>
      <w:r>
        <w:rPr>
          <w:rFonts w:ascii="Times New Roman" w:hAnsi="Times New Roman"/>
          <w:sz w:val="24"/>
          <w:szCs w:val="24"/>
          <w:lang w:val="en-US" w:eastAsia="zh-CN"/>
        </w:rPr>
        <w:t>s</w:t>
      </w:r>
      <w:r w:rsidRPr="003C3200">
        <w:rPr>
          <w:rFonts w:ascii="Times New Roman" w:hAnsi="Times New Roman"/>
          <w:sz w:val="24"/>
          <w:szCs w:val="24"/>
          <w:lang w:val="en-US" w:eastAsia="zh-CN"/>
        </w:rPr>
        <w:t xml:space="preserve"> on the “national” territory. No element of social or techn</w:t>
      </w:r>
      <w:r>
        <w:rPr>
          <w:rFonts w:ascii="Times New Roman" w:hAnsi="Times New Roman"/>
          <w:sz w:val="24"/>
          <w:szCs w:val="24"/>
          <w:lang w:val="en-US" w:eastAsia="zh-CN"/>
        </w:rPr>
        <w:t>olog</w:t>
      </w:r>
      <w:r w:rsidRPr="003C3200">
        <w:rPr>
          <w:rFonts w:ascii="Times New Roman" w:hAnsi="Times New Roman"/>
          <w:sz w:val="24"/>
          <w:szCs w:val="24"/>
          <w:lang w:val="en-US" w:eastAsia="zh-CN"/>
        </w:rPr>
        <w:t xml:space="preserve">ical utopia is visible, but </w:t>
      </w:r>
      <w:r>
        <w:rPr>
          <w:rFonts w:ascii="Times New Roman" w:hAnsi="Times New Roman"/>
          <w:sz w:val="24"/>
          <w:szCs w:val="24"/>
          <w:lang w:val="en-US" w:eastAsia="zh-CN"/>
        </w:rPr>
        <w:t xml:space="preserve">there is </w:t>
      </w:r>
      <w:r w:rsidRPr="003C3200">
        <w:rPr>
          <w:rFonts w:ascii="Times New Roman" w:hAnsi="Times New Roman"/>
          <w:sz w:val="24"/>
          <w:szCs w:val="24"/>
          <w:lang w:val="en-US" w:eastAsia="zh-CN"/>
        </w:rPr>
        <w:t>a strong hope for peaceful relations with France.</w:t>
      </w:r>
    </w:p>
    <w:p w:rsidR="0052754D" w:rsidRPr="003C3200" w:rsidRDefault="0052754D" w:rsidP="0052754D">
      <w:pPr>
        <w:autoSpaceDE w:val="0"/>
        <w:autoSpaceDN w:val="0"/>
        <w:adjustRightInd w:val="0"/>
        <w:spacing w:after="0"/>
        <w:ind w:firstLine="63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In the Chinese context, the most elaborate fantasies about a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awoken, which were created during the first decade of the twentieth century, can be found in the flurry of political novels published at this time. Emulating a genre first employed by Benjamin Disraeli in the 1840s and supposedly instrumental in reforming the English </w:t>
      </w:r>
      <w:r w:rsidRPr="003C3200">
        <w:rPr>
          <w:rFonts w:ascii="Times New Roman" w:hAnsi="Times New Roman"/>
          <w:sz w:val="24"/>
          <w:szCs w:val="24"/>
          <w:lang w:val="en-US" w:eastAsia="zh-CN"/>
        </w:rPr>
        <w:lastRenderedPageBreak/>
        <w:t>polity,</w:t>
      </w:r>
      <w:r w:rsidRPr="003C3200">
        <w:rPr>
          <w:rStyle w:val="FootnoteReference"/>
          <w:rFonts w:ascii="Times New Roman" w:eastAsia="宋体" w:hAnsi="Times New Roman"/>
          <w:sz w:val="24"/>
          <w:szCs w:val="24"/>
          <w:lang w:val="en-US" w:eastAsia="zh-CN"/>
        </w:rPr>
        <w:footnoteReference w:id="176"/>
      </w:r>
      <w:r w:rsidRPr="003C3200">
        <w:rPr>
          <w:rFonts w:ascii="Times New Roman" w:hAnsi="Times New Roman"/>
          <w:sz w:val="24"/>
          <w:szCs w:val="24"/>
          <w:lang w:val="en-US" w:eastAsia="zh-CN"/>
        </w:rPr>
        <w:t xml:space="preserve"> Chinese political novels were</w:t>
      </w:r>
      <w:r w:rsidRPr="003C3200">
        <w:rPr>
          <w:rFonts w:ascii="Times New Roman" w:hAnsi="Times New Roman"/>
          <w:b/>
          <w:sz w:val="24"/>
          <w:szCs w:val="24"/>
          <w:lang w:val="en-US" w:eastAsia="zh-CN"/>
        </w:rPr>
        <w:t xml:space="preserve"> </w:t>
      </w:r>
      <w:r w:rsidRPr="003C3200">
        <w:rPr>
          <w:rFonts w:ascii="Times New Roman" w:hAnsi="Times New Roman"/>
          <w:sz w:val="24"/>
          <w:szCs w:val="24"/>
          <w:lang w:val="en-US" w:eastAsia="zh-CN"/>
        </w:rPr>
        <w:t>serialized in</w:t>
      </w:r>
      <w:r w:rsidRPr="003C3200">
        <w:rPr>
          <w:rFonts w:ascii="Times New Roman" w:hAnsi="Times New Roman"/>
          <w:b/>
          <w:sz w:val="24"/>
          <w:szCs w:val="24"/>
          <w:lang w:val="en-US" w:eastAsia="zh-CN"/>
        </w:rPr>
        <w:t xml:space="preserve"> </w:t>
      </w:r>
      <w:r w:rsidRPr="003C3200">
        <w:rPr>
          <w:rFonts w:ascii="Times New Roman" w:hAnsi="Times New Roman"/>
          <w:sz w:val="24"/>
          <w:szCs w:val="24"/>
          <w:lang w:val="en-US" w:eastAsia="zh-CN"/>
        </w:rPr>
        <w:t xml:space="preserve">newspapers and offered up-to-date allegorical narratives of China’s present </w:t>
      </w:r>
      <w:r w:rsidR="002A5C19">
        <w:rPr>
          <w:rFonts w:ascii="Times New Roman" w:hAnsi="Times New Roman"/>
          <w:sz w:val="24"/>
          <w:szCs w:val="24"/>
          <w:lang w:val="en-US" w:eastAsia="zh-CN"/>
        </w:rPr>
        <w:t xml:space="preserve">dismal </w:t>
      </w:r>
      <w:r w:rsidR="00FA2193">
        <w:rPr>
          <w:rFonts w:ascii="Times New Roman" w:hAnsi="Times New Roman"/>
          <w:sz w:val="24"/>
          <w:szCs w:val="24"/>
          <w:lang w:val="en-US" w:eastAsia="zh-CN"/>
        </w:rPr>
        <w:t>situation</w:t>
      </w:r>
      <w:r w:rsidRPr="003C3200">
        <w:rPr>
          <w:rFonts w:ascii="Times New Roman" w:hAnsi="Times New Roman"/>
          <w:sz w:val="24"/>
          <w:szCs w:val="24"/>
          <w:lang w:val="en-US" w:eastAsia="zh-CN"/>
        </w:rPr>
        <w:t xml:space="preserve">, </w:t>
      </w:r>
      <w:r w:rsidR="002A5C19">
        <w:rPr>
          <w:rFonts w:ascii="Times New Roman" w:hAnsi="Times New Roman"/>
          <w:sz w:val="24"/>
          <w:szCs w:val="24"/>
          <w:lang w:val="en-US" w:eastAsia="zh-CN"/>
        </w:rPr>
        <w:t>the way out</w:t>
      </w:r>
      <w:r w:rsidR="00FA2193">
        <w:rPr>
          <w:rFonts w:ascii="Times New Roman" w:hAnsi="Times New Roman"/>
          <w:sz w:val="24"/>
          <w:szCs w:val="24"/>
          <w:lang w:val="en-US" w:eastAsia="zh-CN"/>
        </w:rPr>
        <w:t xml:space="preserve"> of it</w:t>
      </w:r>
      <w:r w:rsidRPr="003C3200">
        <w:rPr>
          <w:rFonts w:ascii="Times New Roman" w:hAnsi="Times New Roman"/>
          <w:sz w:val="24"/>
          <w:szCs w:val="24"/>
          <w:lang w:val="en-US" w:eastAsia="zh-CN"/>
        </w:rPr>
        <w:t xml:space="preserve">, and the glories of the future. </w:t>
      </w: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p>
    <w:p w:rsidR="0052754D" w:rsidRDefault="0052754D" w:rsidP="0052754D">
      <w:pPr>
        <w:rPr>
          <w:rFonts w:ascii="Times New Roman" w:eastAsia="MingLiU" w:hAnsi="Times New Roman"/>
          <w:sz w:val="24"/>
          <w:szCs w:val="24"/>
          <w:lang w:val="en-US"/>
        </w:rPr>
      </w:pPr>
      <w:r w:rsidRPr="003C3200">
        <w:rPr>
          <w:rFonts w:ascii="Times New Roman" w:eastAsia="宋体" w:hAnsi="Times New Roman"/>
          <w:sz w:val="24"/>
          <w:szCs w:val="24"/>
          <w:lang w:val="en-US" w:eastAsia="zh-CN"/>
        </w:rPr>
        <w:t>In the political novels of the “Reform of Governance” (</w:t>
      </w:r>
      <w:r w:rsidRPr="007972B1">
        <w:rPr>
          <w:rFonts w:ascii="Times New Roman" w:eastAsia="宋体" w:hAnsi="Times New Roman"/>
          <w:i/>
          <w:sz w:val="24"/>
          <w:szCs w:val="24"/>
          <w:lang w:val="en-US" w:eastAsia="zh-CN"/>
        </w:rPr>
        <w:t>Xinzheng</w:t>
      </w:r>
      <w:r w:rsidRPr="003C3200">
        <w:rPr>
          <w:rFonts w:ascii="Times New Roman" w:eastAsia="宋体" w:hAnsi="Times New Roman"/>
          <w:sz w:val="24"/>
          <w:szCs w:val="24"/>
          <w:lang w:val="en-US" w:eastAsia="zh-CN"/>
        </w:rPr>
        <w:t xml:space="preserve"> </w:t>
      </w:r>
      <w:r w:rsidRPr="000F7DBC">
        <w:rPr>
          <w:rFonts w:ascii="SimSun" w:eastAsia="SimSun" w:hAnsi="SimSun"/>
          <w:sz w:val="24"/>
          <w:szCs w:val="24"/>
          <w:lang w:val="en-US" w:eastAsia="zh-CN"/>
        </w:rPr>
        <w:t>新政</w:t>
      </w:r>
      <w:r w:rsidRPr="003C3200">
        <w:rPr>
          <w:rFonts w:ascii="Times New Roman" w:eastAsia="宋体" w:hAnsi="Times New Roman"/>
          <w:sz w:val="24"/>
          <w:szCs w:val="24"/>
          <w:lang w:val="en-US" w:eastAsia="zh-CN"/>
        </w:rPr>
        <w:t>)</w:t>
      </w:r>
      <w:r>
        <w:rPr>
          <w:rFonts w:ascii="Times New Roman" w:eastAsia="宋体" w:hAnsi="Times New Roman"/>
          <w:sz w:val="24"/>
          <w:szCs w:val="24"/>
          <w:lang w:val="en-US" w:eastAsia="zh-CN"/>
        </w:rPr>
        <w:t xml:space="preserve"> </w:t>
      </w:r>
      <w:r w:rsidRPr="003C3200">
        <w:rPr>
          <w:rFonts w:ascii="Times New Roman" w:eastAsia="宋体" w:hAnsi="Times New Roman"/>
          <w:sz w:val="24"/>
          <w:szCs w:val="24"/>
          <w:lang w:val="en-US" w:eastAsia="zh-CN"/>
        </w:rPr>
        <w:t xml:space="preserve">period (1901-1909), which began with the Qing court’s </w:t>
      </w:r>
      <w:r w:rsidRPr="007972B1">
        <w:rPr>
          <w:rFonts w:ascii="Times New Roman" w:eastAsia="宋体" w:hAnsi="Times New Roman"/>
          <w:i/>
          <w:sz w:val="24"/>
          <w:szCs w:val="24"/>
          <w:lang w:val="en-US" w:eastAsia="zh-CN"/>
        </w:rPr>
        <w:t>Xinzheng</w:t>
      </w:r>
      <w:r w:rsidRPr="003C3200">
        <w:rPr>
          <w:rFonts w:ascii="Times New Roman" w:eastAsia="宋体" w:hAnsi="Times New Roman"/>
          <w:sz w:val="24"/>
          <w:szCs w:val="24"/>
          <w:lang w:val="en-US" w:eastAsia="zh-CN"/>
        </w:rPr>
        <w:t xml:space="preserve"> edict in 1901, a preferred placement of symbolical, allegorical or metaphorical coding was in a “wedge” </w:t>
      </w:r>
      <w:r w:rsidRPr="000F7DBC">
        <w:rPr>
          <w:rFonts w:ascii="SimSun" w:eastAsia="SimSun" w:hAnsi="SimSun"/>
          <w:sz w:val="24"/>
          <w:szCs w:val="24"/>
          <w:lang w:val="en-US" w:eastAsia="zh-CN"/>
        </w:rPr>
        <w:t>楔子</w:t>
      </w:r>
      <w:r w:rsidR="00DB6E43">
        <w:rPr>
          <w:rFonts w:ascii="SimSun" w:eastAsia="SimSun" w:hAnsi="SimSun"/>
          <w:sz w:val="24"/>
          <w:szCs w:val="24"/>
          <w:lang w:val="en-US" w:eastAsia="zh-CN"/>
        </w:rPr>
        <w:t xml:space="preserve">    </w:t>
      </w:r>
      <w:r w:rsidRPr="003C3200">
        <w:rPr>
          <w:rFonts w:ascii="Times New Roman" w:eastAsia="宋体" w:hAnsi="Times New Roman"/>
          <w:sz w:val="24"/>
          <w:szCs w:val="24"/>
          <w:lang w:val="en-US" w:eastAsia="zh-CN"/>
        </w:rPr>
        <w:t xml:space="preserve">chapter </w:t>
      </w:r>
      <w:r>
        <w:rPr>
          <w:rFonts w:ascii="Times New Roman" w:eastAsia="宋体" w:hAnsi="Times New Roman"/>
          <w:sz w:val="24"/>
          <w:szCs w:val="24"/>
          <w:lang w:val="en-US" w:eastAsia="zh-CN"/>
        </w:rPr>
        <w:t>at</w:t>
      </w:r>
      <w:r w:rsidRPr="003C3200">
        <w:rPr>
          <w:rFonts w:ascii="Times New Roman" w:eastAsia="宋体" w:hAnsi="Times New Roman"/>
          <w:sz w:val="24"/>
          <w:szCs w:val="24"/>
          <w:lang w:val="en-US" w:eastAsia="zh-CN"/>
        </w:rPr>
        <w:t xml:space="preserve"> the </w:t>
      </w:r>
      <w:r>
        <w:rPr>
          <w:rFonts w:ascii="Times New Roman" w:eastAsia="宋体" w:hAnsi="Times New Roman"/>
          <w:sz w:val="24"/>
          <w:szCs w:val="24"/>
          <w:lang w:val="en-US" w:eastAsia="zh-CN"/>
        </w:rPr>
        <w:t>start</w:t>
      </w:r>
      <w:r w:rsidRPr="003C3200">
        <w:rPr>
          <w:rFonts w:ascii="Times New Roman" w:eastAsia="宋体" w:hAnsi="Times New Roman"/>
          <w:sz w:val="24"/>
          <w:szCs w:val="24"/>
          <w:lang w:val="en-US" w:eastAsia="zh-CN"/>
        </w:rPr>
        <w:t xml:space="preserve">. Such wedge chapters cannot be found in English or Japanese political novels of the time. As Catherine Yeh has shown, they are a Chinese innovation designed to </w:t>
      </w:r>
      <w:r>
        <w:rPr>
          <w:rFonts w:ascii="Times New Roman" w:eastAsia="宋体" w:hAnsi="Times New Roman"/>
          <w:sz w:val="24"/>
          <w:szCs w:val="24"/>
          <w:lang w:val="en-US" w:eastAsia="zh-CN"/>
        </w:rPr>
        <w:t>curb the unpredictability</w:t>
      </w:r>
      <w:r w:rsidRPr="003C3200">
        <w:rPr>
          <w:rFonts w:ascii="Times New Roman" w:eastAsia="宋体" w:hAnsi="Times New Roman"/>
          <w:sz w:val="24"/>
          <w:szCs w:val="24"/>
          <w:lang w:val="en-US" w:eastAsia="zh-CN"/>
        </w:rPr>
        <w:t xml:space="preserve"> of the novel form by </w:t>
      </w:r>
      <w:r>
        <w:rPr>
          <w:rFonts w:ascii="Times New Roman" w:eastAsia="宋体" w:hAnsi="Times New Roman"/>
          <w:sz w:val="24"/>
          <w:szCs w:val="24"/>
          <w:lang w:val="en-US" w:eastAsia="zh-CN"/>
        </w:rPr>
        <w:t>sketching out the entire story</w:t>
      </w:r>
      <w:r w:rsidRPr="003C3200">
        <w:rPr>
          <w:rFonts w:ascii="Times New Roman" w:eastAsia="宋体" w:hAnsi="Times New Roman"/>
          <w:sz w:val="24"/>
          <w:szCs w:val="24"/>
          <w:lang w:val="en-US" w:eastAsia="zh-CN"/>
        </w:rPr>
        <w:t xml:space="preserve"> at the beginning. </w:t>
      </w:r>
      <w:r w:rsidRPr="003C3200">
        <w:rPr>
          <w:rFonts w:ascii="Times New Roman" w:eastAsia="MingLiU" w:hAnsi="Times New Roman"/>
          <w:sz w:val="24"/>
          <w:szCs w:val="24"/>
          <w:lang w:val="en-US"/>
        </w:rPr>
        <w:t>Chen Tianhua’s</w:t>
      </w:r>
      <w:r w:rsidRPr="000F7DBC">
        <w:rPr>
          <w:rFonts w:ascii="SimSun" w:eastAsia="SimSun" w:hAnsi="SimSun"/>
          <w:sz w:val="24"/>
          <w:szCs w:val="24"/>
          <w:lang w:val="en-US" w:eastAsia="zh-CN"/>
        </w:rPr>
        <w:t>陳天華</w:t>
      </w:r>
      <w:r w:rsidRPr="003C3200">
        <w:rPr>
          <w:rFonts w:ascii="Times New Roman" w:hAnsi="Times New Roman"/>
          <w:sz w:val="24"/>
          <w:szCs w:val="24"/>
          <w:lang w:val="en-US" w:eastAsia="zh-CN"/>
        </w:rPr>
        <w:t xml:space="preserve"> novel </w:t>
      </w:r>
      <w:r>
        <w:rPr>
          <w:rFonts w:ascii="Times New Roman" w:hAnsi="Times New Roman"/>
          <w:sz w:val="24"/>
          <w:szCs w:val="24"/>
          <w:lang w:val="en-US" w:eastAsia="zh-CN"/>
        </w:rPr>
        <w:t>“</w:t>
      </w:r>
      <w:r w:rsidRPr="00AE7218">
        <w:rPr>
          <w:rFonts w:ascii="Times New Roman" w:eastAsia="MingLiU" w:hAnsi="Times New Roman"/>
          <w:sz w:val="24"/>
          <w:szCs w:val="24"/>
          <w:lang w:val="en-US"/>
        </w:rPr>
        <w:t>The Roar of the Lion</w:t>
      </w:r>
      <w:r>
        <w:rPr>
          <w:rFonts w:ascii="Times New Roman" w:eastAsia="MingLiU" w:hAnsi="Times New Roman"/>
          <w:sz w:val="24"/>
          <w:szCs w:val="24"/>
          <w:lang w:val="en-US"/>
        </w:rPr>
        <w:t>”</w:t>
      </w:r>
      <w:r w:rsidRPr="003C3200">
        <w:rPr>
          <w:rFonts w:ascii="Times New Roman" w:eastAsia="MingLiU" w:hAnsi="Times New Roman"/>
          <w:sz w:val="24"/>
          <w:szCs w:val="24"/>
          <w:lang w:val="en-US"/>
        </w:rPr>
        <w:t>,</w:t>
      </w:r>
      <w:r w:rsidRPr="003C3200">
        <w:rPr>
          <w:rFonts w:ascii="Times New Roman" w:hAnsi="Times New Roman"/>
          <w:sz w:val="24"/>
          <w:szCs w:val="24"/>
          <w:lang w:val="en-US" w:eastAsia="zh-CN"/>
        </w:rPr>
        <w:t xml:space="preserve"> (</w:t>
      </w:r>
      <w:r w:rsidRPr="00AE7218">
        <w:rPr>
          <w:rFonts w:ascii="Times New Roman" w:eastAsia="MingLiU" w:hAnsi="Times New Roman"/>
          <w:i/>
          <w:iCs/>
          <w:sz w:val="24"/>
          <w:szCs w:val="24"/>
          <w:lang w:val="en-US"/>
        </w:rPr>
        <w:t>Shizi hou</w:t>
      </w:r>
      <w:r w:rsidRPr="003C3200">
        <w:rPr>
          <w:rFonts w:ascii="Times New Roman" w:eastAsia="MingLiU" w:hAnsi="Times New Roman"/>
          <w:sz w:val="24"/>
          <w:szCs w:val="24"/>
          <w:lang w:val="en-US"/>
        </w:rPr>
        <w:t xml:space="preserve"> </w:t>
      </w:r>
      <w:r w:rsidRPr="000F7DBC">
        <w:rPr>
          <w:rFonts w:ascii="SimSun" w:eastAsia="SimSun" w:hAnsi="SimSun"/>
          <w:sz w:val="24"/>
          <w:szCs w:val="24"/>
          <w:lang w:val="en-US" w:eastAsia="zh-CN"/>
        </w:rPr>
        <w:t>狮子吼</w:t>
      </w:r>
      <w:r w:rsidRPr="003C3200">
        <w:rPr>
          <w:rFonts w:ascii="Times New Roman" w:hAnsi="Times New Roman"/>
          <w:sz w:val="24"/>
          <w:szCs w:val="24"/>
          <w:lang w:val="en-US" w:eastAsia="zh-CN"/>
        </w:rPr>
        <w:t xml:space="preserve">, </w:t>
      </w:r>
      <w:r w:rsidRPr="003C3200">
        <w:rPr>
          <w:rFonts w:ascii="Times New Roman" w:eastAsia="MingLiU" w:hAnsi="Times New Roman"/>
          <w:sz w:val="24"/>
          <w:szCs w:val="24"/>
          <w:lang w:val="en-US"/>
        </w:rPr>
        <w:t>1906) may serve as one such example.</w:t>
      </w:r>
      <w:r w:rsidRPr="003C3200">
        <w:rPr>
          <w:rStyle w:val="FootnoteReference"/>
          <w:rFonts w:ascii="Times New Roman" w:eastAsia="MingLiU" w:hAnsi="Times New Roman"/>
          <w:sz w:val="24"/>
          <w:szCs w:val="24"/>
          <w:lang w:val="en-US"/>
        </w:rPr>
        <w:footnoteReference w:id="177"/>
      </w:r>
      <w:r>
        <w:rPr>
          <w:rFonts w:ascii="Times New Roman" w:eastAsia="MingLiU" w:hAnsi="Times New Roman"/>
          <w:sz w:val="24"/>
          <w:szCs w:val="24"/>
          <w:lang w:val="en-US"/>
        </w:rPr>
        <w:t xml:space="preserve"> </w:t>
      </w:r>
    </w:p>
    <w:p w:rsidR="0052754D" w:rsidRPr="007972B1" w:rsidRDefault="0052754D" w:rsidP="0052754D">
      <w:pPr>
        <w:rPr>
          <w:rFonts w:ascii="Times New Roman" w:eastAsia="MingLiU" w:hAnsi="Times New Roman"/>
          <w:sz w:val="24"/>
          <w:szCs w:val="24"/>
          <w:lang w:val="en-US"/>
        </w:rPr>
      </w:pPr>
      <w:r w:rsidRPr="003C3200">
        <w:rPr>
          <w:rFonts w:ascii="Times New Roman" w:hAnsi="Times New Roman"/>
          <w:sz w:val="24"/>
          <w:szCs w:val="24"/>
          <w:lang w:val="en-US"/>
        </w:rPr>
        <w:t xml:space="preserve">The wedge-chapter is told by a first-person narrator deeply worried about his country’s ability to </w:t>
      </w:r>
      <w:r w:rsidRPr="003C3200">
        <w:rPr>
          <w:rFonts w:ascii="Times New Roman" w:eastAsia="MingLiU" w:hAnsi="Times New Roman"/>
          <w:sz w:val="24"/>
          <w:szCs w:val="24"/>
          <w:lang w:val="en-US"/>
        </w:rPr>
        <w:t xml:space="preserve">survive amid the fierce competition between contemporary nations. At stake is the “survival” or “demise” of the country, </w:t>
      </w:r>
      <w:r w:rsidRPr="003C3200">
        <w:rPr>
          <w:rFonts w:ascii="Times New Roman" w:eastAsia="MingLiU" w:hAnsi="Times New Roman"/>
          <w:i/>
          <w:iCs/>
          <w:sz w:val="24"/>
          <w:szCs w:val="24"/>
          <w:lang w:val="en-US"/>
        </w:rPr>
        <w:t>xing wang</w:t>
      </w:r>
      <w:r w:rsidRPr="003C3200">
        <w:rPr>
          <w:rFonts w:ascii="Times New Roman" w:eastAsia="MingLiU" w:hAnsi="Times New Roman"/>
          <w:sz w:val="24"/>
          <w:szCs w:val="24"/>
          <w:lang w:val="en-US"/>
        </w:rPr>
        <w:t xml:space="preserve"> </w:t>
      </w:r>
      <w:r w:rsidRPr="000F7DBC">
        <w:rPr>
          <w:rFonts w:ascii="SimSun" w:eastAsia="SimSun" w:hAnsi="SimSun"/>
          <w:sz w:val="24"/>
          <w:szCs w:val="24"/>
          <w:lang w:val="en-US" w:eastAsia="zh-CN"/>
        </w:rPr>
        <w:t>興亡</w:t>
      </w:r>
      <w:r w:rsidRPr="003C3200">
        <w:rPr>
          <w:rFonts w:ascii="Times New Roman" w:hAnsi="Times New Roman"/>
          <w:sz w:val="24"/>
          <w:szCs w:val="24"/>
          <w:lang w:val="en-US" w:eastAsia="zh-CN"/>
        </w:rPr>
        <w:t xml:space="preserve">. The narrative </w:t>
      </w:r>
      <w:r w:rsidRPr="003C3200">
        <w:rPr>
          <w:rFonts w:ascii="Times New Roman" w:hAnsi="Times New Roman"/>
          <w:sz w:val="24"/>
          <w:szCs w:val="24"/>
          <w:lang w:val="en-US"/>
        </w:rPr>
        <w:t xml:space="preserve">is set in the present time. Social evolution is discussed in terms of natural evolution. </w:t>
      </w:r>
      <w:r w:rsidRPr="003C3200">
        <w:rPr>
          <w:rFonts w:ascii="Times New Roman" w:hAnsi="Times New Roman"/>
          <w:sz w:val="24"/>
          <w:szCs w:val="24"/>
          <w:lang w:val="en-US" w:eastAsia="zh-CN"/>
        </w:rPr>
        <w:t xml:space="preserve">As the narrator/implied author </w:t>
      </w:r>
      <w:proofErr w:type="gramStart"/>
      <w:r w:rsidRPr="003C3200">
        <w:rPr>
          <w:rFonts w:ascii="Times New Roman" w:hAnsi="Times New Roman"/>
          <w:sz w:val="24"/>
          <w:szCs w:val="24"/>
          <w:lang w:val="en-US" w:eastAsia="zh-CN"/>
        </w:rPr>
        <w:t>tries</w:t>
      </w:r>
      <w:proofErr w:type="gramEnd"/>
      <w:r w:rsidRPr="003C3200">
        <w:rPr>
          <w:rFonts w:ascii="Times New Roman" w:hAnsi="Times New Roman"/>
          <w:sz w:val="24"/>
          <w:szCs w:val="24"/>
          <w:lang w:val="en-US" w:eastAsia="zh-CN"/>
        </w:rPr>
        <w:t xml:space="preserve"> to </w:t>
      </w:r>
      <w:r w:rsidRPr="003C3200">
        <w:rPr>
          <w:rFonts w:ascii="Times New Roman" w:eastAsia="MingLiU" w:hAnsi="Times New Roman"/>
          <w:sz w:val="24"/>
          <w:szCs w:val="24"/>
          <w:lang w:val="en-US"/>
        </w:rPr>
        <w:t>comfort himself by wandering in nature, he observes that nature operates on the same principle</w:t>
      </w:r>
      <w:r w:rsidRPr="00AE7218">
        <w:rPr>
          <w:rFonts w:ascii="Times New Roman" w:eastAsia="MingLiU" w:hAnsi="Times New Roman"/>
          <w:sz w:val="24"/>
          <w:szCs w:val="24"/>
          <w:lang w:val="en-US"/>
        </w:rPr>
        <w:t xml:space="preserve"> </w:t>
      </w:r>
      <w:r w:rsidRPr="003C3200">
        <w:rPr>
          <w:rFonts w:ascii="Times New Roman" w:eastAsia="MingLiU" w:hAnsi="Times New Roman"/>
          <w:sz w:val="24"/>
          <w:szCs w:val="24"/>
          <w:lang w:val="en-US"/>
        </w:rPr>
        <w:t>that prevail</w:t>
      </w:r>
      <w:r>
        <w:rPr>
          <w:rFonts w:ascii="Times New Roman" w:eastAsia="MingLiU" w:hAnsi="Times New Roman"/>
          <w:sz w:val="24"/>
          <w:szCs w:val="24"/>
          <w:lang w:val="en-US"/>
        </w:rPr>
        <w:t xml:space="preserve">s </w:t>
      </w:r>
      <w:r w:rsidRPr="003C3200">
        <w:rPr>
          <w:rFonts w:ascii="Times New Roman" w:eastAsia="MingLiU" w:hAnsi="Times New Roman"/>
          <w:sz w:val="24"/>
          <w:szCs w:val="24"/>
          <w:lang w:val="en-US"/>
        </w:rPr>
        <w:t>among nations</w:t>
      </w:r>
      <w:r>
        <w:rPr>
          <w:rFonts w:ascii="Times New Roman" w:eastAsia="MingLiU" w:hAnsi="Times New Roman"/>
          <w:sz w:val="24"/>
          <w:szCs w:val="24"/>
          <w:lang w:val="en-US"/>
        </w:rPr>
        <w:t>:</w:t>
      </w:r>
      <w:r w:rsidRPr="003C3200">
        <w:rPr>
          <w:rFonts w:ascii="Times New Roman" w:eastAsia="MingLiU" w:hAnsi="Times New Roman"/>
          <w:sz w:val="24"/>
          <w:szCs w:val="24"/>
          <w:lang w:val="en-US"/>
        </w:rPr>
        <w:t xml:space="preserve"> “</w:t>
      </w:r>
      <w:r w:rsidR="002A5C19">
        <w:rPr>
          <w:rFonts w:ascii="Times New Roman" w:eastAsia="MingLiU" w:hAnsi="Times New Roman"/>
          <w:sz w:val="24"/>
          <w:szCs w:val="24"/>
          <w:lang w:val="en-US"/>
        </w:rPr>
        <w:t>T</w:t>
      </w:r>
      <w:r w:rsidRPr="003C3200">
        <w:rPr>
          <w:rFonts w:ascii="Times New Roman" w:eastAsia="MingLiU" w:hAnsi="Times New Roman"/>
          <w:sz w:val="24"/>
          <w:szCs w:val="24"/>
          <w:lang w:val="en-US"/>
        </w:rPr>
        <w:t>he weak are the meat, and the strong eat it” (</w:t>
      </w:r>
      <w:r w:rsidRPr="003C3200">
        <w:rPr>
          <w:rFonts w:ascii="Times New Roman" w:eastAsia="MingLiU" w:hAnsi="Times New Roman"/>
          <w:iCs/>
          <w:sz w:val="24"/>
          <w:szCs w:val="24"/>
          <w:lang w:val="en-US"/>
        </w:rPr>
        <w:t>ruo rou qiang shi</w:t>
      </w:r>
      <w:r w:rsidRPr="003C3200">
        <w:rPr>
          <w:rFonts w:ascii="Times New Roman" w:eastAsia="MingLiU" w:hAnsi="Times New Roman"/>
          <w:sz w:val="24"/>
          <w:szCs w:val="24"/>
          <w:lang w:val="en-US"/>
        </w:rPr>
        <w:t xml:space="preserve"> </w:t>
      </w:r>
      <w:r w:rsidRPr="000F7DBC">
        <w:rPr>
          <w:rFonts w:ascii="SimSun" w:eastAsia="SimSun" w:hAnsi="SimSun"/>
          <w:sz w:val="24"/>
          <w:szCs w:val="24"/>
          <w:lang w:val="en-US" w:eastAsia="zh-CN"/>
        </w:rPr>
        <w:t>弱肉強食</w:t>
      </w:r>
      <w:r w:rsidRPr="003C3200">
        <w:rPr>
          <w:rFonts w:ascii="Times New Roman" w:hAnsi="Times New Roman"/>
          <w:sz w:val="24"/>
          <w:szCs w:val="24"/>
          <w:lang w:val="en-US" w:eastAsia="zh-CN"/>
        </w:rPr>
        <w:t>)</w:t>
      </w:r>
      <w:r>
        <w:rPr>
          <w:rFonts w:ascii="Times New Roman" w:hAnsi="Times New Roman"/>
          <w:sz w:val="24"/>
          <w:szCs w:val="24"/>
          <w:lang w:val="en-US" w:eastAsia="zh-CN"/>
        </w:rPr>
        <w:t xml:space="preserve">. </w:t>
      </w:r>
      <w:r w:rsidRPr="003C3200">
        <w:rPr>
          <w:rFonts w:ascii="Times New Roman" w:eastAsia="MingLiU" w:hAnsi="Times New Roman"/>
          <w:sz w:val="24"/>
          <w:szCs w:val="24"/>
          <w:lang w:val="en-US"/>
        </w:rPr>
        <w:t xml:space="preserve">At this point, he finds a book. It takes him a few days to decipher the text until he realizes that it is a book about the demise of an “ignorant and dumb, or </w:t>
      </w:r>
      <w:r w:rsidRPr="00AE7218">
        <w:rPr>
          <w:rFonts w:ascii="Times New Roman" w:eastAsia="MingLiU" w:hAnsi="Times New Roman"/>
          <w:i/>
          <w:sz w:val="24"/>
          <w:szCs w:val="24"/>
          <w:lang w:val="en-US"/>
        </w:rPr>
        <w:t>Hundun</w:t>
      </w:r>
      <w:r w:rsidRPr="003C3200">
        <w:rPr>
          <w:rFonts w:ascii="Times New Roman" w:eastAsia="MingLiU" w:hAnsi="Times New Roman"/>
          <w:sz w:val="24"/>
          <w:szCs w:val="24"/>
          <w:lang w:val="en-US"/>
        </w:rPr>
        <w:t>, race,” (</w:t>
      </w:r>
      <w:r w:rsidRPr="003C3200">
        <w:rPr>
          <w:rFonts w:ascii="Times New Roman" w:eastAsia="MingLiU" w:hAnsi="Times New Roman"/>
          <w:i/>
          <w:iCs/>
          <w:sz w:val="24"/>
          <w:szCs w:val="24"/>
          <w:lang w:val="en-US"/>
        </w:rPr>
        <w:t>hundun renzhong</w:t>
      </w:r>
      <w:r w:rsidRPr="003C3200">
        <w:rPr>
          <w:rFonts w:ascii="Times New Roman" w:eastAsia="MingLiU" w:hAnsi="Times New Roman"/>
          <w:sz w:val="24"/>
          <w:szCs w:val="24"/>
          <w:lang w:val="en-US"/>
        </w:rPr>
        <w:t xml:space="preserve"> </w:t>
      </w:r>
      <w:r w:rsidRPr="000F7DBC">
        <w:rPr>
          <w:rFonts w:ascii="SimSun" w:eastAsia="SimSun" w:hAnsi="SimSun"/>
          <w:sz w:val="24"/>
          <w:szCs w:val="24"/>
          <w:lang w:val="en-US" w:eastAsia="zh-CN"/>
        </w:rPr>
        <w:t>混沌人種</w:t>
      </w:r>
      <w:r w:rsidRPr="003C3200">
        <w:rPr>
          <w:rFonts w:ascii="Times New Roman"/>
          <w:sz w:val="24"/>
          <w:szCs w:val="24"/>
          <w:lang w:val="en-US" w:eastAsia="zh-CN"/>
        </w:rPr>
        <w:t>)</w:t>
      </w:r>
      <w:r w:rsidRPr="003C3200">
        <w:rPr>
          <w:rFonts w:ascii="Times New Roman" w:eastAsia="MingLiU" w:hAnsi="Times New Roman"/>
          <w:sz w:val="24"/>
          <w:szCs w:val="24"/>
          <w:lang w:val="en-US"/>
        </w:rPr>
        <w:t>. In this book, the wedge chapter seems to start over again, albeit with the past as its time frame. It tells of events that took place 4,500 years ago. The Hundun, once a great civilization, were conquered by “the barbarians,” (</w:t>
      </w:r>
      <w:r w:rsidRPr="00AE7218">
        <w:rPr>
          <w:rFonts w:ascii="Times New Roman" w:eastAsia="MingLiU" w:hAnsi="Times New Roman"/>
          <w:i/>
          <w:sz w:val="24"/>
          <w:szCs w:val="24"/>
          <w:lang w:val="en-US"/>
        </w:rPr>
        <w:t>yeman zu</w:t>
      </w:r>
      <w:r w:rsidRPr="003C3200">
        <w:rPr>
          <w:rFonts w:ascii="Times New Roman" w:eastAsia="MingLiU" w:hAnsi="Times New Roman"/>
          <w:sz w:val="24"/>
          <w:szCs w:val="24"/>
          <w:lang w:val="en-US"/>
        </w:rPr>
        <w:t xml:space="preserve"> </w:t>
      </w:r>
      <w:r w:rsidRPr="000F7DBC">
        <w:rPr>
          <w:rFonts w:ascii="SimSun" w:eastAsia="SimSun" w:hAnsi="SimSun"/>
          <w:sz w:val="24"/>
          <w:szCs w:val="24"/>
          <w:lang w:val="en-US" w:eastAsia="zh-CN"/>
        </w:rPr>
        <w:t>野蠻族</w:t>
      </w:r>
      <w:r w:rsidRPr="003C3200">
        <w:rPr>
          <w:rFonts w:ascii="Times New Roman"/>
          <w:sz w:val="24"/>
          <w:szCs w:val="24"/>
          <w:lang w:val="en-US" w:eastAsia="zh-CN"/>
        </w:rPr>
        <w:t>)</w:t>
      </w:r>
      <w:r w:rsidRPr="003C3200">
        <w:rPr>
          <w:rFonts w:ascii="Times New Roman" w:hAnsi="Times New Roman"/>
          <w:sz w:val="24"/>
          <w:szCs w:val="24"/>
          <w:lang w:val="en-US" w:eastAsia="zh-CN"/>
        </w:rPr>
        <w:t xml:space="preserve">, </w:t>
      </w:r>
      <w:r w:rsidRPr="003C3200">
        <w:rPr>
          <w:rFonts w:ascii="Times New Roman" w:eastAsia="MingLiU" w:hAnsi="Times New Roman"/>
          <w:sz w:val="24"/>
          <w:szCs w:val="24"/>
          <w:lang w:val="en-US"/>
        </w:rPr>
        <w:t>a small neighboring tribe</w:t>
      </w:r>
      <w:r w:rsidRPr="003C3200">
        <w:rPr>
          <w:rFonts w:ascii="Times New Roman" w:hAnsi="Times New Roman"/>
          <w:sz w:val="24"/>
          <w:szCs w:val="24"/>
          <w:lang w:val="en-US" w:eastAsia="zh-CN"/>
        </w:rPr>
        <w:t>. T</w:t>
      </w:r>
      <w:r w:rsidRPr="003C3200">
        <w:rPr>
          <w:rFonts w:ascii="Times New Roman" w:eastAsia="MingLiU" w:hAnsi="Times New Roman"/>
          <w:sz w:val="24"/>
          <w:szCs w:val="24"/>
          <w:lang w:val="en-US"/>
        </w:rPr>
        <w:t>he barbarians</w:t>
      </w:r>
      <w:r w:rsidRPr="003C3200">
        <w:rPr>
          <w:rFonts w:ascii="Times New Roman" w:hAnsi="Times New Roman"/>
          <w:sz w:val="24"/>
          <w:szCs w:val="24"/>
          <w:lang w:val="en-US" w:eastAsia="zh-CN"/>
        </w:rPr>
        <w:t xml:space="preserve"> took away the livelihood of the Hundun people, and imposed celibacy on them. As a consequence, the Hundun race was on the verge of extinction. Those who managed to survive were gradually reduced to being semi-barbaric, </w:t>
      </w:r>
      <w:r w:rsidR="002A5C19">
        <w:rPr>
          <w:rFonts w:ascii="Times New Roman" w:hAnsi="Times New Roman"/>
          <w:sz w:val="24"/>
          <w:szCs w:val="24"/>
          <w:lang w:val="en-US" w:eastAsia="zh-CN"/>
        </w:rPr>
        <w:t xml:space="preserve">then </w:t>
      </w:r>
      <w:r w:rsidRPr="003C3200">
        <w:rPr>
          <w:rFonts w:ascii="Times New Roman" w:hAnsi="Times New Roman"/>
          <w:sz w:val="24"/>
          <w:szCs w:val="24"/>
          <w:lang w:val="en-US" w:eastAsia="zh-CN"/>
        </w:rPr>
        <w:t>to complete barbarians, and finally to mere “low class animals without any self-consciousness,” (</w:t>
      </w:r>
      <w:r w:rsidRPr="003C3200">
        <w:rPr>
          <w:rFonts w:ascii="Times New Roman" w:hAnsi="Times New Roman"/>
          <w:iCs/>
          <w:sz w:val="24"/>
          <w:szCs w:val="24"/>
          <w:lang w:val="en-US" w:eastAsia="zh-CN"/>
        </w:rPr>
        <w:t>wu zhijue de xiadeng dongwu</w:t>
      </w:r>
      <w:r w:rsidRPr="003C3200">
        <w:rPr>
          <w:rFonts w:ascii="Times New Roman" w:hAnsi="Times New Roman"/>
          <w:sz w:val="24"/>
          <w:szCs w:val="24"/>
          <w:lang w:val="en-US" w:eastAsia="zh-CN"/>
        </w:rPr>
        <w:t xml:space="preserve"> </w:t>
      </w:r>
      <w:r w:rsidRPr="000F7DBC">
        <w:rPr>
          <w:rFonts w:ascii="SimSun" w:eastAsia="SimSun" w:hAnsi="SimSun"/>
          <w:sz w:val="24"/>
          <w:szCs w:val="24"/>
          <w:lang w:val="en-US" w:eastAsia="zh-CN"/>
        </w:rPr>
        <w:t>無知覺的下等動物</w:t>
      </w:r>
      <w:r w:rsidRPr="003C3200">
        <w:rPr>
          <w:rFonts w:ascii="Times New Roman"/>
          <w:sz w:val="24"/>
          <w:szCs w:val="24"/>
          <w:lang w:val="en-US" w:eastAsia="zh-CN"/>
        </w:rPr>
        <w:t>)</w:t>
      </w:r>
      <w:r w:rsidRPr="003C3200">
        <w:rPr>
          <w:rFonts w:ascii="Times New Roman" w:hAnsi="Times New Roman"/>
          <w:sz w:val="24"/>
          <w:szCs w:val="24"/>
          <w:lang w:val="en-US" w:eastAsia="zh-CN"/>
        </w:rPr>
        <w:t xml:space="preserve">. Whenever a country needed laborers for construction or human shields in wars, these people were the natural candidates. Thus, over the course of three hundred years, the race completely disappeared. This past stands for one of the possible futures of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w:t>
      </w:r>
    </w:p>
    <w:p w:rsidR="0052754D" w:rsidRPr="003C3200" w:rsidRDefault="0052754D" w:rsidP="0052754D">
      <w:pPr>
        <w:rPr>
          <w:rFonts w:ascii="Times New Roman" w:hAnsi="Times New Roman"/>
          <w:sz w:val="24"/>
          <w:szCs w:val="24"/>
          <w:lang w:val="en-US" w:eastAsia="zh-CN"/>
        </w:rPr>
      </w:pPr>
      <w:r w:rsidRPr="003C3200">
        <w:rPr>
          <w:rFonts w:ascii="Times New Roman" w:hAnsi="Times New Roman"/>
          <w:sz w:val="24"/>
          <w:szCs w:val="24"/>
          <w:lang w:val="en-US" w:eastAsia="zh-CN"/>
        </w:rPr>
        <w:t xml:space="preserve">After this allegorical treatment of China’s conquest by the Manchu 300 years ago, and the worldwide use of Chinese “coolie labor,” the wedge chapter seems to start yet </w:t>
      </w:r>
      <w:r>
        <w:rPr>
          <w:rFonts w:ascii="Times New Roman" w:hAnsi="Times New Roman"/>
          <w:sz w:val="24"/>
          <w:szCs w:val="24"/>
          <w:lang w:val="en-US" w:eastAsia="zh-CN"/>
        </w:rPr>
        <w:t>again</w:t>
      </w:r>
      <w:r w:rsidRPr="003C3200">
        <w:rPr>
          <w:rFonts w:ascii="Times New Roman" w:hAnsi="Times New Roman"/>
          <w:sz w:val="24"/>
          <w:szCs w:val="24"/>
          <w:lang w:val="en-US" w:eastAsia="zh-CN"/>
        </w:rPr>
        <w:t xml:space="preserve"> with the first-person narrator re-entering and bringing the reader back to the </w:t>
      </w:r>
      <w:r w:rsidRPr="003C3200">
        <w:rPr>
          <w:rFonts w:ascii="Times New Roman" w:hAnsi="Times New Roman"/>
          <w:sz w:val="24"/>
          <w:szCs w:val="24"/>
          <w:lang w:val="en-US" w:eastAsia="zh-CN"/>
        </w:rPr>
        <w:lastRenderedPageBreak/>
        <w:t xml:space="preserve">present. Alarming reports of Russia’s encroachment on China’s </w:t>
      </w:r>
      <w:proofErr w:type="gramStart"/>
      <w:r w:rsidRPr="003C3200">
        <w:rPr>
          <w:rFonts w:ascii="Times New Roman" w:hAnsi="Times New Roman"/>
          <w:sz w:val="24"/>
          <w:szCs w:val="24"/>
          <w:lang w:val="en-US" w:eastAsia="zh-CN"/>
        </w:rPr>
        <w:t>northern</w:t>
      </w:r>
      <w:proofErr w:type="gramEnd"/>
      <w:r w:rsidRPr="003C3200">
        <w:rPr>
          <w:rFonts w:ascii="Times New Roman" w:hAnsi="Times New Roman"/>
          <w:sz w:val="24"/>
          <w:szCs w:val="24"/>
          <w:lang w:val="en-US" w:eastAsia="zh-CN"/>
        </w:rPr>
        <w:t xml:space="preserve"> provinces and the English navy entering the Wusong port have reached the narrator and prompt him to join the fight against the foreign invaders. The enemy soon overwhelms any Chinese resistance and the narrator must flee into the mountains; his pursuers turn into a pack of tigers and wolves. As they rush at him, pushing him to the ground, one of the beasts bites his right arm; the excruciating pain makes him cry out in despair. This cry produces a dramatic result. A lion, which has been asleep for many years, is awoken and lets out a roar that shakes heaven and earth. The book’s author himself comments: “This loud cry of despair [by the narrator] indeed achieved great effect!”</w:t>
      </w:r>
      <w:r w:rsidRPr="003C3200">
        <w:rPr>
          <w:rStyle w:val="FootnoteReference"/>
          <w:rFonts w:ascii="Times New Roman" w:hAnsi="Times New Roman"/>
          <w:sz w:val="24"/>
          <w:szCs w:val="24"/>
          <w:lang w:val="en-US" w:eastAsia="zh-CN"/>
        </w:rPr>
        <w:footnoteReference w:id="178"/>
      </w:r>
      <w:r w:rsidRPr="003C3200">
        <w:rPr>
          <w:rFonts w:ascii="Times New Roman" w:hAnsi="Times New Roman"/>
          <w:sz w:val="24"/>
          <w:szCs w:val="24"/>
          <w:lang w:val="en-US" w:eastAsia="zh-CN"/>
        </w:rPr>
        <w:t xml:space="preserve"> </w:t>
      </w:r>
    </w:p>
    <w:p w:rsidR="0052754D" w:rsidRPr="003C3200" w:rsidRDefault="0052754D" w:rsidP="0052754D">
      <w:pPr>
        <w:rPr>
          <w:rFonts w:ascii="Times New Roman" w:hAnsi="Times New Roman"/>
          <w:sz w:val="24"/>
          <w:szCs w:val="24"/>
          <w:lang w:val="en-US" w:eastAsia="zh-CN"/>
        </w:rPr>
      </w:pPr>
      <w:r w:rsidRPr="003C3200">
        <w:rPr>
          <w:rFonts w:ascii="Times New Roman" w:hAnsi="Times New Roman"/>
          <w:sz w:val="24"/>
          <w:szCs w:val="24"/>
          <w:lang w:val="en-US" w:eastAsia="zh-CN"/>
        </w:rPr>
        <w:t xml:space="preserve">At this point, a third timeframe appears. It unfolds when the narrator has a vision of future </w:t>
      </w:r>
      <w:smartTag w:uri="urn:schemas-microsoft-com:office:smarttags" w:element="country-region">
        <w:r w:rsidRPr="003C3200">
          <w:rPr>
            <w:rFonts w:ascii="Times New Roman" w:hAnsi="Times New Roman"/>
            <w:sz w:val="24"/>
            <w:szCs w:val="24"/>
            <w:lang w:val="en-US" w:eastAsia="zh-CN"/>
          </w:rPr>
          <w:t>China</w:t>
        </w:r>
      </w:smartTag>
      <w:r w:rsidRPr="003C3200">
        <w:rPr>
          <w:rFonts w:ascii="Times New Roman" w:hAnsi="Times New Roman"/>
          <w:sz w:val="24"/>
          <w:szCs w:val="24"/>
          <w:lang w:val="en-US" w:eastAsia="zh-CN"/>
        </w:rPr>
        <w:t xml:space="preserve">, an obvious reference to the first Chinese political novel, </w:t>
      </w:r>
      <w:r w:rsidRPr="003C3200">
        <w:rPr>
          <w:rFonts w:ascii="Times New Roman" w:hAnsi="Times New Roman"/>
          <w:i/>
          <w:sz w:val="24"/>
          <w:szCs w:val="24"/>
          <w:lang w:val="en-US" w:eastAsia="zh-CN"/>
        </w:rPr>
        <w:t>A Future Record of</w:t>
      </w:r>
      <w:r w:rsidRPr="003C3200">
        <w:rPr>
          <w:rFonts w:ascii="Times New Roman" w:hAnsi="Times New Roman"/>
          <w:sz w:val="24"/>
          <w:szCs w:val="24"/>
          <w:lang w:val="en-US" w:eastAsia="zh-CN"/>
        </w:rPr>
        <w:t xml:space="preserve"> </w:t>
      </w:r>
      <w:r w:rsidRPr="003C3200">
        <w:rPr>
          <w:rFonts w:ascii="Times New Roman" w:hAnsi="Times New Roman"/>
          <w:i/>
          <w:iCs/>
          <w:sz w:val="24"/>
          <w:szCs w:val="24"/>
          <w:lang w:val="en-US" w:eastAsia="zh-CN"/>
        </w:rPr>
        <w:t xml:space="preserve">New </w:t>
      </w:r>
      <w:smartTag w:uri="urn:schemas-microsoft-com:office:smarttags" w:element="country-region">
        <w:smartTag w:uri="urn:schemas-microsoft-com:office:smarttags" w:element="place">
          <w:r w:rsidRPr="003C3200">
            <w:rPr>
              <w:rFonts w:ascii="Times New Roman" w:hAnsi="Times New Roman"/>
              <w:i/>
              <w:iCs/>
              <w:sz w:val="24"/>
              <w:szCs w:val="24"/>
              <w:lang w:val="en-US" w:eastAsia="zh-CN"/>
            </w:rPr>
            <w:t>China</w:t>
          </w:r>
        </w:smartTag>
      </w:smartTag>
      <w:r w:rsidRPr="003C3200">
        <w:rPr>
          <w:rFonts w:ascii="Times New Roman" w:hAnsi="Times New Roman"/>
          <w:sz w:val="24"/>
          <w:szCs w:val="24"/>
          <w:lang w:val="en-US" w:eastAsia="zh-CN"/>
        </w:rPr>
        <w:t xml:space="preserve"> written in 1902 by none other than Liang Qichao.</w:t>
      </w:r>
      <w:r w:rsidRPr="003C3200">
        <w:rPr>
          <w:rStyle w:val="FootnoteReference"/>
          <w:rFonts w:ascii="Times New Roman" w:hAnsi="Times New Roman"/>
          <w:sz w:val="24"/>
          <w:szCs w:val="24"/>
          <w:lang w:val="en-US" w:eastAsia="zh-CN"/>
        </w:rPr>
        <w:footnoteReference w:id="179"/>
      </w:r>
      <w:r w:rsidRPr="003C3200">
        <w:rPr>
          <w:rFonts w:ascii="Times New Roman" w:hAnsi="Times New Roman"/>
          <w:sz w:val="24"/>
          <w:szCs w:val="24"/>
          <w:lang w:val="en-US" w:eastAsia="zh-CN"/>
        </w:rPr>
        <w:t xml:space="preserve"> In this future, the first-person narrator does not recognize where he is. To him, a person from the “past”, the great urban center in which he finds himself is utterly unfamiliar and its prosperity overwhelms him.  </w:t>
      </w:r>
    </w:p>
    <w:p w:rsidR="0052754D" w:rsidRPr="003C3200" w:rsidRDefault="0052754D" w:rsidP="0052754D">
      <w:pPr>
        <w:ind w:left="851" w:right="935"/>
        <w:rPr>
          <w:rFonts w:ascii="Times New Roman" w:hAnsi="Times New Roman"/>
          <w:sz w:val="24"/>
          <w:szCs w:val="24"/>
          <w:lang w:val="en-US" w:eastAsia="zh-CN"/>
        </w:rPr>
      </w:pPr>
      <w:r w:rsidRPr="003C3200">
        <w:rPr>
          <w:rFonts w:ascii="Times New Roman" w:hAnsi="Times New Roman"/>
          <w:sz w:val="24"/>
          <w:szCs w:val="24"/>
          <w:lang w:val="en-US" w:eastAsia="zh-CN"/>
        </w:rPr>
        <w:t>[</w:t>
      </w:r>
      <w:proofErr w:type="gramStart"/>
      <w:r w:rsidRPr="003C3200">
        <w:rPr>
          <w:rFonts w:ascii="Times New Roman" w:hAnsi="Times New Roman"/>
          <w:sz w:val="24"/>
          <w:szCs w:val="24"/>
          <w:lang w:val="en-US" w:eastAsia="zh-CN"/>
        </w:rPr>
        <w:t>its</w:t>
      </w:r>
      <w:proofErr w:type="gramEnd"/>
      <w:r w:rsidRPr="003C3200">
        <w:rPr>
          <w:rFonts w:ascii="Times New Roman" w:hAnsi="Times New Roman"/>
          <w:sz w:val="24"/>
          <w:szCs w:val="24"/>
          <w:lang w:val="en-US" w:eastAsia="zh-CN"/>
        </w:rPr>
        <w:t xml:space="preserve"> ]streets [are] ten </w:t>
      </w:r>
      <w:r w:rsidRPr="003C3200">
        <w:rPr>
          <w:rFonts w:ascii="Times New Roman" w:hAnsi="Times New Roman"/>
          <w:i/>
          <w:iCs/>
          <w:sz w:val="24"/>
          <w:szCs w:val="24"/>
          <w:lang w:val="en-US" w:eastAsia="zh-CN"/>
        </w:rPr>
        <w:t>zhang</w:t>
      </w:r>
      <w:r w:rsidRPr="003C3200">
        <w:rPr>
          <w:rFonts w:ascii="Times New Roman" w:hAnsi="Times New Roman"/>
          <w:sz w:val="24"/>
          <w:szCs w:val="24"/>
          <w:lang w:val="en-US" w:eastAsia="zh-CN"/>
        </w:rPr>
        <w:t xml:space="preserve"> (about 30 meters</w:t>
      </w:r>
      <w:r>
        <w:rPr>
          <w:rFonts w:ascii="Times New Roman" w:hAnsi="Times New Roman"/>
          <w:sz w:val="24"/>
          <w:szCs w:val="24"/>
          <w:lang w:val="en-US" w:eastAsia="zh-CN"/>
        </w:rPr>
        <w:t>, R.W.</w:t>
      </w:r>
      <w:r w:rsidRPr="003C3200">
        <w:rPr>
          <w:rFonts w:ascii="Times New Roman" w:hAnsi="Times New Roman"/>
          <w:sz w:val="24"/>
          <w:szCs w:val="24"/>
          <w:lang w:val="en-US" w:eastAsia="zh-CN"/>
        </w:rPr>
        <w:t>) wide, made of white stones, without a trace of dust. All buildings are seven stories high and defy any description of their luxury and beauty. The streets are busy with electrical cars moving like weaving shuttles. Up in the sky</w:t>
      </w:r>
      <w:r>
        <w:rPr>
          <w:rFonts w:ascii="Times New Roman" w:hAnsi="Times New Roman"/>
          <w:sz w:val="24"/>
          <w:szCs w:val="24"/>
          <w:lang w:val="en-US" w:eastAsia="zh-CN"/>
        </w:rPr>
        <w:t>,</w:t>
      </w:r>
      <w:r w:rsidRPr="003C3200">
        <w:rPr>
          <w:rFonts w:ascii="Times New Roman" w:hAnsi="Times New Roman"/>
          <w:sz w:val="24"/>
          <w:szCs w:val="24"/>
          <w:lang w:val="en-US" w:eastAsia="zh-CN"/>
        </w:rPr>
        <w:t xml:space="preserve"> trains are traveling over iron bridges, and deep under the earth underground trains rush by. [In short,] this is a scene of prosperity and wealth adorned with extraordinary ingenuity and workmanship.</w:t>
      </w:r>
      <w:r w:rsidRPr="003C3200">
        <w:rPr>
          <w:rStyle w:val="FootnoteReference"/>
          <w:rFonts w:ascii="Times New Roman" w:hAnsi="Times New Roman"/>
          <w:sz w:val="24"/>
          <w:szCs w:val="24"/>
          <w:lang w:val="en-US" w:eastAsia="zh-CN"/>
        </w:rPr>
        <w:footnoteReference w:id="180"/>
      </w:r>
      <w:r w:rsidRPr="003C3200">
        <w:rPr>
          <w:rFonts w:ascii="Times New Roman" w:hAnsi="Times New Roman"/>
          <w:sz w:val="24"/>
          <w:szCs w:val="24"/>
          <w:lang w:val="en-US" w:eastAsia="zh-CN"/>
        </w:rPr>
        <w:t xml:space="preserve"> </w:t>
      </w:r>
    </w:p>
    <w:p w:rsidR="0052754D" w:rsidRPr="003C3200" w:rsidRDefault="0052754D" w:rsidP="0052754D">
      <w:pPr>
        <w:rPr>
          <w:rFonts w:ascii="Times New Roman" w:hAnsi="Times New Roman"/>
          <w:sz w:val="24"/>
          <w:szCs w:val="24"/>
          <w:lang w:val="en-US" w:eastAsia="zh-CN"/>
        </w:rPr>
      </w:pPr>
      <w:r w:rsidRPr="00EA4CA1">
        <w:rPr>
          <w:rFonts w:ascii="Times New Roman" w:hAnsi="Times New Roman"/>
          <w:sz w:val="24"/>
          <w:szCs w:val="24"/>
          <w:lang w:eastAsia="zh-CN"/>
        </w:rPr>
        <w:t>For the first-person narrator this</w:t>
      </w:r>
      <w:r w:rsidRPr="003C3200">
        <w:rPr>
          <w:rFonts w:ascii="Times New Roman" w:hAnsi="Times New Roman"/>
          <w:sz w:val="24"/>
          <w:szCs w:val="24"/>
          <w:lang w:val="en-US" w:eastAsia="zh-CN"/>
        </w:rPr>
        <w:t xml:space="preserve"> could only be </w:t>
      </w:r>
      <w:smartTag w:uri="urn:schemas-microsoft-com:office:smarttags" w:element="City">
        <w:r w:rsidRPr="003C3200">
          <w:rPr>
            <w:rFonts w:ascii="Times New Roman" w:hAnsi="Times New Roman"/>
            <w:sz w:val="24"/>
            <w:szCs w:val="24"/>
            <w:lang w:val="en-US" w:eastAsia="zh-CN"/>
          </w:rPr>
          <w:t>London</w:t>
        </w:r>
      </w:smartTag>
      <w:r w:rsidRPr="003C3200">
        <w:rPr>
          <w:rFonts w:ascii="Times New Roman" w:hAnsi="Times New Roman"/>
          <w:sz w:val="24"/>
          <w:szCs w:val="24"/>
          <w:lang w:val="en-US" w:eastAsia="zh-CN"/>
        </w:rPr>
        <w:t xml:space="preserve"> or </w:t>
      </w:r>
      <w:smartTag w:uri="urn:schemas-microsoft-com:office:smarttags" w:element="City">
        <w:smartTag w:uri="urn:schemas-microsoft-com:office:smarttags" w:element="place">
          <w:r w:rsidRPr="003C3200">
            <w:rPr>
              <w:rFonts w:ascii="Times New Roman" w:hAnsi="Times New Roman"/>
              <w:sz w:val="24"/>
              <w:szCs w:val="24"/>
              <w:lang w:val="en-US" w:eastAsia="zh-CN"/>
            </w:rPr>
            <w:t>Paris</w:t>
          </w:r>
        </w:smartTag>
      </w:smartTag>
      <w:r w:rsidRPr="003C3200">
        <w:rPr>
          <w:rFonts w:ascii="Times New Roman" w:hAnsi="Times New Roman"/>
          <w:sz w:val="24"/>
          <w:szCs w:val="24"/>
          <w:lang w:val="en-US" w:eastAsia="zh-CN"/>
        </w:rPr>
        <w:t xml:space="preserve">. But, as he enters into a great hall, a placard announces in Chinese the “Celebration of the Fiftieth Anniversary of the Glorious Renaissance [of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w:t>
      </w:r>
      <w:r w:rsidRPr="000F7DBC">
        <w:rPr>
          <w:rFonts w:ascii="SimSun" w:eastAsia="SimSun" w:hAnsi="SimSun"/>
          <w:sz w:val="24"/>
          <w:szCs w:val="24"/>
          <w:lang w:val="en-US" w:eastAsia="zh-CN"/>
        </w:rPr>
        <w:t>光復五十年紀念會</w:t>
      </w:r>
      <w:r w:rsidRPr="003C3200">
        <w:rPr>
          <w:rFonts w:ascii="Times New Roman" w:hAnsi="Times New Roman"/>
          <w:sz w:val="24"/>
          <w:szCs w:val="24"/>
          <w:lang w:val="en-US" w:eastAsia="zh-CN"/>
        </w:rPr>
        <w:t xml:space="preserve">), which is another cross-reference to Liang Qichao.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now has a national flag with the lion in the middle. An opera performance with the leading male role sung by a character called “the youth of new </w:t>
      </w:r>
      <w:smartTag w:uri="urn:schemas-microsoft-com:office:smarttags" w:element="country-region">
        <w:r w:rsidRPr="003C3200">
          <w:rPr>
            <w:rFonts w:ascii="Times New Roman" w:hAnsi="Times New Roman"/>
            <w:sz w:val="24"/>
            <w:szCs w:val="24"/>
            <w:lang w:val="en-US" w:eastAsia="zh-CN"/>
          </w:rPr>
          <w:t>China</w:t>
        </w:r>
      </w:smartTag>
      <w:r w:rsidRPr="003C3200">
        <w:rPr>
          <w:rFonts w:ascii="Times New Roman" w:hAnsi="Times New Roman"/>
          <w:sz w:val="24"/>
          <w:szCs w:val="24"/>
          <w:lang w:val="en-US" w:eastAsia="zh-CN"/>
        </w:rPr>
        <w:t>” (</w:t>
      </w:r>
      <w:r w:rsidRPr="000F7DBC">
        <w:rPr>
          <w:rFonts w:ascii="SimSun" w:eastAsia="SimSun" w:hAnsi="SimSun"/>
          <w:sz w:val="24"/>
          <w:szCs w:val="24"/>
          <w:lang w:val="en-US" w:eastAsia="zh-CN"/>
        </w:rPr>
        <w:t>新中國之少年</w:t>
      </w:r>
      <w:r w:rsidRPr="003C3200">
        <w:rPr>
          <w:rFonts w:ascii="Times New Roman" w:hAnsi="Times New Roman"/>
          <w:sz w:val="24"/>
          <w:szCs w:val="24"/>
          <w:lang w:val="en-US" w:eastAsia="zh-CN"/>
        </w:rPr>
        <w:t xml:space="preserve">) evokes in detail the history of the revolutionary wars through which the renovated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was created. Much impressed by this opera, the first-person narrator finds yet another book with the title </w:t>
      </w:r>
      <w:r w:rsidRPr="003C3200">
        <w:rPr>
          <w:rFonts w:ascii="Times New Roman" w:hAnsi="Times New Roman"/>
          <w:i/>
          <w:iCs/>
          <w:sz w:val="24"/>
          <w:szCs w:val="24"/>
          <w:lang w:val="en-US" w:eastAsia="zh-CN"/>
        </w:rPr>
        <w:t xml:space="preserve">The History of the Glorious Renaissance [of </w:t>
      </w:r>
      <w:smartTag w:uri="urn:schemas-microsoft-com:office:smarttags" w:element="country-region">
        <w:smartTag w:uri="urn:schemas-microsoft-com:office:smarttags" w:element="place">
          <w:r w:rsidRPr="003C3200">
            <w:rPr>
              <w:rFonts w:ascii="Times New Roman" w:hAnsi="Times New Roman"/>
              <w:i/>
              <w:iCs/>
              <w:sz w:val="24"/>
              <w:szCs w:val="24"/>
              <w:lang w:val="en-US" w:eastAsia="zh-CN"/>
            </w:rPr>
            <w:t>China</w:t>
          </w:r>
        </w:smartTag>
      </w:smartTag>
      <w:r w:rsidRPr="003C3200">
        <w:rPr>
          <w:rFonts w:ascii="Times New Roman" w:hAnsi="Times New Roman"/>
          <w:i/>
          <w:iCs/>
          <w:sz w:val="24"/>
          <w:szCs w:val="24"/>
          <w:lang w:val="en-US" w:eastAsia="zh-CN"/>
        </w:rPr>
        <w:t>]</w:t>
      </w:r>
      <w:r w:rsidRPr="003C3200">
        <w:rPr>
          <w:rFonts w:ascii="Times New Roman" w:hAnsi="Times New Roman"/>
          <w:iCs/>
          <w:sz w:val="24"/>
          <w:szCs w:val="24"/>
          <w:lang w:val="en-US" w:eastAsia="zh-CN"/>
        </w:rPr>
        <w:t>.</w:t>
      </w:r>
      <w:r w:rsidRPr="003C3200">
        <w:rPr>
          <w:rFonts w:ascii="Times New Roman" w:hAnsi="Times New Roman"/>
          <w:sz w:val="24"/>
          <w:szCs w:val="24"/>
          <w:lang w:val="en-US" w:eastAsia="zh-CN"/>
        </w:rPr>
        <w:t xml:space="preserve"> Needless to say, on its cover is the roaring lion. The reader is told that the book has two parts, the first dealing with the struggles to recover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and the second with the country’s regaining sovereignty and independence from foreign domination. This second book is the very novel the reader now has in his hands. It represents an alternative future to the Hundun fate described in the book he found first. This s</w:t>
      </w:r>
      <w:r>
        <w:rPr>
          <w:rFonts w:ascii="Times New Roman" w:hAnsi="Times New Roman"/>
          <w:sz w:val="24"/>
          <w:szCs w:val="24"/>
          <w:lang w:val="en-US" w:eastAsia="zh-CN"/>
        </w:rPr>
        <w:t>e</w:t>
      </w:r>
      <w:r w:rsidRPr="003C3200">
        <w:rPr>
          <w:rFonts w:ascii="Times New Roman" w:hAnsi="Times New Roman"/>
          <w:sz w:val="24"/>
          <w:szCs w:val="24"/>
          <w:lang w:val="en-US" w:eastAsia="zh-CN"/>
        </w:rPr>
        <w:t xml:space="preserve">cond part is the possible future of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’s awakening and rise.</w:t>
      </w:r>
    </w:p>
    <w:p w:rsidR="0052754D" w:rsidRPr="003C3200" w:rsidRDefault="0052754D" w:rsidP="0052754D">
      <w:pPr>
        <w:rPr>
          <w:rFonts w:ascii="Times New Roman" w:eastAsia="宋体" w:hAnsi="Times New Roman"/>
          <w:sz w:val="24"/>
          <w:szCs w:val="24"/>
          <w:lang w:val="en-US" w:eastAsia="zh-CN"/>
        </w:rPr>
      </w:pPr>
      <w:r w:rsidRPr="003C3200">
        <w:rPr>
          <w:rFonts w:ascii="Times New Roman" w:eastAsia="宋体" w:hAnsi="Times New Roman"/>
          <w:sz w:val="24"/>
          <w:szCs w:val="24"/>
          <w:lang w:val="en-US" w:eastAsia="zh-CN"/>
        </w:rPr>
        <w:lastRenderedPageBreak/>
        <w:t xml:space="preserve">We see here, in the form of allegorical fiction, the same arsenal of references at work as in our cartoons. The Chinese lion is “asleep” and the pained cry of the person who has awoken to the true state of the country wakes him up, and we march into a glorious future. The allegorical language has fully absorbed a global imagery that includes the understanding that the culprit </w:t>
      </w:r>
      <w:r>
        <w:rPr>
          <w:rFonts w:ascii="Times New Roman" w:eastAsia="宋体" w:hAnsi="Times New Roman"/>
          <w:sz w:val="24"/>
          <w:szCs w:val="24"/>
          <w:lang w:val="en-US" w:eastAsia="zh-CN"/>
        </w:rPr>
        <w:t>of</w:t>
      </w:r>
      <w:r w:rsidRPr="003C3200">
        <w:rPr>
          <w:rFonts w:ascii="Times New Roman" w:eastAsia="宋体" w:hAnsi="Times New Roman"/>
          <w:sz w:val="24"/>
          <w:szCs w:val="24"/>
          <w:lang w:val="en-US" w:eastAsia="zh-CN"/>
        </w:rPr>
        <w:t xml:space="preserve"> the crisis is to be found in the country itself, rather than among the foreign powers. At this point, the implied reader no longer needs a guiding hand to decipher the information.</w:t>
      </w:r>
    </w:p>
    <w:p w:rsidR="0052754D" w:rsidRPr="003C3200" w:rsidRDefault="0052754D" w:rsidP="0052754D">
      <w:pPr>
        <w:autoSpaceDE w:val="0"/>
        <w:autoSpaceDN w:val="0"/>
        <w:adjustRightInd w:val="0"/>
        <w:spacing w:after="0" w:line="240" w:lineRule="auto"/>
        <w:rPr>
          <w:rFonts w:ascii="Times New Roman" w:hAnsi="Times New Roman"/>
          <w:b/>
          <w:sz w:val="24"/>
          <w:szCs w:val="24"/>
          <w:lang w:val="en-US" w:eastAsia="zh-CN"/>
        </w:rPr>
      </w:pPr>
      <w:r w:rsidRPr="003C3200">
        <w:rPr>
          <w:rFonts w:ascii="Times New Roman" w:hAnsi="Times New Roman"/>
          <w:b/>
          <w:sz w:val="24"/>
          <w:szCs w:val="24"/>
          <w:lang w:val="en-US" w:eastAsia="zh-CN"/>
        </w:rPr>
        <w:t xml:space="preserve">Metaphor, </w:t>
      </w:r>
      <w:r>
        <w:rPr>
          <w:rFonts w:ascii="Times New Roman" w:hAnsi="Times New Roman"/>
          <w:b/>
          <w:sz w:val="24"/>
          <w:szCs w:val="24"/>
          <w:lang w:val="en-US" w:eastAsia="zh-CN"/>
        </w:rPr>
        <w:t>i</w:t>
      </w:r>
      <w:r w:rsidRPr="003C3200">
        <w:rPr>
          <w:rFonts w:ascii="Times New Roman" w:hAnsi="Times New Roman"/>
          <w:b/>
          <w:sz w:val="24"/>
          <w:szCs w:val="24"/>
          <w:lang w:val="en-US" w:eastAsia="zh-CN"/>
        </w:rPr>
        <w:t xml:space="preserve">mage, and </w:t>
      </w:r>
      <w:r>
        <w:rPr>
          <w:rFonts w:ascii="Times New Roman" w:hAnsi="Times New Roman"/>
          <w:b/>
          <w:sz w:val="24"/>
          <w:szCs w:val="24"/>
          <w:lang w:val="en-US" w:eastAsia="zh-CN"/>
        </w:rPr>
        <w:t>c</w:t>
      </w:r>
      <w:r w:rsidRPr="003C3200">
        <w:rPr>
          <w:rFonts w:ascii="Times New Roman" w:hAnsi="Times New Roman"/>
          <w:b/>
          <w:sz w:val="24"/>
          <w:szCs w:val="24"/>
          <w:lang w:val="en-US" w:eastAsia="zh-CN"/>
        </w:rPr>
        <w:t>risis</w:t>
      </w:r>
    </w:p>
    <w:p w:rsidR="0052754D" w:rsidRPr="003C3200" w:rsidRDefault="0052754D" w:rsidP="0052754D">
      <w:pPr>
        <w:autoSpaceDE w:val="0"/>
        <w:autoSpaceDN w:val="0"/>
        <w:adjustRightInd w:val="0"/>
        <w:spacing w:after="0" w:line="240" w:lineRule="auto"/>
        <w:ind w:firstLine="72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Similes and images, such as the ones discussed here, have a timeline. For readers today this becomes apparent in the dense references to actualities that were familiar to the implied reader then, but are unfamiliar to us now. The use of metaphor,</w:t>
      </w:r>
      <w:r>
        <w:rPr>
          <w:rFonts w:ascii="Times New Roman" w:hAnsi="Times New Roman"/>
          <w:sz w:val="24"/>
          <w:szCs w:val="24"/>
          <w:lang w:val="en-US" w:eastAsia="zh-CN"/>
        </w:rPr>
        <w:t xml:space="preserve"> </w:t>
      </w:r>
      <w:r w:rsidRPr="003C3200">
        <w:rPr>
          <w:rFonts w:ascii="Times New Roman" w:hAnsi="Times New Roman"/>
          <w:sz w:val="24"/>
          <w:szCs w:val="24"/>
          <w:lang w:val="en-US" w:eastAsia="zh-CN"/>
        </w:rPr>
        <w:t>simile and image is in itself a statement on the extreme urgency of the problem addressed, especially before the use of cartoons became a routine part of newspaper sensationalism. These rhetorical devices and images are forms of public communication that largely hinge on what might be called a high temperature</w:t>
      </w:r>
      <w:r w:rsidRPr="003605A9">
        <w:rPr>
          <w:rFonts w:ascii="Times New Roman" w:hAnsi="Times New Roman"/>
          <w:sz w:val="24"/>
          <w:szCs w:val="24"/>
          <w:lang w:val="en-US" w:eastAsia="zh-CN"/>
        </w:rPr>
        <w:t xml:space="preserve"> </w:t>
      </w:r>
      <w:r w:rsidRPr="003C3200">
        <w:rPr>
          <w:rFonts w:ascii="Times New Roman" w:hAnsi="Times New Roman"/>
          <w:sz w:val="24"/>
          <w:szCs w:val="24"/>
          <w:lang w:val="en-US" w:eastAsia="zh-CN"/>
        </w:rPr>
        <w:t xml:space="preserve">problem, or, in common parlance, a crisis. They appear naturally when the community experiences a crisis </w:t>
      </w:r>
      <w:r>
        <w:rPr>
          <w:rFonts w:ascii="Times New Roman" w:hAnsi="Times New Roman"/>
          <w:sz w:val="24"/>
          <w:szCs w:val="24"/>
          <w:lang w:val="en-US" w:eastAsia="zh-CN"/>
        </w:rPr>
        <w:t>that</w:t>
      </w:r>
      <w:r w:rsidRPr="003C3200">
        <w:rPr>
          <w:rFonts w:ascii="Times New Roman" w:hAnsi="Times New Roman"/>
          <w:sz w:val="24"/>
          <w:szCs w:val="24"/>
          <w:lang w:val="en-US" w:eastAsia="zh-CN"/>
        </w:rPr>
        <w:t xml:space="preserve"> is perceived by some who feel it urgently needs to be perceived by the public—including the state authorities. Only then </w:t>
      </w:r>
      <w:r>
        <w:rPr>
          <w:rFonts w:ascii="Times New Roman" w:hAnsi="Times New Roman"/>
          <w:sz w:val="24"/>
          <w:szCs w:val="24"/>
          <w:lang w:val="en-US" w:eastAsia="zh-CN"/>
        </w:rPr>
        <w:t xml:space="preserve">will </w:t>
      </w:r>
      <w:r w:rsidRPr="003C3200">
        <w:rPr>
          <w:rFonts w:ascii="Times New Roman" w:hAnsi="Times New Roman"/>
          <w:sz w:val="24"/>
          <w:szCs w:val="24"/>
          <w:lang w:val="en-US" w:eastAsia="zh-CN"/>
        </w:rPr>
        <w:t xml:space="preserve">the energies needed to cope with the crisis be mobilized and the proposed course of action </w:t>
      </w:r>
      <w:proofErr w:type="gramStart"/>
      <w:r>
        <w:rPr>
          <w:rFonts w:ascii="Times New Roman" w:hAnsi="Times New Roman"/>
          <w:sz w:val="24"/>
          <w:szCs w:val="24"/>
          <w:lang w:val="en-US" w:eastAsia="zh-CN"/>
        </w:rPr>
        <w:t>be</w:t>
      </w:r>
      <w:proofErr w:type="gramEnd"/>
      <w:r>
        <w:rPr>
          <w:rFonts w:ascii="Times New Roman" w:hAnsi="Times New Roman"/>
          <w:sz w:val="24"/>
          <w:szCs w:val="24"/>
          <w:lang w:val="en-US" w:eastAsia="zh-CN"/>
        </w:rPr>
        <w:t xml:space="preserve"> followed</w:t>
      </w:r>
      <w:r w:rsidRPr="003C3200">
        <w:rPr>
          <w:rFonts w:ascii="Times New Roman" w:hAnsi="Times New Roman"/>
          <w:sz w:val="24"/>
          <w:szCs w:val="24"/>
          <w:lang w:val="en-US" w:eastAsia="zh-CN"/>
        </w:rPr>
        <w:t xml:space="preserve">. In other words, </w:t>
      </w:r>
      <w:r w:rsidRPr="003C3200">
        <w:rPr>
          <w:rFonts w:ascii="Times New Roman" w:hAnsi="Times New Roman"/>
          <w:sz w:val="24"/>
          <w:szCs w:val="24"/>
          <w:lang w:val="en-US"/>
        </w:rPr>
        <w:t>the images that arise in such a situation</w:t>
      </w:r>
      <w:r w:rsidRPr="003C3200">
        <w:rPr>
          <w:rFonts w:ascii="Times New Roman" w:hAnsi="Times New Roman"/>
          <w:sz w:val="24"/>
          <w:szCs w:val="24"/>
          <w:lang w:val="en-US" w:eastAsia="zh-CN"/>
        </w:rPr>
        <w:t xml:space="preserve"> combine a pointed depiction of a crisis’ key factors in a manner accessible to a larger public with the dissemination via print</w:t>
      </w:r>
      <w:r>
        <w:rPr>
          <w:rFonts w:ascii="Times New Roman" w:hAnsi="Times New Roman"/>
          <w:sz w:val="24"/>
          <w:szCs w:val="24"/>
          <w:lang w:val="en-US" w:eastAsia="zh-CN"/>
        </w:rPr>
        <w:t>,</w:t>
      </w:r>
      <w:r w:rsidRPr="003C3200">
        <w:rPr>
          <w:rFonts w:ascii="Times New Roman" w:hAnsi="Times New Roman"/>
          <w:sz w:val="24"/>
          <w:szCs w:val="24"/>
          <w:lang w:val="en-US" w:eastAsia="zh-CN"/>
        </w:rPr>
        <w:t xml:space="preserve"> or other means of mass reproduction</w:t>
      </w:r>
      <w:r>
        <w:rPr>
          <w:rFonts w:ascii="Times New Roman" w:hAnsi="Times New Roman"/>
          <w:sz w:val="24"/>
          <w:szCs w:val="24"/>
          <w:lang w:val="en-US" w:eastAsia="zh-CN"/>
        </w:rPr>
        <w:t>,</w:t>
      </w:r>
      <w:r w:rsidRPr="003C3200">
        <w:rPr>
          <w:rFonts w:ascii="Times New Roman" w:hAnsi="Times New Roman"/>
          <w:sz w:val="24"/>
          <w:szCs w:val="24"/>
          <w:lang w:val="en-US" w:eastAsia="zh-CN"/>
        </w:rPr>
        <w:t xml:space="preserve"> and the suggestion of a course of action. The simile and image offer a platform for situation</w:t>
      </w:r>
      <w:r w:rsidR="00893634">
        <w:rPr>
          <w:rFonts w:ascii="Times New Roman" w:hAnsi="Times New Roman"/>
          <w:sz w:val="24"/>
          <w:szCs w:val="24"/>
          <w:lang w:val="en-US" w:eastAsia="zh-CN"/>
        </w:rPr>
        <w:t>-</w:t>
      </w:r>
      <w:r w:rsidRPr="003C3200">
        <w:rPr>
          <w:rFonts w:ascii="Times New Roman" w:hAnsi="Times New Roman"/>
          <w:sz w:val="24"/>
          <w:szCs w:val="24"/>
          <w:lang w:val="en-US" w:eastAsia="zh-CN"/>
        </w:rPr>
        <w:t xml:space="preserve"> and action</w:t>
      </w:r>
      <w:r w:rsidR="00893634">
        <w:rPr>
          <w:rFonts w:ascii="Times New Roman" w:hAnsi="Times New Roman"/>
          <w:sz w:val="24"/>
          <w:szCs w:val="24"/>
          <w:lang w:val="en-US" w:eastAsia="zh-CN"/>
        </w:rPr>
        <w:t>-</w:t>
      </w:r>
      <w:r>
        <w:rPr>
          <w:rFonts w:ascii="Times New Roman" w:hAnsi="Times New Roman"/>
          <w:sz w:val="24"/>
          <w:szCs w:val="24"/>
          <w:lang w:val="en-US" w:eastAsia="zh-CN"/>
        </w:rPr>
        <w:t xml:space="preserve"> </w:t>
      </w:r>
      <w:r w:rsidRPr="003C3200">
        <w:rPr>
          <w:rFonts w:ascii="Times New Roman" w:hAnsi="Times New Roman"/>
          <w:sz w:val="24"/>
          <w:szCs w:val="24"/>
          <w:lang w:val="en-US" w:eastAsia="zh-CN"/>
        </w:rPr>
        <w:t xml:space="preserve">oriented thinking by linking many different concepts to practical steps in a concrete manner, which an abstract concept alone cannot achieve. I suggest the hypothesis that it is the manifold specific analyses contained in these publicly traded similes and images that are in turn the material on the basis of which abstract concepts are formed in the first place. </w:t>
      </w:r>
      <w:r>
        <w:rPr>
          <w:rFonts w:ascii="Times New Roman" w:hAnsi="Times New Roman"/>
          <w:sz w:val="24"/>
          <w:szCs w:val="24"/>
          <w:lang w:val="en-US" w:eastAsia="zh-CN"/>
        </w:rPr>
        <w:t>S</w:t>
      </w:r>
      <w:r w:rsidRPr="003C3200">
        <w:rPr>
          <w:rFonts w:ascii="Times New Roman" w:hAnsi="Times New Roman"/>
          <w:sz w:val="24"/>
          <w:szCs w:val="24"/>
          <w:lang w:val="en-US" w:eastAsia="zh-CN"/>
        </w:rPr>
        <w:t xml:space="preserve">imiles, metaphors, images and narratives </w:t>
      </w:r>
      <w:r>
        <w:rPr>
          <w:rFonts w:ascii="Times New Roman" w:hAnsi="Times New Roman"/>
          <w:sz w:val="24"/>
          <w:szCs w:val="24"/>
          <w:lang w:val="en-US" w:eastAsia="zh-CN"/>
        </w:rPr>
        <w:t xml:space="preserve">do not merely serve </w:t>
      </w:r>
      <w:r w:rsidRPr="003C3200">
        <w:rPr>
          <w:rFonts w:ascii="Times New Roman" w:hAnsi="Times New Roman"/>
          <w:sz w:val="24"/>
          <w:szCs w:val="24"/>
          <w:lang w:val="en-US" w:eastAsia="zh-CN"/>
        </w:rPr>
        <w:t xml:space="preserve">as illustrations of these </w:t>
      </w:r>
      <w:r>
        <w:rPr>
          <w:rFonts w:ascii="Times New Roman" w:hAnsi="Times New Roman"/>
          <w:sz w:val="24"/>
          <w:szCs w:val="24"/>
          <w:lang w:val="en-US" w:eastAsia="zh-CN"/>
        </w:rPr>
        <w:t>c</w:t>
      </w:r>
      <w:r w:rsidRPr="003C3200">
        <w:rPr>
          <w:rFonts w:ascii="Times New Roman" w:hAnsi="Times New Roman"/>
          <w:sz w:val="24"/>
          <w:szCs w:val="24"/>
          <w:lang w:val="en-US" w:eastAsia="zh-CN"/>
        </w:rPr>
        <w:t>oncepts</w:t>
      </w:r>
      <w:r>
        <w:rPr>
          <w:rFonts w:ascii="Times New Roman" w:hAnsi="Times New Roman"/>
          <w:sz w:val="24"/>
          <w:szCs w:val="24"/>
          <w:lang w:val="en-US" w:eastAsia="zh-CN"/>
        </w:rPr>
        <w:t>. The</w:t>
      </w:r>
      <w:r w:rsidR="00937B60">
        <w:rPr>
          <w:rFonts w:ascii="Times New Roman" w:hAnsi="Times New Roman"/>
          <w:sz w:val="24"/>
          <w:szCs w:val="24"/>
          <w:lang w:val="en-US" w:eastAsia="zh-CN"/>
        </w:rPr>
        <w:t>y</w:t>
      </w:r>
      <w:r w:rsidDel="003605A9">
        <w:rPr>
          <w:rFonts w:ascii="Times New Roman" w:hAnsi="Times New Roman"/>
          <w:sz w:val="24"/>
          <w:szCs w:val="24"/>
          <w:lang w:val="en-US" w:eastAsia="zh-CN"/>
        </w:rPr>
        <w:t xml:space="preserve"> </w:t>
      </w:r>
      <w:r w:rsidRPr="003C3200">
        <w:rPr>
          <w:rFonts w:ascii="Times New Roman" w:hAnsi="Times New Roman"/>
          <w:sz w:val="24"/>
          <w:szCs w:val="24"/>
          <w:lang w:val="en-US" w:eastAsia="zh-CN"/>
        </w:rPr>
        <w:t xml:space="preserve">are the concrete material </w:t>
      </w:r>
      <w:r>
        <w:rPr>
          <w:rFonts w:ascii="Times New Roman" w:hAnsi="Times New Roman"/>
          <w:sz w:val="24"/>
          <w:szCs w:val="24"/>
          <w:lang w:val="en-US" w:eastAsia="zh-CN"/>
        </w:rPr>
        <w:t>up</w:t>
      </w:r>
      <w:r w:rsidRPr="003C3200">
        <w:rPr>
          <w:rFonts w:ascii="Times New Roman" w:hAnsi="Times New Roman"/>
          <w:sz w:val="24"/>
          <w:szCs w:val="24"/>
          <w:lang w:val="en-US" w:eastAsia="zh-CN"/>
        </w:rPr>
        <w:t>on which the concept</w:t>
      </w:r>
      <w:r>
        <w:rPr>
          <w:rFonts w:ascii="Times New Roman" w:hAnsi="Times New Roman"/>
          <w:sz w:val="24"/>
          <w:szCs w:val="24"/>
          <w:lang w:val="en-US" w:eastAsia="zh-CN"/>
        </w:rPr>
        <w:t>s</w:t>
      </w:r>
      <w:r w:rsidRPr="003C3200">
        <w:rPr>
          <w:rFonts w:ascii="Times New Roman" w:hAnsi="Times New Roman"/>
          <w:sz w:val="24"/>
          <w:szCs w:val="24"/>
          <w:lang w:val="en-US" w:eastAsia="zh-CN"/>
        </w:rPr>
        <w:t xml:space="preserve"> draw and </w:t>
      </w:r>
      <w:r w:rsidR="00937B60">
        <w:rPr>
          <w:rFonts w:ascii="Times New Roman" w:hAnsi="Times New Roman"/>
          <w:sz w:val="24"/>
          <w:szCs w:val="24"/>
          <w:lang w:val="en-US" w:eastAsia="zh-CN"/>
        </w:rPr>
        <w:t xml:space="preserve">they </w:t>
      </w:r>
      <w:r w:rsidRPr="003C3200">
        <w:rPr>
          <w:rFonts w:ascii="Times New Roman" w:hAnsi="Times New Roman"/>
          <w:sz w:val="24"/>
          <w:szCs w:val="24"/>
          <w:lang w:val="en-US" w:eastAsia="zh-CN"/>
        </w:rPr>
        <w:t>offer an independent platform of discussion that allows for the exploration of a wide array of interpretive options.</w:t>
      </w:r>
    </w:p>
    <w:p w:rsidR="0052754D" w:rsidRPr="003C3200" w:rsidRDefault="0052754D" w:rsidP="0052754D">
      <w:pPr>
        <w:autoSpaceDE w:val="0"/>
        <w:autoSpaceDN w:val="0"/>
        <w:adjustRightInd w:val="0"/>
        <w:spacing w:after="0"/>
        <w:ind w:firstLine="720"/>
        <w:rPr>
          <w:rFonts w:ascii="Times New Roman" w:hAnsi="Times New Roman"/>
          <w:sz w:val="24"/>
          <w:szCs w:val="24"/>
          <w:lang w:val="en-US" w:eastAsia="zh-CN"/>
        </w:rPr>
      </w:pPr>
      <w:r w:rsidRPr="003C3200">
        <w:rPr>
          <w:rFonts w:ascii="Times New Roman" w:hAnsi="Times New Roman"/>
          <w:sz w:val="24"/>
          <w:szCs w:val="24"/>
          <w:lang w:val="en-US" w:eastAsia="zh-CN"/>
        </w:rPr>
        <w:t xml:space="preserve">    </w:t>
      </w:r>
    </w:p>
    <w:p w:rsidR="0052754D" w:rsidRPr="003C3200" w:rsidRDefault="0052754D" w:rsidP="0052754D">
      <w:pPr>
        <w:autoSpaceDE w:val="0"/>
        <w:autoSpaceDN w:val="0"/>
        <w:adjustRightInd w:val="0"/>
        <w:spacing w:after="0"/>
        <w:rPr>
          <w:rFonts w:ascii="Times New Roman" w:eastAsia="宋体" w:hAnsi="Times New Roman"/>
          <w:sz w:val="24"/>
          <w:szCs w:val="24"/>
          <w:lang w:val="en-US" w:eastAsia="zh-CN"/>
        </w:rPr>
      </w:pPr>
      <w:r w:rsidRPr="003C3200">
        <w:rPr>
          <w:rFonts w:ascii="Times New Roman" w:hAnsi="Times New Roman"/>
          <w:sz w:val="24"/>
          <w:szCs w:val="24"/>
          <w:lang w:val="en-US" w:eastAsia="zh-CN"/>
        </w:rPr>
        <w:t>In the Chinese texts and images, the urgency of the crisis is articulated in manifold ways. The</w:t>
      </w:r>
      <w:r>
        <w:rPr>
          <w:rFonts w:ascii="Times New Roman" w:hAnsi="Times New Roman"/>
          <w:sz w:val="24"/>
          <w:szCs w:val="24"/>
          <w:lang w:val="en-US" w:eastAsia="zh-CN"/>
        </w:rPr>
        <w:t>y</w:t>
      </w:r>
      <w:r w:rsidRPr="003C3200">
        <w:rPr>
          <w:rFonts w:ascii="Times New Roman" w:hAnsi="Times New Roman"/>
          <w:sz w:val="24"/>
          <w:szCs w:val="24"/>
          <w:lang w:val="en-US" w:eastAsia="zh-CN"/>
        </w:rPr>
        <w:t xml:space="preserve"> appear in the titles of essays, such as Liang Qichao’s “</w:t>
      </w:r>
      <w:r w:rsidRPr="003C3200">
        <w:rPr>
          <w:rFonts w:ascii="Times New Roman" w:eastAsia="宋体" w:hAnsi="Times New Roman"/>
          <w:sz w:val="24"/>
          <w:szCs w:val="24"/>
          <w:lang w:val="en-US" w:eastAsia="zh-CN"/>
        </w:rPr>
        <w:t xml:space="preserve">A </w:t>
      </w:r>
      <w:r>
        <w:rPr>
          <w:rFonts w:ascii="Times New Roman" w:eastAsia="宋体" w:hAnsi="Times New Roman"/>
          <w:sz w:val="24"/>
          <w:szCs w:val="24"/>
          <w:lang w:val="en-US" w:eastAsia="zh-CN"/>
        </w:rPr>
        <w:t>C</w:t>
      </w:r>
      <w:r w:rsidRPr="003C3200">
        <w:rPr>
          <w:rFonts w:ascii="Times New Roman" w:eastAsia="宋体" w:hAnsi="Times New Roman"/>
          <w:sz w:val="24"/>
          <w:szCs w:val="24"/>
          <w:lang w:val="en-US" w:eastAsia="zh-CN"/>
        </w:rPr>
        <w:t xml:space="preserve">risis </w:t>
      </w:r>
      <w:r>
        <w:rPr>
          <w:rFonts w:ascii="Times New Roman" w:eastAsia="宋体" w:hAnsi="Times New Roman"/>
          <w:sz w:val="24"/>
          <w:szCs w:val="24"/>
          <w:lang w:val="en-US" w:eastAsia="zh-CN"/>
        </w:rPr>
        <w:t>W</w:t>
      </w:r>
      <w:r w:rsidRPr="003C3200">
        <w:rPr>
          <w:rFonts w:ascii="Times New Roman" w:eastAsia="宋体" w:hAnsi="Times New Roman"/>
          <w:sz w:val="24"/>
          <w:szCs w:val="24"/>
          <w:lang w:val="en-US" w:eastAsia="zh-CN"/>
        </w:rPr>
        <w:t xml:space="preserve">arning </w:t>
      </w:r>
      <w:r>
        <w:rPr>
          <w:rFonts w:ascii="Times New Roman" w:eastAsia="宋体" w:hAnsi="Times New Roman"/>
          <w:sz w:val="24"/>
          <w:szCs w:val="24"/>
          <w:lang w:val="en-US" w:eastAsia="zh-CN"/>
        </w:rPr>
        <w:t>A</w:t>
      </w:r>
      <w:r w:rsidRPr="003C3200">
        <w:rPr>
          <w:rFonts w:ascii="Times New Roman" w:eastAsia="宋体" w:hAnsi="Times New Roman"/>
          <w:sz w:val="24"/>
          <w:szCs w:val="24"/>
          <w:lang w:val="en-US" w:eastAsia="zh-CN"/>
        </w:rPr>
        <w:t xml:space="preserve">bout </w:t>
      </w:r>
      <w:r>
        <w:rPr>
          <w:rFonts w:ascii="Times New Roman" w:eastAsia="宋体" w:hAnsi="Times New Roman"/>
          <w:sz w:val="24"/>
          <w:szCs w:val="24"/>
          <w:lang w:val="en-US" w:eastAsia="zh-CN"/>
        </w:rPr>
        <w:t>B</w:t>
      </w:r>
      <w:r w:rsidRPr="003C3200">
        <w:rPr>
          <w:rFonts w:ascii="Times New Roman" w:eastAsia="宋体" w:hAnsi="Times New Roman"/>
          <w:sz w:val="24"/>
          <w:szCs w:val="24"/>
          <w:lang w:val="en-US" w:eastAsia="zh-CN"/>
        </w:rPr>
        <w:t xml:space="preserve">eing </w:t>
      </w:r>
      <w:r>
        <w:rPr>
          <w:rFonts w:ascii="Times New Roman" w:eastAsia="宋体" w:hAnsi="Times New Roman"/>
          <w:sz w:val="24"/>
          <w:szCs w:val="24"/>
          <w:lang w:val="en-US" w:eastAsia="zh-CN"/>
        </w:rPr>
        <w:t>C</w:t>
      </w:r>
      <w:r w:rsidRPr="003C3200">
        <w:rPr>
          <w:rFonts w:ascii="Times New Roman" w:eastAsia="宋体" w:hAnsi="Times New Roman"/>
          <w:sz w:val="24"/>
          <w:szCs w:val="24"/>
          <w:lang w:val="en-US" w:eastAsia="zh-CN"/>
        </w:rPr>
        <w:t xml:space="preserve">ut up </w:t>
      </w:r>
      <w:r>
        <w:rPr>
          <w:rFonts w:ascii="Times New Roman" w:eastAsia="宋体" w:hAnsi="Times New Roman"/>
          <w:sz w:val="24"/>
          <w:szCs w:val="24"/>
          <w:lang w:val="en-US" w:eastAsia="zh-CN"/>
        </w:rPr>
        <w:t>L</w:t>
      </w:r>
      <w:r w:rsidRPr="003C3200">
        <w:rPr>
          <w:rFonts w:ascii="Times New Roman" w:eastAsia="宋体" w:hAnsi="Times New Roman"/>
          <w:sz w:val="24"/>
          <w:szCs w:val="24"/>
          <w:lang w:val="en-US" w:eastAsia="zh-CN"/>
        </w:rPr>
        <w:t xml:space="preserve">ike a </w:t>
      </w:r>
      <w:r>
        <w:rPr>
          <w:rFonts w:ascii="Times New Roman" w:eastAsia="宋体" w:hAnsi="Times New Roman"/>
          <w:sz w:val="24"/>
          <w:szCs w:val="24"/>
          <w:lang w:val="en-US" w:eastAsia="zh-CN"/>
        </w:rPr>
        <w:t>M</w:t>
      </w:r>
      <w:r w:rsidRPr="003C3200">
        <w:rPr>
          <w:rFonts w:ascii="Times New Roman" w:eastAsia="宋体" w:hAnsi="Times New Roman"/>
          <w:sz w:val="24"/>
          <w:szCs w:val="24"/>
          <w:lang w:val="en-US" w:eastAsia="zh-CN"/>
        </w:rPr>
        <w:t>elon,”</w:t>
      </w:r>
      <w:r w:rsidRPr="003C3200">
        <w:rPr>
          <w:rFonts w:ascii="Times New Roman" w:eastAsia="宋体" w:hAnsi="Times New Roman"/>
          <w:sz w:val="20"/>
          <w:szCs w:val="20"/>
          <w:lang w:val="en-US" w:eastAsia="zh-CN"/>
        </w:rPr>
        <w:t xml:space="preserve"> </w:t>
      </w:r>
      <w:r>
        <w:rPr>
          <w:rFonts w:ascii="Times New Roman" w:eastAsia="宋体" w:hAnsi="Times New Roman"/>
          <w:sz w:val="24"/>
          <w:szCs w:val="24"/>
          <w:lang w:val="en-US" w:eastAsia="zh-CN"/>
        </w:rPr>
        <w:t xml:space="preserve">which itself can </w:t>
      </w:r>
      <w:r w:rsidRPr="003C3200">
        <w:rPr>
          <w:rFonts w:ascii="Times New Roman" w:eastAsia="宋体" w:hAnsi="Times New Roman"/>
          <w:sz w:val="24"/>
          <w:szCs w:val="24"/>
          <w:lang w:val="en-US" w:eastAsia="zh-CN"/>
        </w:rPr>
        <w:t>become a simile. In 1898, Wang Kangnian wrote an essay in which he complained about the foot-dragging of the officials and their insistence on due bureaucratic process and decorum in the face of German</w:t>
      </w:r>
      <w:r>
        <w:rPr>
          <w:rFonts w:ascii="Times New Roman" w:eastAsia="宋体" w:hAnsi="Times New Roman"/>
          <w:sz w:val="24"/>
          <w:szCs w:val="24"/>
          <w:lang w:val="en-US" w:eastAsia="zh-CN"/>
        </w:rPr>
        <w:t>y’s</w:t>
      </w:r>
      <w:r w:rsidRPr="003C3200">
        <w:rPr>
          <w:rFonts w:ascii="Times New Roman" w:eastAsia="宋体" w:hAnsi="Times New Roman"/>
          <w:sz w:val="24"/>
          <w:szCs w:val="24"/>
          <w:lang w:val="en-US" w:eastAsia="zh-CN"/>
        </w:rPr>
        <w:t xml:space="preserve"> demand for territory in </w:t>
      </w:r>
      <w:smartTag w:uri="urn:schemas-microsoft-com:office:smarttags" w:element="State">
        <w:smartTag w:uri="urn:schemas-microsoft-com:office:smarttags" w:element="place">
          <w:r w:rsidRPr="003C3200">
            <w:rPr>
              <w:rFonts w:ascii="Times New Roman" w:eastAsia="宋体" w:hAnsi="Times New Roman"/>
              <w:sz w:val="24"/>
              <w:szCs w:val="24"/>
              <w:lang w:val="en-US" w:eastAsia="zh-CN"/>
            </w:rPr>
            <w:t>Shandong</w:t>
          </w:r>
        </w:smartTag>
      </w:smartTag>
      <w:r w:rsidRPr="003C3200">
        <w:rPr>
          <w:rFonts w:ascii="Times New Roman" w:eastAsia="宋体" w:hAnsi="Times New Roman"/>
          <w:sz w:val="24"/>
          <w:szCs w:val="24"/>
          <w:lang w:val="en-US" w:eastAsia="zh-CN"/>
        </w:rPr>
        <w:t>:</w:t>
      </w:r>
    </w:p>
    <w:p w:rsidR="0052754D" w:rsidRPr="003C3200" w:rsidRDefault="0052754D" w:rsidP="0052754D">
      <w:pPr>
        <w:autoSpaceDE w:val="0"/>
        <w:autoSpaceDN w:val="0"/>
        <w:adjustRightInd w:val="0"/>
        <w:spacing w:after="0"/>
        <w:ind w:firstLine="720"/>
        <w:rPr>
          <w:rFonts w:ascii="Times New Roman" w:eastAsia="宋体" w:hAnsi="Times New Roman"/>
          <w:b/>
          <w:sz w:val="24"/>
          <w:szCs w:val="24"/>
          <w:lang w:val="en-US" w:eastAsia="zh-CN"/>
        </w:rPr>
      </w:pPr>
    </w:p>
    <w:p w:rsidR="0052754D" w:rsidRPr="003C3200" w:rsidRDefault="0052754D" w:rsidP="0052754D">
      <w:pPr>
        <w:autoSpaceDE w:val="0"/>
        <w:autoSpaceDN w:val="0"/>
        <w:adjustRightInd w:val="0"/>
        <w:spacing w:after="0"/>
        <w:ind w:left="709" w:right="985" w:firstLine="11"/>
        <w:rPr>
          <w:rFonts w:ascii="Times New Roman" w:eastAsia="宋体" w:hAnsi="Times New Roman"/>
          <w:sz w:val="24"/>
          <w:szCs w:val="24"/>
          <w:lang w:val="en-US" w:eastAsia="zh-CN"/>
        </w:rPr>
      </w:pPr>
      <w:r w:rsidRPr="003C3200">
        <w:rPr>
          <w:rFonts w:ascii="Times New Roman" w:hAnsi="Times New Roman"/>
          <w:sz w:val="24"/>
          <w:szCs w:val="24"/>
          <w:lang w:val="en-US"/>
        </w:rPr>
        <w:t>This is like a fire breaking out in a house and these befuddled people still sweetly sleep in their room</w:t>
      </w:r>
      <w:r>
        <w:rPr>
          <w:rFonts w:ascii="Times New Roman" w:hAnsi="Times New Roman"/>
          <w:sz w:val="24"/>
          <w:szCs w:val="24"/>
          <w:lang w:val="en-US"/>
        </w:rPr>
        <w:t>s</w:t>
      </w:r>
      <w:r w:rsidRPr="003C3200">
        <w:rPr>
          <w:rFonts w:ascii="Times New Roman" w:hAnsi="Times New Roman"/>
          <w:sz w:val="24"/>
          <w:szCs w:val="24"/>
          <w:lang w:val="en-US"/>
        </w:rPr>
        <w:t xml:space="preserve">. Even if one urgently calls </w:t>
      </w:r>
      <w:r w:rsidRPr="003C3200">
        <w:rPr>
          <w:rFonts w:ascii="Times New Roman" w:hAnsi="Times New Roman"/>
          <w:sz w:val="24"/>
          <w:szCs w:val="24"/>
          <w:lang w:val="en-US"/>
        </w:rPr>
        <w:lastRenderedPageBreak/>
        <w:t xml:space="preserve">on them, I am afraid they still </w:t>
      </w:r>
      <w:r>
        <w:rPr>
          <w:rFonts w:ascii="Times New Roman" w:hAnsi="Times New Roman"/>
          <w:sz w:val="24"/>
          <w:szCs w:val="24"/>
          <w:lang w:val="en-US"/>
        </w:rPr>
        <w:t>will</w:t>
      </w:r>
      <w:r w:rsidRPr="003C3200">
        <w:rPr>
          <w:rFonts w:ascii="Times New Roman" w:hAnsi="Times New Roman"/>
          <w:sz w:val="24"/>
          <w:szCs w:val="24"/>
          <w:lang w:val="en-US"/>
        </w:rPr>
        <w:t xml:space="preserve"> not wake up—are you saying that one should still proceed </w:t>
      </w:r>
      <w:r>
        <w:rPr>
          <w:rFonts w:ascii="Times New Roman" w:hAnsi="Times New Roman"/>
          <w:sz w:val="24"/>
          <w:szCs w:val="24"/>
          <w:lang w:val="en-US"/>
        </w:rPr>
        <w:t>decorously</w:t>
      </w:r>
      <w:r w:rsidRPr="003C3200">
        <w:rPr>
          <w:rFonts w:ascii="Times New Roman" w:hAnsi="Times New Roman"/>
          <w:sz w:val="24"/>
          <w:szCs w:val="24"/>
          <w:lang w:val="en-US"/>
        </w:rPr>
        <w:t xml:space="preserve"> to get them out of there?</w:t>
      </w:r>
      <w:r w:rsidRPr="003C3200">
        <w:rPr>
          <w:rStyle w:val="FootnoteReference"/>
          <w:rFonts w:ascii="Times New Roman" w:hAnsi="Times New Roman"/>
          <w:sz w:val="24"/>
          <w:szCs w:val="24"/>
          <w:lang w:val="en-US"/>
        </w:rPr>
        <w:footnoteReference w:id="181"/>
      </w:r>
    </w:p>
    <w:p w:rsidR="0052754D" w:rsidRPr="003C3200" w:rsidRDefault="0052754D" w:rsidP="0052754D">
      <w:pPr>
        <w:autoSpaceDE w:val="0"/>
        <w:autoSpaceDN w:val="0"/>
        <w:adjustRightInd w:val="0"/>
        <w:spacing w:after="0"/>
        <w:ind w:firstLine="720"/>
        <w:rPr>
          <w:rFonts w:ascii="Times New Roman" w:eastAsia="宋体" w:hAnsi="Times New Roman"/>
          <w:sz w:val="24"/>
          <w:szCs w:val="24"/>
          <w:lang w:val="en-US" w:eastAsia="zh-CN"/>
        </w:rPr>
      </w:pPr>
    </w:p>
    <w:p w:rsidR="0052754D" w:rsidRPr="003C3200" w:rsidRDefault="0052754D" w:rsidP="00677C67">
      <w:pPr>
        <w:autoSpaceDE w:val="0"/>
        <w:autoSpaceDN w:val="0"/>
        <w:adjustRightInd w:val="0"/>
        <w:spacing w:after="0"/>
        <w:rPr>
          <w:rFonts w:ascii="宋体" w:eastAsia="宋体" w:hAnsi="Times New Roman"/>
          <w:sz w:val="24"/>
          <w:szCs w:val="24"/>
          <w:lang w:val="en-US" w:eastAsia="zh-CN"/>
        </w:rPr>
      </w:pPr>
      <w:r w:rsidRPr="003C3200">
        <w:rPr>
          <w:rFonts w:ascii="Times New Roman" w:hAnsi="Times New Roman"/>
          <w:sz w:val="24"/>
          <w:szCs w:val="24"/>
          <w:lang w:val="en-US" w:eastAsia="zh-CN"/>
        </w:rPr>
        <w:t xml:space="preserve">In such a crisis situation fast and unconventional means are needed to wake up the Chinese, but they are blocked by officials. Even </w:t>
      </w:r>
      <w:r>
        <w:rPr>
          <w:rFonts w:ascii="Times New Roman" w:hAnsi="Times New Roman"/>
          <w:sz w:val="24"/>
          <w:szCs w:val="24"/>
          <w:lang w:val="en-US" w:eastAsia="zh-CN"/>
        </w:rPr>
        <w:t>the</w:t>
      </w:r>
      <w:r w:rsidRPr="003C3200">
        <w:rPr>
          <w:rFonts w:ascii="Times New Roman" w:hAnsi="Times New Roman"/>
          <w:sz w:val="24"/>
          <w:szCs w:val="24"/>
          <w:lang w:val="en-US" w:eastAsia="zh-CN"/>
        </w:rPr>
        <w:t xml:space="preserve"> names</w:t>
      </w:r>
      <w:r>
        <w:rPr>
          <w:rFonts w:ascii="Times New Roman" w:hAnsi="Times New Roman"/>
          <w:sz w:val="24"/>
          <w:szCs w:val="24"/>
          <w:lang w:val="en-US" w:eastAsia="zh-CN"/>
        </w:rPr>
        <w:t xml:space="preserve"> chosen by</w:t>
      </w:r>
      <w:r w:rsidRPr="003C3200">
        <w:rPr>
          <w:rFonts w:ascii="Times New Roman" w:hAnsi="Times New Roman"/>
          <w:sz w:val="24"/>
          <w:szCs w:val="24"/>
          <w:lang w:val="en-US" w:eastAsia="zh-CN"/>
        </w:rPr>
        <w:t xml:space="preserve"> the Chinese</w:t>
      </w:r>
      <w:r w:rsidR="00A33742">
        <w:rPr>
          <w:rFonts w:ascii="Times New Roman" w:hAnsi="Times New Roman"/>
          <w:sz w:val="24"/>
          <w:szCs w:val="24"/>
          <w:lang w:val="en-US" w:eastAsia="zh-CN"/>
        </w:rPr>
        <w:t xml:space="preserve"> </w:t>
      </w:r>
      <w:r w:rsidRPr="003C3200">
        <w:rPr>
          <w:rFonts w:ascii="Times New Roman" w:hAnsi="Times New Roman"/>
          <w:sz w:val="24"/>
          <w:szCs w:val="24"/>
          <w:lang w:val="en-US" w:eastAsia="zh-CN"/>
        </w:rPr>
        <w:t xml:space="preserve">language reform press of the </w:t>
      </w:r>
      <w:r w:rsidR="00937B60">
        <w:rPr>
          <w:rFonts w:ascii="Times New Roman" w:hAnsi="Times New Roman"/>
          <w:sz w:val="24"/>
          <w:szCs w:val="24"/>
          <w:lang w:val="en-US" w:eastAsia="zh-CN"/>
        </w:rPr>
        <w:t>“Reform of Governance” period after 1900</w:t>
      </w:r>
      <w:r w:rsidRPr="003C3200">
        <w:rPr>
          <w:rFonts w:ascii="Times New Roman" w:hAnsi="Times New Roman"/>
          <w:sz w:val="24"/>
          <w:szCs w:val="24"/>
          <w:lang w:val="en-US" w:eastAsia="zh-CN"/>
        </w:rPr>
        <w:t xml:space="preserve"> signaled </w:t>
      </w:r>
      <w:r>
        <w:rPr>
          <w:rFonts w:ascii="Times New Roman" w:hAnsi="Times New Roman"/>
          <w:sz w:val="24"/>
          <w:szCs w:val="24"/>
          <w:lang w:val="en-US" w:eastAsia="zh-CN"/>
        </w:rPr>
        <w:t xml:space="preserve">the </w:t>
      </w:r>
      <w:r w:rsidRPr="003C3200">
        <w:rPr>
          <w:rFonts w:ascii="Times New Roman" w:hAnsi="Times New Roman"/>
          <w:sz w:val="24"/>
          <w:szCs w:val="24"/>
          <w:lang w:val="en-US" w:eastAsia="zh-CN"/>
        </w:rPr>
        <w:t xml:space="preserve">commitment to </w:t>
      </w:r>
      <w:r w:rsidR="00937B60">
        <w:rPr>
          <w:rFonts w:ascii="Times New Roman" w:hAnsi="Times New Roman"/>
          <w:sz w:val="24"/>
          <w:szCs w:val="24"/>
          <w:lang w:val="en-US" w:eastAsia="zh-CN"/>
        </w:rPr>
        <w:t xml:space="preserve">awaken </w:t>
      </w:r>
      <w:r w:rsidRPr="003C3200">
        <w:rPr>
          <w:rFonts w:ascii="Times New Roman" w:hAnsi="Times New Roman"/>
          <w:sz w:val="24"/>
          <w:szCs w:val="24"/>
          <w:lang w:val="en-US" w:eastAsia="zh-CN"/>
        </w:rPr>
        <w:t>“the people”. Newspaper or journal names</w:t>
      </w:r>
      <w:r>
        <w:rPr>
          <w:rFonts w:ascii="Times New Roman" w:hAnsi="Times New Roman"/>
          <w:sz w:val="24"/>
          <w:szCs w:val="24"/>
          <w:lang w:val="en-US" w:eastAsia="zh-CN"/>
        </w:rPr>
        <w:t>,</w:t>
      </w:r>
      <w:r w:rsidRPr="003C3200">
        <w:rPr>
          <w:rFonts w:ascii="Times New Roman" w:hAnsi="Times New Roman"/>
          <w:sz w:val="24"/>
          <w:szCs w:val="24"/>
          <w:lang w:val="en-US" w:eastAsia="zh-CN"/>
        </w:rPr>
        <w:t xml:space="preserve"> such as the abovementioned “Alarming Bell Daily” (</w:t>
      </w:r>
      <w:r w:rsidRPr="004532E0">
        <w:rPr>
          <w:rFonts w:ascii="SimSun" w:eastAsia="SimSun" w:hAnsi="SimSun"/>
          <w:sz w:val="24"/>
          <w:szCs w:val="24"/>
          <w:lang w:val="en-US" w:eastAsia="zh-CN"/>
        </w:rPr>
        <w:t>警鐘日報</w:t>
      </w:r>
      <w:r>
        <w:rPr>
          <w:rFonts w:ascii="Times New Roman" w:eastAsia="宋体" w:hAnsi="Times New Roman"/>
          <w:sz w:val="24"/>
          <w:szCs w:val="24"/>
          <w:lang w:val="en-US" w:eastAsia="zh-CN"/>
        </w:rPr>
        <w:t xml:space="preserve">, </w:t>
      </w:r>
      <w:r w:rsidRPr="003C3200">
        <w:rPr>
          <w:rFonts w:ascii="Times New Roman" w:eastAsia="宋体" w:hAnsi="Times New Roman"/>
          <w:sz w:val="24"/>
          <w:szCs w:val="24"/>
          <w:lang w:val="en-US" w:eastAsia="zh-CN"/>
        </w:rPr>
        <w:t>1904) or “The Awakening Lion” (</w:t>
      </w:r>
      <w:r w:rsidRPr="004532E0">
        <w:rPr>
          <w:rFonts w:ascii="SimSun" w:eastAsia="SimSun" w:hAnsi="SimSun"/>
          <w:sz w:val="24"/>
          <w:szCs w:val="24"/>
          <w:lang w:val="en-US" w:eastAsia="zh-CN"/>
        </w:rPr>
        <w:t>興獅</w:t>
      </w:r>
      <w:r>
        <w:rPr>
          <w:rFonts w:ascii="Times New Roman" w:eastAsia="宋体" w:hAnsi="Times New Roman"/>
          <w:sz w:val="24"/>
          <w:szCs w:val="24"/>
          <w:lang w:val="en-US" w:eastAsia="zh-CN"/>
        </w:rPr>
        <w:t xml:space="preserve">, </w:t>
      </w:r>
      <w:r w:rsidRPr="003C3200">
        <w:rPr>
          <w:rFonts w:ascii="Times New Roman" w:eastAsia="宋体" w:hAnsi="Times New Roman"/>
          <w:sz w:val="24"/>
          <w:szCs w:val="24"/>
          <w:lang w:val="en-US" w:eastAsia="zh-CN"/>
        </w:rPr>
        <w:t>1905)</w:t>
      </w:r>
      <w:r>
        <w:rPr>
          <w:rFonts w:ascii="Times New Roman" w:eastAsia="宋体" w:hAnsi="Times New Roman"/>
          <w:sz w:val="24"/>
          <w:szCs w:val="24"/>
          <w:lang w:val="en-US" w:eastAsia="zh-CN"/>
        </w:rPr>
        <w:t>,</w:t>
      </w:r>
      <w:r w:rsidRPr="003C3200">
        <w:rPr>
          <w:rFonts w:ascii="Times New Roman" w:hAnsi="Times New Roman"/>
          <w:sz w:val="24"/>
          <w:szCs w:val="24"/>
          <w:lang w:val="en-US" w:eastAsia="zh-CN"/>
        </w:rPr>
        <w:t xml:space="preserve"> are as indicative of this as</w:t>
      </w:r>
      <w:r>
        <w:rPr>
          <w:rFonts w:ascii="Times New Roman" w:hAnsi="Times New Roman"/>
          <w:sz w:val="24"/>
          <w:szCs w:val="24"/>
          <w:lang w:val="en-US" w:eastAsia="zh-CN"/>
        </w:rPr>
        <w:t xml:space="preserve"> the</w:t>
      </w:r>
      <w:r w:rsidRPr="003C3200">
        <w:rPr>
          <w:rFonts w:ascii="Times New Roman" w:hAnsi="Times New Roman"/>
          <w:sz w:val="24"/>
          <w:szCs w:val="24"/>
          <w:lang w:val="en-US" w:eastAsia="zh-CN"/>
        </w:rPr>
        <w:t xml:space="preserve"> cover images o</w:t>
      </w:r>
      <w:r>
        <w:rPr>
          <w:rFonts w:ascii="Times New Roman" w:hAnsi="Times New Roman"/>
          <w:sz w:val="24"/>
          <w:szCs w:val="24"/>
          <w:lang w:val="en-US" w:eastAsia="zh-CN"/>
        </w:rPr>
        <w:t>n</w:t>
      </w:r>
      <w:r w:rsidRPr="003C3200">
        <w:rPr>
          <w:rFonts w:ascii="Times New Roman" w:hAnsi="Times New Roman"/>
          <w:sz w:val="24"/>
          <w:szCs w:val="24"/>
          <w:lang w:val="en-US" w:eastAsia="zh-CN"/>
        </w:rPr>
        <w:t xml:space="preserve"> reform journals</w:t>
      </w:r>
      <w:r w:rsidRPr="003C3200">
        <w:rPr>
          <w:rFonts w:eastAsia="宋体"/>
          <w:sz w:val="24"/>
          <w:szCs w:val="24"/>
          <w:lang w:val="en-US" w:eastAsia="zh-CN"/>
        </w:rPr>
        <w:t xml:space="preserve">. </w:t>
      </w:r>
      <w:r w:rsidRPr="003C3200">
        <w:rPr>
          <w:rFonts w:ascii="Times New Roman" w:eastAsia="宋体" w:hAnsi="Times New Roman"/>
          <w:sz w:val="24"/>
          <w:szCs w:val="24"/>
          <w:lang w:val="en-US" w:eastAsia="zh-CN"/>
        </w:rPr>
        <w:t xml:space="preserve">An example is the </w:t>
      </w:r>
      <w:r>
        <w:rPr>
          <w:rFonts w:ascii="Times New Roman" w:eastAsia="宋体" w:hAnsi="Times New Roman"/>
          <w:sz w:val="24"/>
          <w:szCs w:val="24"/>
          <w:lang w:val="en-US" w:eastAsia="zh-CN"/>
        </w:rPr>
        <w:t xml:space="preserve">cover </w:t>
      </w:r>
      <w:r w:rsidRPr="003C3200">
        <w:rPr>
          <w:rFonts w:ascii="Times New Roman" w:eastAsia="宋体" w:hAnsi="Times New Roman"/>
          <w:sz w:val="24"/>
          <w:szCs w:val="24"/>
          <w:lang w:val="en-US" w:eastAsia="zh-CN"/>
        </w:rPr>
        <w:t xml:space="preserve">of a journal edited, needless to say, by Liang Qichao (Figure </w:t>
      </w:r>
      <w:r w:rsidR="000E5FC9">
        <w:rPr>
          <w:rFonts w:ascii="Times New Roman" w:eastAsia="宋体" w:hAnsi="Times New Roman"/>
          <w:sz w:val="24"/>
          <w:szCs w:val="24"/>
          <w:lang w:val="en-US" w:eastAsia="zh-CN"/>
        </w:rPr>
        <w:t>3</w:t>
      </w:r>
      <w:r w:rsidR="00677C67">
        <w:rPr>
          <w:rFonts w:ascii="Times New Roman" w:eastAsia="宋体" w:hAnsi="Times New Roman"/>
          <w:sz w:val="24"/>
          <w:szCs w:val="24"/>
          <w:lang w:val="en-US" w:eastAsia="zh-CN"/>
        </w:rPr>
        <w:t>2</w:t>
      </w:r>
      <w:r w:rsidRPr="003C3200">
        <w:rPr>
          <w:rFonts w:ascii="Times New Roman" w:eastAsia="宋体" w:hAnsi="Times New Roman"/>
          <w:sz w:val="24"/>
          <w:szCs w:val="24"/>
          <w:lang w:val="en-US" w:eastAsia="zh-CN"/>
        </w:rPr>
        <w:t>):</w:t>
      </w:r>
    </w:p>
    <w:p w:rsidR="00677C67" w:rsidRDefault="00677C67" w:rsidP="00677C67">
      <w:pPr>
        <w:autoSpaceDE w:val="0"/>
        <w:autoSpaceDN w:val="0"/>
        <w:adjustRightInd w:val="0"/>
        <w:spacing w:after="0"/>
        <w:rPr>
          <w:rFonts w:ascii="Times New Roman" w:hAnsi="Times New Roman"/>
          <w:sz w:val="24"/>
          <w:szCs w:val="24"/>
          <w:lang w:val="en-US" w:eastAsia="zh-CN"/>
        </w:rPr>
      </w:pPr>
    </w:p>
    <w:p w:rsidR="0052754D" w:rsidRPr="003C3200" w:rsidRDefault="00677C67" w:rsidP="00677C67">
      <w:pPr>
        <w:autoSpaceDE w:val="0"/>
        <w:autoSpaceDN w:val="0"/>
        <w:adjustRightInd w:val="0"/>
        <w:spacing w:after="0"/>
        <w:rPr>
          <w:rFonts w:ascii="Times New Roman" w:eastAsia="宋体" w:hAnsi="Times New Roman"/>
          <w:sz w:val="24"/>
          <w:szCs w:val="24"/>
          <w:lang w:val="en-US" w:eastAsia="zh-CN"/>
        </w:rPr>
      </w:pPr>
      <w:r>
        <w:rPr>
          <w:rFonts w:ascii="Times New Roman" w:hAnsi="Times New Roman"/>
          <w:sz w:val="24"/>
          <w:szCs w:val="24"/>
          <w:lang w:val="en-US" w:eastAsia="zh-CN"/>
        </w:rPr>
        <w:t xml:space="preserve">Fig. 32: </w:t>
      </w:r>
      <w:r w:rsidR="0052754D" w:rsidRPr="003C3200">
        <w:rPr>
          <w:rFonts w:ascii="Times New Roman" w:hAnsi="Times New Roman"/>
          <w:sz w:val="24"/>
          <w:szCs w:val="24"/>
          <w:lang w:val="en-US" w:eastAsia="zh-CN"/>
        </w:rPr>
        <w:t xml:space="preserve">New cover for Liang Qichao’s paper </w:t>
      </w:r>
      <w:r w:rsidR="0052754D" w:rsidRPr="003C3200">
        <w:rPr>
          <w:rFonts w:ascii="Times New Roman" w:hAnsi="Times New Roman"/>
          <w:i/>
          <w:sz w:val="24"/>
          <w:szCs w:val="24"/>
          <w:lang w:val="en-US" w:eastAsia="zh-CN"/>
        </w:rPr>
        <w:t>Xinmin congbao</w:t>
      </w:r>
      <w:r w:rsidR="0052754D" w:rsidRPr="003C3200">
        <w:rPr>
          <w:rFonts w:ascii="Times New Roman" w:hAnsi="Times New Roman"/>
          <w:sz w:val="24"/>
          <w:szCs w:val="24"/>
          <w:lang w:val="en-US" w:eastAsia="zh-CN"/>
        </w:rPr>
        <w:t xml:space="preserve"> </w:t>
      </w:r>
      <w:r w:rsidR="0052754D" w:rsidRPr="004532E0">
        <w:rPr>
          <w:rFonts w:ascii="SimSun" w:eastAsia="SimSun" w:hAnsi="SimSun"/>
          <w:sz w:val="24"/>
          <w:szCs w:val="24"/>
          <w:lang w:val="en-US" w:eastAsia="zh-CN"/>
        </w:rPr>
        <w:t>新民叢報</w:t>
      </w:r>
      <w:r w:rsidR="0052754D" w:rsidRPr="003C3200">
        <w:rPr>
          <w:rFonts w:ascii="Times New Roman" w:eastAsia="宋体" w:hAnsi="Times New Roman"/>
          <w:sz w:val="24"/>
          <w:szCs w:val="24"/>
          <w:lang w:val="en-US" w:eastAsia="zh-CN"/>
        </w:rPr>
        <w:t xml:space="preserve"> </w:t>
      </w:r>
      <w:r w:rsidR="0052754D" w:rsidRPr="003C3200">
        <w:rPr>
          <w:rFonts w:ascii="Times New Roman" w:hAnsi="Times New Roman"/>
          <w:sz w:val="24"/>
          <w:szCs w:val="24"/>
          <w:lang w:val="en-US" w:eastAsia="zh-CN"/>
        </w:rPr>
        <w:t>(Reform the People Collectanea), Yokohama, 1903.</w:t>
      </w:r>
    </w:p>
    <w:p w:rsidR="0052754D" w:rsidRPr="003C3200" w:rsidRDefault="0052754D" w:rsidP="007C7485">
      <w:pPr>
        <w:autoSpaceDE w:val="0"/>
        <w:autoSpaceDN w:val="0"/>
        <w:adjustRightInd w:val="0"/>
        <w:spacing w:after="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This utopian lion, itself an avatar of the lion </w:t>
      </w:r>
      <w:r>
        <w:rPr>
          <w:rFonts w:ascii="Times New Roman" w:hAnsi="Times New Roman"/>
          <w:sz w:val="24"/>
          <w:szCs w:val="24"/>
          <w:lang w:val="en-US" w:eastAsia="zh-CN"/>
        </w:rPr>
        <w:t>representing</w:t>
      </w:r>
      <w:r w:rsidRPr="003C3200">
        <w:rPr>
          <w:rFonts w:ascii="Times New Roman" w:hAnsi="Times New Roman"/>
          <w:sz w:val="24"/>
          <w:szCs w:val="24"/>
          <w:lang w:val="en-US" w:eastAsia="zh-CN"/>
        </w:rPr>
        <w:t xml:space="preserve"> the state in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England</w:t>
          </w:r>
        </w:smartTag>
      </w:smartTag>
      <w:r w:rsidRPr="003C3200">
        <w:rPr>
          <w:rFonts w:ascii="Times New Roman" w:hAnsi="Times New Roman"/>
          <w:sz w:val="24"/>
          <w:szCs w:val="24"/>
          <w:lang w:val="en-US" w:eastAsia="zh-CN"/>
        </w:rPr>
        <w:t>, takes on the entire world with a</w:t>
      </w:r>
      <w:r>
        <w:rPr>
          <w:rFonts w:ascii="Times New Roman" w:hAnsi="Times New Roman"/>
          <w:sz w:val="24"/>
          <w:szCs w:val="24"/>
          <w:lang w:val="en-US" w:eastAsia="zh-CN"/>
        </w:rPr>
        <w:t xml:space="preserve"> leap and a</w:t>
      </w:r>
      <w:r w:rsidRPr="003C3200">
        <w:rPr>
          <w:rFonts w:ascii="Times New Roman" w:hAnsi="Times New Roman"/>
          <w:sz w:val="24"/>
          <w:szCs w:val="24"/>
          <w:lang w:val="en-US" w:eastAsia="zh-CN"/>
        </w:rPr>
        <w:t xml:space="preserve"> mighty roar. Against the assumption</w:t>
      </w:r>
      <w:r w:rsidRPr="0082227C">
        <w:rPr>
          <w:rFonts w:ascii="Times New Roman" w:hAnsi="Times New Roman"/>
          <w:sz w:val="24"/>
          <w:szCs w:val="24"/>
          <w:lang w:val="en-US" w:eastAsia="zh-CN"/>
        </w:rPr>
        <w:t xml:space="preserve"> </w:t>
      </w:r>
      <w:r w:rsidRPr="003C3200">
        <w:rPr>
          <w:rFonts w:ascii="Times New Roman" w:hAnsi="Times New Roman"/>
          <w:sz w:val="24"/>
          <w:szCs w:val="24"/>
          <w:lang w:val="en-US" w:eastAsia="zh-CN"/>
        </w:rPr>
        <w:t>that China was “old” and in decay</w:t>
      </w:r>
      <w:r>
        <w:rPr>
          <w:rFonts w:ascii="Times New Roman" w:hAnsi="Times New Roman"/>
          <w:sz w:val="24"/>
          <w:szCs w:val="24"/>
          <w:lang w:val="en-US" w:eastAsia="zh-CN"/>
        </w:rPr>
        <w:t>—</w:t>
      </w:r>
      <w:r w:rsidRPr="003C3200">
        <w:rPr>
          <w:rFonts w:ascii="Times New Roman" w:hAnsi="Times New Roman"/>
          <w:sz w:val="24"/>
          <w:szCs w:val="24"/>
          <w:lang w:val="en-US" w:eastAsia="zh-CN"/>
        </w:rPr>
        <w:t>which was also articulated in some of the cartoons reproduced above</w:t>
      </w:r>
      <w:r>
        <w:rPr>
          <w:rFonts w:ascii="Times New Roman" w:hAnsi="Times New Roman"/>
          <w:sz w:val="24"/>
          <w:szCs w:val="24"/>
          <w:lang w:val="en-US" w:eastAsia="zh-CN"/>
        </w:rPr>
        <w:t>—</w:t>
      </w:r>
      <w:r w:rsidRPr="003C3200">
        <w:rPr>
          <w:rFonts w:ascii="Times New Roman" w:hAnsi="Times New Roman"/>
          <w:sz w:val="24"/>
          <w:szCs w:val="24"/>
          <w:lang w:val="en-US" w:eastAsia="zh-CN"/>
        </w:rPr>
        <w:t>many of the journals, revolutionaries</w:t>
      </w:r>
      <w:r>
        <w:rPr>
          <w:rFonts w:ascii="Times New Roman" w:hAnsi="Times New Roman"/>
          <w:sz w:val="24"/>
          <w:szCs w:val="24"/>
          <w:lang w:val="en-US" w:eastAsia="zh-CN"/>
        </w:rPr>
        <w:t xml:space="preserve">’ </w:t>
      </w:r>
      <w:r w:rsidRPr="003C3200">
        <w:rPr>
          <w:rFonts w:ascii="Times New Roman" w:hAnsi="Times New Roman"/>
          <w:sz w:val="24"/>
          <w:szCs w:val="24"/>
          <w:lang w:val="en-US" w:eastAsia="zh-CN"/>
        </w:rPr>
        <w:t xml:space="preserve">pen names, or fictional characters also used the image of youth’s vitality, strength, and the willingness to go new ways, which match this bold lion image very well. For the imagery of youthful vigor, a vast transcultural arsenal was available in translation, which drew on European national reform movements since Giuseppe Mazzini’s </w:t>
      </w:r>
      <w:r w:rsidRPr="003C3200">
        <w:rPr>
          <w:rFonts w:ascii="Times New Roman" w:hAnsi="Times New Roman"/>
          <w:i/>
          <w:sz w:val="24"/>
          <w:szCs w:val="24"/>
          <w:lang w:val="en-US" w:eastAsia="zh-CN"/>
        </w:rPr>
        <w:t>Giovine Italia</w:t>
      </w:r>
      <w:r w:rsidRPr="003C3200">
        <w:rPr>
          <w:rFonts w:ascii="Times New Roman" w:hAnsi="Times New Roman"/>
          <w:sz w:val="24"/>
          <w:szCs w:val="24"/>
          <w:lang w:val="en-US" w:eastAsia="zh-CN"/>
        </w:rPr>
        <w:t xml:space="preserve"> (Young Italy) and Disraeli’s Young England. </w:t>
      </w:r>
    </w:p>
    <w:p w:rsidR="0052754D" w:rsidRPr="003C3200" w:rsidRDefault="0052754D" w:rsidP="0052754D">
      <w:pPr>
        <w:autoSpaceDE w:val="0"/>
        <w:autoSpaceDN w:val="0"/>
        <w:adjustRightInd w:val="0"/>
        <w:spacing w:after="0" w:line="240" w:lineRule="auto"/>
        <w:rPr>
          <w:rFonts w:ascii="Times New Roman" w:hAnsi="Times New Roman"/>
          <w:sz w:val="24"/>
          <w:szCs w:val="24"/>
          <w:lang w:val="en-US" w:eastAsia="zh-CN"/>
        </w:rPr>
      </w:pPr>
    </w:p>
    <w:p w:rsidR="0052754D" w:rsidRPr="003C3200" w:rsidRDefault="0052754D" w:rsidP="007C7485">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Even someone seeing China as an “awakened lion” after the founding of the Republic in 1912</w:t>
      </w:r>
      <w:r w:rsidR="00937B60">
        <w:rPr>
          <w:rFonts w:ascii="Times New Roman" w:hAnsi="Times New Roman"/>
          <w:sz w:val="24"/>
          <w:szCs w:val="24"/>
          <w:lang w:val="en-US" w:eastAsia="zh-CN"/>
        </w:rPr>
        <w:t>, however,</w:t>
      </w:r>
      <w:r w:rsidRPr="003C3200">
        <w:rPr>
          <w:rFonts w:ascii="Times New Roman" w:hAnsi="Times New Roman"/>
          <w:sz w:val="24"/>
          <w:szCs w:val="24"/>
          <w:lang w:val="en-US" w:eastAsia="zh-CN"/>
        </w:rPr>
        <w:t xml:space="preserve"> would be able to use the lion image to also express the ongoing difficulties and suggest solutions. The following 1912 cartoon is </w:t>
      </w:r>
      <w:r w:rsidR="005933C5">
        <w:rPr>
          <w:rFonts w:ascii="Times New Roman" w:hAnsi="Times New Roman"/>
          <w:sz w:val="24"/>
          <w:szCs w:val="24"/>
          <w:lang w:val="en-US" w:eastAsia="zh-CN"/>
        </w:rPr>
        <w:t>by</w:t>
      </w:r>
      <w:r w:rsidR="005933C5" w:rsidRPr="003C3200">
        <w:rPr>
          <w:rFonts w:ascii="Times New Roman" w:hAnsi="Times New Roman"/>
          <w:sz w:val="24"/>
          <w:szCs w:val="24"/>
          <w:lang w:val="en-US" w:eastAsia="zh-CN"/>
        </w:rPr>
        <w:t xml:space="preserve"> </w:t>
      </w:r>
      <w:r w:rsidRPr="003C3200">
        <w:rPr>
          <w:rFonts w:ascii="Times New Roman" w:hAnsi="Times New Roman"/>
          <w:sz w:val="24"/>
          <w:szCs w:val="24"/>
          <w:lang w:val="en-US" w:eastAsia="zh-CN"/>
        </w:rPr>
        <w:t>“Valdar”, the pen-name of the man who drew most of the cartoons for the English</w:t>
      </w:r>
      <w:r w:rsidR="00A33742">
        <w:rPr>
          <w:rFonts w:ascii="Times New Roman" w:hAnsi="Times New Roman"/>
          <w:sz w:val="24"/>
          <w:szCs w:val="24"/>
          <w:lang w:val="en-US" w:eastAsia="zh-CN"/>
        </w:rPr>
        <w:t xml:space="preserve"> </w:t>
      </w:r>
      <w:r w:rsidRPr="003C3200">
        <w:rPr>
          <w:rFonts w:ascii="Times New Roman" w:hAnsi="Times New Roman"/>
          <w:sz w:val="24"/>
          <w:szCs w:val="24"/>
          <w:lang w:val="en-US" w:eastAsia="zh-CN"/>
        </w:rPr>
        <w:t xml:space="preserve">language </w:t>
      </w:r>
      <w:r w:rsidRPr="003C3200">
        <w:rPr>
          <w:rFonts w:ascii="Times New Roman" w:hAnsi="Times New Roman"/>
          <w:i/>
          <w:sz w:val="24"/>
          <w:szCs w:val="24"/>
          <w:lang w:val="en-US" w:eastAsia="zh-CN"/>
        </w:rPr>
        <w:t>National Review</w:t>
      </w:r>
      <w:r w:rsidRPr="003C3200">
        <w:rPr>
          <w:rFonts w:ascii="Times New Roman" w:hAnsi="Times New Roman"/>
          <w:sz w:val="24"/>
          <w:szCs w:val="24"/>
          <w:lang w:val="en-US" w:eastAsia="zh-CN"/>
        </w:rPr>
        <w:t xml:space="preserve"> in Shanghai during the last years of the Empire and the first years of the Republic</w:t>
      </w:r>
      <w:r w:rsidR="007C7485">
        <w:rPr>
          <w:rFonts w:ascii="Times New Roman" w:hAnsi="Times New Roman"/>
          <w:sz w:val="24"/>
          <w:szCs w:val="24"/>
          <w:lang w:val="en-US" w:eastAsia="zh-CN"/>
        </w:rPr>
        <w:t xml:space="preserve"> </w:t>
      </w:r>
      <w:r w:rsidR="007C7485" w:rsidRPr="003C3200">
        <w:rPr>
          <w:rFonts w:ascii="Times New Roman" w:hAnsi="Times New Roman"/>
          <w:sz w:val="24"/>
          <w:szCs w:val="24"/>
          <w:lang w:val="en-US" w:eastAsia="zh-CN"/>
        </w:rPr>
        <w:t>(Figure 3</w:t>
      </w:r>
      <w:r w:rsidR="007C7485">
        <w:rPr>
          <w:rFonts w:ascii="Times New Roman" w:hAnsi="Times New Roman"/>
          <w:sz w:val="24"/>
          <w:szCs w:val="24"/>
          <w:lang w:val="en-US" w:eastAsia="zh-CN"/>
        </w:rPr>
        <w:t>3</w:t>
      </w:r>
      <w:r w:rsidR="007C7485" w:rsidRPr="003C3200">
        <w:rPr>
          <w:rFonts w:ascii="Times New Roman" w:hAnsi="Times New Roman"/>
          <w:sz w:val="24"/>
          <w:szCs w:val="24"/>
          <w:lang w:val="en-US" w:eastAsia="zh-CN"/>
        </w:rPr>
        <w:t>)</w:t>
      </w:r>
      <w:r w:rsidRPr="003C3200">
        <w:rPr>
          <w:rFonts w:ascii="Times New Roman" w:hAnsi="Times New Roman"/>
          <w:sz w:val="24"/>
          <w:szCs w:val="24"/>
          <w:lang w:val="en-US" w:eastAsia="zh-CN"/>
        </w:rPr>
        <w:t>.</w:t>
      </w:r>
      <w:r w:rsidRPr="003C3200">
        <w:rPr>
          <w:rStyle w:val="FootnoteReference"/>
          <w:rFonts w:ascii="Times New Roman" w:hAnsi="Times New Roman"/>
          <w:sz w:val="24"/>
          <w:szCs w:val="24"/>
          <w:lang w:val="en-US" w:eastAsia="zh-CN"/>
        </w:rPr>
        <w:footnoteReference w:id="182"/>
      </w:r>
      <w:r w:rsidRPr="003C3200">
        <w:rPr>
          <w:rFonts w:ascii="Times New Roman" w:hAnsi="Times New Roman"/>
          <w:sz w:val="24"/>
          <w:szCs w:val="24"/>
          <w:lang w:val="en-US" w:eastAsia="zh-CN"/>
        </w:rPr>
        <w:t xml:space="preserve"> </w:t>
      </w: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p>
    <w:p w:rsidR="0052754D" w:rsidRPr="003C3200" w:rsidRDefault="007C7485" w:rsidP="007C7485">
      <w:pPr>
        <w:autoSpaceDE w:val="0"/>
        <w:autoSpaceDN w:val="0"/>
        <w:adjustRightInd w:val="0"/>
        <w:spacing w:after="0"/>
        <w:rPr>
          <w:rFonts w:ascii="Times New Roman" w:hAnsi="Times New Roman"/>
          <w:sz w:val="24"/>
          <w:szCs w:val="24"/>
          <w:lang w:val="en-US" w:eastAsia="zh-CN"/>
        </w:rPr>
      </w:pPr>
      <w:r>
        <w:rPr>
          <w:rFonts w:ascii="Times New Roman" w:hAnsi="Times New Roman"/>
          <w:sz w:val="24"/>
          <w:szCs w:val="24"/>
          <w:lang w:val="en-US" w:eastAsia="zh-CN"/>
        </w:rPr>
        <w:t xml:space="preserve">Fig. 33: </w:t>
      </w:r>
      <w:r w:rsidR="0052754D" w:rsidRPr="003C3200">
        <w:rPr>
          <w:rFonts w:ascii="Times New Roman" w:hAnsi="Times New Roman"/>
          <w:sz w:val="24"/>
          <w:szCs w:val="24"/>
          <w:lang w:val="en-US" w:eastAsia="zh-CN"/>
        </w:rPr>
        <w:t>Valdar</w:t>
      </w:r>
      <w:r>
        <w:rPr>
          <w:rFonts w:ascii="Times New Roman" w:hAnsi="Times New Roman"/>
          <w:sz w:val="24"/>
          <w:szCs w:val="24"/>
          <w:lang w:val="en-US" w:eastAsia="zh-CN"/>
        </w:rPr>
        <w:t>,</w:t>
      </w:r>
      <w:r w:rsidR="0052754D" w:rsidRPr="003C3200">
        <w:rPr>
          <w:rFonts w:ascii="Times New Roman" w:hAnsi="Times New Roman"/>
          <w:sz w:val="24"/>
          <w:szCs w:val="24"/>
          <w:lang w:val="en-US" w:eastAsia="zh-CN"/>
        </w:rPr>
        <w:t xml:space="preserve"> </w:t>
      </w:r>
      <w:r w:rsidR="0052754D" w:rsidRPr="007C7485">
        <w:rPr>
          <w:rFonts w:ascii="Times New Roman" w:hAnsi="Times New Roman"/>
          <w:i/>
          <w:sz w:val="24"/>
          <w:szCs w:val="24"/>
          <w:lang w:val="en-US" w:eastAsia="zh-CN"/>
        </w:rPr>
        <w:t>No title</w:t>
      </w:r>
      <w:r w:rsidR="00C06590" w:rsidRPr="003C3200">
        <w:rPr>
          <w:rFonts w:ascii="Times New Roman" w:hAnsi="Times New Roman"/>
          <w:sz w:val="24"/>
          <w:szCs w:val="24"/>
          <w:lang w:val="en-US" w:eastAsia="zh-CN"/>
        </w:rPr>
        <w:t>, cover page</w:t>
      </w:r>
      <w:r w:rsidR="0052754D" w:rsidRPr="003C3200">
        <w:rPr>
          <w:rFonts w:ascii="Times New Roman" w:hAnsi="Times New Roman"/>
          <w:sz w:val="24"/>
          <w:szCs w:val="24"/>
          <w:lang w:val="en-US" w:eastAsia="zh-CN"/>
        </w:rPr>
        <w:t>, 1912.</w:t>
      </w:r>
    </w:p>
    <w:p w:rsidR="0052754D" w:rsidRPr="003C3200" w:rsidRDefault="0052754D" w:rsidP="00C06590">
      <w:pPr>
        <w:autoSpaceDE w:val="0"/>
        <w:autoSpaceDN w:val="0"/>
        <w:adjustRightInd w:val="0"/>
        <w:spacing w:after="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ind w:right="26"/>
        <w:rPr>
          <w:rFonts w:ascii="Times New Roman" w:hAnsi="Times New Roman"/>
          <w:sz w:val="24"/>
          <w:szCs w:val="24"/>
          <w:lang w:val="en-US" w:eastAsia="zh-CN"/>
        </w:rPr>
      </w:pPr>
      <w:r w:rsidRPr="003C3200">
        <w:rPr>
          <w:rFonts w:ascii="Times New Roman" w:hAnsi="Times New Roman"/>
          <w:sz w:val="24"/>
          <w:szCs w:val="24"/>
          <w:lang w:val="en-US" w:eastAsia="zh-CN"/>
        </w:rPr>
        <w:t>The China</w:t>
      </w:r>
      <w:r w:rsidRPr="00FF580F">
        <w:rPr>
          <w:rFonts w:ascii="Times New Roman" w:hAnsi="Times New Roman"/>
          <w:sz w:val="24"/>
          <w:szCs w:val="24"/>
          <w:lang w:val="en-US" w:eastAsia="zh-CN"/>
        </w:rPr>
        <w:t xml:space="preserve"> </w:t>
      </w:r>
      <w:r w:rsidRPr="003C3200">
        <w:rPr>
          <w:rFonts w:ascii="Times New Roman" w:hAnsi="Times New Roman"/>
          <w:sz w:val="24"/>
          <w:szCs w:val="24"/>
          <w:lang w:val="en-US" w:eastAsia="zh-CN"/>
        </w:rPr>
        <w:t>lion—</w:t>
      </w:r>
      <w:r>
        <w:rPr>
          <w:rFonts w:ascii="Times New Roman" w:hAnsi="Times New Roman"/>
          <w:sz w:val="24"/>
          <w:szCs w:val="24"/>
          <w:lang w:val="en-US" w:eastAsia="zh-CN"/>
        </w:rPr>
        <w:t xml:space="preserve">who </w:t>
      </w:r>
      <w:r w:rsidRPr="003C3200">
        <w:rPr>
          <w:rFonts w:ascii="Times New Roman" w:hAnsi="Times New Roman"/>
          <w:sz w:val="24"/>
          <w:szCs w:val="24"/>
          <w:lang w:val="en-US" w:eastAsia="zh-CN"/>
        </w:rPr>
        <w:t xml:space="preserve">just a few months after the founding of the Republic </w:t>
      </w:r>
      <w:r>
        <w:rPr>
          <w:rFonts w:ascii="Times New Roman" w:hAnsi="Times New Roman"/>
          <w:sz w:val="24"/>
          <w:szCs w:val="24"/>
          <w:lang w:val="en-US" w:eastAsia="zh-CN"/>
        </w:rPr>
        <w:t xml:space="preserve">was </w:t>
      </w:r>
      <w:r w:rsidRPr="003C3200">
        <w:rPr>
          <w:rFonts w:ascii="Times New Roman" w:hAnsi="Times New Roman"/>
          <w:sz w:val="24"/>
          <w:szCs w:val="24"/>
          <w:lang w:val="en-US" w:eastAsia="zh-CN"/>
        </w:rPr>
        <w:t>very much awake—is tied down by (from the left) “procrastination,” “faulty administration,” “financial difficulties,” “antiquated methods,” and “red tape.” All its power cannot break these strings.</w:t>
      </w:r>
      <w:r>
        <w:rPr>
          <w:rFonts w:ascii="Times New Roman" w:hAnsi="Times New Roman"/>
          <w:sz w:val="24"/>
          <w:szCs w:val="24"/>
          <w:lang w:val="en-US" w:eastAsia="zh-CN"/>
        </w:rPr>
        <w:t xml:space="preserve"> </w:t>
      </w:r>
      <w:r w:rsidRPr="003C3200">
        <w:rPr>
          <w:rFonts w:ascii="Times New Roman" w:hAnsi="Times New Roman"/>
          <w:sz w:val="24"/>
          <w:szCs w:val="24"/>
          <w:lang w:val="en-US" w:eastAsia="zh-CN"/>
        </w:rPr>
        <w:t>Only a mouse</w:t>
      </w:r>
      <w:r>
        <w:rPr>
          <w:rFonts w:ascii="Times New Roman" w:hAnsi="Times New Roman"/>
          <w:sz w:val="24"/>
          <w:szCs w:val="24"/>
          <w:lang w:val="en-US" w:eastAsia="zh-CN"/>
        </w:rPr>
        <w:t>—</w:t>
      </w:r>
      <w:r w:rsidRPr="003C3200">
        <w:rPr>
          <w:rFonts w:ascii="Times New Roman" w:hAnsi="Times New Roman"/>
          <w:sz w:val="24"/>
          <w:szCs w:val="24"/>
          <w:lang w:val="en-US" w:eastAsia="zh-CN"/>
        </w:rPr>
        <w:t>“foreign experts”</w:t>
      </w:r>
      <w:r>
        <w:rPr>
          <w:rFonts w:ascii="Times New Roman" w:hAnsi="Times New Roman"/>
          <w:sz w:val="24"/>
          <w:szCs w:val="24"/>
          <w:lang w:val="en-US" w:eastAsia="zh-CN"/>
        </w:rPr>
        <w:t xml:space="preserve"> </w:t>
      </w:r>
      <w:r w:rsidRPr="003C3200">
        <w:rPr>
          <w:rFonts w:ascii="Times New Roman" w:hAnsi="Times New Roman"/>
          <w:sz w:val="24"/>
          <w:szCs w:val="24"/>
          <w:lang w:val="en-US" w:eastAsia="zh-CN"/>
        </w:rPr>
        <w:t>with their own bellies in mind perhaps</w:t>
      </w:r>
      <w:r>
        <w:rPr>
          <w:rFonts w:ascii="Times New Roman" w:hAnsi="Times New Roman"/>
          <w:sz w:val="24"/>
          <w:szCs w:val="24"/>
          <w:lang w:val="en-US" w:eastAsia="zh-CN"/>
        </w:rPr>
        <w:t>,</w:t>
      </w:r>
      <w:r w:rsidRPr="003C3200">
        <w:rPr>
          <w:rFonts w:ascii="Times New Roman" w:hAnsi="Times New Roman"/>
          <w:sz w:val="24"/>
          <w:szCs w:val="24"/>
          <w:lang w:val="en-US" w:eastAsia="zh-CN"/>
        </w:rPr>
        <w:t xml:space="preserve"> rather that the desire to help</w:t>
      </w:r>
      <w:r>
        <w:rPr>
          <w:rFonts w:ascii="Times New Roman" w:hAnsi="Times New Roman"/>
          <w:sz w:val="24"/>
          <w:szCs w:val="24"/>
          <w:lang w:val="en-US" w:eastAsia="zh-CN"/>
        </w:rPr>
        <w:t>—</w:t>
      </w:r>
      <w:r w:rsidRPr="003C3200">
        <w:rPr>
          <w:rFonts w:ascii="Times New Roman" w:hAnsi="Times New Roman"/>
          <w:sz w:val="24"/>
          <w:szCs w:val="24"/>
          <w:lang w:val="en-US" w:eastAsia="zh-CN"/>
        </w:rPr>
        <w:t xml:space="preserve">can gnaw through the string representing the most pressing financial difficulties. The Aesopian fable of the lion </w:t>
      </w:r>
      <w:r w:rsidRPr="003C3200">
        <w:rPr>
          <w:rFonts w:ascii="Times New Roman" w:hAnsi="Times New Roman"/>
          <w:sz w:val="24"/>
          <w:szCs w:val="24"/>
          <w:lang w:val="en-US" w:eastAsia="zh-CN"/>
        </w:rPr>
        <w:lastRenderedPageBreak/>
        <w:t>and the rat</w:t>
      </w:r>
      <w:r>
        <w:rPr>
          <w:rFonts w:ascii="Times New Roman" w:hAnsi="Times New Roman"/>
          <w:sz w:val="24"/>
          <w:szCs w:val="24"/>
          <w:lang w:val="en-US" w:eastAsia="zh-CN"/>
        </w:rPr>
        <w:t xml:space="preserve">—albeit </w:t>
      </w:r>
      <w:r w:rsidRPr="003C3200">
        <w:rPr>
          <w:rFonts w:ascii="Times New Roman" w:hAnsi="Times New Roman"/>
          <w:sz w:val="24"/>
          <w:szCs w:val="24"/>
          <w:lang w:val="en-US" w:eastAsia="zh-CN"/>
        </w:rPr>
        <w:t>with a different meaning—had been copied into Chinese illustrated papers decades earlier from an advertisement for a Western product.</w:t>
      </w:r>
      <w:r w:rsidRPr="003C3200">
        <w:rPr>
          <w:rStyle w:val="FootnoteReference"/>
          <w:rFonts w:ascii="Times New Roman" w:hAnsi="Times New Roman"/>
          <w:sz w:val="24"/>
          <w:szCs w:val="24"/>
          <w:lang w:val="en-US" w:eastAsia="zh-CN"/>
        </w:rPr>
        <w:footnoteReference w:id="183"/>
      </w:r>
      <w:r w:rsidRPr="003C3200">
        <w:rPr>
          <w:rFonts w:ascii="Times New Roman" w:hAnsi="Times New Roman"/>
          <w:sz w:val="24"/>
          <w:szCs w:val="24"/>
          <w:lang w:val="en-US" w:eastAsia="zh-CN"/>
        </w:rPr>
        <w:t xml:space="preserve">  </w:t>
      </w:r>
    </w:p>
    <w:p w:rsidR="0052754D" w:rsidRPr="003C3200" w:rsidRDefault="0052754D" w:rsidP="0052754D">
      <w:pPr>
        <w:autoSpaceDE w:val="0"/>
        <w:autoSpaceDN w:val="0"/>
        <w:adjustRightInd w:val="0"/>
        <w:spacing w:after="0"/>
        <w:ind w:right="26"/>
        <w:rPr>
          <w:rFonts w:ascii="Times New Roman" w:hAnsi="Times New Roman"/>
          <w:sz w:val="24"/>
          <w:szCs w:val="24"/>
          <w:lang w:val="en-US" w:eastAsia="zh-CN"/>
        </w:rPr>
      </w:pPr>
      <w:r w:rsidRPr="003C3200">
        <w:rPr>
          <w:rFonts w:ascii="Times New Roman" w:hAnsi="Times New Roman"/>
          <w:sz w:val="24"/>
          <w:szCs w:val="24"/>
          <w:lang w:val="en-US" w:eastAsia="zh-CN"/>
        </w:rPr>
        <w:t xml:space="preserve"> </w:t>
      </w: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rPr>
        <w:t>Unsurprisingly, it was the then budding writer Lu Xun, who remembered—</w:t>
      </w:r>
      <w:r>
        <w:rPr>
          <w:rFonts w:ascii="Times New Roman" w:hAnsi="Times New Roman"/>
          <w:sz w:val="24"/>
          <w:szCs w:val="24"/>
          <w:lang w:val="en-US"/>
        </w:rPr>
        <w:t xml:space="preserve">if </w:t>
      </w:r>
      <w:r w:rsidRPr="003C3200">
        <w:rPr>
          <w:rFonts w:ascii="Times New Roman" w:hAnsi="Times New Roman"/>
          <w:sz w:val="24"/>
          <w:szCs w:val="24"/>
          <w:lang w:val="en-US"/>
        </w:rPr>
        <w:t>briefly—</w:t>
      </w:r>
      <w:r w:rsidRPr="003C3200">
        <w:rPr>
          <w:rFonts w:ascii="Times New Roman" w:hAnsi="Times New Roman"/>
          <w:sz w:val="24"/>
          <w:szCs w:val="24"/>
          <w:lang w:val="en-US" w:eastAsia="zh-CN"/>
        </w:rPr>
        <w:t>that things might go awry and that the young hotheads carried a huge responsibility. In a direct reply to Wang Kangnian’s story about the burning house, Lu Xun drew on a Buddhist metaphor of people being trapped in the prison house of their senses. He voiced his jarring</w:t>
      </w:r>
      <w:r>
        <w:rPr>
          <w:rFonts w:ascii="Times New Roman" w:hAnsi="Times New Roman"/>
          <w:sz w:val="24"/>
          <w:szCs w:val="24"/>
          <w:lang w:val="en-US" w:eastAsia="zh-CN"/>
        </w:rPr>
        <w:t xml:space="preserve">, </w:t>
      </w:r>
      <w:r w:rsidRPr="003C3200">
        <w:rPr>
          <w:rFonts w:ascii="Times New Roman" w:hAnsi="Times New Roman"/>
          <w:sz w:val="24"/>
          <w:szCs w:val="24"/>
          <w:lang w:val="en-US" w:eastAsia="zh-CN"/>
        </w:rPr>
        <w:t>if momentary</w:t>
      </w:r>
      <w:r>
        <w:rPr>
          <w:rFonts w:ascii="Times New Roman" w:hAnsi="Times New Roman"/>
          <w:sz w:val="24"/>
          <w:szCs w:val="24"/>
          <w:lang w:val="en-US" w:eastAsia="zh-CN"/>
        </w:rPr>
        <w:t xml:space="preserve">, </w:t>
      </w:r>
      <w:r w:rsidRPr="003C3200">
        <w:rPr>
          <w:rFonts w:ascii="Times New Roman" w:hAnsi="Times New Roman"/>
          <w:sz w:val="24"/>
          <w:szCs w:val="24"/>
          <w:lang w:val="en-US" w:eastAsia="zh-CN"/>
        </w:rPr>
        <w:t xml:space="preserve">doubt about the great hopes of the Republican awakening in the 1922 preface to his collection of stories with the vigorous title </w:t>
      </w:r>
      <w:r w:rsidRPr="00134A2C">
        <w:rPr>
          <w:rFonts w:ascii="Times New Roman" w:hAnsi="Times New Roman"/>
          <w:i/>
          <w:sz w:val="24"/>
          <w:szCs w:val="24"/>
          <w:lang w:val="en-US" w:eastAsia="zh-CN"/>
        </w:rPr>
        <w:t>Nahan</w:t>
      </w:r>
      <w:r w:rsidRPr="003C3200">
        <w:rPr>
          <w:rFonts w:ascii="Times New Roman" w:hAnsi="Times New Roman"/>
          <w:sz w:val="24"/>
          <w:szCs w:val="24"/>
          <w:lang w:val="en-US" w:eastAsia="zh-CN"/>
        </w:rPr>
        <w:t xml:space="preserve">, which is often translated as “A call to arms.”  Asked in 1915 whether he would be willing to contribute a story to the new progressive journal programmatically called </w:t>
      </w:r>
      <w:r w:rsidRPr="003C3200">
        <w:rPr>
          <w:rFonts w:ascii="Times New Roman" w:hAnsi="Times New Roman"/>
          <w:i/>
          <w:sz w:val="24"/>
          <w:szCs w:val="24"/>
          <w:lang w:val="en-US" w:eastAsia="zh-CN"/>
        </w:rPr>
        <w:t>New Youth</w:t>
      </w:r>
      <w:r w:rsidRPr="003C3200">
        <w:rPr>
          <w:rFonts w:ascii="Times New Roman" w:hAnsi="Times New Roman"/>
          <w:sz w:val="24"/>
          <w:szCs w:val="24"/>
          <w:lang w:val="en-US" w:eastAsia="zh-CN"/>
        </w:rPr>
        <w:t xml:space="preserve"> (Xin qingnian), he answered:</w:t>
      </w:r>
    </w:p>
    <w:p w:rsidR="0052754D" w:rsidRPr="003C3200" w:rsidRDefault="0052754D" w:rsidP="0052754D">
      <w:pPr>
        <w:pStyle w:val="NormalWeb"/>
        <w:spacing w:line="276" w:lineRule="auto"/>
        <w:ind w:left="851" w:right="985"/>
      </w:pPr>
      <w:r w:rsidRPr="003C3200">
        <w:t>Imagine an iron house without windows, absolutely indestructible, with many people fast asleep inside who will soon die of suffocation. But you know, since they will die in their sleep, they will not feel the pain of death. Now if you cry aloud to wake a few of the lighter sleepers, making those unfortunate few suffer the agony of irrevocable death, do you think you are doing them a good turn?</w:t>
      </w:r>
    </w:p>
    <w:p w:rsidR="0052754D" w:rsidRPr="003C3200" w:rsidRDefault="0052754D" w:rsidP="0052754D">
      <w:pPr>
        <w:pStyle w:val="NormalWeb"/>
        <w:spacing w:line="276" w:lineRule="auto"/>
        <w:ind w:left="851" w:right="985"/>
      </w:pPr>
      <w:r w:rsidRPr="003C3200">
        <w:t>But if a few are awake, you can't say there is no hope of destroying the iron house.</w:t>
      </w:r>
    </w:p>
    <w:p w:rsidR="0052754D" w:rsidRPr="00134A2C" w:rsidRDefault="0052754D" w:rsidP="0052754D">
      <w:pPr>
        <w:autoSpaceDE w:val="0"/>
        <w:autoSpaceDN w:val="0"/>
        <w:adjustRightInd w:val="0"/>
        <w:spacing w:after="0"/>
        <w:ind w:left="851" w:right="985"/>
        <w:rPr>
          <w:rFonts w:ascii="Times New Roman" w:hAnsi="Times New Roman"/>
          <w:sz w:val="24"/>
          <w:szCs w:val="24"/>
          <w:lang w:val="en-US"/>
        </w:rPr>
      </w:pPr>
      <w:r w:rsidRPr="003C3200">
        <w:rPr>
          <w:rFonts w:ascii="Times New Roman" w:hAnsi="Times New Roman"/>
          <w:sz w:val="24"/>
          <w:szCs w:val="24"/>
          <w:lang w:val="en-US"/>
        </w:rPr>
        <w:t xml:space="preserve">True, in spite of my own conviction, I could not blot out hope, for hope lies in the </w:t>
      </w:r>
      <w:r w:rsidRPr="00134A2C">
        <w:rPr>
          <w:rFonts w:ascii="Times New Roman" w:hAnsi="Times New Roman"/>
          <w:sz w:val="24"/>
          <w:szCs w:val="24"/>
          <w:lang w:val="en-US"/>
        </w:rPr>
        <w:t>future.</w:t>
      </w:r>
      <w:r w:rsidRPr="00134A2C">
        <w:rPr>
          <w:rStyle w:val="FootnoteReference"/>
          <w:rFonts w:ascii="Times New Roman" w:hAnsi="Times New Roman"/>
          <w:sz w:val="24"/>
          <w:szCs w:val="24"/>
          <w:lang w:val="en-US"/>
        </w:rPr>
        <w:footnoteReference w:id="184"/>
      </w:r>
    </w:p>
    <w:p w:rsidR="0052754D" w:rsidRPr="00134A2C" w:rsidRDefault="0052754D" w:rsidP="0052754D">
      <w:pPr>
        <w:autoSpaceDE w:val="0"/>
        <w:autoSpaceDN w:val="0"/>
        <w:adjustRightInd w:val="0"/>
        <w:spacing w:after="0"/>
        <w:ind w:firstLine="72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The same </w:t>
      </w:r>
      <w:r w:rsidRPr="003C3200">
        <w:rPr>
          <w:rFonts w:ascii="Times New Roman" w:hAnsi="Times New Roman"/>
          <w:i/>
          <w:sz w:val="24"/>
          <w:szCs w:val="24"/>
          <w:lang w:val="en-US" w:eastAsia="zh-CN"/>
        </w:rPr>
        <w:t xml:space="preserve">New </w:t>
      </w:r>
      <w:proofErr w:type="gramStart"/>
      <w:r w:rsidRPr="003C3200">
        <w:rPr>
          <w:rFonts w:ascii="Times New Roman" w:hAnsi="Times New Roman"/>
          <w:i/>
          <w:sz w:val="24"/>
          <w:szCs w:val="24"/>
          <w:lang w:val="en-US" w:eastAsia="zh-CN"/>
        </w:rPr>
        <w:t>Youth</w:t>
      </w:r>
      <w:proofErr w:type="gramEnd"/>
      <w:r w:rsidRPr="003C3200">
        <w:rPr>
          <w:rFonts w:ascii="Times New Roman" w:hAnsi="Times New Roman"/>
          <w:sz w:val="24"/>
          <w:szCs w:val="24"/>
          <w:lang w:val="en-US" w:eastAsia="zh-CN"/>
        </w:rPr>
        <w:t xml:space="preserve"> for which Lu Xun was asked to write, also explored the philosophical dimensions of what it saw as the somnambul</w:t>
      </w:r>
      <w:r>
        <w:rPr>
          <w:rFonts w:ascii="Times New Roman" w:hAnsi="Times New Roman"/>
          <w:sz w:val="24"/>
          <w:szCs w:val="24"/>
          <w:lang w:val="en-US" w:eastAsia="zh-CN"/>
        </w:rPr>
        <w:t>istic</w:t>
      </w:r>
      <w:r w:rsidRPr="003C3200">
        <w:rPr>
          <w:rFonts w:ascii="Times New Roman" w:hAnsi="Times New Roman"/>
          <w:sz w:val="24"/>
          <w:szCs w:val="24"/>
          <w:lang w:val="en-US" w:eastAsia="zh-CN"/>
        </w:rPr>
        <w:t xml:space="preserve"> state of the Chinese nation. This state was linked to the claim by Cheng Yichuan (1033-1107), one of the founding fathers of the neo-Confucian revival, that man’s basic nature is “pure and tranquil.” This was read in 1915 as a normative statement promoting tranquility or calmness, which led men to become “cripples”, “weak and fearful” and “unable to live out [their] human character.” In a counterargument the journal claimed that “the </w:t>
      </w:r>
      <w:r w:rsidRPr="003C3200">
        <w:rPr>
          <w:rFonts w:ascii="Times New Roman" w:hAnsi="Times New Roman"/>
          <w:sz w:val="24"/>
          <w:szCs w:val="24"/>
          <w:lang w:val="en-US" w:eastAsia="zh-CN"/>
        </w:rPr>
        <w:lastRenderedPageBreak/>
        <w:t xml:space="preserve">basic character of man is definitely movement,” because everything in the “cosmos started with movement and will end with it.” The Chinese neologism “movement”, </w:t>
      </w:r>
      <w:r w:rsidRPr="00134A2C">
        <w:rPr>
          <w:rFonts w:ascii="Times New Roman" w:hAnsi="Times New Roman"/>
          <w:i/>
          <w:sz w:val="24"/>
          <w:szCs w:val="24"/>
          <w:lang w:val="en-US" w:eastAsia="zh-CN"/>
        </w:rPr>
        <w:t>yundong</w:t>
      </w:r>
      <w:r w:rsidRPr="003C3200">
        <w:rPr>
          <w:rFonts w:ascii="Times New Roman" w:hAnsi="Times New Roman"/>
          <w:sz w:val="24"/>
          <w:szCs w:val="24"/>
          <w:lang w:val="en-US" w:eastAsia="zh-CN"/>
        </w:rPr>
        <w:t xml:space="preserve"> </w:t>
      </w:r>
      <w:r w:rsidRPr="00907690">
        <w:rPr>
          <w:rFonts w:ascii="SimSun" w:eastAsia="SimSun" w:hAnsi="SimSun"/>
          <w:sz w:val="24"/>
          <w:szCs w:val="24"/>
          <w:lang w:val="en-US" w:eastAsia="zh-CN"/>
        </w:rPr>
        <w:t>運動</w:t>
      </w:r>
      <w:r w:rsidRPr="003C3200">
        <w:rPr>
          <w:rFonts w:ascii="Times New Roman" w:eastAsia="宋体" w:hAnsi="Times New Roman"/>
          <w:sz w:val="24"/>
          <w:szCs w:val="24"/>
          <w:lang w:val="en-US" w:eastAsia="zh-CN"/>
        </w:rPr>
        <w:t>,</w:t>
      </w:r>
      <w:r w:rsidRPr="003C3200">
        <w:rPr>
          <w:rFonts w:ascii="Times New Roman" w:hAnsi="Times New Roman"/>
          <w:sz w:val="24"/>
          <w:szCs w:val="24"/>
          <w:lang w:val="en-US" w:eastAsia="zh-CN"/>
        </w:rPr>
        <w:t xml:space="preserve"> was derived from the Japanese and had </w:t>
      </w:r>
      <w:r w:rsidR="00937B60">
        <w:rPr>
          <w:rFonts w:ascii="Times New Roman" w:hAnsi="Times New Roman"/>
          <w:sz w:val="24"/>
          <w:szCs w:val="24"/>
          <w:lang w:val="en-US" w:eastAsia="zh-CN"/>
        </w:rPr>
        <w:t xml:space="preserve">already </w:t>
      </w:r>
      <w:r w:rsidRPr="003C3200">
        <w:rPr>
          <w:rFonts w:ascii="Times New Roman" w:hAnsi="Times New Roman"/>
          <w:sz w:val="24"/>
          <w:szCs w:val="24"/>
          <w:lang w:val="en-US" w:eastAsia="zh-CN"/>
        </w:rPr>
        <w:t xml:space="preserve">been used </w:t>
      </w:r>
      <w:r w:rsidR="00937B60">
        <w:rPr>
          <w:rFonts w:ascii="Times New Roman" w:hAnsi="Times New Roman"/>
          <w:sz w:val="24"/>
          <w:szCs w:val="24"/>
          <w:lang w:val="en-US" w:eastAsia="zh-CN"/>
        </w:rPr>
        <w:t xml:space="preserve">in China </w:t>
      </w:r>
      <w:r w:rsidRPr="003C3200">
        <w:rPr>
          <w:rFonts w:ascii="Times New Roman" w:hAnsi="Times New Roman"/>
          <w:sz w:val="24"/>
          <w:szCs w:val="24"/>
          <w:lang w:val="en-US" w:eastAsia="zh-CN"/>
        </w:rPr>
        <w:t>for physics and as the word for “sports”, but was now trans</w:t>
      </w:r>
      <w:r>
        <w:rPr>
          <w:rFonts w:ascii="Times New Roman" w:hAnsi="Times New Roman"/>
          <w:sz w:val="24"/>
          <w:szCs w:val="24"/>
          <w:lang w:val="en-US" w:eastAsia="zh-CN"/>
        </w:rPr>
        <w:t>pos</w:t>
      </w:r>
      <w:r w:rsidRPr="003C3200">
        <w:rPr>
          <w:rFonts w:ascii="Times New Roman" w:hAnsi="Times New Roman"/>
          <w:sz w:val="24"/>
          <w:szCs w:val="24"/>
          <w:lang w:val="en-US" w:eastAsia="zh-CN"/>
        </w:rPr>
        <w:t>ed to describe political and social “movements.”</w:t>
      </w:r>
      <w:r w:rsidRPr="003C3200">
        <w:rPr>
          <w:rStyle w:val="FootnoteReference"/>
          <w:rFonts w:ascii="Times New Roman" w:hAnsi="Times New Roman"/>
          <w:sz w:val="24"/>
          <w:szCs w:val="24"/>
          <w:lang w:val="en-US" w:eastAsia="zh-CN"/>
        </w:rPr>
        <w:footnoteReference w:id="185"/>
      </w:r>
      <w:r w:rsidRPr="003C3200">
        <w:rPr>
          <w:rFonts w:ascii="Times New Roman" w:hAnsi="Times New Roman"/>
          <w:sz w:val="24"/>
          <w:szCs w:val="24"/>
          <w:lang w:val="en-US" w:eastAsia="zh-CN"/>
        </w:rPr>
        <w:t xml:space="preserve"> After the May 4</w:t>
      </w:r>
      <w:r w:rsidRPr="003C3200">
        <w:rPr>
          <w:rFonts w:ascii="Times New Roman" w:hAnsi="Times New Roman"/>
          <w:sz w:val="24"/>
          <w:szCs w:val="24"/>
          <w:vertAlign w:val="superscript"/>
          <w:lang w:val="en-US" w:eastAsia="zh-CN"/>
        </w:rPr>
        <w:t>th</w:t>
      </w:r>
      <w:r w:rsidRPr="003C3200">
        <w:rPr>
          <w:rFonts w:ascii="Times New Roman" w:hAnsi="Times New Roman"/>
          <w:sz w:val="24"/>
          <w:szCs w:val="24"/>
          <w:lang w:val="en-US" w:eastAsia="zh-CN"/>
        </w:rPr>
        <w:t xml:space="preserve"> Movement in 1919</w:t>
      </w:r>
      <w:r>
        <w:rPr>
          <w:rFonts w:ascii="Times New Roman" w:hAnsi="Times New Roman"/>
          <w:sz w:val="24"/>
          <w:szCs w:val="24"/>
          <w:lang w:val="en-US" w:eastAsia="zh-CN"/>
        </w:rPr>
        <w:t xml:space="preserve"> </w:t>
      </w:r>
      <w:r w:rsidRPr="003C3200">
        <w:rPr>
          <w:rFonts w:ascii="Times New Roman" w:hAnsi="Times New Roman"/>
          <w:sz w:val="24"/>
          <w:szCs w:val="24"/>
          <w:lang w:val="en-US" w:eastAsia="zh-CN"/>
        </w:rPr>
        <w:t xml:space="preserve">, in which the </w:t>
      </w:r>
      <w:r w:rsidRPr="003C3200">
        <w:rPr>
          <w:rFonts w:ascii="Times New Roman" w:hAnsi="Times New Roman"/>
          <w:i/>
          <w:sz w:val="24"/>
          <w:szCs w:val="24"/>
          <w:lang w:val="en-US" w:eastAsia="zh-CN"/>
        </w:rPr>
        <w:t>New Youth Journal</w:t>
      </w:r>
      <w:r w:rsidRPr="003C3200">
        <w:rPr>
          <w:rFonts w:ascii="Times New Roman" w:hAnsi="Times New Roman"/>
          <w:sz w:val="24"/>
          <w:szCs w:val="24"/>
          <w:lang w:val="en-US" w:eastAsia="zh-CN"/>
        </w:rPr>
        <w:t xml:space="preserve"> played a decisive role, Chinese activists and/or the state have promoted an unending series of such “movements” to awaken the populace. </w:t>
      </w: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p>
    <w:p w:rsidR="0052754D" w:rsidRDefault="0052754D" w:rsidP="003C1999">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The Republican state eventually laid claim to the duty and capacity to awaken the Chinese people and to guide them with stern supervision into a bright future. It inherited much of the imagery from the late Qing reformers and revolutionaries, but maintained that with its arrival the times of emphasizing the tragedy of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xml:space="preserve"> asleep were now over. To awaken the nation, it proceeded to fully us</w:t>
      </w:r>
      <w:r>
        <w:rPr>
          <w:rFonts w:ascii="Times New Roman" w:hAnsi="Times New Roman"/>
          <w:sz w:val="24"/>
          <w:szCs w:val="24"/>
          <w:lang w:val="en-US" w:eastAsia="zh-CN"/>
        </w:rPr>
        <w:t>e</w:t>
      </w:r>
      <w:r w:rsidRPr="003C3200">
        <w:rPr>
          <w:rFonts w:ascii="Times New Roman" w:hAnsi="Times New Roman"/>
          <w:sz w:val="24"/>
          <w:szCs w:val="24"/>
          <w:lang w:val="en-US" w:eastAsia="zh-CN"/>
        </w:rPr>
        <w:t xml:space="preserve"> the instruments of state for purposes of propaganda in a manner similar to the Soviet Union, </w:t>
      </w:r>
      <w:smartTag w:uri="urn:schemas-microsoft-com:office:smarttags" w:element="country-region">
        <w:r w:rsidRPr="003C3200">
          <w:rPr>
            <w:rFonts w:ascii="Times New Roman" w:hAnsi="Times New Roman"/>
            <w:sz w:val="24"/>
            <w:szCs w:val="24"/>
            <w:lang w:val="en-US" w:eastAsia="zh-CN"/>
          </w:rPr>
          <w:t>Italy</w:t>
        </w:r>
      </w:smartTag>
      <w:r w:rsidRPr="003C3200">
        <w:rPr>
          <w:rFonts w:ascii="Times New Roman" w:hAnsi="Times New Roman"/>
          <w:sz w:val="24"/>
          <w:szCs w:val="24"/>
          <w:lang w:val="en-US" w:eastAsia="zh-CN"/>
        </w:rPr>
        <w:t xml:space="preserve">, and eventually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Germany</w:t>
          </w:r>
        </w:smartTag>
      </w:smartTag>
      <w:r w:rsidRPr="003C3200">
        <w:rPr>
          <w:rFonts w:ascii="Times New Roman" w:hAnsi="Times New Roman"/>
          <w:sz w:val="24"/>
          <w:szCs w:val="24"/>
          <w:lang w:val="en-US" w:eastAsia="zh-CN"/>
        </w:rPr>
        <w:t>. Some fine studies have appeared that deal with this new situation.</w:t>
      </w:r>
      <w:r w:rsidRPr="003C3200">
        <w:rPr>
          <w:rStyle w:val="FootnoteReference"/>
          <w:rFonts w:ascii="Times New Roman" w:hAnsi="Times New Roman"/>
          <w:sz w:val="24"/>
          <w:szCs w:val="24"/>
          <w:lang w:val="en-US" w:eastAsia="zh-CN"/>
        </w:rPr>
        <w:footnoteReference w:id="186"/>
      </w:r>
      <w:r w:rsidRPr="003C3200">
        <w:rPr>
          <w:rFonts w:ascii="Times New Roman" w:hAnsi="Times New Roman"/>
          <w:sz w:val="24"/>
          <w:szCs w:val="24"/>
          <w:lang w:val="en-US" w:eastAsia="zh-CN"/>
        </w:rPr>
        <w:t xml:space="preserve"> When Sun Yat-sen was buried in Nanjing in 1929, the Kuomintang government </w:t>
      </w:r>
      <w:r>
        <w:rPr>
          <w:rFonts w:ascii="Times New Roman" w:hAnsi="Times New Roman"/>
          <w:sz w:val="24"/>
          <w:szCs w:val="24"/>
          <w:lang w:val="en-US" w:eastAsia="zh-CN"/>
        </w:rPr>
        <w:t>commissioned, in the form of a huge bell,</w:t>
      </w:r>
      <w:r w:rsidRPr="003C3200">
        <w:rPr>
          <w:rFonts w:ascii="Times New Roman" w:hAnsi="Times New Roman"/>
          <w:sz w:val="24"/>
          <w:szCs w:val="24"/>
          <w:lang w:val="en-US" w:eastAsia="zh-CN"/>
        </w:rPr>
        <w:t xml:space="preserve"> a landscape architecture for the</w:t>
      </w:r>
      <w:r>
        <w:rPr>
          <w:rFonts w:ascii="Times New Roman" w:hAnsi="Times New Roman"/>
          <w:sz w:val="24"/>
          <w:szCs w:val="24"/>
          <w:lang w:val="en-US" w:eastAsia="zh-CN"/>
        </w:rPr>
        <w:t xml:space="preserve"> grounds</w:t>
      </w:r>
      <w:r w:rsidRPr="003C3200">
        <w:rPr>
          <w:rFonts w:ascii="Times New Roman" w:hAnsi="Times New Roman"/>
          <w:sz w:val="24"/>
          <w:szCs w:val="24"/>
          <w:lang w:val="en-US" w:eastAsia="zh-CN"/>
        </w:rPr>
        <w:t xml:space="preserve"> of the mausoleum</w:t>
      </w:r>
      <w:r>
        <w:rPr>
          <w:rFonts w:ascii="Times New Roman" w:hAnsi="Times New Roman"/>
          <w:sz w:val="24"/>
          <w:szCs w:val="24"/>
          <w:lang w:val="en-US" w:eastAsia="zh-CN"/>
        </w:rPr>
        <w:t xml:space="preserve"> </w:t>
      </w:r>
      <w:r w:rsidRPr="003C3200">
        <w:rPr>
          <w:rFonts w:ascii="Times New Roman" w:hAnsi="Times New Roman"/>
          <w:sz w:val="24"/>
          <w:szCs w:val="24"/>
          <w:lang w:val="en-US" w:eastAsia="zh-CN"/>
        </w:rPr>
        <w:t>to represent Sun Yat-sen</w:t>
      </w:r>
      <w:r>
        <w:rPr>
          <w:rFonts w:ascii="Times New Roman" w:hAnsi="Times New Roman"/>
          <w:sz w:val="24"/>
          <w:szCs w:val="24"/>
          <w:lang w:val="en-US" w:eastAsia="zh-CN"/>
        </w:rPr>
        <w:t>’s</w:t>
      </w:r>
      <w:r w:rsidRPr="003C3200">
        <w:rPr>
          <w:rFonts w:ascii="Times New Roman" w:hAnsi="Times New Roman"/>
          <w:sz w:val="24"/>
          <w:szCs w:val="24"/>
          <w:lang w:val="en-US" w:eastAsia="zh-CN"/>
        </w:rPr>
        <w:t xml:space="preserve"> thought </w:t>
      </w:r>
      <w:r>
        <w:rPr>
          <w:rFonts w:ascii="Times New Roman" w:hAnsi="Times New Roman"/>
          <w:sz w:val="24"/>
          <w:szCs w:val="24"/>
          <w:lang w:val="en-US" w:eastAsia="zh-CN"/>
        </w:rPr>
        <w:t>which</w:t>
      </w:r>
      <w:r w:rsidRPr="003C3200">
        <w:rPr>
          <w:rFonts w:ascii="Times New Roman" w:hAnsi="Times New Roman"/>
          <w:sz w:val="24"/>
          <w:szCs w:val="24"/>
          <w:lang w:val="en-US" w:eastAsia="zh-CN"/>
        </w:rPr>
        <w:t xml:space="preserve"> would awaken the Chinese (Figure 3</w:t>
      </w:r>
      <w:r w:rsidR="003C1999">
        <w:rPr>
          <w:rFonts w:ascii="Times New Roman" w:hAnsi="Times New Roman"/>
          <w:sz w:val="24"/>
          <w:szCs w:val="24"/>
          <w:lang w:val="en-US" w:eastAsia="zh-CN"/>
        </w:rPr>
        <w:t>4</w:t>
      </w:r>
      <w:r w:rsidRPr="003C3200">
        <w:rPr>
          <w:rFonts w:ascii="Times New Roman" w:hAnsi="Times New Roman"/>
          <w:sz w:val="24"/>
          <w:szCs w:val="24"/>
          <w:lang w:val="en-US" w:eastAsia="zh-CN"/>
        </w:rPr>
        <w:t>).</w:t>
      </w:r>
    </w:p>
    <w:p w:rsidR="003C1999" w:rsidRPr="003C3200" w:rsidRDefault="003C1999" w:rsidP="003C1999">
      <w:pPr>
        <w:autoSpaceDE w:val="0"/>
        <w:autoSpaceDN w:val="0"/>
        <w:adjustRightInd w:val="0"/>
        <w:spacing w:after="0"/>
        <w:rPr>
          <w:rFonts w:ascii="Times New Roman" w:hAnsi="Times New Roman"/>
          <w:sz w:val="24"/>
          <w:szCs w:val="24"/>
          <w:lang w:val="en-US"/>
        </w:rPr>
      </w:pPr>
    </w:p>
    <w:p w:rsidR="0052754D" w:rsidRPr="003C3200" w:rsidRDefault="003C1999" w:rsidP="0052754D">
      <w:pPr>
        <w:autoSpaceDE w:val="0"/>
        <w:autoSpaceDN w:val="0"/>
        <w:adjustRightInd w:val="0"/>
        <w:spacing w:after="0"/>
        <w:ind w:right="-199" w:firstLine="12"/>
        <w:rPr>
          <w:rFonts w:ascii="Times New Roman" w:hAnsi="Times New Roman"/>
          <w:sz w:val="24"/>
          <w:szCs w:val="24"/>
          <w:lang w:val="en-US"/>
        </w:rPr>
      </w:pPr>
      <w:r>
        <w:rPr>
          <w:rFonts w:ascii="Times New Roman" w:hAnsi="Times New Roman"/>
          <w:sz w:val="24"/>
          <w:szCs w:val="24"/>
          <w:lang w:val="en-US"/>
        </w:rPr>
        <w:t xml:space="preserve">Fig. 34: </w:t>
      </w:r>
      <w:r w:rsidR="0052754D" w:rsidRPr="003C3200">
        <w:rPr>
          <w:rFonts w:ascii="Times New Roman" w:hAnsi="Times New Roman"/>
          <w:sz w:val="24"/>
          <w:szCs w:val="24"/>
          <w:lang w:val="en-US"/>
        </w:rPr>
        <w:t xml:space="preserve">Li Yanzhi, Master plan for layout of Zhongshan Ling Sun Yat-sen Mausoleum, 1925. </w:t>
      </w:r>
      <w:proofErr w:type="gramStart"/>
      <w:r w:rsidR="0052754D" w:rsidRPr="003C3200">
        <w:rPr>
          <w:rFonts w:ascii="Times New Roman" w:hAnsi="Times New Roman"/>
          <w:sz w:val="24"/>
          <w:szCs w:val="24"/>
          <w:lang w:val="en-US"/>
        </w:rPr>
        <w:t xml:space="preserve">From </w:t>
      </w:r>
      <w:r w:rsidR="0052754D" w:rsidRPr="003C3200">
        <w:rPr>
          <w:rFonts w:ascii="Times New Roman" w:hAnsi="Times New Roman"/>
          <w:i/>
          <w:iCs/>
          <w:sz w:val="24"/>
          <w:szCs w:val="24"/>
          <w:lang w:val="en-US"/>
        </w:rPr>
        <w:t>Feng’an shilu</w:t>
      </w:r>
      <w:r w:rsidR="0052754D" w:rsidRPr="003C3200">
        <w:rPr>
          <w:rFonts w:ascii="Times New Roman" w:hAnsi="Times New Roman"/>
          <w:sz w:val="24"/>
          <w:szCs w:val="24"/>
          <w:lang w:val="en-US"/>
        </w:rPr>
        <w:t>, Nanjing 1928.</w:t>
      </w:r>
      <w:proofErr w:type="gramEnd"/>
    </w:p>
    <w:p w:rsidR="0052754D" w:rsidRPr="00C25D2C" w:rsidRDefault="0052754D" w:rsidP="00371B8C">
      <w:pPr>
        <w:autoSpaceDE w:val="0"/>
        <w:autoSpaceDN w:val="0"/>
        <w:adjustRightInd w:val="0"/>
        <w:spacing w:after="0"/>
        <w:ind w:right="2096"/>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The original plan had been to build a new capital below the mausoleum, which would have visually transformed the entire government machine into what it set out to do with its policies, namely to “awaken” China’s masses to modernity.</w:t>
      </w:r>
      <w:r w:rsidRPr="003C3200">
        <w:rPr>
          <w:rStyle w:val="FootnoteReference"/>
          <w:rFonts w:ascii="Times New Roman" w:hAnsi="Times New Roman"/>
          <w:sz w:val="24"/>
          <w:szCs w:val="24"/>
          <w:lang w:val="en-US" w:eastAsia="zh-CN"/>
        </w:rPr>
        <w:footnoteReference w:id="187"/>
      </w:r>
      <w:r w:rsidRPr="003C3200">
        <w:rPr>
          <w:rFonts w:ascii="Times New Roman" w:hAnsi="Times New Roman"/>
          <w:sz w:val="24"/>
          <w:szCs w:val="24"/>
          <w:lang w:val="en-US" w:eastAsia="zh-CN"/>
        </w:rPr>
        <w:t xml:space="preserve"> Needless to say, the Communist Party, which had been challenging the </w:t>
      </w:r>
      <w:smartTag w:uri="urn:schemas-microsoft-com:office:smarttags" w:element="place">
        <w:smartTag w:uri="urn:schemas-microsoft-com:office:smarttags" w:element="PlaceName">
          <w:r w:rsidRPr="003C3200">
            <w:rPr>
              <w:rFonts w:ascii="Times New Roman" w:hAnsi="Times New Roman"/>
              <w:sz w:val="24"/>
              <w:szCs w:val="24"/>
              <w:lang w:val="en-US" w:eastAsia="zh-CN"/>
            </w:rPr>
            <w:t>Kuomintang</w:t>
          </w:r>
        </w:smartTag>
        <w:r w:rsidRPr="003C3200">
          <w:rPr>
            <w:rFonts w:ascii="Times New Roman" w:hAnsi="Times New Roman"/>
            <w:sz w:val="24"/>
            <w:szCs w:val="24"/>
            <w:lang w:val="en-US" w:eastAsia="zh-CN"/>
          </w:rPr>
          <w:t xml:space="preserve"> </w:t>
        </w:r>
        <w:smartTag w:uri="urn:schemas-microsoft-com:office:smarttags" w:element="PlaceType">
          <w:r w:rsidRPr="003C3200">
            <w:rPr>
              <w:rFonts w:ascii="Times New Roman" w:hAnsi="Times New Roman"/>
              <w:sz w:val="24"/>
              <w:szCs w:val="24"/>
              <w:lang w:val="en-US" w:eastAsia="zh-CN"/>
            </w:rPr>
            <w:t>Republic</w:t>
          </w:r>
        </w:smartTag>
      </w:smartTag>
      <w:r w:rsidRPr="003C3200">
        <w:rPr>
          <w:rFonts w:ascii="Times New Roman" w:hAnsi="Times New Roman"/>
          <w:sz w:val="24"/>
          <w:szCs w:val="24"/>
          <w:lang w:val="en-US" w:eastAsia="zh-CN"/>
        </w:rPr>
        <w:t xml:space="preserve"> with sundry “movements”, eventually won out. It inherited, however, the basic notion that the Chinese were a people that needed mobilization to wake up.</w:t>
      </w: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All the tumultuous movements of China notwithstanding, the idea that the people or the country might wake up or needed to be “awoken” has remained a key element in the conceptualization of the state of the Chinese polity and the legitimization of political action to this day. Alain Peyrefitte is one among the many to have played with the metaphor of China awakening in the titles of his widely-read and -translated narratives about China, confronting “l’empire immobile” of the pre-modern period with the disquieting “Napoleonic” quote, “when China awakes, the world will </w:t>
      </w:r>
      <w:r w:rsidRPr="003C3200">
        <w:rPr>
          <w:rFonts w:ascii="Times New Roman" w:hAnsi="Times New Roman"/>
          <w:sz w:val="24"/>
          <w:szCs w:val="24"/>
          <w:lang w:val="en-US" w:eastAsia="zh-CN"/>
        </w:rPr>
        <w:lastRenderedPageBreak/>
        <w:t>tremble”</w:t>
      </w:r>
      <w:r w:rsidRPr="003C3200">
        <w:rPr>
          <w:rStyle w:val="FootnoteReference"/>
          <w:rFonts w:ascii="Times New Roman" w:hAnsi="Times New Roman"/>
          <w:sz w:val="24"/>
          <w:szCs w:val="24"/>
          <w:lang w:val="en-US" w:eastAsia="zh-CN"/>
        </w:rPr>
        <w:footnoteReference w:id="188"/>
      </w:r>
      <w:r w:rsidRPr="003C3200">
        <w:rPr>
          <w:rFonts w:ascii="Times New Roman" w:hAnsi="Times New Roman"/>
          <w:sz w:val="24"/>
          <w:szCs w:val="24"/>
          <w:lang w:val="en-US" w:eastAsia="zh-CN"/>
        </w:rPr>
        <w:t xml:space="preserve"> in the title of his book about the post-1949 period. But even in 2011, the “awakening of </w:t>
      </w:r>
      <w:smartTag w:uri="urn:schemas-microsoft-com:office:smarttags" w:element="country-region">
        <w:smartTag w:uri="urn:schemas-microsoft-com:office:smarttags" w:element="place">
          <w:r w:rsidRPr="003C3200">
            <w:rPr>
              <w:rFonts w:ascii="Times New Roman" w:hAnsi="Times New Roman"/>
              <w:sz w:val="24"/>
              <w:szCs w:val="24"/>
              <w:lang w:val="en-US" w:eastAsia="zh-CN"/>
            </w:rPr>
            <w:t>China</w:t>
          </w:r>
        </w:smartTag>
      </w:smartTag>
      <w:r w:rsidRPr="003C3200">
        <w:rPr>
          <w:rFonts w:ascii="Times New Roman" w:hAnsi="Times New Roman"/>
          <w:sz w:val="24"/>
          <w:szCs w:val="24"/>
          <w:lang w:val="en-US" w:eastAsia="zh-CN"/>
        </w:rPr>
        <w:t>” is still not completed.</w:t>
      </w:r>
      <w:r w:rsidRPr="003C3200">
        <w:rPr>
          <w:rStyle w:val="FootnoteReference"/>
          <w:rFonts w:ascii="Times New Roman" w:hAnsi="Times New Roman"/>
          <w:sz w:val="24"/>
          <w:szCs w:val="24"/>
          <w:lang w:val="en-US" w:eastAsia="zh-CN"/>
        </w:rPr>
        <w:footnoteReference w:id="189"/>
      </w:r>
      <w:r w:rsidRPr="003C3200">
        <w:rPr>
          <w:rFonts w:ascii="Times New Roman" w:hAnsi="Times New Roman"/>
          <w:sz w:val="24"/>
          <w:szCs w:val="24"/>
          <w:lang w:val="en-US" w:eastAsia="zh-CN"/>
        </w:rPr>
        <w:t xml:space="preserve"> </w:t>
      </w: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In the PRC itself, the basic assumptions underlying the metaphor about an asymmetry between those asleep as the nation faces grave danger, compared to those who are awake</w:t>
      </w:r>
      <w:r>
        <w:rPr>
          <w:rFonts w:ascii="Times New Roman" w:hAnsi="Times New Roman"/>
          <w:sz w:val="24"/>
          <w:szCs w:val="24"/>
          <w:lang w:val="en-US" w:eastAsia="zh-CN"/>
        </w:rPr>
        <w:t>,</w:t>
      </w:r>
      <w:r w:rsidRPr="003C3200">
        <w:rPr>
          <w:rFonts w:ascii="Times New Roman" w:hAnsi="Times New Roman"/>
          <w:sz w:val="24"/>
          <w:szCs w:val="24"/>
          <w:lang w:val="en-US" w:eastAsia="zh-CN"/>
        </w:rPr>
        <w:t xml:space="preserve"> have also remained alive. However, the asymmetry is now less defined as one of agency vis-a-vis foreign powers; it now is marked by enlightened or progressive consciousness and action. The soldiers who were sent to clear </w:t>
      </w:r>
      <w:smartTag w:uri="urn:schemas-microsoft-com:office:smarttags" w:element="place">
        <w:r w:rsidRPr="003C3200">
          <w:rPr>
            <w:rFonts w:ascii="Times New Roman" w:hAnsi="Times New Roman"/>
            <w:sz w:val="24"/>
            <w:szCs w:val="24"/>
            <w:lang w:val="en-US" w:eastAsia="zh-CN"/>
          </w:rPr>
          <w:t>Tiananmen Square</w:t>
        </w:r>
      </w:smartTag>
      <w:r w:rsidRPr="003C3200">
        <w:rPr>
          <w:rFonts w:ascii="Times New Roman" w:hAnsi="Times New Roman"/>
          <w:sz w:val="24"/>
          <w:szCs w:val="24"/>
          <w:lang w:val="en-US" w:eastAsia="zh-CN"/>
        </w:rPr>
        <w:t xml:space="preserve"> on June 3, 1989, were ordered to take the following oath before setting off:</w:t>
      </w:r>
    </w:p>
    <w:p w:rsidR="0052754D" w:rsidRPr="00CD1330" w:rsidRDefault="0052754D" w:rsidP="0052754D">
      <w:pPr>
        <w:autoSpaceDE w:val="0"/>
        <w:autoSpaceDN w:val="0"/>
        <w:adjustRightInd w:val="0"/>
        <w:spacing w:after="0"/>
        <w:ind w:firstLine="720"/>
        <w:rPr>
          <w:rFonts w:ascii="Times New Roman" w:hAnsi="Times New Roman"/>
          <w:sz w:val="24"/>
          <w:szCs w:val="24"/>
          <w:lang w:val="en-US" w:eastAsia="zh-CN"/>
        </w:rPr>
      </w:pPr>
    </w:p>
    <w:p w:rsidR="0052754D" w:rsidRPr="003C3200" w:rsidRDefault="0052754D" w:rsidP="0052754D">
      <w:pPr>
        <w:pStyle w:val="quote"/>
        <w:spacing w:line="276" w:lineRule="auto"/>
        <w:ind w:rightChars="420" w:right="924"/>
        <w:rPr>
          <w:rFonts w:eastAsia="바탕"/>
          <w:sz w:val="24"/>
          <w:lang w:eastAsia="ko-KR"/>
        </w:rPr>
      </w:pPr>
      <w:r w:rsidRPr="003C3200">
        <w:rPr>
          <w:sz w:val="24"/>
          <w:lang w:eastAsia="ko-KR"/>
        </w:rPr>
        <w:t>If I can wake up the people with my blood, then I am willing to let my blood run dry;</w:t>
      </w:r>
    </w:p>
    <w:p w:rsidR="0052754D" w:rsidRPr="003C3200" w:rsidRDefault="0052754D" w:rsidP="0052754D">
      <w:pPr>
        <w:autoSpaceDE w:val="0"/>
        <w:autoSpaceDN w:val="0"/>
        <w:adjustRightInd w:val="0"/>
        <w:spacing w:after="0"/>
        <w:ind w:left="708" w:rightChars="420" w:right="924" w:firstLine="12"/>
        <w:rPr>
          <w:rFonts w:ascii="Times New Roman" w:hAnsi="Times New Roman"/>
          <w:sz w:val="24"/>
          <w:szCs w:val="24"/>
          <w:lang w:val="en-US" w:eastAsia="ko-KR"/>
        </w:rPr>
      </w:pPr>
      <w:r w:rsidRPr="003C3200">
        <w:rPr>
          <w:rFonts w:ascii="Times New Roman" w:hAnsi="Times New Roman"/>
          <w:sz w:val="24"/>
          <w:szCs w:val="24"/>
          <w:lang w:val="en-US" w:eastAsia="ko-KR"/>
        </w:rPr>
        <w:t>If I can wake up the people [by giving] my life, then I will happily go to my death.</w:t>
      </w:r>
      <w:r w:rsidRPr="003C3200">
        <w:rPr>
          <w:rStyle w:val="FootnoteReference"/>
          <w:rFonts w:ascii="Times New Roman" w:hAnsi="Times New Roman"/>
          <w:sz w:val="24"/>
          <w:szCs w:val="24"/>
          <w:lang w:val="en-US" w:eastAsia="ko-KR"/>
        </w:rPr>
        <w:footnoteReference w:id="190"/>
      </w:r>
    </w:p>
    <w:p w:rsidR="0052754D" w:rsidRPr="00907690" w:rsidRDefault="0052754D" w:rsidP="0052754D">
      <w:pPr>
        <w:autoSpaceDE w:val="0"/>
        <w:autoSpaceDN w:val="0"/>
        <w:adjustRightInd w:val="0"/>
        <w:spacing w:after="0"/>
        <w:ind w:left="708" w:rightChars="420" w:right="924" w:firstLine="12"/>
        <w:rPr>
          <w:rFonts w:ascii="SimSun" w:eastAsia="SimSun" w:hAnsi="SimSun"/>
          <w:sz w:val="24"/>
          <w:szCs w:val="24"/>
          <w:lang w:val="en-US" w:eastAsia="ko-KR"/>
        </w:rPr>
      </w:pPr>
      <w:r w:rsidRPr="00907690">
        <w:rPr>
          <w:rFonts w:ascii="SimSun" w:eastAsia="SimSun" w:hAnsi="SimSun"/>
          <w:sz w:val="24"/>
          <w:szCs w:val="24"/>
          <w:lang w:val="en-US" w:eastAsia="ko-KR"/>
        </w:rPr>
        <w:t>如果能以血醒民，我愿把血流干；如果能以命醒民，我愿慷慨赴死</w:t>
      </w:r>
    </w:p>
    <w:p w:rsidR="0052754D" w:rsidRPr="003C3200" w:rsidRDefault="0052754D" w:rsidP="0052754D">
      <w:pPr>
        <w:autoSpaceDE w:val="0"/>
        <w:autoSpaceDN w:val="0"/>
        <w:adjustRightInd w:val="0"/>
        <w:spacing w:after="0"/>
        <w:ind w:rightChars="420" w:right="924" w:firstLine="720"/>
        <w:rPr>
          <w:rFonts w:ascii="Times New Roman" w:hAnsi="Times New Roman"/>
          <w:sz w:val="24"/>
          <w:szCs w:val="24"/>
          <w:lang w:val="en-US" w:eastAsia="ko-KR"/>
        </w:rPr>
      </w:pPr>
    </w:p>
    <w:p w:rsidR="0052754D" w:rsidRPr="003C3200" w:rsidRDefault="0052754D" w:rsidP="0052754D">
      <w:pPr>
        <w:autoSpaceDE w:val="0"/>
        <w:autoSpaceDN w:val="0"/>
        <w:adjustRightInd w:val="0"/>
        <w:spacing w:after="0"/>
        <w:ind w:rightChars="11" w:right="24"/>
        <w:rPr>
          <w:rFonts w:ascii="Times New Roman" w:hAnsi="Times New Roman"/>
          <w:sz w:val="24"/>
          <w:szCs w:val="24"/>
          <w:lang w:val="en-US" w:eastAsia="ko-KR"/>
        </w:rPr>
      </w:pPr>
      <w:r w:rsidRPr="003C3200">
        <w:rPr>
          <w:rFonts w:ascii="Times New Roman" w:hAnsi="Times New Roman"/>
          <w:sz w:val="24"/>
          <w:szCs w:val="24"/>
          <w:lang w:val="en-US" w:eastAsia="ko-KR"/>
        </w:rPr>
        <w:t>Their action would be the wake-up call for the sleeping and deluded populace to realize that the danger for the nation and its future was coming from the demonstrators. On the opposite end, we see the same imagery in a congratulatory note for the 2010 Nobel Peace Prize to Liu Xiaobo, who was incarcerated first for his being a “black hand” behind the scene in 1989, and then for having been involved in drafting the Charter 08.</w:t>
      </w:r>
    </w:p>
    <w:p w:rsidR="0052754D" w:rsidRPr="003C3200" w:rsidRDefault="0052754D" w:rsidP="0052754D">
      <w:pPr>
        <w:autoSpaceDE w:val="0"/>
        <w:autoSpaceDN w:val="0"/>
        <w:adjustRightInd w:val="0"/>
        <w:spacing w:after="0"/>
        <w:ind w:rightChars="420" w:right="924" w:firstLine="720"/>
        <w:rPr>
          <w:rFonts w:ascii="Times New Roman" w:hAnsi="Times New Roman"/>
          <w:sz w:val="24"/>
          <w:szCs w:val="24"/>
          <w:lang w:val="en-US" w:eastAsia="ko-KR"/>
        </w:rPr>
      </w:pPr>
    </w:p>
    <w:p w:rsidR="0052754D" w:rsidRPr="003C3200" w:rsidRDefault="0052754D" w:rsidP="0052754D">
      <w:pPr>
        <w:autoSpaceDE w:val="0"/>
        <w:autoSpaceDN w:val="0"/>
        <w:adjustRightInd w:val="0"/>
        <w:spacing w:after="0"/>
        <w:ind w:leftChars="327" w:left="719" w:rightChars="748" w:right="1646"/>
        <w:rPr>
          <w:rFonts w:ascii="Times New Roman" w:hAnsi="Times New Roman"/>
          <w:sz w:val="24"/>
          <w:szCs w:val="24"/>
          <w:lang w:val="en-US"/>
        </w:rPr>
      </w:pPr>
      <w:r w:rsidRPr="003C3200">
        <w:rPr>
          <w:rFonts w:ascii="Times New Roman" w:hAnsi="Times New Roman"/>
          <w:sz w:val="24"/>
          <w:szCs w:val="24"/>
          <w:lang w:val="en-US"/>
        </w:rPr>
        <w:t xml:space="preserve">The Nobel </w:t>
      </w:r>
      <w:proofErr w:type="gramStart"/>
      <w:r w:rsidRPr="003C3200">
        <w:rPr>
          <w:rFonts w:ascii="Times New Roman" w:hAnsi="Times New Roman"/>
          <w:sz w:val="24"/>
          <w:szCs w:val="24"/>
          <w:lang w:val="en-US"/>
        </w:rPr>
        <w:t>prize</w:t>
      </w:r>
      <w:proofErr w:type="gramEnd"/>
      <w:r w:rsidRPr="003C3200">
        <w:rPr>
          <w:rFonts w:ascii="Times New Roman" w:hAnsi="Times New Roman"/>
          <w:sz w:val="24"/>
          <w:szCs w:val="24"/>
          <w:lang w:val="en-US"/>
        </w:rPr>
        <w:t xml:space="preserve"> is a call on governments to turn to the good, using the strength of reason and justice through Western civilisation, to rouse the people of the nation from their slumber and discover their good nature, to liberate the spirit from material restraints and seek to break down obstacles on the road. Awarded a year ahead of the 100th anniversary of the Xinhai revolution that ended the imperial system, the prize relights the flame of the first republic in </w:t>
      </w:r>
      <w:smartTag w:uri="urn:schemas-microsoft-com:office:smarttags" w:element="place">
        <w:r w:rsidRPr="003C3200">
          <w:rPr>
            <w:rFonts w:ascii="Times New Roman" w:hAnsi="Times New Roman"/>
            <w:sz w:val="24"/>
            <w:szCs w:val="24"/>
            <w:lang w:val="en-US"/>
          </w:rPr>
          <w:t>Asia</w:t>
        </w:r>
      </w:smartTag>
      <w:r w:rsidRPr="003C3200">
        <w:rPr>
          <w:rFonts w:ascii="Times New Roman" w:hAnsi="Times New Roman"/>
          <w:sz w:val="24"/>
          <w:szCs w:val="24"/>
          <w:lang w:val="en-US"/>
        </w:rPr>
        <w:t xml:space="preserve"> and washes clean the shame of a dictatorship. This prize is a milestone in the march of the Chinese race towards democracy.</w:t>
      </w:r>
      <w:r w:rsidRPr="003C3200">
        <w:rPr>
          <w:rStyle w:val="FootnoteReference"/>
          <w:rFonts w:ascii="Times New Roman" w:hAnsi="Times New Roman"/>
          <w:sz w:val="24"/>
          <w:szCs w:val="24"/>
          <w:lang w:val="en-US"/>
        </w:rPr>
        <w:footnoteReference w:id="191"/>
      </w:r>
    </w:p>
    <w:p w:rsidR="0052754D" w:rsidRPr="003C3200" w:rsidRDefault="0052754D" w:rsidP="0052754D">
      <w:pPr>
        <w:autoSpaceDE w:val="0"/>
        <w:autoSpaceDN w:val="0"/>
        <w:adjustRightInd w:val="0"/>
        <w:spacing w:after="0"/>
        <w:ind w:leftChars="327" w:left="719" w:rightChars="748" w:right="1646"/>
        <w:rPr>
          <w:rFonts w:ascii="Times New Roman" w:hAnsi="Times New Roman"/>
          <w:sz w:val="24"/>
          <w:szCs w:val="24"/>
          <w:lang w:val="en-US"/>
        </w:rPr>
      </w:pPr>
    </w:p>
    <w:p w:rsidR="0052754D" w:rsidRPr="00CD133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b/>
          <w:sz w:val="24"/>
          <w:szCs w:val="24"/>
          <w:lang w:val="en-US" w:eastAsia="zh-CN"/>
        </w:rPr>
        <w:t>Conclusions</w:t>
      </w:r>
    </w:p>
    <w:p w:rsidR="0052754D" w:rsidRPr="00CD1330" w:rsidRDefault="0052754D" w:rsidP="0052754D">
      <w:pPr>
        <w:autoSpaceDE w:val="0"/>
        <w:autoSpaceDN w:val="0"/>
        <w:adjustRightInd w:val="0"/>
        <w:spacing w:after="0"/>
        <w:ind w:firstLine="720"/>
        <w:rPr>
          <w:rFonts w:ascii="Times New Roman" w:hAnsi="Times New Roman"/>
          <w:sz w:val="24"/>
          <w:szCs w:val="24"/>
          <w:lang w:val="en-US" w:eastAsia="zh-CN"/>
        </w:rPr>
      </w:pPr>
    </w:p>
    <w:p w:rsidR="0052754D" w:rsidRPr="003C3200" w:rsidRDefault="0052754D" w:rsidP="0052754D">
      <w:p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As a conclusion I will offer a series of propositions that include, but go beyond the case analyzed above. These are formulated as falsifiable hypotheses. They will deal with three elements: the relationship between political concept, metaphor, and image; the translingual flow of political metaphors and the transcultural flow of political images</w:t>
      </w:r>
      <w:r w:rsidR="00F971C4">
        <w:rPr>
          <w:rFonts w:ascii="Times New Roman" w:hAnsi="Times New Roman"/>
          <w:sz w:val="24"/>
          <w:szCs w:val="24"/>
          <w:lang w:val="en-US" w:eastAsia="zh-CN"/>
        </w:rPr>
        <w:t>;</w:t>
      </w:r>
      <w:r w:rsidRPr="003C3200">
        <w:rPr>
          <w:rFonts w:ascii="Times New Roman" w:hAnsi="Times New Roman"/>
          <w:sz w:val="24"/>
          <w:szCs w:val="24"/>
          <w:lang w:val="en-US" w:eastAsia="zh-CN"/>
        </w:rPr>
        <w:t xml:space="preserve"> and the dynamics of perceiving asymmetries and coping with them.</w:t>
      </w:r>
    </w:p>
    <w:p w:rsidR="0052754D" w:rsidRPr="003C3200" w:rsidRDefault="0052754D" w:rsidP="0052754D">
      <w:pPr>
        <w:autoSpaceDE w:val="0"/>
        <w:autoSpaceDN w:val="0"/>
        <w:adjustRightInd w:val="0"/>
        <w:spacing w:after="0"/>
        <w:ind w:firstLine="720"/>
        <w:rPr>
          <w:rFonts w:ascii="Times New Roman" w:hAnsi="Times New Roman"/>
          <w:sz w:val="24"/>
          <w:szCs w:val="24"/>
          <w:lang w:val="en-US" w:eastAsia="zh-CN"/>
        </w:rPr>
      </w:pPr>
    </w:p>
    <w:p w:rsidR="0052754D" w:rsidRPr="003C3200" w:rsidRDefault="0052754D" w:rsidP="0052754D">
      <w:pPr>
        <w:numPr>
          <w:ilvl w:val="0"/>
          <w:numId w:val="14"/>
        </w:numPr>
        <w:autoSpaceDE w:val="0"/>
        <w:autoSpaceDN w:val="0"/>
        <w:adjustRightInd w:val="0"/>
        <w:spacing w:after="0"/>
        <w:rPr>
          <w:rFonts w:ascii="Times New Roman" w:hAnsi="Times New Roman"/>
          <w:b/>
          <w:sz w:val="24"/>
          <w:szCs w:val="24"/>
          <w:lang w:val="en-US" w:eastAsia="zh-CN"/>
        </w:rPr>
      </w:pPr>
      <w:r w:rsidRPr="003C3200">
        <w:rPr>
          <w:rFonts w:ascii="Times New Roman" w:hAnsi="Times New Roman"/>
          <w:b/>
          <w:sz w:val="24"/>
          <w:szCs w:val="24"/>
          <w:lang w:val="en-US" w:eastAsia="zh-CN"/>
        </w:rPr>
        <w:t>Political concept, metaphor and image</w:t>
      </w:r>
    </w:p>
    <w:p w:rsidR="0052754D" w:rsidRPr="003C3200" w:rsidRDefault="0052754D" w:rsidP="0052754D">
      <w:pPr>
        <w:numPr>
          <w:ilvl w:val="0"/>
          <w:numId w:val="2"/>
        </w:num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Metaphor and image are instrumental for thinking and </w:t>
      </w:r>
      <w:r w:rsidR="00F971C4">
        <w:rPr>
          <w:rFonts w:ascii="Times New Roman" w:hAnsi="Times New Roman"/>
          <w:sz w:val="24"/>
          <w:szCs w:val="24"/>
          <w:lang w:val="en-US" w:eastAsia="zh-CN"/>
        </w:rPr>
        <w:t xml:space="preserve">for </w:t>
      </w:r>
      <w:r w:rsidRPr="003C3200">
        <w:rPr>
          <w:rFonts w:ascii="Times New Roman" w:hAnsi="Times New Roman"/>
          <w:sz w:val="24"/>
          <w:szCs w:val="24"/>
          <w:lang w:val="en-US" w:eastAsia="zh-CN"/>
        </w:rPr>
        <w:t>communicating the links between concepts and space, time and action.</w:t>
      </w:r>
    </w:p>
    <w:p w:rsidR="0052754D" w:rsidRPr="003C3200" w:rsidRDefault="0052754D" w:rsidP="0052754D">
      <w:pPr>
        <w:numPr>
          <w:ilvl w:val="0"/>
          <w:numId w:val="2"/>
        </w:num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Metaphor and image form a platform </w:t>
      </w:r>
      <w:r w:rsidRPr="003C3200">
        <w:rPr>
          <w:rFonts w:ascii="Times New Roman" w:hAnsi="Times New Roman"/>
          <w:i/>
          <w:sz w:val="24"/>
          <w:szCs w:val="24"/>
          <w:lang w:val="en-US" w:eastAsia="zh-CN"/>
        </w:rPr>
        <w:t>sui generis</w:t>
      </w:r>
      <w:r w:rsidRPr="003C3200">
        <w:rPr>
          <w:rFonts w:ascii="Times New Roman" w:hAnsi="Times New Roman"/>
          <w:sz w:val="24"/>
          <w:szCs w:val="24"/>
          <w:lang w:val="en-US" w:eastAsia="zh-CN"/>
        </w:rPr>
        <w:t xml:space="preserve"> to deal with complex and dynamic situations in a manner leading to and legitimizing a particular course of action. They loosely interact with concepts, especially in the keys attached, but more easily cross to other related metaphors (such as crossing from “sleep” to “debility” or “death”), if the author or artist feels that the actual situation has gone beyond the </w:t>
      </w:r>
      <w:r>
        <w:rPr>
          <w:rFonts w:ascii="Times New Roman" w:hAnsi="Times New Roman"/>
          <w:sz w:val="24"/>
          <w:szCs w:val="24"/>
          <w:lang w:val="en-US" w:eastAsia="zh-CN"/>
        </w:rPr>
        <w:t>spectrum</w:t>
      </w:r>
      <w:r w:rsidRPr="003C3200">
        <w:rPr>
          <w:rFonts w:ascii="Times New Roman" w:hAnsi="Times New Roman"/>
          <w:sz w:val="24"/>
          <w:szCs w:val="24"/>
          <w:lang w:val="en-US" w:eastAsia="zh-CN"/>
        </w:rPr>
        <w:t xml:space="preserve"> covered by the metaphor/image.</w:t>
      </w:r>
    </w:p>
    <w:p w:rsidR="0052754D" w:rsidRPr="003C3200" w:rsidRDefault="0052754D" w:rsidP="0052754D">
      <w:pPr>
        <w:numPr>
          <w:ilvl w:val="0"/>
          <w:numId w:val="2"/>
        </w:num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Metaphor cries out for illustration, cartoon illustration cries out for a textual key. The illustration might pick up the image implied in the metaphor, and the key for the illustration might use metaphors or concepts to unlock the meaning.</w:t>
      </w:r>
    </w:p>
    <w:p w:rsidR="0052754D" w:rsidRPr="003C3200" w:rsidRDefault="0052754D" w:rsidP="0052754D">
      <w:pPr>
        <w:numPr>
          <w:ilvl w:val="0"/>
          <w:numId w:val="2"/>
        </w:num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The pool of collectively shared metaphors and</w:t>
      </w:r>
      <w:r>
        <w:rPr>
          <w:rFonts w:ascii="Times New Roman" w:hAnsi="Times New Roman"/>
          <w:sz w:val="24"/>
          <w:szCs w:val="24"/>
          <w:lang w:val="en-US" w:eastAsia="zh-CN"/>
        </w:rPr>
        <w:t xml:space="preserve">, </w:t>
      </w:r>
      <w:r w:rsidRPr="003C3200">
        <w:rPr>
          <w:rFonts w:ascii="Times New Roman" w:hAnsi="Times New Roman"/>
          <w:sz w:val="24"/>
          <w:szCs w:val="24"/>
          <w:lang w:val="en-US" w:eastAsia="zh-CN"/>
        </w:rPr>
        <w:t>in the age of print</w:t>
      </w:r>
      <w:r>
        <w:rPr>
          <w:rFonts w:ascii="Times New Roman" w:hAnsi="Times New Roman"/>
          <w:sz w:val="24"/>
          <w:szCs w:val="24"/>
          <w:lang w:val="en-US" w:eastAsia="zh-CN"/>
        </w:rPr>
        <w:t xml:space="preserve">, </w:t>
      </w:r>
      <w:r w:rsidRPr="003C3200">
        <w:rPr>
          <w:rFonts w:ascii="Times New Roman" w:hAnsi="Times New Roman"/>
          <w:sz w:val="24"/>
          <w:szCs w:val="24"/>
          <w:lang w:val="en-US" w:eastAsia="zh-CN"/>
        </w:rPr>
        <w:t xml:space="preserve">images that characterize situations and suggest courses of action forms as </w:t>
      </w:r>
      <w:r>
        <w:rPr>
          <w:rFonts w:ascii="Times New Roman" w:hAnsi="Times New Roman"/>
          <w:sz w:val="24"/>
          <w:szCs w:val="24"/>
          <w:lang w:val="en-US" w:eastAsia="zh-CN"/>
        </w:rPr>
        <w:t xml:space="preserve">a </w:t>
      </w:r>
      <w:r w:rsidRPr="003C3200">
        <w:rPr>
          <w:rFonts w:ascii="Times New Roman" w:hAnsi="Times New Roman"/>
          <w:sz w:val="24"/>
          <w:szCs w:val="24"/>
          <w:lang w:val="en-US" w:eastAsia="zh-CN"/>
        </w:rPr>
        <w:t>sizeable part of the material and experience on the basis of which abstract concepts are synthesized; these concrete forms of presentation turn abstract concepts into potentially powerful political engines. This translates into a hypothesis that conceptual generalizations succeed rather than precede metaphorical or visual articulations, and that the conceptual discussions retain traces of these origins.</w:t>
      </w:r>
    </w:p>
    <w:p w:rsidR="0052754D" w:rsidRPr="003C3200" w:rsidRDefault="0052754D" w:rsidP="0052754D">
      <w:pPr>
        <w:numPr>
          <w:ilvl w:val="0"/>
          <w:numId w:val="2"/>
        </w:num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Metaphor and image focus on situations in specific and often critical situations in a given time and place. They impact the audience by suggesting an urgently needed practical action. In the case studied here, the agenda was to awaken nationalist commitment, and the strategy was a combination of shaming the audience/onlookers into such a commitment, and showing the potential utopian result.</w:t>
      </w:r>
    </w:p>
    <w:p w:rsidR="0052754D" w:rsidRPr="003C3200" w:rsidRDefault="0052754D" w:rsidP="0052754D">
      <w:pPr>
        <w:numPr>
          <w:ilvl w:val="0"/>
          <w:numId w:val="2"/>
        </w:num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Metaphor, simile and image operate with an iconographic (rather than semantic) field. This presets argumentative parameters </w:t>
      </w:r>
      <w:r>
        <w:rPr>
          <w:rFonts w:ascii="Times New Roman" w:hAnsi="Times New Roman"/>
          <w:sz w:val="24"/>
          <w:szCs w:val="24"/>
          <w:lang w:val="en-US" w:eastAsia="zh-CN"/>
        </w:rPr>
        <w:t>for</w:t>
      </w:r>
      <w:r w:rsidRPr="003C3200">
        <w:rPr>
          <w:rFonts w:ascii="Times New Roman" w:hAnsi="Times New Roman"/>
          <w:sz w:val="24"/>
          <w:szCs w:val="24"/>
          <w:lang w:val="en-US" w:eastAsia="zh-CN"/>
        </w:rPr>
        <w:t xml:space="preserve"> defining the problem’s location (in our case this is in the state of mind of the nation/government/elite/dynasty rather than the foreign </w:t>
      </w:r>
      <w:r>
        <w:rPr>
          <w:rFonts w:ascii="Times New Roman" w:hAnsi="Times New Roman"/>
          <w:sz w:val="24"/>
          <w:szCs w:val="24"/>
          <w:lang w:val="en-US" w:eastAsia="zh-CN"/>
        </w:rPr>
        <w:t>P</w:t>
      </w:r>
      <w:r w:rsidRPr="003C3200">
        <w:rPr>
          <w:rFonts w:ascii="Times New Roman" w:hAnsi="Times New Roman"/>
          <w:sz w:val="24"/>
          <w:szCs w:val="24"/>
          <w:lang w:val="en-US" w:eastAsia="zh-CN"/>
        </w:rPr>
        <w:t xml:space="preserve">owers) and what action would be needed. </w:t>
      </w:r>
    </w:p>
    <w:p w:rsidR="0052754D" w:rsidRPr="003C3200" w:rsidRDefault="0052754D" w:rsidP="0052754D">
      <w:pPr>
        <w:autoSpaceDE w:val="0"/>
        <w:autoSpaceDN w:val="0"/>
        <w:adjustRightInd w:val="0"/>
        <w:spacing w:after="0"/>
        <w:ind w:left="720"/>
        <w:rPr>
          <w:rFonts w:ascii="Times New Roman" w:hAnsi="Times New Roman"/>
          <w:sz w:val="24"/>
          <w:szCs w:val="24"/>
          <w:lang w:val="en-US" w:eastAsia="zh-CN"/>
        </w:rPr>
      </w:pPr>
    </w:p>
    <w:p w:rsidR="0052754D" w:rsidRDefault="0052754D" w:rsidP="0052754D">
      <w:pPr>
        <w:numPr>
          <w:ilvl w:val="0"/>
          <w:numId w:val="14"/>
        </w:numPr>
        <w:autoSpaceDE w:val="0"/>
        <w:autoSpaceDN w:val="0"/>
        <w:adjustRightInd w:val="0"/>
        <w:spacing w:after="0"/>
        <w:rPr>
          <w:rFonts w:ascii="Times New Roman" w:hAnsi="Times New Roman"/>
          <w:b/>
          <w:sz w:val="24"/>
          <w:szCs w:val="24"/>
          <w:lang w:val="en-US" w:eastAsia="zh-CN"/>
        </w:rPr>
      </w:pPr>
      <w:r w:rsidRPr="003C3200">
        <w:rPr>
          <w:rFonts w:ascii="Times New Roman" w:hAnsi="Times New Roman"/>
          <w:b/>
          <w:sz w:val="24"/>
          <w:szCs w:val="24"/>
          <w:lang w:val="en-US" w:eastAsia="zh-CN"/>
        </w:rPr>
        <w:t>Translingual and transcultural flow</w:t>
      </w:r>
    </w:p>
    <w:p w:rsidR="0052754D" w:rsidRPr="002B43E8" w:rsidRDefault="0052754D" w:rsidP="0052754D">
      <w:pPr>
        <w:autoSpaceDE w:val="0"/>
        <w:autoSpaceDN w:val="0"/>
        <w:adjustRightInd w:val="0"/>
        <w:spacing w:after="0"/>
        <w:ind w:left="720"/>
        <w:rPr>
          <w:rFonts w:ascii="Times New Roman" w:hAnsi="Times New Roman"/>
          <w:sz w:val="24"/>
          <w:szCs w:val="24"/>
          <w:lang w:val="en-US" w:eastAsia="zh-CN"/>
        </w:rPr>
      </w:pPr>
    </w:p>
    <w:p w:rsidR="0052754D" w:rsidRPr="003C3200" w:rsidRDefault="0052754D" w:rsidP="0052754D">
      <w:pPr>
        <w:numPr>
          <w:ilvl w:val="0"/>
          <w:numId w:val="2"/>
        </w:num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lastRenderedPageBreak/>
        <w:t xml:space="preserve">Concepts, metaphors, and images all migrate across linguistic and cultural borders. </w:t>
      </w:r>
    </w:p>
    <w:p w:rsidR="0052754D" w:rsidRPr="003C3200" w:rsidRDefault="0052754D" w:rsidP="0052754D">
      <w:pPr>
        <w:numPr>
          <w:ilvl w:val="0"/>
          <w:numId w:val="2"/>
        </w:num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For the political concepts, metaphors, and images the developments of the nineteenth century led to an increasingly shared canon across languages and cultures, an underground Esperanto, or, to put it less provocatively, an underlying translingual code</w:t>
      </w:r>
      <w:r>
        <w:rPr>
          <w:rFonts w:ascii="Times New Roman" w:hAnsi="Times New Roman"/>
          <w:sz w:val="24"/>
          <w:szCs w:val="24"/>
          <w:lang w:val="en-US" w:eastAsia="zh-CN"/>
        </w:rPr>
        <w:t>—</w:t>
      </w:r>
      <w:r w:rsidRPr="003C3200">
        <w:rPr>
          <w:rFonts w:ascii="Times New Roman" w:hAnsi="Times New Roman"/>
          <w:sz w:val="24"/>
          <w:szCs w:val="24"/>
          <w:lang w:val="en-US" w:eastAsia="zh-CN"/>
        </w:rPr>
        <w:t>underlying</w:t>
      </w:r>
      <w:r>
        <w:rPr>
          <w:rFonts w:ascii="Times New Roman" w:hAnsi="Times New Roman"/>
          <w:sz w:val="24"/>
          <w:szCs w:val="24"/>
          <w:lang w:val="en-US" w:eastAsia="zh-CN"/>
        </w:rPr>
        <w:t>/</w:t>
      </w:r>
      <w:r w:rsidRPr="003C3200">
        <w:rPr>
          <w:rFonts w:ascii="Times New Roman" w:hAnsi="Times New Roman"/>
          <w:sz w:val="24"/>
          <w:szCs w:val="24"/>
          <w:lang w:val="en-US" w:eastAsia="zh-CN"/>
        </w:rPr>
        <w:t xml:space="preserve">underground because the </w:t>
      </w:r>
      <w:r w:rsidR="008618BF">
        <w:rPr>
          <w:rFonts w:ascii="Times New Roman" w:hAnsi="Times New Roman"/>
          <w:sz w:val="24"/>
          <w:szCs w:val="24"/>
          <w:lang w:val="en-US" w:eastAsia="zh-CN"/>
        </w:rPr>
        <w:t xml:space="preserve">surface </w:t>
      </w:r>
      <w:r w:rsidRPr="003C3200">
        <w:rPr>
          <w:rFonts w:ascii="Times New Roman" w:hAnsi="Times New Roman"/>
          <w:sz w:val="24"/>
          <w:szCs w:val="24"/>
          <w:lang w:val="en-US" w:eastAsia="zh-CN"/>
        </w:rPr>
        <w:t xml:space="preserve">textual expressions, metaphorical features and images might and often do differ by using local codes. </w:t>
      </w:r>
    </w:p>
    <w:p w:rsidR="0052754D" w:rsidRPr="003C3200" w:rsidRDefault="0052754D" w:rsidP="0052754D">
      <w:pPr>
        <w:numPr>
          <w:ilvl w:val="0"/>
          <w:numId w:val="2"/>
        </w:num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This translingual and transcultural flow is mediated by the global spread of text and image media; by cultural brokers who are doubl</w:t>
      </w:r>
      <w:r>
        <w:rPr>
          <w:rFonts w:ascii="Times New Roman" w:hAnsi="Times New Roman"/>
          <w:sz w:val="24"/>
          <w:szCs w:val="24"/>
          <w:lang w:val="en-US" w:eastAsia="zh-CN"/>
        </w:rPr>
        <w:t>y</w:t>
      </w:r>
      <w:r w:rsidRPr="003C3200">
        <w:rPr>
          <w:rFonts w:ascii="Times New Roman" w:hAnsi="Times New Roman"/>
          <w:sz w:val="24"/>
          <w:szCs w:val="24"/>
          <w:lang w:val="en-US" w:eastAsia="zh-CN"/>
        </w:rPr>
        <w:t xml:space="preserve"> familiar with a place they would call “our” country, and globalized public discourses in text and image </w:t>
      </w:r>
      <w:r>
        <w:rPr>
          <w:rFonts w:ascii="Times New Roman" w:hAnsi="Times New Roman"/>
          <w:sz w:val="24"/>
          <w:szCs w:val="24"/>
          <w:lang w:val="en-US" w:eastAsia="zh-CN"/>
        </w:rPr>
        <w:t xml:space="preserve">occurring </w:t>
      </w:r>
      <w:r w:rsidRPr="003C3200">
        <w:rPr>
          <w:rFonts w:ascii="Times New Roman" w:hAnsi="Times New Roman"/>
          <w:sz w:val="24"/>
          <w:szCs w:val="24"/>
          <w:lang w:val="en-US" w:eastAsia="zh-CN"/>
        </w:rPr>
        <w:t>in the “world”; by the options of translingual and transcultural contact available in contact zones such as ports, or</w:t>
      </w:r>
      <w:r>
        <w:rPr>
          <w:rFonts w:ascii="Times New Roman" w:hAnsi="Times New Roman"/>
          <w:sz w:val="24"/>
          <w:szCs w:val="24"/>
          <w:lang w:val="en-US" w:eastAsia="zh-CN"/>
        </w:rPr>
        <w:t xml:space="preserve">, as so </w:t>
      </w:r>
      <w:r w:rsidRPr="003C3200">
        <w:rPr>
          <w:rFonts w:ascii="Times New Roman" w:hAnsi="Times New Roman"/>
          <w:sz w:val="24"/>
          <w:szCs w:val="24"/>
          <w:lang w:val="en-US" w:eastAsia="zh-CN"/>
        </w:rPr>
        <w:t>often in the past</w:t>
      </w:r>
      <w:r>
        <w:rPr>
          <w:rFonts w:ascii="Times New Roman" w:hAnsi="Times New Roman"/>
          <w:sz w:val="24"/>
          <w:szCs w:val="24"/>
          <w:lang w:val="en-US" w:eastAsia="zh-CN"/>
        </w:rPr>
        <w:t xml:space="preserve">, </w:t>
      </w:r>
      <w:r w:rsidRPr="003C3200">
        <w:rPr>
          <w:rFonts w:ascii="Times New Roman" w:hAnsi="Times New Roman"/>
          <w:sz w:val="24"/>
          <w:szCs w:val="24"/>
          <w:lang w:val="en-US" w:eastAsia="zh-CN"/>
        </w:rPr>
        <w:t>royal courts or religious centers.</w:t>
      </w:r>
    </w:p>
    <w:p w:rsidR="0052754D" w:rsidRPr="003C3200" w:rsidRDefault="0052754D" w:rsidP="0052754D">
      <w:pPr>
        <w:numPr>
          <w:ilvl w:val="0"/>
          <w:numId w:val="2"/>
        </w:num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The speed, focus, and intensity of translingual and transcultural flows in a given field and region hinges on the “temperature” of the issue involved at a given time. In high-temperature crisis moments, their speed, focus and intensity tends to peak. These peak times might be termed periods of massive transcultural flow.</w:t>
      </w:r>
    </w:p>
    <w:p w:rsidR="0052754D" w:rsidRPr="003C3200" w:rsidRDefault="0052754D" w:rsidP="0052754D">
      <w:pPr>
        <w:numPr>
          <w:ilvl w:val="0"/>
          <w:numId w:val="2"/>
        </w:num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Massive transcultural flow periods are characterized by not simply “translating” foreign concepts, metaphors and images into a vernacular of words and images that have a stable and firmly implanted grammatical, rhetorical and iconological canon of its own. Rather, the harvested linguistic, rhetorical and visual material completely recasts the vernacular language, rhetoric and imagery.</w:t>
      </w:r>
    </w:p>
    <w:p w:rsidR="0052754D" w:rsidRPr="003C3200" w:rsidRDefault="0052754D" w:rsidP="0052754D">
      <w:pPr>
        <w:numPr>
          <w:ilvl w:val="0"/>
          <w:numId w:val="2"/>
        </w:num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Such massive transcultural flows presuppose an external resource (such as texts, images, sets of ideas, institutions, and practices) that had enough time to mature to provide enough, and sufficiently consistent</w:t>
      </w:r>
      <w:r>
        <w:rPr>
          <w:rFonts w:ascii="Times New Roman" w:hAnsi="Times New Roman"/>
          <w:sz w:val="24"/>
          <w:szCs w:val="24"/>
          <w:lang w:val="en-US" w:eastAsia="zh-CN"/>
        </w:rPr>
        <w:t>,</w:t>
      </w:r>
      <w:r w:rsidRPr="003C3200">
        <w:rPr>
          <w:rFonts w:ascii="Times New Roman" w:hAnsi="Times New Roman"/>
          <w:sz w:val="24"/>
          <w:szCs w:val="24"/>
          <w:lang w:val="en-US" w:eastAsia="zh-CN"/>
        </w:rPr>
        <w:t xml:space="preserve"> material for such a massive flow.</w:t>
      </w:r>
    </w:p>
    <w:p w:rsidR="0052754D" w:rsidRPr="003C3200" w:rsidRDefault="0052754D" w:rsidP="0052754D">
      <w:pPr>
        <w:numPr>
          <w:ilvl w:val="0"/>
          <w:numId w:val="2"/>
        </w:num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The dominant agency driving the flows is not in the push or imposition by an external power, but in the pull exerted by people who assume the role of cultural brokers. In any given context, these brokers come from different ethnic groups, nationalities, and linguistic background. They act for reasons of personal preference, political or religious commitment, social and political standing, to secure their livelihood, or a combination of these. </w:t>
      </w:r>
    </w:p>
    <w:p w:rsidR="0052754D" w:rsidRPr="003C3200" w:rsidRDefault="0052754D" w:rsidP="0052754D">
      <w:pPr>
        <w:numPr>
          <w:ilvl w:val="0"/>
          <w:numId w:val="2"/>
        </w:num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The agency of these brokers hinges on a “market bet”, namely that their cultural products (translations, images etc.) will find buyers or followers. This means that an ultimate and passive agency pulling the flow is in the hands of an anonymous and silent group of people who are potentially interested. The eventual interest evoked, or the failure to evoke it, is the test for these “bets.”</w:t>
      </w:r>
    </w:p>
    <w:p w:rsidR="0052754D" w:rsidRPr="003C3200" w:rsidRDefault="0052754D" w:rsidP="0052754D">
      <w:pPr>
        <w:numPr>
          <w:ilvl w:val="0"/>
          <w:numId w:val="2"/>
        </w:num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The material carried in translingual and transcultural flows consists of media content and practices, which, if successful, will spread further inland from the brokers and the contact zones through print or other media and human example</w:t>
      </w:r>
      <w:r>
        <w:rPr>
          <w:rFonts w:ascii="Times New Roman" w:hAnsi="Times New Roman"/>
          <w:sz w:val="24"/>
          <w:szCs w:val="24"/>
          <w:lang w:val="en-US" w:eastAsia="zh-CN"/>
        </w:rPr>
        <w:t>s</w:t>
      </w:r>
      <w:r w:rsidRPr="003C3200">
        <w:rPr>
          <w:rFonts w:ascii="Times New Roman" w:hAnsi="Times New Roman"/>
          <w:sz w:val="24"/>
          <w:szCs w:val="24"/>
          <w:lang w:val="en-US" w:eastAsia="zh-CN"/>
        </w:rPr>
        <w:t xml:space="preserve">. This spread highlights the pervasiveness of a highly uneven density of the public sphere to the point of a dual public sphere with one part </w:t>
      </w:r>
      <w:r w:rsidRPr="003C3200">
        <w:rPr>
          <w:rFonts w:ascii="Times New Roman" w:hAnsi="Times New Roman"/>
          <w:sz w:val="24"/>
          <w:szCs w:val="24"/>
          <w:lang w:val="en-US" w:eastAsia="zh-CN"/>
        </w:rPr>
        <w:lastRenderedPageBreak/>
        <w:t>integrate</w:t>
      </w:r>
      <w:r w:rsidR="008618BF">
        <w:rPr>
          <w:rFonts w:ascii="Times New Roman" w:hAnsi="Times New Roman"/>
          <w:sz w:val="24"/>
          <w:szCs w:val="24"/>
          <w:lang w:val="en-US" w:eastAsia="zh-CN"/>
        </w:rPr>
        <w:t>d</w:t>
      </w:r>
      <w:r w:rsidRPr="003C3200">
        <w:rPr>
          <w:rFonts w:ascii="Times New Roman" w:hAnsi="Times New Roman"/>
          <w:sz w:val="24"/>
          <w:szCs w:val="24"/>
          <w:lang w:val="en-US" w:eastAsia="zh-CN"/>
        </w:rPr>
        <w:t xml:space="preserve"> in the global flow, while the other, the hinterland, is very much cut off and only thinly fed by the contact zones. </w:t>
      </w:r>
    </w:p>
    <w:p w:rsidR="0052754D" w:rsidRPr="00EA133E" w:rsidRDefault="0052754D" w:rsidP="0052754D">
      <w:pPr>
        <w:autoSpaceDE w:val="0"/>
        <w:autoSpaceDN w:val="0"/>
        <w:adjustRightInd w:val="0"/>
        <w:spacing w:after="0"/>
        <w:ind w:firstLine="720"/>
        <w:rPr>
          <w:rFonts w:ascii="Times New Roman" w:hAnsi="Times New Roman"/>
          <w:sz w:val="24"/>
          <w:szCs w:val="24"/>
          <w:lang w:val="en-US" w:eastAsia="zh-CN"/>
        </w:rPr>
      </w:pPr>
    </w:p>
    <w:p w:rsidR="0052754D" w:rsidRPr="003C3200" w:rsidRDefault="0052754D" w:rsidP="0052754D">
      <w:pPr>
        <w:numPr>
          <w:ilvl w:val="0"/>
          <w:numId w:val="14"/>
        </w:numPr>
        <w:autoSpaceDE w:val="0"/>
        <w:autoSpaceDN w:val="0"/>
        <w:adjustRightInd w:val="0"/>
        <w:spacing w:after="0"/>
        <w:rPr>
          <w:rFonts w:ascii="Times New Roman" w:hAnsi="Times New Roman"/>
          <w:sz w:val="24"/>
          <w:szCs w:val="24"/>
          <w:lang w:val="en-US" w:eastAsia="zh-CN"/>
        </w:rPr>
      </w:pPr>
      <w:r w:rsidRPr="003C3200">
        <w:rPr>
          <w:rFonts w:ascii="Times New Roman" w:hAnsi="Times New Roman"/>
          <w:b/>
          <w:sz w:val="24"/>
          <w:szCs w:val="24"/>
          <w:lang w:val="en-US" w:eastAsia="zh-CN"/>
        </w:rPr>
        <w:t>Dynamics of perceiving asymmetries and coping with them</w:t>
      </w:r>
      <w:r w:rsidRPr="003C3200">
        <w:rPr>
          <w:rFonts w:ascii="Times New Roman" w:hAnsi="Times New Roman"/>
          <w:sz w:val="24"/>
          <w:szCs w:val="24"/>
          <w:lang w:val="en-US" w:eastAsia="zh-CN"/>
        </w:rPr>
        <w:t xml:space="preserve"> </w:t>
      </w:r>
    </w:p>
    <w:p w:rsidR="0052754D" w:rsidRPr="003C3200" w:rsidRDefault="0052754D" w:rsidP="0052754D">
      <w:pPr>
        <w:autoSpaceDE w:val="0"/>
        <w:autoSpaceDN w:val="0"/>
        <w:adjustRightInd w:val="0"/>
        <w:spacing w:after="0"/>
        <w:ind w:left="1080"/>
        <w:rPr>
          <w:rFonts w:ascii="Times New Roman" w:hAnsi="Times New Roman"/>
          <w:sz w:val="24"/>
          <w:szCs w:val="24"/>
          <w:lang w:val="en-US" w:eastAsia="zh-CN"/>
        </w:rPr>
      </w:pPr>
    </w:p>
    <w:p w:rsidR="0052754D" w:rsidRPr="003C3200" w:rsidRDefault="00802E0D" w:rsidP="0052754D">
      <w:pPr>
        <w:numPr>
          <w:ilvl w:val="0"/>
          <w:numId w:val="2"/>
        </w:numPr>
        <w:autoSpaceDE w:val="0"/>
        <w:autoSpaceDN w:val="0"/>
        <w:adjustRightInd w:val="0"/>
        <w:spacing w:after="0"/>
        <w:rPr>
          <w:rFonts w:ascii="Times New Roman" w:hAnsi="Times New Roman"/>
          <w:sz w:val="24"/>
          <w:szCs w:val="24"/>
          <w:lang w:val="en-US" w:eastAsia="zh-CN"/>
        </w:rPr>
      </w:pPr>
      <w:r>
        <w:rPr>
          <w:rFonts w:ascii="Times New Roman" w:hAnsi="Times New Roman"/>
          <w:sz w:val="24"/>
          <w:szCs w:val="24"/>
          <w:lang w:val="en-US" w:eastAsia="zh-CN"/>
        </w:rPr>
        <w:t>At any given moment f</w:t>
      </w:r>
      <w:r w:rsidR="0052754D" w:rsidRPr="003C3200">
        <w:rPr>
          <w:rFonts w:ascii="Times New Roman" w:hAnsi="Times New Roman"/>
          <w:sz w:val="24"/>
          <w:szCs w:val="24"/>
          <w:lang w:val="en-US" w:eastAsia="zh-CN"/>
        </w:rPr>
        <w:t xml:space="preserve">lows of concepts, metaphors, and images </w:t>
      </w:r>
      <w:proofErr w:type="gramStart"/>
      <w:r w:rsidR="0052754D" w:rsidRPr="003C3200">
        <w:rPr>
          <w:rFonts w:ascii="Times New Roman" w:hAnsi="Times New Roman"/>
          <w:sz w:val="24"/>
          <w:szCs w:val="24"/>
          <w:lang w:val="en-US" w:eastAsia="zh-CN"/>
        </w:rPr>
        <w:t>are  characterized</w:t>
      </w:r>
      <w:proofErr w:type="gramEnd"/>
      <w:r w:rsidR="0052754D" w:rsidRPr="003C3200">
        <w:rPr>
          <w:rFonts w:ascii="Times New Roman" w:hAnsi="Times New Roman"/>
          <w:sz w:val="24"/>
          <w:szCs w:val="24"/>
          <w:lang w:val="en-US" w:eastAsia="zh-CN"/>
        </w:rPr>
        <w:t xml:space="preserve"> by an asymmetry with an unequal quantity and quality of exchanges. In the case under consideration, the concepts, metaphors and images are part of the transcultural flow, while at the same time thematizing its asymmetry.</w:t>
      </w:r>
    </w:p>
    <w:p w:rsidR="0052754D" w:rsidRPr="003C3200" w:rsidRDefault="0052754D" w:rsidP="0052754D">
      <w:pPr>
        <w:numPr>
          <w:ilvl w:val="0"/>
          <w:numId w:val="2"/>
        </w:num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This asymmetry in exchanges or flows in both directions might, and might not, parallel an asymmetry in power relations. </w:t>
      </w:r>
    </w:p>
    <w:p w:rsidR="0052754D" w:rsidRPr="003C3200" w:rsidRDefault="0052754D" w:rsidP="0052754D">
      <w:pPr>
        <w:numPr>
          <w:ilvl w:val="0"/>
          <w:numId w:val="2"/>
        </w:num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Asymmetrical flows between cultures, once perceived as such, will release vast energies to cope and deal with them. These might range on the one </w:t>
      </w:r>
      <w:r>
        <w:rPr>
          <w:rFonts w:ascii="Times New Roman" w:hAnsi="Times New Roman"/>
          <w:sz w:val="24"/>
          <w:szCs w:val="24"/>
          <w:lang w:val="en-US" w:eastAsia="zh-CN"/>
        </w:rPr>
        <w:t>hand</w:t>
      </w:r>
      <w:r w:rsidRPr="003C3200">
        <w:rPr>
          <w:rFonts w:ascii="Times New Roman" w:hAnsi="Times New Roman"/>
          <w:sz w:val="24"/>
          <w:szCs w:val="24"/>
          <w:lang w:val="en-US" w:eastAsia="zh-CN"/>
        </w:rPr>
        <w:t xml:space="preserve"> from emigration to the ‘other’ place, learning foreign languages and befriending foreigners to denying the existence of asymmetry and xenophobia, and, on the other </w:t>
      </w:r>
      <w:r>
        <w:rPr>
          <w:rFonts w:ascii="Times New Roman" w:hAnsi="Times New Roman"/>
          <w:sz w:val="24"/>
          <w:szCs w:val="24"/>
          <w:lang w:val="en-US" w:eastAsia="zh-CN"/>
        </w:rPr>
        <w:t>hand</w:t>
      </w:r>
      <w:r w:rsidRPr="003C3200">
        <w:rPr>
          <w:rFonts w:ascii="Times New Roman" w:hAnsi="Times New Roman"/>
          <w:sz w:val="24"/>
          <w:szCs w:val="24"/>
          <w:lang w:val="en-US" w:eastAsia="zh-CN"/>
        </w:rPr>
        <w:t xml:space="preserve">, from imperial disdain and efforts to use an asymmetry in power to defend an asymmetry in cultural flows, to efforts at contributing to the “other” side’s betterment, to identifying with the underdog. To be specific, the metaphor of “China asleep”, and more so of China the sleeping giant or lion, is an effort to conceptually grasp the instability of a complex asymmetry in agency and power vis-à-vis the Powers. The perception of this asymmetry and the resulting historical energy differs depending on which side one identifies with. For the speaker/artist/onlooker identifying with the “sleeping China” in this critical environment, the scenario suggests an anxiety, which might end up mobilizing his or her energies to “wake” up and, depending on the reading, realize the potential buried in the sleeping giant, level or inverse the asymmetry in agency and power, or </w:t>
      </w:r>
      <w:r>
        <w:rPr>
          <w:rFonts w:ascii="Times New Roman" w:hAnsi="Times New Roman"/>
          <w:sz w:val="24"/>
          <w:szCs w:val="24"/>
          <w:lang w:val="en-US" w:eastAsia="zh-CN"/>
        </w:rPr>
        <w:t>to avoid the issue</w:t>
      </w:r>
      <w:r w:rsidRPr="003C3200">
        <w:rPr>
          <w:rFonts w:ascii="Times New Roman" w:hAnsi="Times New Roman"/>
          <w:sz w:val="24"/>
          <w:szCs w:val="24"/>
          <w:lang w:val="en-US" w:eastAsia="zh-CN"/>
        </w:rPr>
        <w:t>. For the speaker/artist/onlooker identifying with the surrounding Powers, the scenario presented in the metaphor and image suggests an anxiety, which might prompt efforts to keep China asleep so as to maintain the asymmetry in power and flows, to prepare for a confrontation over the spoils should China not wake up at all, or, to the contrary, follow a</w:t>
      </w:r>
      <w:r w:rsidR="00840BB9">
        <w:rPr>
          <w:rFonts w:ascii="Times New Roman" w:hAnsi="Times New Roman"/>
          <w:sz w:val="24"/>
          <w:szCs w:val="24"/>
          <w:lang w:val="en-US" w:eastAsia="zh-CN"/>
        </w:rPr>
        <w:t>n</w:t>
      </w:r>
      <w:r w:rsidRPr="003C3200">
        <w:rPr>
          <w:rFonts w:ascii="Times New Roman" w:hAnsi="Times New Roman"/>
          <w:sz w:val="24"/>
          <w:szCs w:val="24"/>
          <w:lang w:val="en-US" w:eastAsia="zh-CN"/>
        </w:rPr>
        <w:t xml:space="preserve"> utopian path by actively contributing to a leveling of the prevailing asymmetries. </w:t>
      </w:r>
    </w:p>
    <w:p w:rsidR="0052754D" w:rsidRPr="003C3200" w:rsidRDefault="0052754D" w:rsidP="0052754D">
      <w:pPr>
        <w:numPr>
          <w:ilvl w:val="0"/>
          <w:numId w:val="2"/>
        </w:num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The asymmetries in relations,</w:t>
      </w:r>
      <w:r>
        <w:rPr>
          <w:rFonts w:ascii="Times New Roman" w:hAnsi="Times New Roman"/>
          <w:sz w:val="24"/>
          <w:szCs w:val="24"/>
          <w:lang w:val="en-US" w:eastAsia="zh-CN"/>
        </w:rPr>
        <w:t xml:space="preserve"> </w:t>
      </w:r>
      <w:r w:rsidRPr="003C3200">
        <w:rPr>
          <w:rFonts w:ascii="Times New Roman" w:hAnsi="Times New Roman"/>
          <w:sz w:val="24"/>
          <w:szCs w:val="24"/>
          <w:lang w:val="en-US" w:eastAsia="zh-CN"/>
        </w:rPr>
        <w:t>such as power</w:t>
      </w:r>
      <w:r>
        <w:rPr>
          <w:rFonts w:ascii="Times New Roman" w:hAnsi="Times New Roman"/>
          <w:sz w:val="24"/>
          <w:szCs w:val="24"/>
          <w:lang w:val="en-US" w:eastAsia="zh-CN"/>
        </w:rPr>
        <w:t>,</w:t>
      </w:r>
      <w:r w:rsidRPr="003C3200">
        <w:rPr>
          <w:rFonts w:ascii="Times New Roman" w:hAnsi="Times New Roman"/>
          <w:sz w:val="24"/>
          <w:szCs w:val="24"/>
          <w:lang w:val="en-US" w:eastAsia="zh-CN"/>
        </w:rPr>
        <w:t xml:space="preserve"> and in flows, such as concepts, institutions and practices, are not functions of one another. They often have inverse </w:t>
      </w:r>
      <w:r w:rsidR="00840BB9">
        <w:rPr>
          <w:rFonts w:ascii="Times New Roman" w:hAnsi="Times New Roman"/>
          <w:sz w:val="24"/>
          <w:szCs w:val="24"/>
          <w:lang w:val="en-US" w:eastAsia="zh-CN"/>
        </w:rPr>
        <w:t>dominant directionalities</w:t>
      </w:r>
      <w:r w:rsidRPr="003C3200">
        <w:rPr>
          <w:rFonts w:ascii="Times New Roman" w:hAnsi="Times New Roman"/>
          <w:sz w:val="24"/>
          <w:szCs w:val="24"/>
          <w:lang w:val="en-US" w:eastAsia="zh-CN"/>
        </w:rPr>
        <w:t xml:space="preserve">, </w:t>
      </w:r>
      <w:r w:rsidR="00840BB9">
        <w:rPr>
          <w:rFonts w:ascii="Times New Roman" w:hAnsi="Times New Roman"/>
          <w:sz w:val="24"/>
          <w:szCs w:val="24"/>
          <w:lang w:val="en-US" w:eastAsia="zh-CN"/>
        </w:rPr>
        <w:t>but they</w:t>
      </w:r>
      <w:r w:rsidRPr="003C3200">
        <w:rPr>
          <w:rFonts w:ascii="Times New Roman" w:hAnsi="Times New Roman"/>
          <w:sz w:val="24"/>
          <w:szCs w:val="24"/>
          <w:lang w:val="en-US" w:eastAsia="zh-CN"/>
        </w:rPr>
        <w:t xml:space="preserve"> will always interact. </w:t>
      </w:r>
    </w:p>
    <w:p w:rsidR="0052754D" w:rsidRPr="003C3200" w:rsidRDefault="0052754D" w:rsidP="0052754D">
      <w:pPr>
        <w:numPr>
          <w:ilvl w:val="0"/>
          <w:numId w:val="2"/>
        </w:numPr>
        <w:autoSpaceDE w:val="0"/>
        <w:autoSpaceDN w:val="0"/>
        <w:adjustRightInd w:val="0"/>
        <w:spacing w:after="0"/>
        <w:rPr>
          <w:rFonts w:ascii="Times New Roman" w:hAnsi="Times New Roman"/>
          <w:sz w:val="24"/>
          <w:szCs w:val="24"/>
          <w:lang w:val="en-US" w:eastAsia="zh-CN"/>
        </w:rPr>
      </w:pPr>
      <w:r w:rsidRPr="003C3200">
        <w:rPr>
          <w:rFonts w:ascii="Times New Roman" w:hAnsi="Times New Roman"/>
          <w:sz w:val="24"/>
          <w:szCs w:val="24"/>
          <w:lang w:val="en-US" w:eastAsia="zh-CN"/>
        </w:rPr>
        <w:t xml:space="preserve">In the Chinese and Japanese cases, the energies invested in the pull to select, translate, and adapt Western concepts, institutions, practices and images are released by a perception of an asymmetry in power relations that results from an asymmetry in national agency. This weakness of agency in turn is to be overcome through the massive translation of those concepts, institutions and practices, which are seen as being at the root of the stronger agency of the other side and the resulting power. In the inverse case, where a conqueror, who is superior in power, opts for (or was attracted in the first place by) a </w:t>
      </w:r>
      <w:r w:rsidRPr="003C3200">
        <w:rPr>
          <w:rFonts w:ascii="Times New Roman" w:hAnsi="Times New Roman"/>
          <w:sz w:val="24"/>
          <w:szCs w:val="24"/>
          <w:lang w:val="en-US" w:eastAsia="zh-CN"/>
        </w:rPr>
        <w:lastRenderedPageBreak/>
        <w:t>culture seen as superior (such as the Roman elite’s attitude towards Greek language and culture, or Manchu attitudes towards Chinese language and culture), efforts are made to assign a place to the other culture and its best agents (such as artists, poets or scholars) that makes the best of its enhancement of the quality of life, while not threatening the asymmetry in power relations.</w:t>
      </w:r>
    </w:p>
    <w:p w:rsidR="00F00851" w:rsidRDefault="00F00851" w:rsidP="00F00851">
      <w:pPr>
        <w:autoSpaceDE w:val="0"/>
        <w:autoSpaceDN w:val="0"/>
        <w:adjustRightInd w:val="0"/>
        <w:spacing w:after="0" w:line="240" w:lineRule="auto"/>
        <w:rPr>
          <w:rFonts w:ascii="Times New Roman" w:hAnsi="Times New Roman"/>
          <w:sz w:val="24"/>
          <w:szCs w:val="24"/>
          <w:lang w:val="en-US" w:eastAsia="zh-CN"/>
        </w:rPr>
      </w:pPr>
    </w:p>
    <w:p w:rsidR="00597D05" w:rsidRDefault="00597D05" w:rsidP="00597D05">
      <w:pPr>
        <w:autoSpaceDE w:val="0"/>
        <w:autoSpaceDN w:val="0"/>
        <w:adjustRightInd w:val="0"/>
        <w:spacing w:after="0" w:line="240" w:lineRule="auto"/>
        <w:rPr>
          <w:rFonts w:ascii="Times New Roman" w:hAnsi="Times New Roman"/>
          <w:b/>
          <w:sz w:val="24"/>
          <w:szCs w:val="24"/>
          <w:lang w:val="en-US" w:eastAsia="zh-CN"/>
        </w:rPr>
      </w:pPr>
      <w:r w:rsidRPr="00802E0D">
        <w:rPr>
          <w:rFonts w:ascii="Times New Roman" w:hAnsi="Times New Roman"/>
          <w:b/>
          <w:sz w:val="24"/>
          <w:szCs w:val="24"/>
          <w:lang w:val="en-US" w:eastAsia="zh-CN"/>
        </w:rPr>
        <w:t>List of Illustrations</w:t>
      </w:r>
    </w:p>
    <w:p w:rsidR="00597D05" w:rsidRPr="00ED5131" w:rsidRDefault="00597D05" w:rsidP="00597D05">
      <w:pPr>
        <w:autoSpaceDE w:val="0"/>
        <w:autoSpaceDN w:val="0"/>
        <w:adjustRightInd w:val="0"/>
        <w:spacing w:after="0" w:line="240" w:lineRule="auto"/>
        <w:rPr>
          <w:rFonts w:ascii="Times New Roman" w:hAnsi="Times New Roman"/>
          <w:sz w:val="24"/>
          <w:szCs w:val="24"/>
          <w:lang w:val="en-US" w:eastAsia="zh-CN"/>
        </w:rPr>
      </w:pPr>
    </w:p>
    <w:p w:rsidR="00597D05" w:rsidRPr="00597D05" w:rsidRDefault="00597D05" w:rsidP="00597D05">
      <w:pPr>
        <w:rPr>
          <w:rFonts w:ascii="Times New Roman" w:hAnsi="Times New Roman"/>
          <w:sz w:val="24"/>
          <w:szCs w:val="24"/>
          <w:lang w:eastAsia="zh-CN"/>
        </w:rPr>
      </w:pPr>
      <w:r w:rsidRPr="00ED5131">
        <w:rPr>
          <w:rFonts w:ascii="Times New Roman" w:hAnsi="Times New Roman"/>
          <w:sz w:val="24"/>
          <w:szCs w:val="24"/>
          <w:lang w:val="en-US" w:eastAsia="zh-CN"/>
        </w:rPr>
        <w:t xml:space="preserve">Figure 1: </w:t>
      </w:r>
      <w:r w:rsidRPr="00ED5131">
        <w:rPr>
          <w:rFonts w:ascii="Times New Roman" w:hAnsi="Times New Roman"/>
          <w:sz w:val="24"/>
          <w:szCs w:val="24"/>
        </w:rPr>
        <w:t xml:space="preserve">Tse Tsan Tai </w:t>
      </w:r>
      <w:r w:rsidRPr="00766382">
        <w:rPr>
          <w:rFonts w:ascii="Times New Roman" w:eastAsia="SimSun" w:hAnsi="Times New Roman"/>
          <w:sz w:val="24"/>
          <w:szCs w:val="24"/>
          <w:lang w:eastAsia="zh-CN"/>
        </w:rPr>
        <w:t>謝纘泰</w:t>
      </w:r>
      <w:r w:rsidRPr="00ED5131">
        <w:rPr>
          <w:rFonts w:ascii="Times New Roman" w:eastAsia="SimSun" w:hAnsi="Times New Roman"/>
          <w:sz w:val="24"/>
          <w:szCs w:val="24"/>
          <w:lang w:val="en-US" w:eastAsia="zh-CN"/>
        </w:rPr>
        <w:t xml:space="preserve"> (</w:t>
      </w:r>
      <w:r w:rsidRPr="00ED5131">
        <w:rPr>
          <w:rFonts w:ascii="Times New Roman" w:eastAsia="宋体" w:hAnsi="Times New Roman"/>
          <w:sz w:val="24"/>
          <w:szCs w:val="24"/>
          <w:lang w:val="en-US" w:eastAsia="zh-CN"/>
        </w:rPr>
        <w:t>1872-1937)</w:t>
      </w:r>
      <w:r w:rsidRPr="00ED5131">
        <w:rPr>
          <w:rFonts w:ascii="Times New Roman" w:hAnsi="Times New Roman"/>
          <w:sz w:val="24"/>
          <w:szCs w:val="24"/>
        </w:rPr>
        <w:t xml:space="preserve">, </w:t>
      </w:r>
      <w:r w:rsidRPr="00373160">
        <w:rPr>
          <w:rFonts w:ascii="Times New Roman" w:hAnsi="Times New Roman"/>
          <w:i/>
          <w:sz w:val="24"/>
          <w:szCs w:val="24"/>
          <w:lang w:val="en-US"/>
        </w:rPr>
        <w:t>Shiju quantu</w:t>
      </w:r>
      <w:r w:rsidRPr="00424AD6">
        <w:rPr>
          <w:rFonts w:ascii="Times New Roman" w:hAnsi="Times New Roman"/>
          <w:sz w:val="24"/>
          <w:szCs w:val="24"/>
          <w:lang w:val="en-US"/>
        </w:rPr>
        <w:t xml:space="preserve"> </w:t>
      </w:r>
      <w:r w:rsidRPr="00424AD6">
        <w:rPr>
          <w:rFonts w:ascii="Times New Roman" w:eastAsia="SimSun" w:hAnsi="Times New Roman"/>
          <w:sz w:val="24"/>
          <w:szCs w:val="24"/>
          <w:lang w:val="en-US" w:eastAsia="zh-CN"/>
        </w:rPr>
        <w:t>時局全圖</w:t>
      </w:r>
      <w:r w:rsidRPr="00424AD6">
        <w:rPr>
          <w:rFonts w:ascii="Times New Roman" w:eastAsia="SimSun" w:hAnsi="Times New Roman"/>
          <w:sz w:val="24"/>
          <w:szCs w:val="24"/>
          <w:lang w:val="en-US" w:eastAsia="zh-CN"/>
        </w:rPr>
        <w:t xml:space="preserve"> </w:t>
      </w:r>
      <w:r w:rsidRPr="007236CD">
        <w:rPr>
          <w:rFonts w:ascii="Times New Roman" w:hAnsi="Times New Roman"/>
          <w:i/>
          <w:sz w:val="24"/>
          <w:szCs w:val="24"/>
          <w:lang w:val="en-US"/>
        </w:rPr>
        <w:t>The Situation in the Far East</w:t>
      </w:r>
      <w:r w:rsidRPr="00424AD6">
        <w:rPr>
          <w:rFonts w:ascii="Times New Roman" w:hAnsi="Times New Roman"/>
          <w:sz w:val="24"/>
          <w:szCs w:val="24"/>
          <w:lang w:val="en-US"/>
        </w:rPr>
        <w:t>, Hong Kong</w:t>
      </w:r>
      <w:r>
        <w:rPr>
          <w:rFonts w:ascii="Times New Roman" w:hAnsi="Times New Roman"/>
          <w:sz w:val="24"/>
          <w:szCs w:val="24"/>
          <w:lang w:val="en-US"/>
        </w:rPr>
        <w:t>,</w:t>
      </w:r>
      <w:r w:rsidRPr="00424AD6">
        <w:rPr>
          <w:rFonts w:ascii="Times New Roman" w:hAnsi="Times New Roman"/>
          <w:sz w:val="24"/>
          <w:szCs w:val="24"/>
          <w:lang w:val="en-US"/>
        </w:rPr>
        <w:t xml:space="preserve"> July 1899</w:t>
      </w:r>
      <w:r>
        <w:rPr>
          <w:rFonts w:ascii="Times New Roman" w:hAnsi="Times New Roman"/>
          <w:sz w:val="24"/>
          <w:szCs w:val="24"/>
          <w:lang w:val="en-US"/>
        </w:rPr>
        <w:t>.</w:t>
      </w:r>
      <w:r w:rsidRPr="00ED5131">
        <w:rPr>
          <w:rFonts w:ascii="Times New Roman" w:hAnsi="Times New Roman"/>
          <w:sz w:val="24"/>
          <w:szCs w:val="24"/>
          <w:lang w:val="en-US"/>
        </w:rPr>
        <w:t xml:space="preserve"> </w:t>
      </w:r>
      <w:r w:rsidRPr="00597D05">
        <w:rPr>
          <w:rFonts w:ascii="Times New Roman" w:hAnsi="Times New Roman"/>
          <w:sz w:val="24"/>
          <w:szCs w:val="24"/>
          <w:lang w:val="en-US"/>
        </w:rPr>
        <w:t xml:space="preserve">Source: http://zh.wikipedia.org/zh-tw/File:Politcal_Map_of_19th_Century_China%EF%BC%88%E6%99%82%E5%B1%80%E5%85%A8%E5%9C%96%EF%BC%89.jpg. </w:t>
      </w:r>
      <w:proofErr w:type="gramStart"/>
      <w:r w:rsidRPr="00ED5131">
        <w:rPr>
          <w:rFonts w:ascii="Times New Roman" w:hAnsi="Times New Roman"/>
          <w:sz w:val="24"/>
          <w:szCs w:val="24"/>
        </w:rPr>
        <w:t>Accessed</w:t>
      </w:r>
      <w:r>
        <w:rPr>
          <w:rFonts w:ascii="Times New Roman" w:hAnsi="Times New Roman"/>
          <w:sz w:val="24"/>
          <w:szCs w:val="24"/>
        </w:rPr>
        <w:t xml:space="preserve"> Apr 04, 2011.</w:t>
      </w:r>
      <w:proofErr w:type="gramEnd"/>
    </w:p>
    <w:p w:rsidR="00597D05" w:rsidRPr="0078167C" w:rsidRDefault="00597D05" w:rsidP="00597D05">
      <w:pPr>
        <w:rPr>
          <w:rFonts w:ascii="Times New Roman" w:eastAsia="宋体" w:hAnsi="Times New Roman"/>
          <w:sz w:val="24"/>
          <w:szCs w:val="24"/>
          <w:lang w:eastAsia="zh-CN"/>
        </w:rPr>
      </w:pPr>
      <w:r w:rsidRPr="00ED5131">
        <w:rPr>
          <w:rFonts w:ascii="Times New Roman" w:hAnsi="Times New Roman"/>
          <w:sz w:val="24"/>
          <w:szCs w:val="24"/>
          <w:lang w:val="en-US" w:eastAsia="zh-CN"/>
        </w:rPr>
        <w:t>Figure 2:</w:t>
      </w:r>
      <w:r w:rsidRPr="00ED5131">
        <w:rPr>
          <w:rFonts w:ascii="Times New Roman" w:eastAsia="宋体" w:hAnsi="Times New Roman"/>
          <w:i/>
          <w:sz w:val="24"/>
          <w:szCs w:val="24"/>
          <w:lang w:val="en-US" w:eastAsia="zh-CN"/>
        </w:rPr>
        <w:t xml:space="preserve"> </w:t>
      </w:r>
      <w:r w:rsidRPr="00373160">
        <w:rPr>
          <w:rFonts w:ascii="Times New Roman" w:eastAsia="宋体" w:hAnsi="Times New Roman"/>
          <w:i/>
          <w:sz w:val="24"/>
          <w:szCs w:val="24"/>
          <w:lang w:val="en-US" w:eastAsia="zh-CN"/>
        </w:rPr>
        <w:t>Shiju tu</w:t>
      </w:r>
      <w:r w:rsidRPr="00424AD6">
        <w:rPr>
          <w:rFonts w:ascii="Times New Roman" w:eastAsia="宋体" w:hAnsi="Times New Roman"/>
          <w:sz w:val="24"/>
          <w:szCs w:val="24"/>
          <w:lang w:val="en-US" w:eastAsia="zh-CN"/>
        </w:rPr>
        <w:t>, 1899 or 1900, probabl</w:t>
      </w:r>
      <w:r>
        <w:rPr>
          <w:rFonts w:ascii="Times New Roman" w:eastAsia="宋体" w:hAnsi="Times New Roman"/>
          <w:sz w:val="24"/>
          <w:szCs w:val="24"/>
          <w:lang w:val="en-US" w:eastAsia="zh-CN"/>
        </w:rPr>
        <w:t xml:space="preserve">y Japan. </w:t>
      </w:r>
      <w:proofErr w:type="gramStart"/>
      <w:r>
        <w:rPr>
          <w:rFonts w:ascii="Times New Roman" w:eastAsia="宋体" w:hAnsi="Times New Roman"/>
          <w:sz w:val="24"/>
          <w:szCs w:val="24"/>
          <w:lang w:val="en-US" w:eastAsia="zh-CN"/>
        </w:rPr>
        <w:t>US National Archives.</w:t>
      </w:r>
      <w:proofErr w:type="gramEnd"/>
      <w:r>
        <w:rPr>
          <w:rFonts w:ascii="Times New Roman" w:eastAsia="宋体" w:hAnsi="Times New Roman"/>
          <w:sz w:val="24"/>
          <w:szCs w:val="24"/>
          <w:lang w:val="en-US" w:eastAsia="zh-CN"/>
        </w:rPr>
        <w:t xml:space="preserve"> </w:t>
      </w:r>
      <w:r w:rsidRPr="008323DE">
        <w:rPr>
          <w:rFonts w:ascii="Times New Roman" w:eastAsia="宋体" w:hAnsi="Times New Roman"/>
          <w:sz w:val="24"/>
          <w:szCs w:val="24"/>
          <w:lang w:eastAsia="zh-CN"/>
        </w:rPr>
        <w:t xml:space="preserve">Source: http://zh.wikipedia.org/zh-tw/File:%E6%97%B6%E5%B1%80%E5%9B%BE.jpg. </w:t>
      </w:r>
      <w:proofErr w:type="gramStart"/>
      <w:r w:rsidRPr="00ED5131">
        <w:rPr>
          <w:rFonts w:ascii="Times New Roman" w:hAnsi="Times New Roman"/>
          <w:sz w:val="24"/>
          <w:szCs w:val="24"/>
        </w:rPr>
        <w:t>Accessed</w:t>
      </w:r>
      <w:r>
        <w:rPr>
          <w:rFonts w:ascii="Times New Roman" w:hAnsi="Times New Roman"/>
          <w:sz w:val="24"/>
          <w:szCs w:val="24"/>
        </w:rPr>
        <w:t xml:space="preserve"> Apr 04, 2011.</w:t>
      </w:r>
      <w:proofErr w:type="gramEnd"/>
    </w:p>
    <w:p w:rsidR="00597D05" w:rsidRPr="00ED5131" w:rsidRDefault="00597D05" w:rsidP="00597D05">
      <w:pPr>
        <w:rPr>
          <w:rFonts w:ascii="Times New Roman" w:eastAsia="宋体" w:hAnsi="Times New Roman"/>
          <w:sz w:val="24"/>
          <w:szCs w:val="24"/>
          <w:lang w:val="en-US" w:eastAsia="zh-CN"/>
        </w:rPr>
      </w:pPr>
      <w:r w:rsidRPr="00ED5131">
        <w:rPr>
          <w:rFonts w:ascii="Times New Roman" w:hAnsi="Times New Roman"/>
          <w:sz w:val="24"/>
          <w:szCs w:val="24"/>
          <w:lang w:val="en-US" w:eastAsia="zh-CN"/>
        </w:rPr>
        <w:t>Figure 3: “</w:t>
      </w:r>
      <w:r w:rsidRPr="00ED5131">
        <w:rPr>
          <w:rFonts w:ascii="Times New Roman" w:eastAsia="宋体" w:hAnsi="Times New Roman"/>
          <w:sz w:val="24"/>
          <w:szCs w:val="24"/>
          <w:lang w:val="en-US" w:eastAsia="zh-CN"/>
        </w:rPr>
        <w:t xml:space="preserve">The Situation in the Far East”, Postcard, 1899 or 1900. </w:t>
      </w:r>
      <w:proofErr w:type="gramStart"/>
      <w:r w:rsidRPr="00ED5131">
        <w:rPr>
          <w:rFonts w:ascii="Times New Roman" w:eastAsia="宋体" w:hAnsi="Times New Roman"/>
          <w:sz w:val="24"/>
          <w:szCs w:val="24"/>
          <w:lang w:val="en-US" w:eastAsia="zh-CN"/>
        </w:rPr>
        <w:t>Private collection, Hong Kong.</w:t>
      </w:r>
      <w:proofErr w:type="gramEnd"/>
    </w:p>
    <w:p w:rsidR="00597D05" w:rsidRPr="00ED5131" w:rsidRDefault="00597D05" w:rsidP="00597D05">
      <w:pPr>
        <w:rPr>
          <w:rFonts w:ascii="Times New Roman" w:eastAsia="SimSun" w:hAnsi="Times New Roman"/>
          <w:sz w:val="24"/>
          <w:szCs w:val="24"/>
          <w:lang w:eastAsia="zh-CN"/>
        </w:rPr>
      </w:pPr>
      <w:r w:rsidRPr="00ED5131">
        <w:rPr>
          <w:rFonts w:ascii="Times New Roman" w:eastAsia="宋体" w:hAnsi="Times New Roman"/>
          <w:sz w:val="24"/>
          <w:szCs w:val="24"/>
          <w:lang w:val="en-US" w:eastAsia="zh-CN"/>
        </w:rPr>
        <w:t xml:space="preserve">Figure 4: </w:t>
      </w:r>
      <w:r w:rsidRPr="00373160">
        <w:rPr>
          <w:rFonts w:ascii="Times New Roman" w:eastAsia="SimSun" w:hAnsi="Times New Roman"/>
          <w:i/>
          <w:sz w:val="24"/>
          <w:szCs w:val="24"/>
          <w:lang w:val="en-US" w:eastAsia="zh-CN"/>
        </w:rPr>
        <w:t>Shiju tu</w:t>
      </w:r>
      <w:r>
        <w:rPr>
          <w:rFonts w:ascii="Times New Roman" w:eastAsia="SimSun" w:hAnsi="Times New Roman"/>
          <w:sz w:val="24"/>
          <w:szCs w:val="24"/>
          <w:lang w:val="en-US" w:eastAsia="zh-CN"/>
        </w:rPr>
        <w:t>, [water?] colored hand drawing</w:t>
      </w:r>
      <w:r w:rsidRPr="00ED5131">
        <w:rPr>
          <w:rFonts w:ascii="Times New Roman" w:eastAsia="SimSun" w:hAnsi="Times New Roman"/>
          <w:sz w:val="24"/>
          <w:szCs w:val="24"/>
          <w:lang w:eastAsia="zh-CN"/>
        </w:rPr>
        <w:t xml:space="preserve">. </w:t>
      </w:r>
      <w:proofErr w:type="gramStart"/>
      <w:r w:rsidRPr="00ED5131">
        <w:rPr>
          <w:rFonts w:ascii="Times New Roman" w:eastAsia="SimSun" w:hAnsi="Times New Roman"/>
          <w:sz w:val="24"/>
          <w:szCs w:val="24"/>
          <w:lang w:eastAsia="zh-CN"/>
        </w:rPr>
        <w:t>Photograph taken in former home of Huang Zunxian by Hon Kwong.</w:t>
      </w:r>
      <w:proofErr w:type="gramEnd"/>
      <w:r w:rsidRPr="00ED5131">
        <w:rPr>
          <w:rFonts w:ascii="Times New Roman" w:eastAsia="SimSun" w:hAnsi="Times New Roman"/>
          <w:sz w:val="24"/>
          <w:szCs w:val="24"/>
          <w:lang w:eastAsia="zh-CN"/>
        </w:rPr>
        <w:t xml:space="preserve"> </w:t>
      </w:r>
      <w:proofErr w:type="gramStart"/>
      <w:r>
        <w:rPr>
          <w:rFonts w:ascii="Times New Roman" w:eastAsia="SimSun" w:hAnsi="Times New Roman"/>
          <w:sz w:val="24"/>
          <w:szCs w:val="24"/>
          <w:lang w:eastAsia="zh-CN"/>
        </w:rPr>
        <w:t>Private collection.</w:t>
      </w:r>
      <w:proofErr w:type="gramEnd"/>
    </w:p>
    <w:p w:rsidR="00597D05" w:rsidRPr="00ED5131" w:rsidRDefault="00597D05" w:rsidP="00597D05">
      <w:pPr>
        <w:rPr>
          <w:rFonts w:ascii="Times New Roman" w:eastAsia="宋体" w:hAnsi="Times New Roman"/>
          <w:sz w:val="24"/>
          <w:szCs w:val="24"/>
          <w:lang w:val="en-US" w:eastAsia="zh-CN"/>
        </w:rPr>
      </w:pPr>
      <w:r w:rsidRPr="00ED5131">
        <w:rPr>
          <w:rFonts w:ascii="Times New Roman" w:eastAsia="SimSun" w:hAnsi="Times New Roman"/>
          <w:sz w:val="24"/>
          <w:szCs w:val="24"/>
          <w:lang w:eastAsia="zh-CN"/>
        </w:rPr>
        <w:t>Figure 5:</w:t>
      </w:r>
      <w:r w:rsidRPr="00ED5131">
        <w:rPr>
          <w:rFonts w:ascii="Times New Roman" w:eastAsia="宋体" w:hAnsi="Times New Roman"/>
          <w:sz w:val="24"/>
          <w:szCs w:val="24"/>
          <w:lang w:val="en-US" w:eastAsia="zh-CN"/>
        </w:rPr>
        <w:t xml:space="preserve"> </w:t>
      </w:r>
      <w:r w:rsidRPr="002C0769">
        <w:rPr>
          <w:rFonts w:ascii="Times New Roman" w:eastAsia="宋体" w:hAnsi="Times New Roman"/>
          <w:i/>
          <w:sz w:val="24"/>
          <w:szCs w:val="24"/>
          <w:lang w:val="en-US" w:eastAsia="zh-CN"/>
        </w:rPr>
        <w:t>Guafen Zhongguo tu</w:t>
      </w:r>
      <w:r w:rsidRPr="00424AD6">
        <w:rPr>
          <w:rFonts w:ascii="Times New Roman" w:eastAsia="宋体" w:hAnsi="Times New Roman"/>
          <w:sz w:val="24"/>
          <w:szCs w:val="24"/>
          <w:lang w:val="en-US" w:eastAsia="zh-CN"/>
        </w:rPr>
        <w:t xml:space="preserve"> </w:t>
      </w:r>
      <w:r w:rsidRPr="006A7E13">
        <w:rPr>
          <w:rFonts w:ascii="SimSun" w:eastAsia="SimSun" w:hAnsi="SimSun"/>
          <w:sz w:val="24"/>
          <w:szCs w:val="24"/>
          <w:lang w:val="en-US" w:eastAsia="zh-CN"/>
        </w:rPr>
        <w:t>瓜分中國圖</w:t>
      </w:r>
      <w:r w:rsidRPr="00424AD6">
        <w:rPr>
          <w:rFonts w:ascii="Times New Roman" w:eastAsia="宋体" w:hAnsi="Times New Roman"/>
          <w:sz w:val="24"/>
          <w:szCs w:val="24"/>
          <w:lang w:val="en-US" w:eastAsia="zh-CN"/>
        </w:rPr>
        <w:t xml:space="preserve"> (Carving China up like a Melon). </w:t>
      </w:r>
      <w:proofErr w:type="gramStart"/>
      <w:r w:rsidRPr="00ED5131">
        <w:rPr>
          <w:rFonts w:ascii="Times New Roman" w:eastAsia="宋体" w:hAnsi="Times New Roman"/>
          <w:sz w:val="24"/>
          <w:szCs w:val="24"/>
          <w:lang w:val="en-US" w:eastAsia="zh-CN"/>
        </w:rPr>
        <w:t xml:space="preserve">From </w:t>
      </w:r>
      <w:r w:rsidRPr="00ED5131">
        <w:rPr>
          <w:rFonts w:ascii="Times New Roman" w:eastAsia="宋体" w:hAnsi="Times New Roman"/>
          <w:i/>
          <w:sz w:val="24"/>
          <w:szCs w:val="24"/>
          <w:lang w:val="en-US" w:eastAsia="zh-CN"/>
        </w:rPr>
        <w:t>E shi jing wen</w:t>
      </w:r>
      <w:r w:rsidRPr="00ED5131">
        <w:rPr>
          <w:rFonts w:ascii="Times New Roman" w:eastAsia="宋体" w:hAnsi="Times New Roman"/>
          <w:sz w:val="24"/>
          <w:szCs w:val="24"/>
          <w:lang w:val="en-US" w:eastAsia="zh-CN"/>
        </w:rPr>
        <w:t xml:space="preserve"> </w:t>
      </w:r>
      <w:r w:rsidRPr="006A7E13">
        <w:rPr>
          <w:rFonts w:ascii="SimSun" w:eastAsia="SimSun" w:hAnsi="SimSun"/>
          <w:sz w:val="24"/>
          <w:szCs w:val="24"/>
          <w:lang w:val="en-US" w:eastAsia="zh-CN"/>
        </w:rPr>
        <w:t>俄事警聞</w:t>
      </w:r>
      <w:r w:rsidRPr="00ED5131">
        <w:rPr>
          <w:rFonts w:ascii="Times New Roman" w:eastAsia="宋体" w:hAnsi="Times New Roman"/>
          <w:sz w:val="24"/>
          <w:szCs w:val="24"/>
          <w:lang w:val="en-US" w:eastAsia="zh-CN"/>
        </w:rPr>
        <w:t xml:space="preserve"> </w:t>
      </w:r>
      <w:r>
        <w:rPr>
          <w:rFonts w:ascii="Times New Roman" w:eastAsia="宋体" w:hAnsi="Times New Roman"/>
          <w:sz w:val="24"/>
          <w:szCs w:val="24"/>
          <w:lang w:val="en-US" w:eastAsia="zh-CN"/>
        </w:rPr>
        <w:t>1 (Dec</w:t>
      </w:r>
      <w:r w:rsidRPr="00ED5131">
        <w:rPr>
          <w:rFonts w:ascii="Times New Roman" w:eastAsia="宋体" w:hAnsi="Times New Roman"/>
          <w:sz w:val="24"/>
          <w:szCs w:val="24"/>
          <w:lang w:val="en-US" w:eastAsia="zh-CN"/>
        </w:rPr>
        <w:t xml:space="preserve"> 15, 1903), 8.</w:t>
      </w:r>
      <w:proofErr w:type="gramEnd"/>
      <w:r w:rsidRPr="00ED5131">
        <w:rPr>
          <w:rFonts w:ascii="Times New Roman" w:eastAsia="宋体" w:hAnsi="Times New Roman"/>
          <w:sz w:val="24"/>
          <w:szCs w:val="24"/>
          <w:lang w:val="en-US" w:eastAsia="zh-CN"/>
        </w:rPr>
        <w:t xml:space="preserve"> </w:t>
      </w:r>
      <w:proofErr w:type="gramStart"/>
      <w:r w:rsidRPr="00ED5131">
        <w:rPr>
          <w:rFonts w:ascii="Times New Roman" w:eastAsia="宋体" w:hAnsi="Times New Roman"/>
          <w:sz w:val="24"/>
          <w:szCs w:val="24"/>
          <w:lang w:val="en-US" w:eastAsia="zh-CN"/>
        </w:rPr>
        <w:t>Library of the Institute of Chinese Studies, Heidelberg.</w:t>
      </w:r>
      <w:proofErr w:type="gramEnd"/>
    </w:p>
    <w:p w:rsidR="00597D05" w:rsidRDefault="00597D05" w:rsidP="00597D05">
      <w:pPr>
        <w:rPr>
          <w:rFonts w:ascii="Times New Roman" w:eastAsia="宋体" w:hAnsi="Times New Roman"/>
          <w:sz w:val="24"/>
          <w:szCs w:val="24"/>
        </w:rPr>
      </w:pPr>
      <w:r w:rsidRPr="00ED5131">
        <w:rPr>
          <w:rFonts w:ascii="Times New Roman" w:eastAsia="宋体" w:hAnsi="Times New Roman"/>
          <w:sz w:val="24"/>
          <w:szCs w:val="24"/>
        </w:rPr>
        <w:t xml:space="preserve">Figure 6: </w:t>
      </w:r>
      <w:r>
        <w:rPr>
          <w:rFonts w:ascii="Times New Roman" w:eastAsia="宋体" w:hAnsi="Times New Roman"/>
          <w:sz w:val="24"/>
          <w:szCs w:val="24"/>
        </w:rPr>
        <w:t>Graph</w:t>
      </w:r>
    </w:p>
    <w:p w:rsidR="00597D05" w:rsidRPr="00ED5131" w:rsidRDefault="00597D05" w:rsidP="00597D05">
      <w:pPr>
        <w:rPr>
          <w:rFonts w:ascii="Times New Roman" w:hAnsi="Times New Roman"/>
          <w:sz w:val="24"/>
          <w:szCs w:val="24"/>
        </w:rPr>
      </w:pPr>
      <w:r w:rsidRPr="00ED5131">
        <w:rPr>
          <w:rFonts w:ascii="Times New Roman" w:hAnsi="Times New Roman"/>
          <w:sz w:val="24"/>
          <w:szCs w:val="24"/>
        </w:rPr>
        <w:t>Figure 7: [</w:t>
      </w:r>
      <w:r w:rsidRPr="00933740">
        <w:rPr>
          <w:rFonts w:ascii="Times New Roman" w:hAnsi="Times New Roman"/>
          <w:i/>
          <w:sz w:val="24"/>
          <w:szCs w:val="24"/>
        </w:rPr>
        <w:t>View of the State of the Nation for February 1778</w:t>
      </w:r>
      <w:r w:rsidRPr="00ED5131">
        <w:rPr>
          <w:rFonts w:ascii="Times New Roman" w:hAnsi="Times New Roman"/>
          <w:sz w:val="24"/>
          <w:szCs w:val="24"/>
        </w:rPr>
        <w:t xml:space="preserve">], etching. </w:t>
      </w:r>
      <w:proofErr w:type="gramStart"/>
      <w:r w:rsidRPr="00ED5131">
        <w:rPr>
          <w:rFonts w:ascii="Times New Roman" w:hAnsi="Times New Roman"/>
          <w:sz w:val="24"/>
          <w:szCs w:val="24"/>
        </w:rPr>
        <w:t>Text in French.</w:t>
      </w:r>
      <w:proofErr w:type="gramEnd"/>
      <w:r w:rsidRPr="00ED5131">
        <w:rPr>
          <w:rFonts w:ascii="Times New Roman" w:hAnsi="Times New Roman"/>
          <w:sz w:val="24"/>
          <w:szCs w:val="24"/>
        </w:rPr>
        <w:t xml:space="preserve"> </w:t>
      </w:r>
      <w:proofErr w:type="gramStart"/>
      <w:r w:rsidRPr="00ED5131">
        <w:rPr>
          <w:rFonts w:ascii="Times New Roman" w:hAnsi="Times New Roman"/>
          <w:sz w:val="24"/>
          <w:szCs w:val="24"/>
        </w:rPr>
        <w:t>Library of Congress.</w:t>
      </w:r>
      <w:proofErr w:type="gramEnd"/>
      <w:r w:rsidRPr="00ED5131">
        <w:rPr>
          <w:rFonts w:ascii="Times New Roman" w:hAnsi="Times New Roman"/>
          <w:sz w:val="24"/>
          <w:szCs w:val="24"/>
        </w:rPr>
        <w:t xml:space="preserve"> </w:t>
      </w:r>
      <w:proofErr w:type="gramStart"/>
      <w:r w:rsidRPr="00ED5131">
        <w:rPr>
          <w:rFonts w:ascii="Times New Roman" w:hAnsi="Times New Roman"/>
          <w:sz w:val="24"/>
          <w:szCs w:val="24"/>
        </w:rPr>
        <w:t xml:space="preserve">Title taken from earliest reprint in </w:t>
      </w:r>
      <w:r w:rsidRPr="00ED5131">
        <w:rPr>
          <w:rFonts w:ascii="Times New Roman" w:hAnsi="Times New Roman"/>
          <w:i/>
          <w:sz w:val="24"/>
          <w:szCs w:val="24"/>
        </w:rPr>
        <w:t>Westminster Magazine</w:t>
      </w:r>
      <w:r w:rsidRPr="00ED5131">
        <w:rPr>
          <w:rFonts w:ascii="Times New Roman" w:hAnsi="Times New Roman"/>
          <w:sz w:val="24"/>
          <w:szCs w:val="24"/>
        </w:rPr>
        <w:t>, March 1778.</w:t>
      </w:r>
      <w:proofErr w:type="gramEnd"/>
      <w:r w:rsidRPr="00ED5131">
        <w:rPr>
          <w:rFonts w:ascii="Times New Roman" w:hAnsi="Times New Roman"/>
          <w:sz w:val="24"/>
          <w:szCs w:val="24"/>
        </w:rPr>
        <w:t xml:space="preserve"> Digital ID: cph 3a17996 </w:t>
      </w:r>
      <w:r w:rsidRPr="00597D05">
        <w:rPr>
          <w:rFonts w:ascii="Times New Roman" w:eastAsia="SimSun" w:hAnsi="Times New Roman"/>
          <w:sz w:val="24"/>
          <w:szCs w:val="24"/>
        </w:rPr>
        <w:t>http://hdl.loc.gov/loc.pnp/cph.3a17996</w:t>
      </w:r>
      <w:r w:rsidRPr="001235FF">
        <w:rPr>
          <w:rFonts w:ascii="Times New Roman" w:hAnsi="Times New Roman"/>
          <w:sz w:val="24"/>
          <w:szCs w:val="24"/>
        </w:rPr>
        <w:t>.</w:t>
      </w:r>
      <w:r>
        <w:rPr>
          <w:rFonts w:ascii="Times New Roman" w:hAnsi="Times New Roman"/>
          <w:sz w:val="24"/>
          <w:szCs w:val="24"/>
        </w:rPr>
        <w:t xml:space="preserve"> </w:t>
      </w:r>
      <w:proofErr w:type="gramStart"/>
      <w:r w:rsidRPr="001235FF">
        <w:rPr>
          <w:rFonts w:ascii="Times New Roman" w:hAnsi="Times New Roman"/>
          <w:sz w:val="24"/>
          <w:szCs w:val="24"/>
        </w:rPr>
        <w:t>Accessed Apr 04</w:t>
      </w:r>
      <w:r>
        <w:rPr>
          <w:rFonts w:ascii="Times New Roman" w:hAnsi="Times New Roman"/>
          <w:sz w:val="24"/>
          <w:szCs w:val="24"/>
        </w:rPr>
        <w:t>, 2011.</w:t>
      </w:r>
      <w:proofErr w:type="gramEnd"/>
    </w:p>
    <w:p w:rsidR="00597D05" w:rsidRPr="00ED5131" w:rsidRDefault="00597D05" w:rsidP="00597D05">
      <w:pPr>
        <w:rPr>
          <w:rFonts w:ascii="Times New Roman" w:hAnsi="Times New Roman"/>
          <w:sz w:val="24"/>
          <w:szCs w:val="24"/>
        </w:rPr>
      </w:pPr>
      <w:r w:rsidRPr="00ED5131">
        <w:rPr>
          <w:rFonts w:ascii="Times New Roman" w:hAnsi="Times New Roman"/>
          <w:sz w:val="24"/>
          <w:szCs w:val="24"/>
        </w:rPr>
        <w:t xml:space="preserve">Figure </w:t>
      </w:r>
      <w:r>
        <w:rPr>
          <w:rFonts w:ascii="Times New Roman" w:hAnsi="Times New Roman"/>
          <w:sz w:val="24"/>
          <w:szCs w:val="24"/>
        </w:rPr>
        <w:t>8</w:t>
      </w:r>
      <w:r w:rsidRPr="00ED5131">
        <w:rPr>
          <w:rFonts w:ascii="Times New Roman" w:hAnsi="Times New Roman"/>
          <w:sz w:val="24"/>
          <w:szCs w:val="24"/>
        </w:rPr>
        <w:t xml:space="preserve">: </w:t>
      </w:r>
      <w:r w:rsidRPr="00531762">
        <w:rPr>
          <w:rFonts w:ascii="Times New Roman" w:hAnsi="Times New Roman"/>
          <w:i/>
          <w:sz w:val="24"/>
          <w:szCs w:val="24"/>
        </w:rPr>
        <w:t>Reveil du Tiers État</w:t>
      </w:r>
      <w:r w:rsidRPr="00531762">
        <w:rPr>
          <w:rFonts w:ascii="Times New Roman" w:hAnsi="Times New Roman"/>
          <w:sz w:val="24"/>
          <w:szCs w:val="24"/>
        </w:rPr>
        <w:t xml:space="preserve"> (The awakening of the third estate), hand-colored etching, </w:t>
      </w:r>
      <w:proofErr w:type="gramStart"/>
      <w:r w:rsidRPr="00531762">
        <w:rPr>
          <w:rFonts w:ascii="Times New Roman" w:hAnsi="Times New Roman"/>
          <w:sz w:val="24"/>
          <w:szCs w:val="24"/>
        </w:rPr>
        <w:t>1789</w:t>
      </w:r>
      <w:proofErr w:type="gramEnd"/>
      <w:r w:rsidRPr="00531762">
        <w:rPr>
          <w:rFonts w:ascii="Times New Roman" w:hAnsi="Times New Roman"/>
          <w:sz w:val="24"/>
          <w:szCs w:val="24"/>
        </w:rPr>
        <w:t>.</w:t>
      </w:r>
      <w:r w:rsidRPr="00FD34D9">
        <w:rPr>
          <w:b/>
          <w:sz w:val="24"/>
          <w:szCs w:val="24"/>
        </w:rPr>
        <w:t xml:space="preserve"> </w:t>
      </w:r>
      <w:proofErr w:type="gramStart"/>
      <w:r w:rsidRPr="00ED5131">
        <w:rPr>
          <w:rFonts w:ascii="Times New Roman" w:hAnsi="Times New Roman"/>
          <w:sz w:val="24"/>
          <w:szCs w:val="24"/>
        </w:rPr>
        <w:t>Library of Congress.</w:t>
      </w:r>
      <w:proofErr w:type="gramEnd"/>
      <w:r w:rsidRPr="00ED5131">
        <w:rPr>
          <w:rFonts w:ascii="Times New Roman" w:hAnsi="Times New Roman"/>
          <w:sz w:val="24"/>
          <w:szCs w:val="24"/>
        </w:rPr>
        <w:t xml:space="preserve"> Source: </w:t>
      </w:r>
      <w:r w:rsidRPr="00ED5131">
        <w:rPr>
          <w:rFonts w:ascii="Times New Roman" w:eastAsia="SimSun" w:hAnsi="Times New Roman"/>
          <w:sz w:val="24"/>
          <w:szCs w:val="24"/>
        </w:rPr>
        <w:t>http://www.loc.gov/pictures/item/2009633461/</w:t>
      </w:r>
      <w:r w:rsidRPr="00ED5131">
        <w:rPr>
          <w:rFonts w:ascii="Times New Roman" w:hAnsi="Times New Roman"/>
          <w:sz w:val="24"/>
          <w:szCs w:val="24"/>
        </w:rPr>
        <w:t xml:space="preserve"> Accessed Jan 30, 2011.</w:t>
      </w:r>
    </w:p>
    <w:p w:rsidR="00597D05" w:rsidRPr="00ED5131" w:rsidRDefault="00597D05" w:rsidP="00597D05">
      <w:pPr>
        <w:rPr>
          <w:rFonts w:ascii="Times New Roman" w:hAnsi="Times New Roman"/>
          <w:sz w:val="24"/>
          <w:szCs w:val="24"/>
        </w:rPr>
      </w:pPr>
      <w:r w:rsidRPr="00ED5131">
        <w:rPr>
          <w:rFonts w:ascii="Times New Roman" w:hAnsi="Times New Roman"/>
          <w:sz w:val="24"/>
          <w:szCs w:val="24"/>
        </w:rPr>
        <w:t xml:space="preserve">Figure </w:t>
      </w:r>
      <w:r>
        <w:rPr>
          <w:rFonts w:ascii="Times New Roman" w:hAnsi="Times New Roman"/>
          <w:sz w:val="24"/>
          <w:szCs w:val="24"/>
        </w:rPr>
        <w:t xml:space="preserve">9: Laurent Midart, </w:t>
      </w:r>
      <w:proofErr w:type="gramStart"/>
      <w:r w:rsidRPr="006E4B6C">
        <w:rPr>
          <w:rFonts w:ascii="Times New Roman" w:hAnsi="Times New Roman"/>
          <w:i/>
          <w:sz w:val="24"/>
          <w:szCs w:val="24"/>
        </w:rPr>
        <w:t>The</w:t>
      </w:r>
      <w:proofErr w:type="gramEnd"/>
      <w:r w:rsidRPr="006E4B6C">
        <w:rPr>
          <w:rFonts w:ascii="Times New Roman" w:hAnsi="Times New Roman"/>
          <w:i/>
          <w:sz w:val="24"/>
          <w:szCs w:val="24"/>
        </w:rPr>
        <w:t xml:space="preserve"> Awakening of the Swiss</w:t>
      </w:r>
      <w:r>
        <w:rPr>
          <w:rFonts w:ascii="Times New Roman" w:hAnsi="Times New Roman"/>
          <w:sz w:val="24"/>
          <w:szCs w:val="24"/>
        </w:rPr>
        <w:t>.</w:t>
      </w:r>
      <w:r w:rsidRPr="00ED5131">
        <w:rPr>
          <w:rFonts w:ascii="Times New Roman" w:hAnsi="Times New Roman"/>
          <w:sz w:val="24"/>
          <w:szCs w:val="24"/>
        </w:rPr>
        <w:t xml:space="preserve"> Source: http://commons.wikimedia.org/wiki/File:Midart_R%C3%A9veil_1798.jpg Accessed Jan 25, 2011.</w:t>
      </w:r>
    </w:p>
    <w:p w:rsidR="00597D05" w:rsidRPr="00ED5131" w:rsidRDefault="00597D05" w:rsidP="00597D05">
      <w:pPr>
        <w:rPr>
          <w:rFonts w:ascii="Times New Roman" w:hAnsi="Times New Roman"/>
          <w:b/>
          <w:sz w:val="24"/>
          <w:szCs w:val="24"/>
        </w:rPr>
      </w:pPr>
      <w:r>
        <w:rPr>
          <w:rFonts w:ascii="Times New Roman" w:hAnsi="Times New Roman"/>
          <w:sz w:val="24"/>
          <w:szCs w:val="24"/>
        </w:rPr>
        <w:t>Figure 10</w:t>
      </w:r>
      <w:r w:rsidRPr="00ED5131">
        <w:rPr>
          <w:rFonts w:ascii="Times New Roman" w:hAnsi="Times New Roman"/>
          <w:sz w:val="24"/>
          <w:szCs w:val="24"/>
        </w:rPr>
        <w:t xml:space="preserve">: James Gillray, </w:t>
      </w:r>
      <w:proofErr w:type="gramStart"/>
      <w:r>
        <w:rPr>
          <w:rFonts w:ascii="Times New Roman" w:hAnsi="Times New Roman"/>
          <w:i/>
          <w:sz w:val="24"/>
          <w:szCs w:val="24"/>
        </w:rPr>
        <w:t>The</w:t>
      </w:r>
      <w:proofErr w:type="gramEnd"/>
      <w:r>
        <w:rPr>
          <w:rFonts w:ascii="Times New Roman" w:hAnsi="Times New Roman"/>
          <w:i/>
          <w:sz w:val="24"/>
          <w:szCs w:val="24"/>
        </w:rPr>
        <w:t xml:space="preserve"> NURSERY–</w:t>
      </w:r>
      <w:r w:rsidRPr="006E4B6C">
        <w:rPr>
          <w:rFonts w:ascii="Times New Roman" w:hAnsi="Times New Roman"/>
          <w:i/>
          <w:sz w:val="24"/>
          <w:szCs w:val="24"/>
        </w:rPr>
        <w:t>with Britannia reposing in PEACE</w:t>
      </w:r>
      <w:r>
        <w:rPr>
          <w:rFonts w:ascii="Times New Roman" w:hAnsi="Times New Roman"/>
          <w:sz w:val="24"/>
          <w:szCs w:val="24"/>
        </w:rPr>
        <w:t>, 1802.</w:t>
      </w:r>
      <w:r w:rsidRPr="00ED5131">
        <w:rPr>
          <w:rFonts w:ascii="Times New Roman" w:hAnsi="Times New Roman"/>
          <w:sz w:val="24"/>
          <w:szCs w:val="24"/>
        </w:rPr>
        <w:t xml:space="preserve"> From the hand-colored recut version in </w:t>
      </w:r>
      <w:r w:rsidRPr="00ED5131">
        <w:rPr>
          <w:rFonts w:ascii="Times New Roman" w:hAnsi="Times New Roman"/>
          <w:i/>
          <w:sz w:val="24"/>
          <w:szCs w:val="24"/>
        </w:rPr>
        <w:t xml:space="preserve">London und Paris </w:t>
      </w:r>
      <w:r w:rsidRPr="00ED5131">
        <w:rPr>
          <w:rFonts w:ascii="Times New Roman" w:hAnsi="Times New Roman"/>
          <w:sz w:val="24"/>
          <w:szCs w:val="24"/>
        </w:rPr>
        <w:t xml:space="preserve">10, 1802. </w:t>
      </w:r>
      <w:proofErr w:type="gramStart"/>
      <w:r w:rsidRPr="00ED5131">
        <w:rPr>
          <w:rFonts w:ascii="Times New Roman" w:hAnsi="Times New Roman"/>
          <w:sz w:val="24"/>
          <w:szCs w:val="24"/>
        </w:rPr>
        <w:t>Library of Georg-August University, Goettingen.</w:t>
      </w:r>
      <w:proofErr w:type="gramEnd"/>
    </w:p>
    <w:p w:rsidR="00597D05" w:rsidRPr="00ED5131" w:rsidRDefault="00597D05" w:rsidP="00597D05">
      <w:pPr>
        <w:rPr>
          <w:rFonts w:ascii="Times New Roman" w:hAnsi="Times New Roman"/>
          <w:sz w:val="24"/>
          <w:szCs w:val="24"/>
        </w:rPr>
      </w:pPr>
      <w:r>
        <w:rPr>
          <w:rFonts w:ascii="Times New Roman" w:hAnsi="Times New Roman"/>
          <w:sz w:val="24"/>
          <w:szCs w:val="24"/>
        </w:rPr>
        <w:t>Figure 11: R. Sabatky,</w:t>
      </w:r>
      <w:r w:rsidRPr="00766382">
        <w:rPr>
          <w:rFonts w:ascii="Times New Roman" w:hAnsi="Times New Roman"/>
          <w:sz w:val="24"/>
          <w:szCs w:val="24"/>
        </w:rPr>
        <w:t xml:space="preserve"> </w:t>
      </w:r>
      <w:r w:rsidRPr="001235FF">
        <w:rPr>
          <w:rFonts w:ascii="Times New Roman" w:hAnsi="Times New Roman"/>
          <w:i/>
          <w:sz w:val="24"/>
          <w:szCs w:val="24"/>
        </w:rPr>
        <w:t>Der deutsche Michel</w:t>
      </w:r>
      <w:r w:rsidRPr="00766382">
        <w:rPr>
          <w:rFonts w:ascii="Times New Roman" w:hAnsi="Times New Roman"/>
          <w:sz w:val="24"/>
          <w:szCs w:val="24"/>
        </w:rPr>
        <w:t xml:space="preserve">, </w:t>
      </w:r>
      <w:proofErr w:type="gramStart"/>
      <w:r w:rsidRPr="00766382">
        <w:rPr>
          <w:rFonts w:ascii="Times New Roman" w:hAnsi="Times New Roman"/>
          <w:sz w:val="24"/>
          <w:szCs w:val="24"/>
        </w:rPr>
        <w:t>chalk</w:t>
      </w:r>
      <w:proofErr w:type="gramEnd"/>
      <w:r w:rsidRPr="00766382">
        <w:rPr>
          <w:rFonts w:ascii="Times New Roman" w:hAnsi="Times New Roman"/>
          <w:sz w:val="24"/>
          <w:szCs w:val="24"/>
        </w:rPr>
        <w:t xml:space="preserve"> lithography, Berlin: Julius Springer, 1843. </w:t>
      </w:r>
      <w:proofErr w:type="gramStart"/>
      <w:r w:rsidRPr="00766382">
        <w:rPr>
          <w:rFonts w:ascii="Times New Roman" w:hAnsi="Times New Roman"/>
          <w:sz w:val="24"/>
          <w:szCs w:val="24"/>
        </w:rPr>
        <w:t>Copy of the Herrmann von Helmholtz Zentrum fuer Kulturtechnik.</w:t>
      </w:r>
      <w:proofErr w:type="gramEnd"/>
      <w:r w:rsidRPr="00766382">
        <w:rPr>
          <w:rFonts w:ascii="Times New Roman" w:hAnsi="Times New Roman"/>
          <w:sz w:val="24"/>
          <w:szCs w:val="24"/>
        </w:rPr>
        <w:t xml:space="preserve"> </w:t>
      </w:r>
      <w:r w:rsidRPr="001235FF">
        <w:rPr>
          <w:rFonts w:ascii="Times New Roman" w:hAnsi="Times New Roman"/>
          <w:sz w:val="24"/>
          <w:szCs w:val="24"/>
          <w:lang w:val="fr-FR"/>
        </w:rPr>
        <w:lastRenderedPageBreak/>
        <w:t xml:space="preserve">Source: http://www2.hu-berlin.de/kulturtechnik/kabinette.php?show=odm&amp;month=200703. </w:t>
      </w:r>
      <w:proofErr w:type="gramStart"/>
      <w:r>
        <w:rPr>
          <w:rFonts w:ascii="Times New Roman" w:hAnsi="Times New Roman"/>
          <w:sz w:val="24"/>
          <w:szCs w:val="24"/>
        </w:rPr>
        <w:t>Accessed</w:t>
      </w:r>
      <w:r w:rsidRPr="00ED5131">
        <w:rPr>
          <w:rFonts w:ascii="Times New Roman" w:hAnsi="Times New Roman"/>
          <w:sz w:val="24"/>
          <w:szCs w:val="24"/>
        </w:rPr>
        <w:t xml:space="preserve"> Jan 25, 2011.</w:t>
      </w:r>
      <w:proofErr w:type="gramEnd"/>
    </w:p>
    <w:p w:rsidR="00597D05" w:rsidRPr="00597D05" w:rsidRDefault="00597D05" w:rsidP="00597D05">
      <w:pPr>
        <w:rPr>
          <w:rFonts w:ascii="Times New Roman" w:hAnsi="Times New Roman"/>
          <w:sz w:val="24"/>
          <w:szCs w:val="24"/>
        </w:rPr>
      </w:pPr>
      <w:r>
        <w:rPr>
          <w:rFonts w:ascii="Times New Roman" w:hAnsi="Times New Roman"/>
          <w:sz w:val="24"/>
          <w:szCs w:val="24"/>
        </w:rPr>
        <w:t>Figure 12</w:t>
      </w:r>
      <w:r w:rsidRPr="00ED5131">
        <w:rPr>
          <w:rFonts w:ascii="Times New Roman" w:hAnsi="Times New Roman"/>
          <w:sz w:val="24"/>
          <w:szCs w:val="24"/>
        </w:rPr>
        <w:t xml:space="preserve">: W. Winckler, </w:t>
      </w:r>
      <w:r w:rsidRPr="001235FF">
        <w:rPr>
          <w:rFonts w:ascii="Times New Roman" w:hAnsi="Times New Roman"/>
          <w:i/>
          <w:sz w:val="24"/>
          <w:szCs w:val="24"/>
        </w:rPr>
        <w:t>No title</w:t>
      </w:r>
      <w:r w:rsidRPr="00ED5131">
        <w:rPr>
          <w:rFonts w:ascii="Times New Roman" w:hAnsi="Times New Roman"/>
          <w:sz w:val="24"/>
          <w:szCs w:val="24"/>
        </w:rPr>
        <w:t xml:space="preserve"> </w:t>
      </w:r>
      <w:r w:rsidRPr="001235FF">
        <w:rPr>
          <w:rFonts w:ascii="Times New Roman" w:hAnsi="Times New Roman"/>
          <w:i/>
          <w:sz w:val="24"/>
          <w:szCs w:val="24"/>
        </w:rPr>
        <w:t>(Michel Awakened)</w:t>
      </w:r>
      <w:r w:rsidRPr="00ED5131">
        <w:rPr>
          <w:rFonts w:ascii="Times New Roman" w:hAnsi="Times New Roman"/>
          <w:sz w:val="24"/>
          <w:szCs w:val="24"/>
        </w:rPr>
        <w:t xml:space="preserve">. </w:t>
      </w:r>
      <w:proofErr w:type="gramStart"/>
      <w:r w:rsidRPr="008323DE">
        <w:rPr>
          <w:rFonts w:ascii="Times New Roman" w:hAnsi="Times New Roman"/>
          <w:sz w:val="24"/>
          <w:szCs w:val="24"/>
        </w:rPr>
        <w:t>Lithograph, Königsberg 1843.</w:t>
      </w:r>
      <w:proofErr w:type="gramEnd"/>
      <w:r w:rsidRPr="008323DE">
        <w:rPr>
          <w:rFonts w:ascii="Times New Roman" w:hAnsi="Times New Roman"/>
          <w:sz w:val="24"/>
          <w:szCs w:val="24"/>
        </w:rPr>
        <w:t xml:space="preserve"> </w:t>
      </w:r>
      <w:r w:rsidRPr="00766382">
        <w:rPr>
          <w:rFonts w:ascii="Times New Roman" w:hAnsi="Times New Roman"/>
          <w:sz w:val="24"/>
          <w:szCs w:val="24"/>
          <w:lang w:val="de-DE"/>
        </w:rPr>
        <w:t>Rheinisches Bildarchiv, Köln.</w:t>
      </w:r>
      <w:r w:rsidRPr="00766382">
        <w:rPr>
          <w:rFonts w:ascii="Times New Roman" w:hAnsi="Times New Roman"/>
          <w:b/>
          <w:sz w:val="24"/>
          <w:szCs w:val="24"/>
          <w:lang w:val="de-DE"/>
        </w:rPr>
        <w:t xml:space="preserve"> </w:t>
      </w:r>
      <w:r w:rsidRPr="00597D05">
        <w:rPr>
          <w:rFonts w:ascii="Times New Roman" w:hAnsi="Times New Roman"/>
          <w:sz w:val="24"/>
          <w:szCs w:val="24"/>
        </w:rPr>
        <w:t>(www.museenkoeln.de/rba.de).</w:t>
      </w:r>
    </w:p>
    <w:p w:rsidR="00597D05" w:rsidRPr="00ED5131" w:rsidRDefault="00597D05" w:rsidP="00597D05">
      <w:pPr>
        <w:rPr>
          <w:rFonts w:ascii="Times New Roman" w:hAnsi="Times New Roman"/>
          <w:sz w:val="24"/>
          <w:szCs w:val="24"/>
          <w:lang w:val="en-US" w:eastAsia="zh-CN"/>
        </w:rPr>
      </w:pPr>
      <w:r w:rsidRPr="00597D05">
        <w:rPr>
          <w:rFonts w:ascii="Times New Roman" w:hAnsi="Times New Roman"/>
          <w:sz w:val="24"/>
          <w:szCs w:val="24"/>
        </w:rPr>
        <w:t>Figure 13: China.</w:t>
      </w:r>
      <w:r w:rsidRPr="00597D05">
        <w:rPr>
          <w:rFonts w:ascii="Times New Roman" w:hAnsi="Times New Roman"/>
          <w:b/>
          <w:sz w:val="24"/>
          <w:szCs w:val="24"/>
        </w:rPr>
        <w:t xml:space="preserve"> </w:t>
      </w:r>
      <w:r w:rsidRPr="00ED5131">
        <w:rPr>
          <w:rFonts w:ascii="Times New Roman" w:hAnsi="Times New Roman"/>
          <w:i/>
          <w:sz w:val="24"/>
          <w:szCs w:val="24"/>
          <w:lang w:val="en-US" w:eastAsia="zh-CN"/>
        </w:rPr>
        <w:t>Puck, or the Shanghai Charivari</w:t>
      </w:r>
      <w:r w:rsidRPr="00ED5131">
        <w:rPr>
          <w:rFonts w:ascii="Times New Roman" w:hAnsi="Times New Roman"/>
          <w:sz w:val="24"/>
          <w:szCs w:val="24"/>
          <w:lang w:val="en-US" w:eastAsia="zh-CN"/>
        </w:rPr>
        <w:t xml:space="preserve"> (Shanghai), Feb 1, 1872. </w:t>
      </w:r>
      <w:proofErr w:type="gramStart"/>
      <w:r w:rsidRPr="00ED5131">
        <w:rPr>
          <w:rFonts w:ascii="Times New Roman" w:hAnsi="Times New Roman"/>
          <w:sz w:val="24"/>
          <w:szCs w:val="24"/>
          <w:lang w:val="en-US" w:eastAsia="zh-CN"/>
        </w:rPr>
        <w:t>Library of the Institute of Chinese Studies, Heidelberg.</w:t>
      </w:r>
      <w:proofErr w:type="gramEnd"/>
    </w:p>
    <w:p w:rsidR="00597D05" w:rsidRPr="00525F69" w:rsidRDefault="00597D05" w:rsidP="00597D05">
      <w:pPr>
        <w:rPr>
          <w:rFonts w:ascii="Times New Roman" w:eastAsia="宋体" w:hAnsi="Times New Roman"/>
          <w:sz w:val="24"/>
          <w:szCs w:val="24"/>
          <w:lang w:val="en-US" w:eastAsia="zh-CN"/>
        </w:rPr>
      </w:pPr>
      <w:r>
        <w:rPr>
          <w:rFonts w:ascii="Times New Roman" w:hAnsi="Times New Roman"/>
          <w:sz w:val="24"/>
          <w:szCs w:val="24"/>
        </w:rPr>
        <w:t>Figure 14</w:t>
      </w:r>
      <w:r w:rsidRPr="00ED5131">
        <w:rPr>
          <w:rFonts w:ascii="Times New Roman" w:hAnsi="Times New Roman"/>
          <w:sz w:val="24"/>
          <w:szCs w:val="24"/>
        </w:rPr>
        <w:t>:</w:t>
      </w:r>
      <w:r w:rsidRPr="00ED5131">
        <w:rPr>
          <w:rFonts w:ascii="Times New Roman" w:hAnsi="Times New Roman"/>
          <w:sz w:val="24"/>
          <w:szCs w:val="24"/>
          <w:lang w:val="en-US" w:eastAsia="zh-CN"/>
        </w:rPr>
        <w:t xml:space="preserve"> </w:t>
      </w:r>
      <w:r w:rsidRPr="00C111AF">
        <w:rPr>
          <w:rFonts w:ascii="Times New Roman" w:eastAsia="宋体" w:hAnsi="Times New Roman"/>
          <w:i/>
          <w:sz w:val="24"/>
          <w:szCs w:val="24"/>
          <w:lang w:val="en-US" w:eastAsia="zh-CN"/>
        </w:rPr>
        <w:t>First act of the people of Egypt … The punishment…. The genius of Egypt awakens from its long sleep and drives out the evil government officials, Tewfik and his courtiers flee</w:t>
      </w:r>
      <w:r>
        <w:rPr>
          <w:rFonts w:ascii="Times New Roman" w:eastAsia="宋体" w:hAnsi="Times New Roman"/>
          <w:sz w:val="24"/>
          <w:szCs w:val="24"/>
          <w:lang w:val="en-US" w:eastAsia="zh-CN"/>
        </w:rPr>
        <w:t>.</w:t>
      </w:r>
      <w:r w:rsidRPr="00ED5131">
        <w:rPr>
          <w:rFonts w:ascii="Times New Roman" w:eastAsia="宋体" w:hAnsi="Times New Roman"/>
          <w:sz w:val="24"/>
          <w:szCs w:val="24"/>
          <w:lang w:val="en-US" w:eastAsia="zh-CN"/>
        </w:rPr>
        <w:t xml:space="preserve"> </w:t>
      </w:r>
      <w:proofErr w:type="gramStart"/>
      <w:r w:rsidRPr="00C111AF">
        <w:rPr>
          <w:rFonts w:ascii="Times New Roman" w:eastAsia="宋体" w:hAnsi="Times New Roman"/>
          <w:sz w:val="24"/>
          <w:szCs w:val="24"/>
          <w:lang w:val="en-US" w:eastAsia="zh-CN"/>
        </w:rPr>
        <w:t>Abou Naddara</w:t>
      </w:r>
      <w:r w:rsidRPr="00ED5131">
        <w:rPr>
          <w:rFonts w:ascii="Times New Roman" w:eastAsia="宋体" w:hAnsi="Times New Roman"/>
          <w:sz w:val="24"/>
          <w:szCs w:val="24"/>
          <w:lang w:val="en-US" w:eastAsia="zh-CN"/>
        </w:rPr>
        <w:t xml:space="preserve"> </w:t>
      </w:r>
      <w:r>
        <w:rPr>
          <w:rFonts w:ascii="Times New Roman" w:eastAsia="宋体" w:hAnsi="Times New Roman"/>
          <w:sz w:val="24"/>
          <w:szCs w:val="24"/>
          <w:lang w:val="en-US" w:eastAsia="zh-CN"/>
        </w:rPr>
        <w:t>6, no. 2 (1882)</w:t>
      </w:r>
      <w:r w:rsidRPr="00ED5131">
        <w:rPr>
          <w:rFonts w:ascii="Times New Roman" w:eastAsia="宋体" w:hAnsi="Times New Roman"/>
          <w:sz w:val="24"/>
          <w:szCs w:val="24"/>
          <w:lang w:val="en-US" w:eastAsia="zh-CN"/>
        </w:rPr>
        <w:t>.</w:t>
      </w:r>
      <w:proofErr w:type="gramEnd"/>
      <w:r w:rsidRPr="00ED5131">
        <w:rPr>
          <w:rFonts w:ascii="Times New Roman" w:eastAsia="宋体" w:hAnsi="Times New Roman"/>
          <w:sz w:val="24"/>
          <w:szCs w:val="24"/>
          <w:lang w:val="en-US" w:eastAsia="zh-CN"/>
        </w:rPr>
        <w:t xml:space="preserve"> Library </w:t>
      </w:r>
      <w:r w:rsidRPr="00525F69">
        <w:rPr>
          <w:rFonts w:ascii="Times New Roman" w:eastAsia="宋体" w:hAnsi="Times New Roman"/>
          <w:sz w:val="24"/>
          <w:szCs w:val="24"/>
          <w:lang w:val="en-US" w:eastAsia="zh-CN"/>
        </w:rPr>
        <w:t xml:space="preserve">of the </w:t>
      </w:r>
      <w:r w:rsidR="00525F69" w:rsidRPr="00525F69">
        <w:rPr>
          <w:rFonts w:ascii="Times New Roman" w:hAnsi="Times New Roman"/>
          <w:sz w:val="24"/>
          <w:szCs w:val="24"/>
        </w:rPr>
        <w:t>Cluster of Excellence "Asia and Europe in a Global Context: Shifting Asymmetries in Cultural Flows" at Heidelberg University</w:t>
      </w:r>
      <w:r w:rsidRPr="00525F69">
        <w:rPr>
          <w:rFonts w:ascii="Times New Roman" w:eastAsia="宋体" w:hAnsi="Times New Roman"/>
          <w:sz w:val="24"/>
          <w:szCs w:val="24"/>
          <w:lang w:val="en-US" w:eastAsia="zh-CN"/>
        </w:rPr>
        <w:t>.</w:t>
      </w:r>
    </w:p>
    <w:p w:rsidR="00597D05" w:rsidRPr="00ED5131" w:rsidRDefault="00597D05" w:rsidP="00597D05">
      <w:pPr>
        <w:rPr>
          <w:rFonts w:ascii="Times New Roman" w:eastAsia="宋体" w:hAnsi="Times New Roman"/>
          <w:sz w:val="24"/>
          <w:szCs w:val="24"/>
          <w:lang w:val="en-US" w:eastAsia="zh-CN"/>
        </w:rPr>
      </w:pPr>
      <w:r w:rsidRPr="00ED5131">
        <w:rPr>
          <w:rFonts w:ascii="Times New Roman" w:hAnsi="Times New Roman"/>
          <w:sz w:val="24"/>
          <w:szCs w:val="24"/>
        </w:rPr>
        <w:t>Figure 1</w:t>
      </w:r>
      <w:r>
        <w:rPr>
          <w:rFonts w:ascii="Times New Roman" w:hAnsi="Times New Roman"/>
          <w:sz w:val="24"/>
          <w:szCs w:val="24"/>
        </w:rPr>
        <w:t>5</w:t>
      </w:r>
      <w:r w:rsidRPr="00ED5131">
        <w:rPr>
          <w:rFonts w:ascii="Times New Roman" w:hAnsi="Times New Roman"/>
          <w:sz w:val="24"/>
          <w:szCs w:val="24"/>
        </w:rPr>
        <w:t xml:space="preserve">: </w:t>
      </w:r>
      <w:r w:rsidRPr="00ED5131">
        <w:rPr>
          <w:rFonts w:ascii="Times New Roman" w:eastAsia="宋体" w:hAnsi="Times New Roman"/>
          <w:sz w:val="24"/>
          <w:szCs w:val="24"/>
          <w:lang w:val="en-US" w:eastAsia="zh-CN"/>
        </w:rPr>
        <w:t>Jacques Rawson (?)</w:t>
      </w:r>
      <w:r>
        <w:rPr>
          <w:rFonts w:ascii="Times New Roman" w:eastAsia="宋体" w:hAnsi="Times New Roman"/>
          <w:sz w:val="24"/>
          <w:szCs w:val="24"/>
          <w:lang w:val="en-US" w:eastAsia="zh-CN"/>
        </w:rPr>
        <w:t>,</w:t>
      </w:r>
      <w:r w:rsidRPr="00ED5131">
        <w:rPr>
          <w:rFonts w:ascii="Times New Roman" w:eastAsia="宋体" w:hAnsi="Times New Roman"/>
          <w:sz w:val="24"/>
          <w:szCs w:val="24"/>
          <w:lang w:val="en-US" w:eastAsia="zh-CN"/>
        </w:rPr>
        <w:t xml:space="preserve"> </w:t>
      </w:r>
      <w:proofErr w:type="gramStart"/>
      <w:r w:rsidRPr="00045F10">
        <w:rPr>
          <w:rFonts w:ascii="Times New Roman" w:eastAsia="宋体" w:hAnsi="Times New Roman"/>
          <w:i/>
          <w:sz w:val="24"/>
          <w:szCs w:val="24"/>
          <w:lang w:val="en-US" w:eastAsia="zh-CN"/>
        </w:rPr>
        <w:t>The</w:t>
      </w:r>
      <w:proofErr w:type="gramEnd"/>
      <w:r w:rsidRPr="00045F10">
        <w:rPr>
          <w:rFonts w:ascii="Times New Roman" w:eastAsia="宋体" w:hAnsi="Times New Roman"/>
          <w:i/>
          <w:sz w:val="24"/>
          <w:szCs w:val="24"/>
          <w:lang w:val="en-US" w:eastAsia="zh-CN"/>
        </w:rPr>
        <w:t xml:space="preserve"> state [of Turkey], a sick man who is just barely breathing</w:t>
      </w:r>
      <w:r w:rsidRPr="00ED5131">
        <w:rPr>
          <w:rFonts w:ascii="Times New Roman" w:eastAsia="宋体" w:hAnsi="Times New Roman"/>
          <w:sz w:val="24"/>
          <w:szCs w:val="24"/>
          <w:lang w:val="en-US" w:eastAsia="zh-CN"/>
        </w:rPr>
        <w:t xml:space="preserve">. Reproduced from a Western source in </w:t>
      </w:r>
      <w:r w:rsidRPr="00ED5131">
        <w:rPr>
          <w:rFonts w:ascii="Times New Roman" w:eastAsia="宋体" w:hAnsi="Times New Roman"/>
          <w:i/>
          <w:sz w:val="24"/>
          <w:szCs w:val="24"/>
          <w:lang w:val="en-US" w:eastAsia="zh-CN"/>
        </w:rPr>
        <w:t xml:space="preserve">Dongfang zazhi </w:t>
      </w:r>
      <w:r>
        <w:rPr>
          <w:rFonts w:ascii="Times New Roman" w:eastAsia="宋体" w:hAnsi="Times New Roman"/>
          <w:sz w:val="24"/>
          <w:szCs w:val="24"/>
          <w:lang w:val="en-US" w:eastAsia="zh-CN"/>
        </w:rPr>
        <w:t>17:15</w:t>
      </w:r>
      <w:r w:rsidRPr="00ED5131">
        <w:rPr>
          <w:rFonts w:ascii="Times New Roman" w:eastAsia="宋体" w:hAnsi="Times New Roman"/>
          <w:sz w:val="24"/>
          <w:szCs w:val="24"/>
          <w:lang w:val="en-US" w:eastAsia="zh-CN"/>
        </w:rPr>
        <w:t xml:space="preserve"> (August 15, 1920), p. 33. </w:t>
      </w:r>
      <w:proofErr w:type="gramStart"/>
      <w:r w:rsidRPr="00ED5131">
        <w:rPr>
          <w:rFonts w:ascii="Times New Roman" w:eastAsia="宋体" w:hAnsi="Times New Roman"/>
          <w:sz w:val="24"/>
          <w:szCs w:val="24"/>
          <w:lang w:val="en-US" w:eastAsia="zh-CN"/>
        </w:rPr>
        <w:t>Library of the Harvard Yenching Institute.</w:t>
      </w:r>
      <w:proofErr w:type="gramEnd"/>
    </w:p>
    <w:p w:rsidR="00597D05" w:rsidRPr="00ED5131" w:rsidRDefault="00597D05" w:rsidP="00597D05">
      <w:pPr>
        <w:rPr>
          <w:rFonts w:ascii="Times New Roman" w:hAnsi="Times New Roman"/>
          <w:sz w:val="24"/>
          <w:szCs w:val="24"/>
        </w:rPr>
      </w:pPr>
      <w:r>
        <w:rPr>
          <w:rFonts w:ascii="Times New Roman" w:hAnsi="Times New Roman"/>
          <w:sz w:val="24"/>
          <w:szCs w:val="24"/>
        </w:rPr>
        <w:t>Figure 16</w:t>
      </w:r>
      <w:r w:rsidRPr="00ED5131">
        <w:rPr>
          <w:rFonts w:ascii="Times New Roman" w:hAnsi="Times New Roman"/>
          <w:sz w:val="24"/>
          <w:szCs w:val="24"/>
        </w:rPr>
        <w:t>:</w:t>
      </w:r>
      <w:r w:rsidRPr="00ED5131">
        <w:rPr>
          <w:rFonts w:ascii="Times New Roman" w:eastAsia="宋体" w:hAnsi="Times New Roman"/>
          <w:sz w:val="24"/>
          <w:szCs w:val="24"/>
          <w:lang w:val="en-US" w:eastAsia="zh-CN"/>
        </w:rPr>
        <w:t xml:space="preserve"> </w:t>
      </w:r>
      <w:r w:rsidRPr="00E90C2E">
        <w:rPr>
          <w:rFonts w:ascii="Times New Roman" w:hAnsi="Times New Roman"/>
          <w:i/>
          <w:sz w:val="24"/>
          <w:szCs w:val="24"/>
          <w:lang w:val="en-US" w:eastAsia="zh-CN"/>
        </w:rPr>
        <w:t>Gulliver the giant among Lilliputians</w:t>
      </w:r>
      <w:r w:rsidRPr="00ED5131">
        <w:rPr>
          <w:rFonts w:ascii="Times New Roman" w:hAnsi="Times New Roman"/>
          <w:sz w:val="24"/>
          <w:szCs w:val="24"/>
          <w:lang w:val="en-US" w:eastAsia="zh-CN"/>
        </w:rPr>
        <w:t xml:space="preserve">. Illustration from the 1727 edition of Jonathan Swift, </w:t>
      </w:r>
      <w:r w:rsidRPr="00ED5131">
        <w:rPr>
          <w:rFonts w:ascii="Times New Roman" w:hAnsi="Times New Roman"/>
          <w:i/>
          <w:sz w:val="24"/>
          <w:szCs w:val="24"/>
          <w:lang w:val="en-US" w:eastAsia="zh-CN"/>
        </w:rPr>
        <w:t>Travels into several remote nations of the world</w:t>
      </w:r>
      <w:r w:rsidRPr="00ED5131">
        <w:rPr>
          <w:rFonts w:ascii="Times New Roman" w:hAnsi="Times New Roman"/>
          <w:sz w:val="24"/>
          <w:szCs w:val="24"/>
          <w:lang w:val="en-US" w:eastAsia="zh-CN"/>
        </w:rPr>
        <w:t xml:space="preserve">, </w:t>
      </w:r>
      <w:r w:rsidRPr="00ED5131">
        <w:rPr>
          <w:rFonts w:ascii="Times New Roman" w:hAnsi="Times New Roman"/>
          <w:i/>
          <w:sz w:val="24"/>
          <w:szCs w:val="24"/>
          <w:lang w:val="en-US" w:eastAsia="zh-CN"/>
        </w:rPr>
        <w:t>by Lemuel Gulliver</w:t>
      </w:r>
      <w:r w:rsidRPr="00ED5131">
        <w:rPr>
          <w:rFonts w:ascii="Times New Roman" w:hAnsi="Times New Roman"/>
          <w:sz w:val="24"/>
          <w:szCs w:val="24"/>
          <w:lang w:val="en-US" w:eastAsia="zh-CN"/>
        </w:rPr>
        <w:t xml:space="preserve">, </w:t>
      </w:r>
      <w:r w:rsidRPr="00ED5131">
        <w:rPr>
          <w:rFonts w:ascii="Times New Roman" w:hAnsi="Times New Roman"/>
          <w:sz w:val="24"/>
          <w:szCs w:val="24"/>
        </w:rPr>
        <w:t xml:space="preserve">London: printed for Benj. Motte, at the Middle Temple Gate in Fleet-Street, p. 30. </w:t>
      </w:r>
    </w:p>
    <w:p w:rsidR="00597D05" w:rsidRPr="00ED5131" w:rsidRDefault="00597D05" w:rsidP="00597D05">
      <w:pPr>
        <w:rPr>
          <w:rFonts w:ascii="Times New Roman" w:hAnsi="Times New Roman"/>
          <w:sz w:val="24"/>
          <w:szCs w:val="24"/>
        </w:rPr>
      </w:pPr>
      <w:r w:rsidRPr="00ED5131">
        <w:rPr>
          <w:rFonts w:ascii="Times New Roman" w:hAnsi="Times New Roman"/>
          <w:sz w:val="24"/>
          <w:szCs w:val="24"/>
        </w:rPr>
        <w:t>Figure 1</w:t>
      </w:r>
      <w:r>
        <w:rPr>
          <w:rFonts w:ascii="Times New Roman" w:hAnsi="Times New Roman"/>
          <w:sz w:val="24"/>
          <w:szCs w:val="24"/>
        </w:rPr>
        <w:t>7</w:t>
      </w:r>
      <w:r w:rsidRPr="00ED5131">
        <w:rPr>
          <w:rFonts w:ascii="Times New Roman" w:hAnsi="Times New Roman"/>
          <w:sz w:val="24"/>
          <w:szCs w:val="24"/>
        </w:rPr>
        <w:t>:</w:t>
      </w:r>
      <w:r w:rsidRPr="00ED5131">
        <w:rPr>
          <w:rFonts w:ascii="Times New Roman" w:eastAsia="宋体" w:hAnsi="Times New Roman"/>
          <w:sz w:val="24"/>
          <w:szCs w:val="24"/>
          <w:lang w:val="en-US" w:eastAsia="zh-CN"/>
        </w:rPr>
        <w:t xml:space="preserve"> </w:t>
      </w:r>
      <w:r w:rsidRPr="00E90C2E">
        <w:rPr>
          <w:rFonts w:ascii="Times New Roman" w:hAnsi="Times New Roman"/>
          <w:i/>
          <w:sz w:val="24"/>
          <w:szCs w:val="24"/>
        </w:rPr>
        <w:t>The foreigner talks in his sleep</w:t>
      </w:r>
      <w:r>
        <w:rPr>
          <w:rFonts w:ascii="Times New Roman" w:hAnsi="Times New Roman"/>
          <w:sz w:val="24"/>
          <w:szCs w:val="24"/>
        </w:rPr>
        <w:t>.</w:t>
      </w:r>
      <w:r w:rsidRPr="00ED5131">
        <w:rPr>
          <w:rFonts w:ascii="Times New Roman" w:hAnsi="Times New Roman"/>
          <w:sz w:val="24"/>
          <w:szCs w:val="24"/>
        </w:rPr>
        <w:t xml:space="preserve"> From the Japanese cartoon journal </w:t>
      </w:r>
      <w:r w:rsidRPr="00ED5131">
        <w:rPr>
          <w:rFonts w:ascii="Times New Roman" w:hAnsi="Times New Roman"/>
          <w:i/>
          <w:sz w:val="24"/>
          <w:szCs w:val="24"/>
        </w:rPr>
        <w:t>Marumaru chinbun</w:t>
      </w:r>
      <w:r w:rsidRPr="00ED5131">
        <w:rPr>
          <w:rFonts w:ascii="Times New Roman" w:hAnsi="Times New Roman"/>
          <w:sz w:val="24"/>
          <w:szCs w:val="24"/>
        </w:rPr>
        <w:t xml:space="preserve">, 1884. </w:t>
      </w:r>
      <w:proofErr w:type="gramStart"/>
      <w:r w:rsidRPr="00ED5131">
        <w:rPr>
          <w:rFonts w:ascii="Times New Roman" w:hAnsi="Times New Roman"/>
          <w:sz w:val="24"/>
          <w:szCs w:val="24"/>
        </w:rPr>
        <w:t>Library of the Institute of Chinese Studies, Heidelberg.</w:t>
      </w:r>
      <w:proofErr w:type="gramEnd"/>
    </w:p>
    <w:p w:rsidR="00597D05" w:rsidRPr="00ED5131" w:rsidRDefault="00597D05" w:rsidP="00597D05">
      <w:pPr>
        <w:rPr>
          <w:rFonts w:ascii="Times New Roman" w:hAnsi="Times New Roman"/>
          <w:sz w:val="24"/>
          <w:szCs w:val="24"/>
        </w:rPr>
      </w:pPr>
      <w:r>
        <w:rPr>
          <w:rFonts w:ascii="Times New Roman" w:hAnsi="Times New Roman"/>
          <w:sz w:val="24"/>
          <w:szCs w:val="24"/>
        </w:rPr>
        <w:t>Figure 18</w:t>
      </w:r>
      <w:r w:rsidRPr="00ED5131">
        <w:rPr>
          <w:rFonts w:ascii="Times New Roman" w:hAnsi="Times New Roman"/>
          <w:sz w:val="24"/>
          <w:szCs w:val="24"/>
        </w:rPr>
        <w:t>: J. S. Pughe</w:t>
      </w:r>
      <w:r>
        <w:rPr>
          <w:rFonts w:ascii="Times New Roman" w:hAnsi="Times New Roman"/>
          <w:sz w:val="24"/>
          <w:szCs w:val="24"/>
        </w:rPr>
        <w:t xml:space="preserve"> </w:t>
      </w:r>
      <w:r w:rsidRPr="00ED5131">
        <w:rPr>
          <w:rFonts w:ascii="Times New Roman" w:hAnsi="Times New Roman"/>
          <w:sz w:val="24"/>
          <w:szCs w:val="24"/>
        </w:rPr>
        <w:t>(1870-1909)</w:t>
      </w:r>
      <w:r>
        <w:rPr>
          <w:rFonts w:ascii="Times New Roman" w:hAnsi="Times New Roman"/>
          <w:sz w:val="24"/>
          <w:szCs w:val="24"/>
        </w:rPr>
        <w:t>,</w:t>
      </w:r>
      <w:r w:rsidRPr="00ED5131">
        <w:rPr>
          <w:rFonts w:ascii="Times New Roman" w:hAnsi="Times New Roman"/>
          <w:sz w:val="24"/>
          <w:szCs w:val="24"/>
        </w:rPr>
        <w:t xml:space="preserve"> </w:t>
      </w:r>
      <w:r w:rsidRPr="00E90C2E">
        <w:rPr>
          <w:rFonts w:ascii="Times New Roman" w:hAnsi="Times New Roman"/>
          <w:i/>
          <w:sz w:val="24"/>
          <w:szCs w:val="24"/>
        </w:rPr>
        <w:t>Putting his foot down. Uncle Sam (to the Powers): Gentlemen, you may cut up this map as much as you like; but remember, I’m here to stay. And that you can’t divide me up into spheres of influence</w:t>
      </w:r>
      <w:r>
        <w:rPr>
          <w:rFonts w:ascii="Times New Roman" w:hAnsi="Times New Roman"/>
          <w:sz w:val="24"/>
          <w:szCs w:val="24"/>
        </w:rPr>
        <w:t xml:space="preserve">. </w:t>
      </w:r>
      <w:proofErr w:type="gramStart"/>
      <w:r>
        <w:rPr>
          <w:rFonts w:ascii="Times New Roman" w:hAnsi="Times New Roman"/>
          <w:sz w:val="24"/>
          <w:szCs w:val="24"/>
        </w:rPr>
        <w:t>Colored lithograph</w:t>
      </w:r>
      <w:r w:rsidRPr="00ED5131">
        <w:rPr>
          <w:rFonts w:ascii="Times New Roman" w:hAnsi="Times New Roman"/>
          <w:sz w:val="24"/>
          <w:szCs w:val="24"/>
        </w:rPr>
        <w:t>.</w:t>
      </w:r>
      <w:proofErr w:type="gramEnd"/>
      <w:r w:rsidRPr="00ED5131">
        <w:rPr>
          <w:rFonts w:ascii="Times New Roman" w:hAnsi="Times New Roman"/>
          <w:sz w:val="24"/>
          <w:szCs w:val="24"/>
        </w:rPr>
        <w:t xml:space="preserve"> </w:t>
      </w:r>
      <w:r w:rsidRPr="00ED5131">
        <w:rPr>
          <w:rFonts w:ascii="Times New Roman" w:hAnsi="Times New Roman"/>
          <w:i/>
          <w:sz w:val="24"/>
          <w:szCs w:val="24"/>
        </w:rPr>
        <w:t>Puck</w:t>
      </w:r>
      <w:r w:rsidRPr="00ED5131">
        <w:rPr>
          <w:rFonts w:ascii="Times New Roman" w:hAnsi="Times New Roman"/>
          <w:sz w:val="24"/>
          <w:szCs w:val="24"/>
        </w:rPr>
        <w:t xml:space="preserve"> XLVI no. 1172, Aug. 23, 1899. </w:t>
      </w:r>
      <w:proofErr w:type="gramStart"/>
      <w:r w:rsidRPr="00ED5131">
        <w:rPr>
          <w:rFonts w:ascii="Times New Roman" w:hAnsi="Times New Roman"/>
          <w:sz w:val="24"/>
          <w:szCs w:val="24"/>
        </w:rPr>
        <w:t>Widener Library, Harvard University.</w:t>
      </w:r>
      <w:proofErr w:type="gramEnd"/>
    </w:p>
    <w:p w:rsidR="00597D05" w:rsidRPr="00ED5131" w:rsidRDefault="00597D05" w:rsidP="00597D05">
      <w:pPr>
        <w:rPr>
          <w:rFonts w:ascii="Times New Roman" w:hAnsi="Times New Roman"/>
          <w:sz w:val="24"/>
          <w:szCs w:val="24"/>
        </w:rPr>
      </w:pPr>
      <w:r>
        <w:rPr>
          <w:rFonts w:ascii="Times New Roman" w:hAnsi="Times New Roman"/>
          <w:sz w:val="24"/>
          <w:szCs w:val="24"/>
        </w:rPr>
        <w:t xml:space="preserve">Figure 19: </w:t>
      </w:r>
      <w:r w:rsidRPr="00E90C2E">
        <w:rPr>
          <w:rFonts w:ascii="Times New Roman" w:hAnsi="Times New Roman"/>
          <w:i/>
          <w:sz w:val="24"/>
          <w:szCs w:val="24"/>
        </w:rPr>
        <w:t>Taking a Neutral Stance</w:t>
      </w:r>
      <w:r w:rsidRPr="00ED5131">
        <w:rPr>
          <w:rFonts w:ascii="Times New Roman" w:hAnsi="Times New Roman"/>
          <w:sz w:val="24"/>
          <w:szCs w:val="24"/>
        </w:rPr>
        <w:t xml:space="preserve"> </w:t>
      </w:r>
      <w:r w:rsidRPr="00ED5131">
        <w:rPr>
          <w:rFonts w:ascii="Times New Roman" w:eastAsia="SimSun"/>
          <w:sz w:val="24"/>
          <w:szCs w:val="24"/>
        </w:rPr>
        <w:t>局外中立</w:t>
      </w:r>
      <w:r>
        <w:rPr>
          <w:rFonts w:ascii="Times New Roman" w:eastAsia="SimSun" w:hAnsi="Times New Roman"/>
          <w:sz w:val="24"/>
          <w:szCs w:val="24"/>
        </w:rPr>
        <w:t>,</w:t>
      </w:r>
      <w:r w:rsidRPr="00ED5131">
        <w:rPr>
          <w:rFonts w:ascii="Times New Roman" w:eastAsia="SimSun" w:hAnsi="Times New Roman"/>
          <w:sz w:val="24"/>
          <w:szCs w:val="24"/>
        </w:rPr>
        <w:t xml:space="preserve"> </w:t>
      </w:r>
      <w:r w:rsidRPr="00ED5131">
        <w:rPr>
          <w:rFonts w:ascii="Times New Roman" w:hAnsi="Times New Roman"/>
          <w:i/>
          <w:sz w:val="24"/>
          <w:szCs w:val="24"/>
        </w:rPr>
        <w:t>Jingzhong ribao</w:t>
      </w:r>
      <w:r w:rsidRPr="00ED5131">
        <w:rPr>
          <w:rFonts w:ascii="Times New Roman" w:hAnsi="Times New Roman"/>
          <w:sz w:val="24"/>
          <w:szCs w:val="24"/>
        </w:rPr>
        <w:t xml:space="preserve">, </w:t>
      </w:r>
      <w:r w:rsidRPr="00390553">
        <w:rPr>
          <w:rFonts w:ascii="SimSun" w:eastAsia="SimSun" w:hAnsi="SimSun"/>
          <w:sz w:val="24"/>
          <w:szCs w:val="24"/>
        </w:rPr>
        <w:t>警鐘日報</w:t>
      </w:r>
      <w:r w:rsidRPr="008323DE">
        <w:rPr>
          <w:rFonts w:ascii="Times New Roman" w:eastAsia="宋体"/>
          <w:sz w:val="24"/>
          <w:szCs w:val="24"/>
        </w:rPr>
        <w:t xml:space="preserve"> </w:t>
      </w:r>
      <w:r w:rsidRPr="00ED5131">
        <w:rPr>
          <w:rFonts w:ascii="Times New Roman" w:eastAsia="宋体" w:hAnsi="Times New Roman"/>
          <w:sz w:val="24"/>
          <w:szCs w:val="24"/>
        </w:rPr>
        <w:t>(Alarming Bell Daily News) March 19</w:t>
      </w:r>
      <w:proofErr w:type="gramStart"/>
      <w:r w:rsidRPr="00ED5131">
        <w:rPr>
          <w:rFonts w:ascii="Times New Roman" w:eastAsia="宋体" w:hAnsi="Times New Roman"/>
          <w:sz w:val="24"/>
          <w:szCs w:val="24"/>
        </w:rPr>
        <w:t>,</w:t>
      </w:r>
      <w:r w:rsidRPr="00ED5131">
        <w:rPr>
          <w:rFonts w:ascii="Times New Roman" w:hAnsi="Times New Roman"/>
          <w:sz w:val="24"/>
          <w:szCs w:val="24"/>
        </w:rPr>
        <w:t>1904</w:t>
      </w:r>
      <w:proofErr w:type="gramEnd"/>
      <w:r w:rsidRPr="00ED5131">
        <w:rPr>
          <w:rFonts w:ascii="Times New Roman" w:hAnsi="Times New Roman"/>
          <w:sz w:val="24"/>
          <w:szCs w:val="24"/>
        </w:rPr>
        <w:t xml:space="preserve">. </w:t>
      </w:r>
      <w:proofErr w:type="gramStart"/>
      <w:r w:rsidRPr="00ED5131">
        <w:rPr>
          <w:rFonts w:ascii="Times New Roman" w:hAnsi="Times New Roman"/>
          <w:sz w:val="24"/>
          <w:szCs w:val="24"/>
        </w:rPr>
        <w:t>Library of the Institute of Chinese Studies, Heidelberg.</w:t>
      </w:r>
      <w:proofErr w:type="gramEnd"/>
      <w:r w:rsidRPr="00ED5131">
        <w:rPr>
          <w:rFonts w:ascii="Times New Roman" w:hAnsi="Times New Roman"/>
          <w:sz w:val="24"/>
          <w:szCs w:val="24"/>
        </w:rPr>
        <w:t xml:space="preserve"> </w:t>
      </w:r>
    </w:p>
    <w:p w:rsidR="00597D05" w:rsidRPr="00ED5131" w:rsidRDefault="00597D05" w:rsidP="00597D05">
      <w:pPr>
        <w:rPr>
          <w:rFonts w:ascii="Times New Roman" w:eastAsia="宋体" w:hAnsi="Times New Roman"/>
          <w:sz w:val="24"/>
          <w:szCs w:val="24"/>
          <w:lang w:val="en-US" w:eastAsia="zh-CN"/>
        </w:rPr>
      </w:pPr>
      <w:r w:rsidRPr="00ED5131">
        <w:rPr>
          <w:rFonts w:ascii="Times New Roman" w:hAnsi="Times New Roman"/>
          <w:sz w:val="24"/>
          <w:szCs w:val="24"/>
        </w:rPr>
        <w:t xml:space="preserve">Figure </w:t>
      </w:r>
      <w:r>
        <w:rPr>
          <w:rFonts w:ascii="Times New Roman" w:hAnsi="Times New Roman"/>
          <w:sz w:val="24"/>
          <w:szCs w:val="24"/>
        </w:rPr>
        <w:t>20</w:t>
      </w:r>
      <w:r w:rsidRPr="00ED5131">
        <w:rPr>
          <w:rFonts w:ascii="Times New Roman" w:hAnsi="Times New Roman"/>
          <w:sz w:val="24"/>
          <w:szCs w:val="24"/>
        </w:rPr>
        <w:t xml:space="preserve">: Lu Shuhan </w:t>
      </w:r>
      <w:r w:rsidRPr="00390553">
        <w:rPr>
          <w:rFonts w:ascii="SimSun" w:eastAsia="SimSun" w:hAnsi="SimSun"/>
          <w:sz w:val="24"/>
          <w:szCs w:val="24"/>
          <w:lang w:eastAsia="zh-CN"/>
        </w:rPr>
        <w:t>李樹函</w:t>
      </w:r>
      <w:r w:rsidRPr="00E90C2E">
        <w:rPr>
          <w:rFonts w:ascii="Times New Roman" w:eastAsia="宋体" w:hAnsi="Times New Roman"/>
          <w:sz w:val="24"/>
          <w:szCs w:val="24"/>
          <w:lang w:eastAsia="zh-CN"/>
        </w:rPr>
        <w:t xml:space="preserve"> (?),</w:t>
      </w:r>
      <w:r>
        <w:rPr>
          <w:rFonts w:ascii="Times New Roman" w:hAnsi="Times New Roman"/>
          <w:sz w:val="24"/>
          <w:szCs w:val="24"/>
        </w:rPr>
        <w:t xml:space="preserve"> </w:t>
      </w:r>
      <w:r w:rsidRPr="00E90C2E">
        <w:rPr>
          <w:rFonts w:ascii="Times New Roman" w:hAnsi="Times New Roman"/>
          <w:i/>
          <w:sz w:val="24"/>
          <w:szCs w:val="24"/>
        </w:rPr>
        <w:t>Are they awaking from their deep slumber or are they not?</w:t>
      </w:r>
      <w:r w:rsidRPr="00ED5131">
        <w:rPr>
          <w:rFonts w:ascii="Times New Roman" w:hAnsi="Times New Roman"/>
          <w:sz w:val="24"/>
          <w:szCs w:val="24"/>
        </w:rPr>
        <w:t xml:space="preserve"> </w:t>
      </w:r>
      <w:r w:rsidRPr="00390553">
        <w:rPr>
          <w:rFonts w:ascii="SimSun" w:eastAsia="SimSun" w:hAnsi="SimSun"/>
          <w:sz w:val="24"/>
          <w:szCs w:val="24"/>
          <w:lang w:eastAsia="zh-CN"/>
        </w:rPr>
        <w:t>睡魔</w:t>
      </w:r>
      <w:proofErr w:type="gramStart"/>
      <w:r w:rsidRPr="00390553">
        <w:rPr>
          <w:rFonts w:ascii="SimSun" w:eastAsia="SimSun" w:hAnsi="SimSun"/>
          <w:sz w:val="24"/>
          <w:szCs w:val="24"/>
          <w:lang w:eastAsia="zh-CN"/>
        </w:rPr>
        <w:t>醒未</w:t>
      </w:r>
      <w:r w:rsidRPr="00ED5131">
        <w:rPr>
          <w:rFonts w:ascii="Times New Roman" w:eastAsia="宋体" w:hAnsi="Times New Roman"/>
          <w:sz w:val="24"/>
          <w:szCs w:val="24"/>
          <w:lang w:eastAsia="zh-CN"/>
        </w:rPr>
        <w:t>,</w:t>
      </w:r>
      <w:proofErr w:type="gramEnd"/>
      <w:r>
        <w:rPr>
          <w:rFonts w:ascii="Times New Roman" w:eastAsia="宋体" w:hAnsi="Times New Roman"/>
          <w:sz w:val="24"/>
          <w:szCs w:val="24"/>
          <w:lang w:eastAsia="zh-CN"/>
        </w:rPr>
        <w:t xml:space="preserve"> </w:t>
      </w:r>
      <w:r w:rsidRPr="00ED5131">
        <w:rPr>
          <w:rFonts w:ascii="Times New Roman" w:eastAsia="宋体" w:hAnsi="Times New Roman"/>
          <w:i/>
          <w:sz w:val="24"/>
          <w:szCs w:val="24"/>
          <w:lang w:eastAsia="zh-CN"/>
        </w:rPr>
        <w:t xml:space="preserve">Tuhua xinwen </w:t>
      </w:r>
      <w:r w:rsidRPr="00390553">
        <w:rPr>
          <w:rFonts w:ascii="SimSun" w:eastAsia="SimSun" w:hAnsi="SimSun"/>
          <w:sz w:val="24"/>
          <w:szCs w:val="24"/>
          <w:lang w:eastAsia="zh-CN"/>
        </w:rPr>
        <w:t>圖畫新聞</w:t>
      </w:r>
      <w:r w:rsidRPr="00ED5131">
        <w:rPr>
          <w:rFonts w:ascii="Times New Roman" w:eastAsia="宋体" w:hAnsi="Times New Roman"/>
          <w:sz w:val="24"/>
          <w:szCs w:val="24"/>
          <w:lang w:eastAsia="zh-CN"/>
        </w:rPr>
        <w:t>, 1907, 11</w:t>
      </w:r>
      <w:r w:rsidRPr="00ED5131">
        <w:rPr>
          <w:rFonts w:ascii="Times New Roman" w:eastAsia="宋体" w:hAnsi="Times New Roman"/>
          <w:sz w:val="24"/>
          <w:szCs w:val="24"/>
          <w:vertAlign w:val="superscript"/>
          <w:lang w:eastAsia="zh-CN"/>
        </w:rPr>
        <w:t>th</w:t>
      </w:r>
      <w:r w:rsidRPr="00ED5131">
        <w:rPr>
          <w:rFonts w:ascii="Times New Roman" w:eastAsia="宋体" w:hAnsi="Times New Roman"/>
          <w:sz w:val="24"/>
          <w:szCs w:val="24"/>
          <w:lang w:eastAsia="zh-CN"/>
        </w:rPr>
        <w:t xml:space="preserve"> month. </w:t>
      </w:r>
      <w:r w:rsidRPr="00ED5131">
        <w:rPr>
          <w:rFonts w:ascii="Times New Roman" w:eastAsia="宋体" w:hAnsi="Times New Roman"/>
          <w:sz w:val="24"/>
          <w:szCs w:val="24"/>
          <w:lang w:val="en-US" w:eastAsia="zh-CN"/>
        </w:rPr>
        <w:t xml:space="preserve">From </w:t>
      </w:r>
      <w:r w:rsidRPr="00ED5131">
        <w:rPr>
          <w:rFonts w:ascii="Times New Roman" w:eastAsia="宋体" w:hAnsi="Times New Roman"/>
          <w:i/>
          <w:sz w:val="24"/>
          <w:szCs w:val="24"/>
          <w:lang w:val="en-US" w:eastAsia="zh-CN"/>
        </w:rPr>
        <w:t>Liu Jing</w:t>
      </w:r>
      <w:r>
        <w:rPr>
          <w:rFonts w:ascii="Times New Roman" w:eastAsia="宋体" w:hAnsi="Times New Roman"/>
          <w:i/>
          <w:sz w:val="24"/>
          <w:szCs w:val="24"/>
          <w:lang w:val="en-US" w:eastAsia="zh-CN"/>
        </w:rPr>
        <w:t xml:space="preserve">min shoucang Guangxu </w:t>
      </w:r>
      <w:proofErr w:type="gramStart"/>
      <w:r>
        <w:rPr>
          <w:rFonts w:ascii="Times New Roman" w:eastAsia="宋体" w:hAnsi="Times New Roman"/>
          <w:i/>
          <w:sz w:val="24"/>
          <w:szCs w:val="24"/>
          <w:lang w:val="en-US" w:eastAsia="zh-CN"/>
        </w:rPr>
        <w:t>lao</w:t>
      </w:r>
      <w:proofErr w:type="gramEnd"/>
      <w:r>
        <w:rPr>
          <w:rFonts w:ascii="Times New Roman" w:eastAsia="宋体" w:hAnsi="Times New Roman"/>
          <w:i/>
          <w:sz w:val="24"/>
          <w:szCs w:val="24"/>
          <w:lang w:val="en-US" w:eastAsia="zh-CN"/>
        </w:rPr>
        <w:t xml:space="preserve"> huekan–</w:t>
      </w:r>
      <w:r w:rsidRPr="00ED5131">
        <w:rPr>
          <w:rFonts w:ascii="Times New Roman" w:eastAsia="宋体" w:hAnsi="Times New Roman"/>
          <w:i/>
          <w:sz w:val="24"/>
          <w:szCs w:val="24"/>
          <w:lang w:val="en-US" w:eastAsia="zh-CN"/>
        </w:rPr>
        <w:t>wan Qing shehui de</w:t>
      </w:r>
      <w:r w:rsidRPr="00ED5131">
        <w:rPr>
          <w:rFonts w:ascii="Times New Roman" w:eastAsia="宋体"/>
          <w:sz w:val="24"/>
          <w:szCs w:val="24"/>
          <w:lang w:val="en-US" w:eastAsia="zh-CN"/>
        </w:rPr>
        <w:t>《</w:t>
      </w:r>
      <w:r w:rsidRPr="00ED5131">
        <w:rPr>
          <w:rFonts w:ascii="Times New Roman" w:eastAsia="宋体" w:hAnsi="Times New Roman"/>
          <w:i/>
          <w:sz w:val="24"/>
          <w:szCs w:val="24"/>
          <w:lang w:val="en-US" w:eastAsia="zh-CN"/>
        </w:rPr>
        <w:t>Tuhua xinwen</w:t>
      </w:r>
      <w:r w:rsidRPr="00ED5131">
        <w:rPr>
          <w:rFonts w:ascii="Times New Roman" w:eastAsia="宋体"/>
          <w:sz w:val="24"/>
          <w:szCs w:val="24"/>
          <w:lang w:val="en-US" w:eastAsia="zh-CN"/>
        </w:rPr>
        <w:t>〉</w:t>
      </w:r>
      <w:r w:rsidRPr="00ED5131">
        <w:rPr>
          <w:rFonts w:ascii="Times New Roman" w:eastAsia="宋体" w:hAnsi="Times New Roman"/>
          <w:sz w:val="24"/>
          <w:szCs w:val="24"/>
          <w:lang w:val="en-US" w:eastAsia="zh-CN"/>
        </w:rPr>
        <w:t xml:space="preserve"> </w:t>
      </w:r>
      <w:r w:rsidRPr="00390553">
        <w:rPr>
          <w:rFonts w:ascii="SimSun" w:eastAsia="SimSun" w:hAnsi="SimSun"/>
          <w:sz w:val="24"/>
          <w:szCs w:val="24"/>
          <w:lang w:eastAsia="zh-CN"/>
        </w:rPr>
        <w:t>劉精民收藏光緒老畫刊-晚清社會的《圖畫新聞〉</w:t>
      </w:r>
      <w:r w:rsidRPr="00ED5131">
        <w:rPr>
          <w:rFonts w:ascii="Times New Roman" w:eastAsia="宋体" w:hAnsi="Times New Roman"/>
          <w:sz w:val="24"/>
          <w:szCs w:val="24"/>
          <w:lang w:eastAsia="zh-CN"/>
        </w:rPr>
        <w:t>, Beijing: Zhongguo wenlian, 2005.</w:t>
      </w:r>
    </w:p>
    <w:p w:rsidR="00597D05" w:rsidRPr="00ED5131" w:rsidRDefault="00597D05" w:rsidP="00597D05">
      <w:pPr>
        <w:rPr>
          <w:rFonts w:ascii="Times New Roman" w:hAnsi="Times New Roman"/>
          <w:b/>
          <w:sz w:val="24"/>
          <w:szCs w:val="24"/>
        </w:rPr>
      </w:pPr>
      <w:r>
        <w:rPr>
          <w:rFonts w:ascii="Times New Roman" w:hAnsi="Times New Roman"/>
          <w:sz w:val="24"/>
          <w:szCs w:val="24"/>
        </w:rPr>
        <w:t>Figure 21</w:t>
      </w:r>
      <w:r w:rsidRPr="00ED5131">
        <w:rPr>
          <w:rFonts w:ascii="Times New Roman" w:hAnsi="Times New Roman"/>
          <w:sz w:val="24"/>
          <w:szCs w:val="24"/>
        </w:rPr>
        <w:t xml:space="preserve">: </w:t>
      </w:r>
      <w:r w:rsidRPr="00703C2A">
        <w:rPr>
          <w:rFonts w:ascii="Times New Roman" w:hAnsi="Times New Roman"/>
          <w:sz w:val="24"/>
          <w:szCs w:val="24"/>
        </w:rPr>
        <w:t>[Ma] Xingchi</w:t>
      </w:r>
      <w:r w:rsidRPr="00703C2A">
        <w:rPr>
          <w:rFonts w:ascii="Times New Roman" w:hAnsi="Times New Roman"/>
          <w:b/>
          <w:sz w:val="24"/>
          <w:szCs w:val="24"/>
        </w:rPr>
        <w:t xml:space="preserve"> </w:t>
      </w:r>
      <w:r w:rsidRPr="00390553">
        <w:rPr>
          <w:rFonts w:ascii="SimSun" w:eastAsia="SimSun" w:hAnsi="SimSun"/>
          <w:sz w:val="24"/>
          <w:szCs w:val="24"/>
          <w:lang w:val="en-US"/>
        </w:rPr>
        <w:t>馬星馳</w:t>
      </w:r>
      <w:r w:rsidRPr="00703C2A">
        <w:rPr>
          <w:rFonts w:ascii="Times New Roman" w:hAnsi="Times New Roman"/>
          <w:b/>
          <w:sz w:val="24"/>
          <w:szCs w:val="24"/>
        </w:rPr>
        <w:t xml:space="preserve">, </w:t>
      </w:r>
      <w:r w:rsidRPr="00703C2A">
        <w:rPr>
          <w:rFonts w:ascii="Times New Roman" w:hAnsi="Times New Roman"/>
          <w:i/>
          <w:sz w:val="24"/>
          <w:szCs w:val="24"/>
        </w:rPr>
        <w:t>The First to Awaken from the Great Dream</w:t>
      </w:r>
      <w:r w:rsidRPr="00703C2A">
        <w:rPr>
          <w:rFonts w:ascii="Times New Roman" w:hAnsi="Times New Roman"/>
          <w:sz w:val="24"/>
          <w:szCs w:val="24"/>
        </w:rPr>
        <w:t xml:space="preserve"> </w:t>
      </w:r>
      <w:r w:rsidRPr="00703C2A">
        <w:rPr>
          <w:rFonts w:ascii="Times New Roman" w:eastAsia="SimSun" w:hAnsi="Times New Roman"/>
          <w:sz w:val="24"/>
          <w:szCs w:val="24"/>
        </w:rPr>
        <w:t>大夢先覺</w:t>
      </w:r>
      <w:r w:rsidRPr="00703C2A">
        <w:rPr>
          <w:rFonts w:ascii="Times New Roman" w:eastAsia="SimSun" w:hAnsi="Times New Roman"/>
          <w:sz w:val="24"/>
          <w:szCs w:val="24"/>
          <w:lang w:val="en-US"/>
        </w:rPr>
        <w:t xml:space="preserve">. </w:t>
      </w:r>
      <w:r w:rsidRPr="00703C2A">
        <w:rPr>
          <w:rFonts w:ascii="Times New Roman" w:hAnsi="Times New Roman"/>
          <w:i/>
          <w:sz w:val="24"/>
          <w:szCs w:val="24"/>
        </w:rPr>
        <w:t>In Commemoration of the First Anniversary of the Shenzhou Ribao</w:t>
      </w:r>
      <w:r w:rsidRPr="00703C2A">
        <w:rPr>
          <w:rFonts w:ascii="Times New Roman" w:hAnsi="Times New Roman"/>
          <w:sz w:val="24"/>
          <w:szCs w:val="24"/>
        </w:rPr>
        <w:t xml:space="preserve">, </w:t>
      </w:r>
      <w:r w:rsidRPr="00703C2A">
        <w:rPr>
          <w:rFonts w:ascii="Times New Roman" w:hAnsi="Times New Roman"/>
          <w:i/>
          <w:sz w:val="24"/>
          <w:szCs w:val="24"/>
        </w:rPr>
        <w:t xml:space="preserve">Shenzhou ribao </w:t>
      </w:r>
      <w:r w:rsidRPr="00703C2A">
        <w:rPr>
          <w:rFonts w:ascii="Times New Roman"/>
          <w:sz w:val="24"/>
          <w:szCs w:val="24"/>
          <w:lang w:val="en-US"/>
        </w:rPr>
        <w:t>神州日報</w:t>
      </w:r>
      <w:r w:rsidRPr="00703C2A">
        <w:rPr>
          <w:rFonts w:ascii="Times New Roman" w:hAnsi="Times New Roman"/>
          <w:sz w:val="24"/>
          <w:szCs w:val="24"/>
        </w:rPr>
        <w:t>, March 1, 1908.</w:t>
      </w:r>
      <w:r>
        <w:rPr>
          <w:rFonts w:ascii="Times New Roman" w:hAnsi="Times New Roman"/>
          <w:sz w:val="24"/>
          <w:szCs w:val="24"/>
        </w:rPr>
        <w:t xml:space="preserve"> </w:t>
      </w:r>
      <w:proofErr w:type="gramStart"/>
      <w:r w:rsidRPr="00ED5131">
        <w:rPr>
          <w:rFonts w:ascii="Times New Roman" w:hAnsi="Times New Roman"/>
          <w:sz w:val="24"/>
          <w:szCs w:val="24"/>
        </w:rPr>
        <w:t>Library of the Harvard Yenching Institute.</w:t>
      </w:r>
      <w:proofErr w:type="gramEnd"/>
    </w:p>
    <w:p w:rsidR="00597D05" w:rsidRPr="00ED5131" w:rsidRDefault="00597D05" w:rsidP="00597D05">
      <w:pPr>
        <w:rPr>
          <w:rFonts w:ascii="Times New Roman" w:hAnsi="Times New Roman"/>
          <w:b/>
          <w:sz w:val="24"/>
          <w:szCs w:val="24"/>
        </w:rPr>
      </w:pPr>
      <w:r w:rsidRPr="00ED5131">
        <w:rPr>
          <w:rFonts w:ascii="Times New Roman" w:hAnsi="Times New Roman"/>
          <w:sz w:val="24"/>
          <w:szCs w:val="24"/>
        </w:rPr>
        <w:t xml:space="preserve">Figure </w:t>
      </w:r>
      <w:r>
        <w:rPr>
          <w:rFonts w:ascii="Times New Roman" w:hAnsi="Times New Roman"/>
          <w:sz w:val="24"/>
          <w:szCs w:val="24"/>
        </w:rPr>
        <w:t>22</w:t>
      </w:r>
      <w:r w:rsidRPr="00ED5131">
        <w:rPr>
          <w:rFonts w:ascii="Times New Roman" w:hAnsi="Times New Roman"/>
          <w:sz w:val="24"/>
          <w:szCs w:val="24"/>
        </w:rPr>
        <w:t xml:space="preserve">: </w:t>
      </w:r>
      <w:r w:rsidRPr="00D97A3D">
        <w:rPr>
          <w:rFonts w:ascii="Times New Roman" w:hAnsi="Times New Roman"/>
          <w:sz w:val="24"/>
          <w:szCs w:val="24"/>
        </w:rPr>
        <w:t>Ma Xingchi</w:t>
      </w:r>
      <w:r w:rsidRPr="00D97A3D">
        <w:rPr>
          <w:rFonts w:ascii="Times New Roman" w:hAnsi="Times New Roman"/>
          <w:b/>
          <w:sz w:val="24"/>
          <w:szCs w:val="24"/>
        </w:rPr>
        <w:t xml:space="preserve"> </w:t>
      </w:r>
      <w:r w:rsidRPr="00390553">
        <w:rPr>
          <w:rFonts w:ascii="SimSun" w:eastAsia="SimSun" w:hAnsi="SimSun"/>
          <w:sz w:val="24"/>
          <w:szCs w:val="24"/>
          <w:lang w:val="en-US"/>
        </w:rPr>
        <w:t>馬星馳</w:t>
      </w:r>
      <w:r w:rsidRPr="00D97A3D">
        <w:rPr>
          <w:rFonts w:ascii="Times New Roman" w:hAnsi="Times New Roman"/>
          <w:b/>
          <w:sz w:val="24"/>
          <w:szCs w:val="24"/>
        </w:rPr>
        <w:t xml:space="preserve">, </w:t>
      </w:r>
      <w:r w:rsidRPr="00D97A3D">
        <w:rPr>
          <w:rFonts w:ascii="Times New Roman" w:hAnsi="Times New Roman"/>
          <w:i/>
          <w:sz w:val="24"/>
          <w:szCs w:val="24"/>
        </w:rPr>
        <w:t>All day dozing in confused dreams</w:t>
      </w:r>
      <w:r w:rsidRPr="00D97A3D">
        <w:rPr>
          <w:rFonts w:ascii="Times New Roman" w:hAnsi="Times New Roman"/>
          <w:sz w:val="24"/>
          <w:szCs w:val="24"/>
        </w:rPr>
        <w:t>. The sleeping man is defined as “The “Organizations of China.”</w:t>
      </w:r>
      <w:r w:rsidRPr="00ED5131">
        <w:rPr>
          <w:rFonts w:ascii="Times New Roman" w:hAnsi="Times New Roman"/>
          <w:sz w:val="24"/>
          <w:szCs w:val="24"/>
        </w:rPr>
        <w:t xml:space="preserve"> </w:t>
      </w:r>
      <w:proofErr w:type="gramStart"/>
      <w:r w:rsidRPr="00ED5131">
        <w:rPr>
          <w:rFonts w:ascii="Times New Roman" w:hAnsi="Times New Roman"/>
          <w:i/>
          <w:sz w:val="24"/>
          <w:szCs w:val="24"/>
        </w:rPr>
        <w:t>Shenzhou huabao</w:t>
      </w:r>
      <w:r w:rsidRPr="00ED5131">
        <w:rPr>
          <w:rFonts w:ascii="Times New Roman" w:hAnsi="Times New Roman"/>
          <w:sz w:val="24"/>
          <w:szCs w:val="24"/>
        </w:rPr>
        <w:t xml:space="preserve"> 3, July 1908.</w:t>
      </w:r>
      <w:proofErr w:type="gramEnd"/>
      <w:r w:rsidRPr="00ED5131">
        <w:rPr>
          <w:rFonts w:ascii="Times New Roman" w:hAnsi="Times New Roman"/>
          <w:sz w:val="24"/>
          <w:szCs w:val="24"/>
        </w:rPr>
        <w:t xml:space="preserve"> </w:t>
      </w:r>
      <w:proofErr w:type="gramStart"/>
      <w:r w:rsidRPr="00ED5131">
        <w:rPr>
          <w:rFonts w:ascii="Times New Roman" w:hAnsi="Times New Roman"/>
          <w:sz w:val="24"/>
          <w:szCs w:val="24"/>
        </w:rPr>
        <w:t>Library of the Harvard Yenching Institute.</w:t>
      </w:r>
      <w:proofErr w:type="gramEnd"/>
    </w:p>
    <w:p w:rsidR="00597D05" w:rsidRPr="00ED5131" w:rsidRDefault="00597D05" w:rsidP="00597D05">
      <w:pPr>
        <w:rPr>
          <w:rFonts w:ascii="Times New Roman" w:eastAsia="SimSun" w:hAnsi="Times New Roman"/>
          <w:b/>
          <w:sz w:val="24"/>
          <w:szCs w:val="24"/>
        </w:rPr>
      </w:pPr>
      <w:r w:rsidRPr="00ED5131">
        <w:rPr>
          <w:rFonts w:ascii="Times New Roman" w:hAnsi="Times New Roman"/>
          <w:sz w:val="24"/>
          <w:szCs w:val="24"/>
        </w:rPr>
        <w:lastRenderedPageBreak/>
        <w:t>Figure 2</w:t>
      </w:r>
      <w:r>
        <w:rPr>
          <w:rFonts w:ascii="Times New Roman" w:hAnsi="Times New Roman"/>
          <w:sz w:val="24"/>
          <w:szCs w:val="24"/>
        </w:rPr>
        <w:t>3</w:t>
      </w:r>
      <w:r w:rsidRPr="00ED5131">
        <w:rPr>
          <w:rFonts w:ascii="Times New Roman" w:hAnsi="Times New Roman"/>
          <w:sz w:val="24"/>
          <w:szCs w:val="24"/>
        </w:rPr>
        <w:t xml:space="preserve">: </w:t>
      </w:r>
      <w:r w:rsidRPr="00752F96">
        <w:rPr>
          <w:rFonts w:ascii="Times New Roman" w:hAnsi="Times New Roman"/>
          <w:sz w:val="24"/>
          <w:szCs w:val="24"/>
        </w:rPr>
        <w:t>Ma Xingchi</w:t>
      </w:r>
      <w:r w:rsidRPr="00752F96">
        <w:rPr>
          <w:rFonts w:ascii="Times New Roman" w:hAnsi="Times New Roman"/>
          <w:b/>
          <w:sz w:val="24"/>
          <w:szCs w:val="24"/>
        </w:rPr>
        <w:t xml:space="preserve"> </w:t>
      </w:r>
      <w:r w:rsidRPr="00752F96">
        <w:rPr>
          <w:rFonts w:ascii="Times New Roman" w:hAnsi="Times New Roman"/>
          <w:sz w:val="24"/>
          <w:szCs w:val="24"/>
          <w:lang w:val="en-US"/>
        </w:rPr>
        <w:t>馬星馳</w:t>
      </w:r>
      <w:r w:rsidRPr="00752F96">
        <w:rPr>
          <w:rFonts w:ascii="Times New Roman" w:hAnsi="Times New Roman"/>
          <w:b/>
          <w:sz w:val="24"/>
          <w:szCs w:val="24"/>
        </w:rPr>
        <w:t>,</w:t>
      </w:r>
      <w:r w:rsidRPr="00752F96">
        <w:rPr>
          <w:rFonts w:ascii="Times New Roman" w:hAnsi="Times New Roman"/>
          <w:sz w:val="24"/>
          <w:szCs w:val="24"/>
        </w:rPr>
        <w:t xml:space="preserve"> </w:t>
      </w:r>
      <w:r w:rsidRPr="00752F96">
        <w:rPr>
          <w:rFonts w:ascii="Times New Roman" w:hAnsi="Times New Roman"/>
          <w:i/>
          <w:sz w:val="24"/>
          <w:szCs w:val="24"/>
        </w:rPr>
        <w:t>The Danger of Foreigners Using Railways to Invade China</w:t>
      </w:r>
      <w:r w:rsidRPr="00752F96">
        <w:rPr>
          <w:rFonts w:ascii="Times New Roman" w:hAnsi="Times New Roman"/>
          <w:sz w:val="24"/>
          <w:szCs w:val="24"/>
        </w:rPr>
        <w:t xml:space="preserve"> </w:t>
      </w:r>
      <w:r w:rsidRPr="00752F96">
        <w:rPr>
          <w:rFonts w:ascii="Times New Roman" w:eastAsia="SimSun"/>
          <w:sz w:val="24"/>
          <w:szCs w:val="24"/>
        </w:rPr>
        <w:t>馬星馳</w:t>
      </w:r>
      <w:r w:rsidRPr="00752F96">
        <w:rPr>
          <w:rFonts w:ascii="Times New Roman" w:eastAsia="SimSun" w:hAnsi="Times New Roman"/>
          <w:sz w:val="24"/>
          <w:szCs w:val="24"/>
        </w:rPr>
        <w:t xml:space="preserve">. </w:t>
      </w:r>
      <w:proofErr w:type="gramStart"/>
      <w:r w:rsidRPr="00752F96">
        <w:rPr>
          <w:rFonts w:ascii="Times New Roman" w:hAnsi="Times New Roman"/>
          <w:i/>
          <w:sz w:val="24"/>
          <w:szCs w:val="24"/>
        </w:rPr>
        <w:t>Shenzhou ribao</w:t>
      </w:r>
      <w:r>
        <w:rPr>
          <w:rFonts w:ascii="Times New Roman" w:hAnsi="Times New Roman"/>
          <w:i/>
          <w:sz w:val="24"/>
          <w:szCs w:val="24"/>
        </w:rPr>
        <w:t xml:space="preserve"> </w:t>
      </w:r>
      <w:r w:rsidRPr="00064E56">
        <w:rPr>
          <w:rFonts w:ascii="Times New Roman"/>
          <w:sz w:val="24"/>
          <w:szCs w:val="24"/>
          <w:lang w:val="en-US"/>
        </w:rPr>
        <w:t>神州日報</w:t>
      </w:r>
      <w:r>
        <w:rPr>
          <w:rFonts w:ascii="Times New Roman" w:hAnsi="Times New Roman"/>
          <w:sz w:val="24"/>
          <w:szCs w:val="24"/>
        </w:rPr>
        <w:t>,</w:t>
      </w:r>
      <w:r w:rsidRPr="00752F96">
        <w:rPr>
          <w:rFonts w:ascii="Times New Roman" w:hAnsi="Times New Roman"/>
          <w:sz w:val="24"/>
          <w:szCs w:val="24"/>
        </w:rPr>
        <w:t xml:space="preserve"> April 14, 1908</w:t>
      </w:r>
      <w:r w:rsidRPr="00ED5131">
        <w:rPr>
          <w:rFonts w:ascii="Times New Roman" w:hAnsi="Times New Roman"/>
          <w:sz w:val="24"/>
          <w:szCs w:val="24"/>
        </w:rPr>
        <w:t>.</w:t>
      </w:r>
      <w:proofErr w:type="gramEnd"/>
      <w:r w:rsidRPr="00ED5131">
        <w:rPr>
          <w:rFonts w:ascii="Times New Roman" w:hAnsi="Times New Roman"/>
          <w:sz w:val="24"/>
          <w:szCs w:val="24"/>
        </w:rPr>
        <w:t xml:space="preserve"> </w:t>
      </w:r>
      <w:proofErr w:type="gramStart"/>
      <w:r w:rsidRPr="00ED5131">
        <w:rPr>
          <w:rFonts w:ascii="Times New Roman" w:hAnsi="Times New Roman"/>
          <w:sz w:val="24"/>
          <w:szCs w:val="24"/>
        </w:rPr>
        <w:t>Library of the Harvard Yenching Institute.</w:t>
      </w:r>
      <w:proofErr w:type="gramEnd"/>
    </w:p>
    <w:p w:rsidR="00597D05" w:rsidRPr="00ED5131" w:rsidRDefault="00597D05" w:rsidP="00597D05">
      <w:pPr>
        <w:rPr>
          <w:rFonts w:ascii="Times New Roman" w:hAnsi="Times New Roman"/>
          <w:b/>
          <w:sz w:val="24"/>
          <w:szCs w:val="24"/>
        </w:rPr>
      </w:pPr>
      <w:r>
        <w:rPr>
          <w:rFonts w:ascii="Times New Roman" w:hAnsi="Times New Roman"/>
          <w:sz w:val="24"/>
          <w:szCs w:val="24"/>
        </w:rPr>
        <w:t>Figure 24</w:t>
      </w:r>
      <w:r w:rsidRPr="00ED5131">
        <w:rPr>
          <w:rFonts w:ascii="Times New Roman" w:hAnsi="Times New Roman"/>
          <w:sz w:val="24"/>
          <w:szCs w:val="24"/>
        </w:rPr>
        <w:t xml:space="preserve">: </w:t>
      </w:r>
      <w:r w:rsidRPr="00752F96">
        <w:rPr>
          <w:rFonts w:ascii="Times New Roman" w:hAnsi="Times New Roman"/>
          <w:sz w:val="24"/>
          <w:szCs w:val="24"/>
        </w:rPr>
        <w:t>Ma Xingchi</w:t>
      </w:r>
      <w:r w:rsidRPr="00752F96">
        <w:rPr>
          <w:rFonts w:ascii="Times New Roman" w:eastAsia="SimSun"/>
          <w:sz w:val="24"/>
          <w:szCs w:val="24"/>
        </w:rPr>
        <w:t>馬星馳</w:t>
      </w:r>
      <w:r w:rsidRPr="00752F96">
        <w:rPr>
          <w:rFonts w:ascii="Times New Roman" w:eastAsia="SimSun" w:hAnsi="Times New Roman"/>
          <w:sz w:val="24"/>
          <w:szCs w:val="24"/>
          <w:lang w:val="en-US"/>
        </w:rPr>
        <w:t xml:space="preserve">, </w:t>
      </w:r>
      <w:r w:rsidRPr="00752F96">
        <w:rPr>
          <w:rFonts w:ascii="Times New Roman" w:hAnsi="Times New Roman"/>
          <w:i/>
          <w:sz w:val="24"/>
          <w:szCs w:val="24"/>
        </w:rPr>
        <w:t>The Expansion of Railways</w:t>
      </w:r>
      <w:r w:rsidRPr="00752F96">
        <w:rPr>
          <w:rFonts w:ascii="Times New Roman" w:hAnsi="Times New Roman"/>
          <w:sz w:val="24"/>
          <w:szCs w:val="24"/>
        </w:rPr>
        <w:t xml:space="preserve"> </w:t>
      </w:r>
      <w:r w:rsidRPr="00ED5131">
        <w:rPr>
          <w:rFonts w:ascii="Times New Roman" w:hAnsi="Times New Roman"/>
          <w:sz w:val="24"/>
          <w:szCs w:val="24"/>
        </w:rPr>
        <w:t xml:space="preserve">across the body of a sleeping Manchu official. </w:t>
      </w:r>
      <w:r w:rsidRPr="00ED5131">
        <w:rPr>
          <w:rFonts w:ascii="Times New Roman" w:hAnsi="Times New Roman"/>
          <w:i/>
          <w:sz w:val="24"/>
          <w:szCs w:val="24"/>
        </w:rPr>
        <w:t>Shenzhou huabao</w:t>
      </w:r>
      <w:r>
        <w:rPr>
          <w:rFonts w:ascii="Times New Roman" w:hAnsi="Times New Roman"/>
          <w:sz w:val="24"/>
          <w:szCs w:val="24"/>
        </w:rPr>
        <w:t xml:space="preserve">, </w:t>
      </w:r>
      <w:r w:rsidRPr="00ED5131">
        <w:rPr>
          <w:rFonts w:ascii="Times New Roman" w:hAnsi="Times New Roman"/>
          <w:sz w:val="24"/>
          <w:szCs w:val="24"/>
        </w:rPr>
        <w:t xml:space="preserve">1910. </w:t>
      </w:r>
      <w:proofErr w:type="gramStart"/>
      <w:r w:rsidRPr="00ED5131">
        <w:rPr>
          <w:rFonts w:ascii="Times New Roman" w:hAnsi="Times New Roman"/>
          <w:sz w:val="24"/>
          <w:szCs w:val="24"/>
        </w:rPr>
        <w:t>Library of the Harvard Yenching Institute.</w:t>
      </w:r>
      <w:proofErr w:type="gramEnd"/>
    </w:p>
    <w:p w:rsidR="00597D05" w:rsidRPr="00ED5131" w:rsidRDefault="00597D05" w:rsidP="00597D05">
      <w:pPr>
        <w:rPr>
          <w:rFonts w:ascii="Times New Roman" w:hAnsi="Times New Roman"/>
          <w:sz w:val="24"/>
          <w:szCs w:val="24"/>
        </w:rPr>
      </w:pPr>
      <w:r>
        <w:rPr>
          <w:rFonts w:ascii="Times New Roman" w:hAnsi="Times New Roman"/>
          <w:sz w:val="24"/>
          <w:szCs w:val="24"/>
        </w:rPr>
        <w:t>Figure 25</w:t>
      </w:r>
      <w:r w:rsidRPr="00ED5131">
        <w:rPr>
          <w:rFonts w:ascii="Times New Roman" w:hAnsi="Times New Roman"/>
          <w:sz w:val="24"/>
          <w:szCs w:val="24"/>
        </w:rPr>
        <w:t xml:space="preserve">: </w:t>
      </w:r>
      <w:r w:rsidRPr="004B6E54">
        <w:rPr>
          <w:rFonts w:ascii="Times New Roman" w:hAnsi="Times New Roman"/>
          <w:sz w:val="24"/>
          <w:szCs w:val="24"/>
        </w:rPr>
        <w:t xml:space="preserve">Qian Binghe </w:t>
      </w:r>
      <w:r w:rsidRPr="004B6E54">
        <w:rPr>
          <w:rFonts w:ascii="Times New Roman" w:eastAsia="SimSun"/>
          <w:sz w:val="24"/>
          <w:szCs w:val="24"/>
        </w:rPr>
        <w:t>錢病鶴</w:t>
      </w:r>
      <w:r w:rsidRPr="004B6E54">
        <w:rPr>
          <w:rFonts w:ascii="Times New Roman" w:eastAsia="SimSun" w:hAnsi="Times New Roman"/>
          <w:sz w:val="24"/>
          <w:szCs w:val="24"/>
        </w:rPr>
        <w:t xml:space="preserve"> </w:t>
      </w:r>
      <w:r w:rsidRPr="004B6E54">
        <w:rPr>
          <w:rFonts w:ascii="Times New Roman" w:hAnsi="Times New Roman"/>
          <w:sz w:val="24"/>
          <w:szCs w:val="24"/>
        </w:rPr>
        <w:t>(1879—1944)</w:t>
      </w:r>
      <w:r w:rsidRPr="004B6E54">
        <w:rPr>
          <w:rFonts w:ascii="Times New Roman" w:hAnsi="Times New Roman"/>
          <w:b/>
          <w:sz w:val="24"/>
          <w:szCs w:val="24"/>
        </w:rPr>
        <w:t xml:space="preserve">, </w:t>
      </w:r>
      <w:r w:rsidRPr="004B6E54">
        <w:rPr>
          <w:rFonts w:ascii="Times New Roman" w:hAnsi="Times New Roman"/>
          <w:i/>
          <w:sz w:val="24"/>
          <w:szCs w:val="24"/>
        </w:rPr>
        <w:t>Melon Theater</w:t>
      </w:r>
      <w:r w:rsidRPr="004B6E54">
        <w:rPr>
          <w:rFonts w:ascii="Times New Roman" w:eastAsia="SimSun" w:hAnsi="Times New Roman"/>
          <w:sz w:val="24"/>
          <w:szCs w:val="24"/>
        </w:rPr>
        <w:t xml:space="preserve">. </w:t>
      </w:r>
      <w:proofErr w:type="gramStart"/>
      <w:r w:rsidRPr="00ED5131">
        <w:rPr>
          <w:rFonts w:ascii="Times New Roman" w:hAnsi="Times New Roman"/>
          <w:i/>
          <w:sz w:val="24"/>
          <w:szCs w:val="24"/>
        </w:rPr>
        <w:t>Minquan huabao</w:t>
      </w:r>
      <w:r w:rsidRPr="00ED5131">
        <w:rPr>
          <w:rFonts w:ascii="Times New Roman" w:hAnsi="Times New Roman"/>
          <w:sz w:val="24"/>
          <w:szCs w:val="24"/>
        </w:rPr>
        <w:t xml:space="preserve"> </w:t>
      </w:r>
      <w:r w:rsidRPr="00390553">
        <w:rPr>
          <w:rFonts w:ascii="SimSun" w:eastAsia="SimSun" w:hAnsi="SimSun"/>
          <w:sz w:val="24"/>
          <w:szCs w:val="24"/>
        </w:rPr>
        <w:t>民權畫報</w:t>
      </w:r>
      <w:r w:rsidRPr="008323DE">
        <w:rPr>
          <w:rFonts w:ascii="SimSun" w:eastAsia="SimSun" w:hAnsi="SimSun"/>
          <w:sz w:val="24"/>
          <w:szCs w:val="24"/>
        </w:rPr>
        <w:t xml:space="preserve"> </w:t>
      </w:r>
      <w:r w:rsidRPr="00ED5131">
        <w:rPr>
          <w:rFonts w:ascii="Times New Roman" w:eastAsia="宋体" w:hAnsi="Times New Roman"/>
          <w:sz w:val="24"/>
          <w:szCs w:val="24"/>
        </w:rPr>
        <w:t>(The Popular Rights Illustrated)</w:t>
      </w:r>
      <w:r>
        <w:rPr>
          <w:rFonts w:ascii="Times New Roman" w:eastAsia="宋体" w:hAnsi="Times New Roman"/>
          <w:sz w:val="24"/>
          <w:szCs w:val="24"/>
        </w:rPr>
        <w:t>,</w:t>
      </w:r>
      <w:r w:rsidRPr="00ED5131">
        <w:rPr>
          <w:rFonts w:ascii="Times New Roman" w:eastAsia="宋体" w:hAnsi="Times New Roman"/>
          <w:sz w:val="24"/>
          <w:szCs w:val="24"/>
        </w:rPr>
        <w:t xml:space="preserve"> </w:t>
      </w:r>
      <w:r w:rsidRPr="00ED5131">
        <w:rPr>
          <w:rFonts w:ascii="Times New Roman" w:hAnsi="Times New Roman"/>
          <w:sz w:val="24"/>
          <w:szCs w:val="24"/>
        </w:rPr>
        <w:t>1912.</w:t>
      </w:r>
      <w:proofErr w:type="gramEnd"/>
      <w:r w:rsidRPr="00ED5131">
        <w:rPr>
          <w:rFonts w:ascii="Times New Roman" w:hAnsi="Times New Roman"/>
          <w:sz w:val="24"/>
          <w:szCs w:val="24"/>
        </w:rPr>
        <w:t xml:space="preserve"> </w:t>
      </w:r>
      <w:proofErr w:type="gramStart"/>
      <w:r w:rsidRPr="00ED5131">
        <w:rPr>
          <w:rFonts w:ascii="Times New Roman" w:hAnsi="Times New Roman"/>
          <w:sz w:val="24"/>
          <w:szCs w:val="24"/>
        </w:rPr>
        <w:t xml:space="preserve">Reprint in </w:t>
      </w:r>
      <w:r w:rsidRPr="006C0427">
        <w:rPr>
          <w:rFonts w:ascii="Times New Roman" w:hAnsi="Times New Roman"/>
          <w:i/>
          <w:sz w:val="24"/>
          <w:szCs w:val="24"/>
        </w:rPr>
        <w:t>Qingdai baokan tuhua jicheng</w:t>
      </w:r>
      <w:r w:rsidRPr="00ED5131">
        <w:rPr>
          <w:rFonts w:ascii="Times New Roman" w:hAnsi="Times New Roman"/>
          <w:sz w:val="24"/>
          <w:szCs w:val="24"/>
        </w:rPr>
        <w:t xml:space="preserve"> </w:t>
      </w:r>
      <w:r w:rsidRPr="00390553">
        <w:rPr>
          <w:rFonts w:ascii="SimSun" w:eastAsia="SimSun" w:hAnsi="SimSun"/>
          <w:sz w:val="24"/>
          <w:szCs w:val="24"/>
        </w:rPr>
        <w:t>清代報刊圖畫集成</w:t>
      </w:r>
      <w:r w:rsidRPr="00ED5131">
        <w:rPr>
          <w:rFonts w:ascii="Times New Roman" w:eastAsia="宋体" w:hAnsi="Times New Roman"/>
          <w:sz w:val="24"/>
          <w:szCs w:val="24"/>
        </w:rPr>
        <w:t xml:space="preserve">, </w:t>
      </w:r>
      <w:r w:rsidRPr="00ED5131">
        <w:rPr>
          <w:rFonts w:ascii="Times New Roman" w:hAnsi="Times New Roman"/>
          <w:sz w:val="24"/>
          <w:szCs w:val="24"/>
        </w:rPr>
        <w:t>Beijing: Quanguo tushuguan wenxian suowei fuzhizhongxi</w:t>
      </w:r>
      <w:r w:rsidRPr="00ED5131">
        <w:rPr>
          <w:rFonts w:ascii="Times New Roman" w:eastAsia="宋体" w:hAnsi="Times New Roman"/>
          <w:sz w:val="24"/>
          <w:szCs w:val="24"/>
        </w:rPr>
        <w:t>n, 2001.</w:t>
      </w:r>
      <w:proofErr w:type="gramEnd"/>
      <w:r w:rsidRPr="00ED5131">
        <w:rPr>
          <w:rFonts w:ascii="Times New Roman" w:eastAsia="宋体" w:hAnsi="Times New Roman"/>
          <w:sz w:val="24"/>
          <w:szCs w:val="24"/>
        </w:rPr>
        <w:t xml:space="preserve"> </w:t>
      </w:r>
    </w:p>
    <w:p w:rsidR="00597D05" w:rsidRPr="00ED5131" w:rsidRDefault="00597D05" w:rsidP="00597D05">
      <w:pPr>
        <w:rPr>
          <w:rFonts w:ascii="Times New Roman" w:hAnsi="Times New Roman"/>
          <w:sz w:val="24"/>
          <w:szCs w:val="24"/>
        </w:rPr>
      </w:pPr>
      <w:r>
        <w:rPr>
          <w:rFonts w:ascii="Times New Roman" w:hAnsi="Times New Roman"/>
          <w:sz w:val="24"/>
          <w:szCs w:val="24"/>
        </w:rPr>
        <w:t>Figure 26</w:t>
      </w:r>
      <w:r w:rsidRPr="00ED5131">
        <w:rPr>
          <w:rFonts w:ascii="Times New Roman" w:hAnsi="Times New Roman"/>
          <w:sz w:val="24"/>
          <w:szCs w:val="24"/>
        </w:rPr>
        <w:t xml:space="preserve">: </w:t>
      </w:r>
      <w:r w:rsidRPr="00064E56">
        <w:rPr>
          <w:rFonts w:ascii="Times New Roman" w:hAnsi="Times New Roman"/>
          <w:sz w:val="24"/>
          <w:szCs w:val="24"/>
          <w:lang w:val="en-US" w:eastAsia="zh-CN"/>
        </w:rPr>
        <w:t>Ma Xingchi</w:t>
      </w:r>
      <w:r>
        <w:rPr>
          <w:rFonts w:ascii="Times New Roman" w:hAnsi="Times New Roman"/>
          <w:sz w:val="24"/>
          <w:szCs w:val="24"/>
          <w:lang w:val="en-US" w:eastAsia="zh-CN"/>
        </w:rPr>
        <w:t xml:space="preserve"> </w:t>
      </w:r>
      <w:r w:rsidRPr="00390553">
        <w:rPr>
          <w:rFonts w:ascii="SimSun" w:eastAsia="SimSun" w:hAnsi="SimSun"/>
          <w:sz w:val="24"/>
          <w:szCs w:val="24"/>
          <w:lang w:val="en-US"/>
        </w:rPr>
        <w:t>馬星馳</w:t>
      </w:r>
      <w:r>
        <w:rPr>
          <w:rFonts w:ascii="Times New Roman" w:hAnsi="Times New Roman"/>
          <w:sz w:val="24"/>
          <w:szCs w:val="24"/>
          <w:lang w:val="en-US" w:eastAsia="zh-CN"/>
        </w:rPr>
        <w:t>,</w:t>
      </w:r>
      <w:r w:rsidRPr="00064E56">
        <w:rPr>
          <w:rFonts w:ascii="Times New Roman" w:hAnsi="Times New Roman"/>
          <w:sz w:val="24"/>
          <w:szCs w:val="24"/>
          <w:lang w:val="en-US" w:eastAsia="zh-CN"/>
        </w:rPr>
        <w:t xml:space="preserve"> </w:t>
      </w:r>
      <w:r w:rsidRPr="00D97A3D">
        <w:rPr>
          <w:rFonts w:ascii="Times New Roman" w:hAnsi="Times New Roman"/>
          <w:i/>
          <w:sz w:val="24"/>
          <w:szCs w:val="24"/>
          <w:lang w:val="en-US" w:eastAsia="zh-CN"/>
        </w:rPr>
        <w:t>The Situation of the World</w:t>
      </w:r>
      <w:r>
        <w:rPr>
          <w:rFonts w:ascii="Times New Roman" w:hAnsi="Times New Roman"/>
          <w:sz w:val="24"/>
          <w:szCs w:val="24"/>
          <w:lang w:val="en-US" w:eastAsia="zh-CN"/>
        </w:rPr>
        <w:t>.</w:t>
      </w:r>
      <w:r w:rsidRPr="00064E56">
        <w:rPr>
          <w:rFonts w:ascii="Times New Roman" w:hAnsi="Times New Roman"/>
          <w:sz w:val="24"/>
          <w:szCs w:val="24"/>
          <w:lang w:val="en-US" w:eastAsia="zh-CN"/>
        </w:rPr>
        <w:t xml:space="preserve"> </w:t>
      </w:r>
      <w:proofErr w:type="gramStart"/>
      <w:r w:rsidRPr="00064E56">
        <w:rPr>
          <w:rFonts w:ascii="Times New Roman" w:hAnsi="Times New Roman"/>
          <w:i/>
          <w:sz w:val="24"/>
          <w:szCs w:val="24"/>
          <w:lang w:val="en-US" w:eastAsia="zh-CN"/>
        </w:rPr>
        <w:t>Shenzhou Ribao</w:t>
      </w:r>
      <w:r>
        <w:rPr>
          <w:rFonts w:ascii="Times New Roman" w:hAnsi="Times New Roman"/>
          <w:i/>
          <w:sz w:val="24"/>
          <w:szCs w:val="24"/>
          <w:lang w:val="en-US" w:eastAsia="zh-CN"/>
        </w:rPr>
        <w:t xml:space="preserve"> </w:t>
      </w:r>
      <w:r w:rsidRPr="00390553">
        <w:rPr>
          <w:rFonts w:ascii="SimSun" w:eastAsia="SimSun" w:hAnsi="SimSun"/>
          <w:sz w:val="24"/>
          <w:szCs w:val="24"/>
          <w:lang w:val="en-US"/>
        </w:rPr>
        <w:t>神州日報</w:t>
      </w:r>
      <w:r>
        <w:rPr>
          <w:rFonts w:ascii="Times New Roman" w:hAnsi="Times New Roman"/>
          <w:sz w:val="24"/>
          <w:szCs w:val="24"/>
          <w:lang w:val="en-US" w:eastAsia="zh-CN"/>
        </w:rPr>
        <w:t>,</w:t>
      </w:r>
      <w:r w:rsidRPr="00064E56">
        <w:rPr>
          <w:rFonts w:ascii="Times New Roman" w:hAnsi="Times New Roman"/>
          <w:sz w:val="24"/>
          <w:szCs w:val="24"/>
          <w:lang w:val="en-US" w:eastAsia="zh-CN"/>
        </w:rPr>
        <w:t xml:space="preserve"> Sep. 22, 1908.</w:t>
      </w:r>
      <w:proofErr w:type="gramEnd"/>
      <w:r w:rsidRPr="00064E56">
        <w:rPr>
          <w:rFonts w:ascii="Times New Roman" w:hAnsi="Times New Roman"/>
          <w:sz w:val="24"/>
          <w:szCs w:val="24"/>
          <w:lang w:val="en-US" w:eastAsia="zh-CN"/>
        </w:rPr>
        <w:t xml:space="preserve"> </w:t>
      </w:r>
      <w:proofErr w:type="gramStart"/>
      <w:r w:rsidRPr="00ED5131">
        <w:rPr>
          <w:rFonts w:ascii="Times New Roman" w:hAnsi="Times New Roman"/>
          <w:sz w:val="24"/>
          <w:szCs w:val="24"/>
          <w:lang w:val="en-US" w:eastAsia="zh-CN"/>
        </w:rPr>
        <w:t>Library of the Harvard Yenching Institute.</w:t>
      </w:r>
      <w:proofErr w:type="gramEnd"/>
      <w:r w:rsidRPr="00ED5131">
        <w:rPr>
          <w:rFonts w:ascii="Times New Roman" w:hAnsi="Times New Roman"/>
          <w:sz w:val="24"/>
          <w:szCs w:val="24"/>
          <w:lang w:val="en-US" w:eastAsia="zh-CN"/>
        </w:rPr>
        <w:t xml:space="preserve"> </w:t>
      </w:r>
    </w:p>
    <w:p w:rsidR="00597D05" w:rsidRPr="00ED5131" w:rsidRDefault="00597D05" w:rsidP="00597D05">
      <w:pPr>
        <w:rPr>
          <w:rFonts w:ascii="Times New Roman" w:hAnsi="Times New Roman"/>
          <w:sz w:val="24"/>
          <w:szCs w:val="24"/>
          <w:lang w:val="en-US"/>
        </w:rPr>
      </w:pPr>
      <w:r>
        <w:rPr>
          <w:rFonts w:ascii="Times New Roman" w:hAnsi="Times New Roman"/>
          <w:sz w:val="24"/>
          <w:szCs w:val="24"/>
        </w:rPr>
        <w:t>Figure 27</w:t>
      </w:r>
      <w:r w:rsidRPr="00ED5131">
        <w:rPr>
          <w:rFonts w:ascii="Times New Roman" w:hAnsi="Times New Roman"/>
          <w:sz w:val="24"/>
          <w:szCs w:val="24"/>
        </w:rPr>
        <w:t xml:space="preserve">: </w:t>
      </w:r>
      <w:r w:rsidRPr="00064E56">
        <w:rPr>
          <w:rFonts w:ascii="Times New Roman" w:hAnsi="Times New Roman"/>
          <w:sz w:val="24"/>
          <w:szCs w:val="24"/>
          <w:lang w:val="en-US"/>
        </w:rPr>
        <w:t xml:space="preserve">Ma Xingchi </w:t>
      </w:r>
      <w:r w:rsidRPr="00390553">
        <w:rPr>
          <w:rFonts w:ascii="SimSun" w:eastAsia="SimSun" w:hAnsi="SimSun"/>
          <w:sz w:val="24"/>
          <w:szCs w:val="24"/>
          <w:lang w:val="en-US"/>
        </w:rPr>
        <w:t>馬星馳</w:t>
      </w:r>
      <w:r>
        <w:rPr>
          <w:rFonts w:ascii="Times New Roman"/>
          <w:sz w:val="24"/>
          <w:szCs w:val="24"/>
          <w:lang w:val="en-US"/>
        </w:rPr>
        <w:t xml:space="preserve">, </w:t>
      </w:r>
      <w:r w:rsidRPr="00D97A3D">
        <w:rPr>
          <w:rFonts w:ascii="Times New Roman" w:hAnsi="Times New Roman"/>
          <w:i/>
          <w:sz w:val="24"/>
          <w:szCs w:val="24"/>
          <w:lang w:val="en-US"/>
        </w:rPr>
        <w:t xml:space="preserve">The Weak Are the Flesh, the Strong Eat </w:t>
      </w:r>
      <w:proofErr w:type="gramStart"/>
      <w:r w:rsidRPr="00D97A3D">
        <w:rPr>
          <w:rFonts w:ascii="Times New Roman" w:hAnsi="Times New Roman"/>
          <w:i/>
          <w:sz w:val="24"/>
          <w:szCs w:val="24"/>
          <w:lang w:val="en-US"/>
        </w:rPr>
        <w:t>It</w:t>
      </w:r>
      <w:proofErr w:type="gramEnd"/>
      <w:r w:rsidRPr="00064E56">
        <w:rPr>
          <w:rFonts w:ascii="Times New Roman" w:hAnsi="Times New Roman"/>
          <w:sz w:val="24"/>
          <w:szCs w:val="24"/>
          <w:lang w:val="en-US"/>
        </w:rPr>
        <w:t xml:space="preserve"> </w:t>
      </w:r>
      <w:r w:rsidRPr="00390553">
        <w:rPr>
          <w:rFonts w:ascii="SimSun" w:eastAsia="SimSun" w:hAnsi="SimSun"/>
          <w:sz w:val="24"/>
          <w:szCs w:val="24"/>
          <w:lang w:val="en-US"/>
        </w:rPr>
        <w:t>弱肉強食</w:t>
      </w:r>
      <w:r w:rsidRPr="00064E56">
        <w:rPr>
          <w:rFonts w:ascii="Times New Roman" w:hAnsi="Times New Roman"/>
          <w:sz w:val="24"/>
          <w:szCs w:val="24"/>
          <w:lang w:val="en-US"/>
        </w:rPr>
        <w:t>.</w:t>
      </w:r>
      <w:r>
        <w:rPr>
          <w:rFonts w:ascii="Times New Roman" w:hAnsi="Times New Roman"/>
          <w:sz w:val="24"/>
          <w:szCs w:val="24"/>
          <w:lang w:val="en-US"/>
        </w:rPr>
        <w:t xml:space="preserve"> </w:t>
      </w:r>
      <w:proofErr w:type="gramStart"/>
      <w:r w:rsidRPr="00064E56">
        <w:rPr>
          <w:rFonts w:ascii="Times New Roman" w:hAnsi="Times New Roman"/>
          <w:i/>
          <w:sz w:val="24"/>
          <w:szCs w:val="24"/>
          <w:lang w:val="en-US"/>
        </w:rPr>
        <w:t>Shenzhou ribao</w:t>
      </w:r>
      <w:r w:rsidRPr="00064E56">
        <w:rPr>
          <w:rFonts w:ascii="Times New Roman" w:hAnsi="Times New Roman"/>
          <w:sz w:val="24"/>
          <w:szCs w:val="24"/>
          <w:lang w:val="en-US"/>
        </w:rPr>
        <w:t xml:space="preserve"> </w:t>
      </w:r>
      <w:r w:rsidRPr="00390553">
        <w:rPr>
          <w:rFonts w:ascii="SimSun" w:eastAsia="SimSun" w:hAnsi="SimSun"/>
          <w:sz w:val="24"/>
          <w:szCs w:val="24"/>
          <w:lang w:val="en-US"/>
        </w:rPr>
        <w:t>神州日報</w:t>
      </w:r>
      <w:r>
        <w:rPr>
          <w:rFonts w:ascii="Times New Roman"/>
          <w:sz w:val="24"/>
          <w:szCs w:val="24"/>
          <w:lang w:val="en-US"/>
        </w:rPr>
        <w:t>,</w:t>
      </w:r>
      <w:r w:rsidRPr="00064E56">
        <w:rPr>
          <w:rFonts w:ascii="Times New Roman" w:hAnsi="Times New Roman"/>
          <w:sz w:val="24"/>
          <w:szCs w:val="24"/>
          <w:lang w:val="en-US"/>
        </w:rPr>
        <w:t xml:space="preserve"> 1911.</w:t>
      </w:r>
      <w:proofErr w:type="gramEnd"/>
      <w:r>
        <w:rPr>
          <w:rFonts w:ascii="Times New Roman" w:hAnsi="Times New Roman"/>
          <w:sz w:val="24"/>
          <w:szCs w:val="24"/>
          <w:lang w:val="en-US"/>
        </w:rPr>
        <w:t xml:space="preserve"> </w:t>
      </w:r>
      <w:proofErr w:type="gramStart"/>
      <w:r w:rsidRPr="00ED5131">
        <w:rPr>
          <w:rFonts w:ascii="Times New Roman" w:hAnsi="Times New Roman"/>
          <w:sz w:val="24"/>
          <w:szCs w:val="24"/>
          <w:lang w:val="en-US" w:eastAsia="zh-CN"/>
        </w:rPr>
        <w:t>Library of the Harvard Yenching Institute.</w:t>
      </w:r>
      <w:proofErr w:type="gramEnd"/>
      <w:r w:rsidRPr="00ED5131">
        <w:rPr>
          <w:rFonts w:ascii="Times New Roman" w:hAnsi="Times New Roman"/>
          <w:sz w:val="24"/>
          <w:szCs w:val="24"/>
          <w:lang w:val="en-US" w:eastAsia="zh-CN"/>
        </w:rPr>
        <w:t xml:space="preserve"> </w:t>
      </w:r>
    </w:p>
    <w:p w:rsidR="00597D05" w:rsidRPr="00ED5131" w:rsidRDefault="00597D05" w:rsidP="00597D05">
      <w:pPr>
        <w:rPr>
          <w:rFonts w:ascii="Times New Roman" w:hAnsi="Times New Roman"/>
          <w:sz w:val="24"/>
          <w:szCs w:val="24"/>
        </w:rPr>
      </w:pPr>
      <w:r>
        <w:rPr>
          <w:rFonts w:ascii="Times New Roman" w:hAnsi="Times New Roman"/>
          <w:sz w:val="24"/>
          <w:szCs w:val="24"/>
          <w:lang w:val="en-US"/>
        </w:rPr>
        <w:t>Figure 28</w:t>
      </w:r>
      <w:r w:rsidRPr="00ED5131">
        <w:rPr>
          <w:rFonts w:ascii="Times New Roman" w:hAnsi="Times New Roman"/>
          <w:sz w:val="24"/>
          <w:szCs w:val="24"/>
          <w:lang w:val="en-US"/>
        </w:rPr>
        <w:t xml:space="preserve">: </w:t>
      </w:r>
      <w:r w:rsidRPr="00A0371B">
        <w:rPr>
          <w:rFonts w:ascii="Times New Roman" w:hAnsi="Times New Roman"/>
          <w:i/>
          <w:sz w:val="24"/>
          <w:szCs w:val="24"/>
          <w:lang w:val="en-US" w:eastAsia="zh-CN"/>
        </w:rPr>
        <w:t>A Look at China Now and in the Past</w:t>
      </w:r>
      <w:r w:rsidRPr="003C3200">
        <w:rPr>
          <w:rFonts w:ascii="Times New Roman" w:hAnsi="Times New Roman"/>
          <w:sz w:val="24"/>
          <w:szCs w:val="24"/>
          <w:lang w:val="en-US" w:eastAsia="zh-CN"/>
        </w:rPr>
        <w:t xml:space="preserve">, </w:t>
      </w:r>
      <w:r w:rsidRPr="003C3200">
        <w:rPr>
          <w:rFonts w:ascii="Times New Roman" w:hAnsi="Times New Roman"/>
          <w:i/>
          <w:sz w:val="24"/>
          <w:szCs w:val="24"/>
          <w:lang w:val="en-US" w:eastAsia="zh-CN"/>
        </w:rPr>
        <w:t>Shenzhou ribao</w:t>
      </w:r>
      <w:r>
        <w:rPr>
          <w:rFonts w:ascii="Times New Roman" w:hAnsi="Times New Roman"/>
          <w:i/>
          <w:sz w:val="24"/>
          <w:szCs w:val="24"/>
          <w:lang w:val="en-US" w:eastAsia="zh-CN"/>
        </w:rPr>
        <w:t xml:space="preserve"> </w:t>
      </w:r>
      <w:r w:rsidRPr="00390553">
        <w:rPr>
          <w:rFonts w:ascii="SimSun" w:eastAsia="SimSun" w:hAnsi="SimSun"/>
          <w:sz w:val="24"/>
          <w:szCs w:val="24"/>
          <w:lang w:val="en-US"/>
        </w:rPr>
        <w:t>神州日報</w:t>
      </w:r>
      <w:r w:rsidRPr="003C3200">
        <w:rPr>
          <w:rFonts w:ascii="Times New Roman" w:hAnsi="Times New Roman"/>
          <w:sz w:val="24"/>
          <w:szCs w:val="24"/>
          <w:lang w:val="en-US" w:eastAsia="zh-CN"/>
        </w:rPr>
        <w:t>, March 5, 1911.</w:t>
      </w:r>
      <w:r>
        <w:rPr>
          <w:rFonts w:ascii="Times New Roman" w:hAnsi="Times New Roman"/>
          <w:sz w:val="24"/>
          <w:szCs w:val="24"/>
          <w:lang w:val="en-US" w:eastAsia="zh-CN"/>
        </w:rPr>
        <w:t xml:space="preserve"> </w:t>
      </w:r>
      <w:proofErr w:type="gramStart"/>
      <w:r w:rsidRPr="00ED5131">
        <w:rPr>
          <w:rFonts w:ascii="Times New Roman" w:hAnsi="Times New Roman"/>
          <w:sz w:val="24"/>
          <w:szCs w:val="24"/>
          <w:lang w:val="en-US" w:eastAsia="zh-CN"/>
        </w:rPr>
        <w:t>Library of the Harvard Yenching Institute.</w:t>
      </w:r>
      <w:proofErr w:type="gramEnd"/>
      <w:r w:rsidRPr="00ED5131">
        <w:rPr>
          <w:rFonts w:ascii="Times New Roman" w:hAnsi="Times New Roman"/>
          <w:sz w:val="24"/>
          <w:szCs w:val="24"/>
          <w:lang w:val="en-US" w:eastAsia="zh-CN"/>
        </w:rPr>
        <w:t xml:space="preserve"> </w:t>
      </w:r>
    </w:p>
    <w:p w:rsidR="00597D05" w:rsidRPr="00ED5131" w:rsidRDefault="00597D05" w:rsidP="00597D05">
      <w:pPr>
        <w:rPr>
          <w:rFonts w:ascii="Times New Roman" w:hAnsi="Times New Roman"/>
          <w:sz w:val="24"/>
          <w:szCs w:val="24"/>
          <w:lang w:val="en-US" w:eastAsia="zh-CN"/>
        </w:rPr>
      </w:pPr>
      <w:r w:rsidRPr="00ED5131">
        <w:rPr>
          <w:rFonts w:ascii="Times New Roman" w:hAnsi="Times New Roman"/>
          <w:sz w:val="24"/>
          <w:szCs w:val="24"/>
        </w:rPr>
        <w:t xml:space="preserve">Figure </w:t>
      </w:r>
      <w:r>
        <w:rPr>
          <w:rFonts w:ascii="Times New Roman" w:hAnsi="Times New Roman"/>
          <w:sz w:val="24"/>
          <w:szCs w:val="24"/>
        </w:rPr>
        <w:t>29</w:t>
      </w:r>
      <w:r w:rsidRPr="00ED5131">
        <w:rPr>
          <w:rFonts w:ascii="Times New Roman" w:hAnsi="Times New Roman"/>
          <w:sz w:val="24"/>
          <w:szCs w:val="24"/>
        </w:rPr>
        <w:t xml:space="preserve">: </w:t>
      </w:r>
      <w:r w:rsidRPr="00ED2AF0">
        <w:rPr>
          <w:rFonts w:ascii="Times New Roman" w:hAnsi="Times New Roman"/>
          <w:i/>
          <w:sz w:val="24"/>
          <w:szCs w:val="24"/>
          <w:lang w:val="en-US" w:eastAsia="zh-CN"/>
        </w:rPr>
        <w:t>The Real Trouble Will Come with the ‘Wake’</w:t>
      </w:r>
      <w:r w:rsidRPr="003C3200">
        <w:rPr>
          <w:rFonts w:ascii="Times New Roman" w:hAnsi="Times New Roman"/>
          <w:sz w:val="24"/>
          <w:szCs w:val="24"/>
          <w:lang w:val="en-US" w:eastAsia="zh-CN"/>
        </w:rPr>
        <w:t xml:space="preserve">. </w:t>
      </w:r>
      <w:r w:rsidRPr="003C3200">
        <w:rPr>
          <w:rFonts w:ascii="Times New Roman" w:hAnsi="Times New Roman"/>
          <w:i/>
          <w:sz w:val="24"/>
          <w:szCs w:val="24"/>
          <w:lang w:val="en-US" w:eastAsia="zh-CN"/>
        </w:rPr>
        <w:t>Puck</w:t>
      </w:r>
      <w:r w:rsidRPr="003C3200">
        <w:rPr>
          <w:rFonts w:ascii="Times New Roman" w:hAnsi="Times New Roman"/>
          <w:sz w:val="24"/>
          <w:szCs w:val="24"/>
          <w:lang w:val="en-US" w:eastAsia="zh-CN"/>
        </w:rPr>
        <w:t xml:space="preserve"> (</w:t>
      </w:r>
      <w:smartTag w:uri="urn:schemas-microsoft-com:office:smarttags" w:element="State">
        <w:smartTag w:uri="urn:schemas-microsoft-com:office:smarttags" w:element="place">
          <w:r w:rsidRPr="003C3200">
            <w:rPr>
              <w:rFonts w:ascii="Times New Roman" w:hAnsi="Times New Roman"/>
              <w:sz w:val="24"/>
              <w:szCs w:val="24"/>
              <w:lang w:val="en-US" w:eastAsia="zh-CN"/>
            </w:rPr>
            <w:t>New York</w:t>
          </w:r>
        </w:smartTag>
      </w:smartTag>
      <w:r w:rsidRPr="003C3200">
        <w:rPr>
          <w:rFonts w:ascii="Times New Roman" w:hAnsi="Times New Roman"/>
          <w:sz w:val="24"/>
          <w:szCs w:val="24"/>
          <w:lang w:val="en-US" w:eastAsia="zh-CN"/>
        </w:rPr>
        <w:t>), August 15, 1900</w:t>
      </w:r>
      <w:r w:rsidRPr="00ED5131">
        <w:rPr>
          <w:rFonts w:ascii="Times New Roman" w:hAnsi="Times New Roman"/>
          <w:sz w:val="24"/>
          <w:szCs w:val="24"/>
          <w:lang w:val="en-US" w:eastAsia="zh-CN"/>
        </w:rPr>
        <w:t xml:space="preserve">. </w:t>
      </w:r>
      <w:proofErr w:type="gramStart"/>
      <w:r w:rsidRPr="00ED5131">
        <w:rPr>
          <w:rFonts w:ascii="Times New Roman" w:hAnsi="Times New Roman"/>
          <w:sz w:val="24"/>
          <w:szCs w:val="24"/>
          <w:lang w:val="en-US" w:eastAsia="zh-CN"/>
        </w:rPr>
        <w:t>Beinecke Rare Book and Manuscript Library, Yale University.</w:t>
      </w:r>
      <w:proofErr w:type="gramEnd"/>
    </w:p>
    <w:p w:rsidR="00597D05" w:rsidRPr="00ED5131" w:rsidRDefault="00597D05" w:rsidP="00597D05">
      <w:pPr>
        <w:rPr>
          <w:rFonts w:ascii="Times New Roman" w:hAnsi="Times New Roman"/>
          <w:sz w:val="24"/>
          <w:szCs w:val="24"/>
          <w:lang w:val="en-US" w:eastAsia="zh-CN"/>
        </w:rPr>
      </w:pPr>
      <w:r>
        <w:rPr>
          <w:rFonts w:ascii="Times New Roman" w:hAnsi="Times New Roman"/>
          <w:sz w:val="24"/>
          <w:szCs w:val="24"/>
          <w:lang w:val="en-US" w:eastAsia="zh-CN"/>
        </w:rPr>
        <w:t>Figure 30</w:t>
      </w:r>
      <w:r w:rsidRPr="00ED5131">
        <w:rPr>
          <w:rFonts w:ascii="Times New Roman" w:hAnsi="Times New Roman"/>
          <w:sz w:val="24"/>
          <w:szCs w:val="24"/>
          <w:lang w:val="en-US" w:eastAsia="zh-CN"/>
        </w:rPr>
        <w:t xml:space="preserve">: </w:t>
      </w:r>
      <w:r w:rsidRPr="003C3200">
        <w:rPr>
          <w:rFonts w:ascii="Times New Roman" w:hAnsi="Times New Roman"/>
          <w:sz w:val="24"/>
          <w:szCs w:val="24"/>
          <w:lang w:val="en-US" w:eastAsia="zh-CN"/>
        </w:rPr>
        <w:t xml:space="preserve">Charles </w:t>
      </w:r>
      <w:r>
        <w:rPr>
          <w:rFonts w:ascii="Times New Roman" w:hAnsi="Times New Roman"/>
          <w:color w:val="000000"/>
          <w:sz w:val="24"/>
          <w:szCs w:val="24"/>
          <w:lang w:val="en-US" w:eastAsia="zh-CN"/>
        </w:rPr>
        <w:t>Garabed Atamian</w:t>
      </w:r>
      <w:r w:rsidRPr="003C3200">
        <w:rPr>
          <w:rFonts w:ascii="Times New Roman" w:hAnsi="Times New Roman"/>
          <w:color w:val="000000"/>
          <w:sz w:val="24"/>
          <w:szCs w:val="24"/>
          <w:lang w:val="en-US" w:eastAsia="zh-CN"/>
        </w:rPr>
        <w:t xml:space="preserve"> (1872-1947)</w:t>
      </w:r>
      <w:r>
        <w:rPr>
          <w:rFonts w:ascii="Times New Roman" w:hAnsi="Times New Roman"/>
          <w:color w:val="000000"/>
          <w:sz w:val="24"/>
          <w:szCs w:val="24"/>
          <w:lang w:val="en-US" w:eastAsia="zh-CN"/>
        </w:rPr>
        <w:t>,</w:t>
      </w:r>
      <w:r w:rsidRPr="003C3200" w:rsidDel="00521347">
        <w:rPr>
          <w:rFonts w:ascii="Times New Roman" w:hAnsi="Times New Roman"/>
          <w:sz w:val="24"/>
          <w:szCs w:val="24"/>
          <w:lang w:val="en-US" w:eastAsia="zh-CN"/>
        </w:rPr>
        <w:t xml:space="preserve"> </w:t>
      </w:r>
      <w:r w:rsidRPr="00521347">
        <w:rPr>
          <w:rFonts w:ascii="Times New Roman" w:hAnsi="Times New Roman"/>
          <w:i/>
          <w:sz w:val="24"/>
          <w:szCs w:val="24"/>
          <w:lang w:val="en-US" w:eastAsia="zh-CN"/>
        </w:rPr>
        <w:t>The Chinese Giant Rouses Himself and Shakes the Other Nations off the Counterpane of the World. A French Artist’s Idea</w:t>
      </w:r>
      <w:r w:rsidRPr="003C3200">
        <w:rPr>
          <w:rFonts w:ascii="Times New Roman" w:hAnsi="Times New Roman"/>
          <w:color w:val="000000"/>
          <w:sz w:val="24"/>
          <w:szCs w:val="24"/>
          <w:lang w:val="en-US" w:eastAsia="zh-CN"/>
        </w:rPr>
        <w:t xml:space="preserve">. </w:t>
      </w:r>
      <w:proofErr w:type="gramStart"/>
      <w:r w:rsidRPr="003C3200">
        <w:rPr>
          <w:rFonts w:ascii="Times New Roman" w:hAnsi="Times New Roman"/>
          <w:color w:val="000000"/>
          <w:sz w:val="24"/>
          <w:szCs w:val="24"/>
          <w:lang w:val="en-US" w:eastAsia="zh-CN"/>
        </w:rPr>
        <w:t xml:space="preserve">Reproduced from a French illustrated periodical for an article called “China’s Great Awakening to Western Ideas” in </w:t>
      </w:r>
      <w:r w:rsidRPr="003C3200">
        <w:rPr>
          <w:rFonts w:ascii="Times New Roman" w:hAnsi="Times New Roman"/>
          <w:i/>
          <w:color w:val="000000"/>
          <w:sz w:val="24"/>
          <w:szCs w:val="24"/>
          <w:lang w:val="en-US" w:eastAsia="zh-CN"/>
        </w:rPr>
        <w:t>The Illustrated London News</w:t>
      </w:r>
      <w:r w:rsidRPr="003C3200">
        <w:rPr>
          <w:rFonts w:ascii="Times New Roman" w:hAnsi="Times New Roman"/>
          <w:color w:val="000000"/>
          <w:sz w:val="24"/>
          <w:szCs w:val="24"/>
          <w:lang w:val="en-US" w:eastAsia="zh-CN"/>
        </w:rPr>
        <w:t>, Dec. 8, 1906, p.858.</w:t>
      </w:r>
      <w:r w:rsidRPr="00ED5131">
        <w:rPr>
          <w:rFonts w:ascii="Times New Roman" w:hAnsi="Times New Roman"/>
          <w:color w:val="000000"/>
          <w:sz w:val="24"/>
          <w:szCs w:val="24"/>
          <w:lang w:val="en-US" w:eastAsia="zh-CN"/>
        </w:rPr>
        <w:t>Widener Library, Harvard University.</w:t>
      </w:r>
      <w:proofErr w:type="gramEnd"/>
    </w:p>
    <w:p w:rsidR="00597D05" w:rsidRPr="00ED5131" w:rsidRDefault="00597D05" w:rsidP="00597D05">
      <w:pPr>
        <w:rPr>
          <w:rFonts w:ascii="Times New Roman" w:hAnsi="Times New Roman"/>
          <w:sz w:val="24"/>
          <w:szCs w:val="24"/>
          <w:lang w:val="en-US" w:eastAsia="zh-CN"/>
        </w:rPr>
      </w:pPr>
      <w:r>
        <w:rPr>
          <w:rFonts w:ascii="Times New Roman" w:hAnsi="Times New Roman"/>
          <w:sz w:val="24"/>
          <w:szCs w:val="24"/>
          <w:lang w:val="en-US" w:eastAsia="zh-CN"/>
        </w:rPr>
        <w:t xml:space="preserve">Figure 31: R. Sabatky, </w:t>
      </w:r>
      <w:r w:rsidRPr="00781722">
        <w:rPr>
          <w:rFonts w:ascii="Times New Roman" w:hAnsi="Times New Roman"/>
          <w:i/>
          <w:sz w:val="24"/>
          <w:szCs w:val="24"/>
          <w:lang w:val="en-US" w:eastAsia="zh-CN"/>
        </w:rPr>
        <w:t>1942</w:t>
      </w:r>
      <w:r>
        <w:rPr>
          <w:rFonts w:ascii="Times New Roman" w:hAnsi="Times New Roman"/>
          <w:sz w:val="24"/>
          <w:szCs w:val="24"/>
          <w:lang w:val="en-US" w:eastAsia="zh-CN"/>
        </w:rPr>
        <w:t>, colo</w:t>
      </w:r>
      <w:r w:rsidRPr="00ED5131">
        <w:rPr>
          <w:rFonts w:ascii="Times New Roman" w:hAnsi="Times New Roman"/>
          <w:sz w:val="24"/>
          <w:szCs w:val="24"/>
          <w:lang w:val="en-US" w:eastAsia="zh-CN"/>
        </w:rPr>
        <w:t>red</w:t>
      </w:r>
      <w:r>
        <w:rPr>
          <w:rFonts w:ascii="Times New Roman" w:hAnsi="Times New Roman"/>
          <w:sz w:val="24"/>
          <w:szCs w:val="24"/>
          <w:lang w:val="en-US" w:eastAsia="zh-CN"/>
        </w:rPr>
        <w:t xml:space="preserve"> chalk lithograph,</w:t>
      </w:r>
      <w:r w:rsidRPr="00ED5131">
        <w:rPr>
          <w:rFonts w:ascii="Times New Roman" w:hAnsi="Times New Roman"/>
          <w:sz w:val="24"/>
          <w:szCs w:val="24"/>
          <w:lang w:val="en-US" w:eastAsia="zh-CN"/>
        </w:rPr>
        <w:t xml:space="preserve"> Berlin: Julius Springe</w:t>
      </w:r>
      <w:r>
        <w:rPr>
          <w:rFonts w:ascii="Times New Roman" w:hAnsi="Times New Roman"/>
          <w:sz w:val="24"/>
          <w:szCs w:val="24"/>
          <w:lang w:val="en-US" w:eastAsia="zh-CN"/>
        </w:rPr>
        <w:t xml:space="preserve">r, 1842. </w:t>
      </w:r>
      <w:proofErr w:type="gramStart"/>
      <w:r w:rsidRPr="00ED5131">
        <w:rPr>
          <w:rFonts w:ascii="Times New Roman" w:hAnsi="Times New Roman"/>
          <w:sz w:val="24"/>
          <w:szCs w:val="24"/>
          <w:lang w:val="en-US" w:eastAsia="zh-CN"/>
        </w:rPr>
        <w:t>Reprinted with permission of Rheinisches Stadtarchiv.</w:t>
      </w:r>
      <w:proofErr w:type="gramEnd"/>
    </w:p>
    <w:p w:rsidR="00597D05" w:rsidRPr="00ED5131" w:rsidRDefault="00597D05" w:rsidP="00597D05">
      <w:pPr>
        <w:rPr>
          <w:rFonts w:ascii="Times New Roman" w:hAnsi="Times New Roman"/>
          <w:sz w:val="24"/>
          <w:szCs w:val="24"/>
          <w:lang w:val="en-US" w:eastAsia="zh-CN"/>
        </w:rPr>
      </w:pPr>
      <w:r>
        <w:rPr>
          <w:rFonts w:ascii="Times New Roman" w:hAnsi="Times New Roman"/>
          <w:sz w:val="24"/>
          <w:szCs w:val="24"/>
          <w:lang w:val="en-US" w:eastAsia="zh-CN"/>
        </w:rPr>
        <w:t>Figure 32</w:t>
      </w:r>
      <w:r w:rsidRPr="00ED5131">
        <w:rPr>
          <w:rFonts w:ascii="Times New Roman" w:hAnsi="Times New Roman"/>
          <w:sz w:val="24"/>
          <w:szCs w:val="24"/>
          <w:lang w:val="en-US" w:eastAsia="zh-CN"/>
        </w:rPr>
        <w:t xml:space="preserve">: New cover for Liang Qichao’s paper </w:t>
      </w:r>
      <w:r w:rsidRPr="00ED5131">
        <w:rPr>
          <w:rFonts w:ascii="Times New Roman" w:hAnsi="Times New Roman"/>
          <w:i/>
          <w:sz w:val="24"/>
          <w:szCs w:val="24"/>
          <w:lang w:val="en-US" w:eastAsia="zh-CN"/>
        </w:rPr>
        <w:t>Xinmin congbao</w:t>
      </w:r>
      <w:r w:rsidRPr="00ED5131">
        <w:rPr>
          <w:rFonts w:ascii="Times New Roman" w:hAnsi="Times New Roman"/>
          <w:sz w:val="24"/>
          <w:szCs w:val="24"/>
          <w:lang w:val="en-US" w:eastAsia="zh-CN"/>
        </w:rPr>
        <w:t xml:space="preserve"> </w:t>
      </w:r>
      <w:r w:rsidRPr="00390553">
        <w:rPr>
          <w:rFonts w:ascii="SimSun" w:eastAsia="SimSun" w:hAnsi="SimSun"/>
          <w:sz w:val="24"/>
          <w:szCs w:val="24"/>
          <w:lang w:val="en-US" w:eastAsia="zh-CN"/>
        </w:rPr>
        <w:t>新民叢報</w:t>
      </w:r>
      <w:r w:rsidRPr="00ED5131">
        <w:rPr>
          <w:rFonts w:ascii="Times New Roman" w:eastAsia="宋体" w:hAnsi="Times New Roman"/>
          <w:sz w:val="24"/>
          <w:szCs w:val="24"/>
          <w:lang w:val="en-US" w:eastAsia="zh-CN"/>
        </w:rPr>
        <w:t xml:space="preserve"> </w:t>
      </w:r>
      <w:r w:rsidRPr="00ED5131">
        <w:rPr>
          <w:rFonts w:ascii="Times New Roman" w:hAnsi="Times New Roman"/>
          <w:sz w:val="24"/>
          <w:szCs w:val="24"/>
          <w:lang w:val="en-US" w:eastAsia="zh-CN"/>
        </w:rPr>
        <w:t>(Reform the People Collect</w:t>
      </w:r>
      <w:r>
        <w:rPr>
          <w:rFonts w:ascii="Times New Roman" w:hAnsi="Times New Roman"/>
          <w:sz w:val="24"/>
          <w:szCs w:val="24"/>
          <w:lang w:val="en-US" w:eastAsia="zh-CN"/>
        </w:rPr>
        <w:t xml:space="preserve">anea), Yokohama, 1903. </w:t>
      </w:r>
      <w:proofErr w:type="gramStart"/>
      <w:r>
        <w:rPr>
          <w:rFonts w:ascii="Times New Roman" w:hAnsi="Times New Roman"/>
          <w:sz w:val="24"/>
          <w:szCs w:val="24"/>
          <w:lang w:val="en-US" w:eastAsia="zh-CN"/>
        </w:rPr>
        <w:t xml:space="preserve">Library of </w:t>
      </w:r>
      <w:r w:rsidRPr="00ED5131">
        <w:rPr>
          <w:rFonts w:ascii="Times New Roman" w:hAnsi="Times New Roman"/>
          <w:sz w:val="24"/>
          <w:szCs w:val="24"/>
          <w:lang w:val="en-US" w:eastAsia="zh-CN"/>
        </w:rPr>
        <w:t>Harvard Yenching Institute.</w:t>
      </w:r>
      <w:proofErr w:type="gramEnd"/>
    </w:p>
    <w:p w:rsidR="00597D05" w:rsidRPr="00ED5131" w:rsidRDefault="00597D05" w:rsidP="00597D05">
      <w:pPr>
        <w:rPr>
          <w:rFonts w:ascii="Times New Roman" w:hAnsi="Times New Roman"/>
          <w:sz w:val="24"/>
          <w:szCs w:val="24"/>
          <w:lang w:val="en-US" w:eastAsia="zh-CN"/>
        </w:rPr>
      </w:pPr>
      <w:r>
        <w:rPr>
          <w:rFonts w:ascii="Times New Roman" w:hAnsi="Times New Roman"/>
          <w:sz w:val="24"/>
          <w:szCs w:val="24"/>
          <w:lang w:val="en-US" w:eastAsia="zh-CN"/>
        </w:rPr>
        <w:t>Figure 33</w:t>
      </w:r>
      <w:r w:rsidRPr="00ED5131">
        <w:rPr>
          <w:rFonts w:ascii="Times New Roman" w:hAnsi="Times New Roman"/>
          <w:sz w:val="24"/>
          <w:szCs w:val="24"/>
          <w:lang w:val="en-US" w:eastAsia="zh-CN"/>
        </w:rPr>
        <w:t xml:space="preserve">: </w:t>
      </w:r>
      <w:r w:rsidRPr="003C3200">
        <w:rPr>
          <w:rFonts w:ascii="Times New Roman" w:hAnsi="Times New Roman"/>
          <w:sz w:val="24"/>
          <w:szCs w:val="24"/>
          <w:lang w:val="en-US" w:eastAsia="zh-CN"/>
        </w:rPr>
        <w:t>Valdar</w:t>
      </w:r>
      <w:r>
        <w:rPr>
          <w:rFonts w:ascii="Times New Roman" w:hAnsi="Times New Roman"/>
          <w:sz w:val="24"/>
          <w:szCs w:val="24"/>
          <w:lang w:val="en-US" w:eastAsia="zh-CN"/>
        </w:rPr>
        <w:t>,</w:t>
      </w:r>
      <w:r w:rsidRPr="003C3200">
        <w:rPr>
          <w:rFonts w:ascii="Times New Roman" w:hAnsi="Times New Roman"/>
          <w:sz w:val="24"/>
          <w:szCs w:val="24"/>
          <w:lang w:val="en-US" w:eastAsia="zh-CN"/>
        </w:rPr>
        <w:t xml:space="preserve"> </w:t>
      </w:r>
      <w:r w:rsidRPr="007C7485">
        <w:rPr>
          <w:rFonts w:ascii="Times New Roman" w:hAnsi="Times New Roman"/>
          <w:i/>
          <w:sz w:val="24"/>
          <w:szCs w:val="24"/>
          <w:lang w:val="en-US" w:eastAsia="zh-CN"/>
        </w:rPr>
        <w:t>No title</w:t>
      </w:r>
      <w:r w:rsidRPr="003C3200">
        <w:rPr>
          <w:rFonts w:ascii="Times New Roman" w:hAnsi="Times New Roman"/>
          <w:sz w:val="24"/>
          <w:szCs w:val="24"/>
          <w:lang w:val="en-US" w:eastAsia="zh-CN"/>
        </w:rPr>
        <w:t xml:space="preserve">. </w:t>
      </w:r>
      <w:r w:rsidRPr="003C3200">
        <w:rPr>
          <w:rFonts w:ascii="Times New Roman" w:hAnsi="Times New Roman"/>
          <w:i/>
          <w:sz w:val="24"/>
          <w:szCs w:val="24"/>
          <w:lang w:val="en-US" w:eastAsia="zh-CN"/>
        </w:rPr>
        <w:t>National Review</w:t>
      </w:r>
      <w:r w:rsidRPr="003C3200">
        <w:rPr>
          <w:rFonts w:ascii="Times New Roman" w:hAnsi="Times New Roman"/>
          <w:sz w:val="24"/>
          <w:szCs w:val="24"/>
          <w:lang w:val="en-US" w:eastAsia="zh-CN"/>
        </w:rPr>
        <w:t xml:space="preserve"> (</w:t>
      </w:r>
      <w:smartTag w:uri="urn:schemas-microsoft-com:office:smarttags" w:element="City">
        <w:smartTag w:uri="urn:schemas-microsoft-com:office:smarttags" w:element="place">
          <w:r w:rsidRPr="003C3200">
            <w:rPr>
              <w:rFonts w:ascii="Times New Roman" w:hAnsi="Times New Roman"/>
              <w:sz w:val="24"/>
              <w:szCs w:val="24"/>
              <w:lang w:val="en-US" w:eastAsia="zh-CN"/>
            </w:rPr>
            <w:t>Shanghai</w:t>
          </w:r>
        </w:smartTag>
      </w:smartTag>
      <w:r w:rsidRPr="003C3200">
        <w:rPr>
          <w:rFonts w:ascii="Times New Roman" w:hAnsi="Times New Roman"/>
          <w:sz w:val="24"/>
          <w:szCs w:val="24"/>
          <w:lang w:val="en-US" w:eastAsia="zh-CN"/>
        </w:rPr>
        <w:t>) June 1, 1912, cover page</w:t>
      </w:r>
      <w:r w:rsidRPr="00ED5131">
        <w:rPr>
          <w:rFonts w:ascii="Times New Roman" w:hAnsi="Times New Roman"/>
          <w:sz w:val="24"/>
          <w:szCs w:val="24"/>
          <w:lang w:val="en-US" w:eastAsia="zh-CN"/>
        </w:rPr>
        <w:t xml:space="preserve">. </w:t>
      </w:r>
      <w:proofErr w:type="gramStart"/>
      <w:r w:rsidRPr="00ED5131">
        <w:rPr>
          <w:rFonts w:ascii="Times New Roman" w:hAnsi="Times New Roman"/>
          <w:sz w:val="24"/>
          <w:szCs w:val="24"/>
          <w:lang w:val="en-US" w:eastAsia="zh-CN"/>
        </w:rPr>
        <w:t>From the Library of the Institute of Chinese Studies, Heidelberg.</w:t>
      </w:r>
      <w:proofErr w:type="gramEnd"/>
    </w:p>
    <w:p w:rsidR="00597D05" w:rsidRPr="00ED5131" w:rsidRDefault="00597D05" w:rsidP="00597D05">
      <w:pPr>
        <w:rPr>
          <w:rFonts w:ascii="Times New Roman" w:hAnsi="Times New Roman"/>
          <w:sz w:val="24"/>
          <w:szCs w:val="24"/>
          <w:lang w:val="en-US"/>
        </w:rPr>
      </w:pPr>
      <w:r>
        <w:rPr>
          <w:rFonts w:ascii="Times New Roman" w:eastAsia="SimSun" w:hAnsi="Times New Roman"/>
          <w:sz w:val="24"/>
          <w:szCs w:val="24"/>
          <w:lang w:val="en-US" w:eastAsia="zh-CN"/>
        </w:rPr>
        <w:t>Figure 34</w:t>
      </w:r>
      <w:r w:rsidRPr="00ED5131">
        <w:rPr>
          <w:rFonts w:ascii="Times New Roman" w:eastAsia="SimSun" w:hAnsi="Times New Roman"/>
          <w:sz w:val="24"/>
          <w:szCs w:val="24"/>
          <w:lang w:val="en-US" w:eastAsia="zh-CN"/>
        </w:rPr>
        <w:t xml:space="preserve">: </w:t>
      </w:r>
      <w:r w:rsidRPr="003C3200">
        <w:rPr>
          <w:rFonts w:ascii="Times New Roman" w:hAnsi="Times New Roman"/>
          <w:sz w:val="24"/>
          <w:szCs w:val="24"/>
          <w:lang w:val="en-US"/>
        </w:rPr>
        <w:t xml:space="preserve">Li Yanzhi, Master plan for layout of Zhongshan Ling Sun Yat-sen Mausoleum, 1925. </w:t>
      </w:r>
      <w:proofErr w:type="gramStart"/>
      <w:r w:rsidRPr="003C3200">
        <w:rPr>
          <w:rFonts w:ascii="Times New Roman" w:hAnsi="Times New Roman"/>
          <w:i/>
          <w:iCs/>
          <w:sz w:val="24"/>
          <w:szCs w:val="24"/>
          <w:lang w:val="en-US"/>
        </w:rPr>
        <w:t>Feng’an shilu</w:t>
      </w:r>
      <w:r w:rsidRPr="003C3200">
        <w:rPr>
          <w:rFonts w:ascii="Times New Roman" w:hAnsi="Times New Roman"/>
          <w:sz w:val="24"/>
          <w:szCs w:val="24"/>
          <w:lang w:val="en-US"/>
        </w:rPr>
        <w:t>, Nanjing 1928.</w:t>
      </w:r>
      <w:proofErr w:type="gramEnd"/>
      <w:r>
        <w:rPr>
          <w:rFonts w:ascii="Times New Roman" w:hAnsi="Times New Roman"/>
          <w:sz w:val="24"/>
          <w:szCs w:val="24"/>
          <w:lang w:val="en-US"/>
        </w:rPr>
        <w:t xml:space="preserve"> </w:t>
      </w:r>
      <w:proofErr w:type="gramStart"/>
      <w:r w:rsidRPr="00ED5131">
        <w:rPr>
          <w:rFonts w:ascii="Times New Roman" w:hAnsi="Times New Roman"/>
          <w:sz w:val="24"/>
          <w:szCs w:val="24"/>
        </w:rPr>
        <w:t>Library of the Institute of Chinese Studies, Heidelberg.</w:t>
      </w:r>
      <w:proofErr w:type="gramEnd"/>
    </w:p>
    <w:p w:rsidR="00597D05" w:rsidRPr="00245505" w:rsidRDefault="00597D05" w:rsidP="00597D05">
      <w:pPr>
        <w:rPr>
          <w:rFonts w:ascii="Times New Roman" w:hAnsi="Times New Roman"/>
          <w:sz w:val="24"/>
          <w:szCs w:val="24"/>
        </w:rPr>
      </w:pPr>
      <w:r w:rsidRPr="00245505">
        <w:rPr>
          <w:rFonts w:ascii="Times New Roman" w:hAnsi="Times New Roman"/>
          <w:sz w:val="24"/>
          <w:szCs w:val="24"/>
        </w:rPr>
        <w:t xml:space="preserve">Figure </w:t>
      </w:r>
      <w:proofErr w:type="gramStart"/>
      <w:r w:rsidRPr="00245505">
        <w:rPr>
          <w:rFonts w:ascii="Times New Roman" w:hAnsi="Times New Roman"/>
          <w:sz w:val="24"/>
          <w:szCs w:val="24"/>
        </w:rPr>
        <w:t>Fn</w:t>
      </w:r>
      <w:proofErr w:type="gramEnd"/>
      <w:r w:rsidRPr="00245505">
        <w:rPr>
          <w:rFonts w:ascii="Times New Roman" w:hAnsi="Times New Roman"/>
          <w:sz w:val="24"/>
          <w:szCs w:val="24"/>
        </w:rPr>
        <w:t xml:space="preserve"> 1: </w:t>
      </w:r>
      <w:r w:rsidRPr="00245505">
        <w:rPr>
          <w:rFonts w:ascii="Times New Roman" w:hAnsi="Times New Roman"/>
          <w:i/>
          <w:sz w:val="24"/>
          <w:szCs w:val="24"/>
        </w:rPr>
        <w:t>Die Khue auß Nider Landt</w:t>
      </w:r>
      <w:r w:rsidRPr="00245505">
        <w:rPr>
          <w:rFonts w:ascii="Times New Roman" w:hAnsi="Times New Roman"/>
          <w:sz w:val="24"/>
          <w:szCs w:val="24"/>
        </w:rPr>
        <w:t xml:space="preserve"> (The Cow from the Low Countries), 1587. </w:t>
      </w:r>
      <w:proofErr w:type="gramStart"/>
      <w:r w:rsidRPr="00245505">
        <w:rPr>
          <w:rFonts w:ascii="Times New Roman" w:hAnsi="Times New Roman"/>
          <w:sz w:val="24"/>
          <w:szCs w:val="24"/>
        </w:rPr>
        <w:t xml:space="preserve">Reproduced in </w:t>
      </w:r>
      <w:r w:rsidRPr="00245505">
        <w:rPr>
          <w:rFonts w:ascii="Times New Roman" w:eastAsia="SimSun" w:hAnsi="Times New Roman"/>
          <w:color w:val="000000"/>
          <w:sz w:val="24"/>
          <w:szCs w:val="24"/>
        </w:rPr>
        <w:t xml:space="preserve">Robert Philippe, </w:t>
      </w:r>
      <w:r w:rsidRPr="00245505">
        <w:rPr>
          <w:rFonts w:ascii="Times New Roman" w:eastAsia="SimSun" w:hAnsi="Times New Roman"/>
          <w:i/>
          <w:color w:val="000000"/>
          <w:sz w:val="24"/>
          <w:szCs w:val="24"/>
        </w:rPr>
        <w:t>Political Graphics.</w:t>
      </w:r>
      <w:proofErr w:type="gramEnd"/>
      <w:r w:rsidRPr="00245505">
        <w:rPr>
          <w:rFonts w:ascii="Times New Roman" w:eastAsia="SimSun" w:hAnsi="Times New Roman"/>
          <w:i/>
          <w:color w:val="000000"/>
          <w:sz w:val="24"/>
          <w:szCs w:val="24"/>
        </w:rPr>
        <w:t xml:space="preserve"> </w:t>
      </w:r>
      <w:proofErr w:type="gramStart"/>
      <w:r w:rsidRPr="00245505">
        <w:rPr>
          <w:rFonts w:ascii="Times New Roman" w:eastAsia="SimSun" w:hAnsi="Times New Roman"/>
          <w:i/>
          <w:color w:val="000000"/>
          <w:sz w:val="24"/>
          <w:szCs w:val="24"/>
        </w:rPr>
        <w:t>Art as a weapon</w:t>
      </w:r>
      <w:r w:rsidRPr="00245505">
        <w:rPr>
          <w:rFonts w:ascii="Times New Roman" w:eastAsia="SimSun" w:hAnsi="Times New Roman"/>
          <w:color w:val="000000"/>
          <w:sz w:val="24"/>
          <w:szCs w:val="24"/>
        </w:rPr>
        <w:t>.</w:t>
      </w:r>
      <w:proofErr w:type="gramEnd"/>
      <w:r w:rsidRPr="00245505">
        <w:rPr>
          <w:rFonts w:ascii="Times New Roman" w:eastAsia="SimSun" w:hAnsi="Times New Roman"/>
          <w:color w:val="000000"/>
          <w:sz w:val="24"/>
          <w:szCs w:val="24"/>
        </w:rPr>
        <w:t xml:space="preserve"> New York: Abbeville Press, 1980, p. 65.</w:t>
      </w:r>
    </w:p>
    <w:p w:rsidR="00597D05" w:rsidRPr="00245505" w:rsidRDefault="00597D05" w:rsidP="00597D05">
      <w:pPr>
        <w:rPr>
          <w:rFonts w:ascii="Times New Roman" w:hAnsi="Times New Roman"/>
          <w:sz w:val="24"/>
          <w:szCs w:val="24"/>
        </w:rPr>
      </w:pPr>
      <w:r w:rsidRPr="00245505">
        <w:rPr>
          <w:rFonts w:ascii="Times New Roman" w:hAnsi="Times New Roman"/>
          <w:sz w:val="24"/>
          <w:szCs w:val="24"/>
        </w:rPr>
        <w:lastRenderedPageBreak/>
        <w:t xml:space="preserve">Figure </w:t>
      </w:r>
      <w:proofErr w:type="gramStart"/>
      <w:r w:rsidRPr="00245505">
        <w:rPr>
          <w:rFonts w:ascii="Times New Roman" w:hAnsi="Times New Roman"/>
          <w:sz w:val="24"/>
          <w:szCs w:val="24"/>
        </w:rPr>
        <w:t>Fn</w:t>
      </w:r>
      <w:proofErr w:type="gramEnd"/>
      <w:r w:rsidRPr="00245505">
        <w:rPr>
          <w:rFonts w:ascii="Times New Roman" w:hAnsi="Times New Roman"/>
          <w:sz w:val="24"/>
          <w:szCs w:val="24"/>
        </w:rPr>
        <w:t xml:space="preserve"> 2: </w:t>
      </w:r>
      <w:r w:rsidRPr="00245505">
        <w:rPr>
          <w:rFonts w:ascii="Times New Roman" w:hAnsi="Times New Roman"/>
          <w:i/>
          <w:sz w:val="24"/>
          <w:szCs w:val="24"/>
        </w:rPr>
        <w:t>The Frenchman says to Riaz, ‘The cow is meagre, you and the British have not left any milk in it</w:t>
      </w:r>
      <w:r w:rsidRPr="00245505">
        <w:rPr>
          <w:rFonts w:ascii="Times New Roman" w:hAnsi="Times New Roman"/>
          <w:sz w:val="24"/>
          <w:szCs w:val="24"/>
        </w:rPr>
        <w:t xml:space="preserve">. From </w:t>
      </w:r>
      <w:r w:rsidRPr="00245505">
        <w:rPr>
          <w:rFonts w:ascii="Times New Roman" w:hAnsi="Times New Roman"/>
          <w:i/>
          <w:sz w:val="24"/>
          <w:szCs w:val="24"/>
        </w:rPr>
        <w:t>Le Flutiste</w:t>
      </w:r>
      <w:r w:rsidRPr="00245505">
        <w:rPr>
          <w:rFonts w:ascii="Times New Roman" w:hAnsi="Times New Roman"/>
          <w:sz w:val="24"/>
          <w:szCs w:val="24"/>
        </w:rPr>
        <w:t xml:space="preserve"> (=Le Journal d’Abou Naddara), 1880. Library of the Cluster </w:t>
      </w:r>
      <w:r w:rsidR="00525F69" w:rsidRPr="00525F69">
        <w:rPr>
          <w:rFonts w:ascii="Times New Roman" w:hAnsi="Times New Roman"/>
          <w:sz w:val="24"/>
          <w:szCs w:val="24"/>
        </w:rPr>
        <w:t>of Excellence "Asia and Europe in a Global Context: Shifting Asymmetries in Cultural Flows" at Heidelberg University</w:t>
      </w:r>
      <w:r w:rsidR="00525F69" w:rsidRPr="00525F69">
        <w:rPr>
          <w:rFonts w:ascii="Times New Roman" w:eastAsia="宋体" w:hAnsi="Times New Roman"/>
          <w:sz w:val="24"/>
          <w:szCs w:val="24"/>
          <w:lang w:val="en-US" w:eastAsia="zh-CN"/>
        </w:rPr>
        <w:t>.</w:t>
      </w:r>
    </w:p>
    <w:p w:rsidR="006B78B5" w:rsidRPr="00ED5131" w:rsidRDefault="006B78B5" w:rsidP="006B78B5">
      <w:pPr>
        <w:rPr>
          <w:rFonts w:ascii="Times New Roman" w:eastAsia="SimSun" w:hAnsi="Times New Roman"/>
          <w:sz w:val="24"/>
          <w:szCs w:val="24"/>
          <w:lang w:val="en-US" w:eastAsia="zh-CN"/>
        </w:rPr>
      </w:pPr>
      <w:r w:rsidRPr="00245505">
        <w:rPr>
          <w:rFonts w:ascii="Times New Roman" w:hAnsi="Times New Roman"/>
          <w:sz w:val="24"/>
          <w:szCs w:val="24"/>
          <w:lang w:val="en-US"/>
        </w:rPr>
        <w:t xml:space="preserve">Figure </w:t>
      </w:r>
      <w:proofErr w:type="gramStart"/>
      <w:r>
        <w:rPr>
          <w:rFonts w:ascii="Times New Roman" w:hAnsi="Times New Roman"/>
          <w:sz w:val="24"/>
          <w:szCs w:val="24"/>
          <w:lang w:val="en-US"/>
        </w:rPr>
        <w:t>Fn</w:t>
      </w:r>
      <w:proofErr w:type="gramEnd"/>
      <w:r>
        <w:rPr>
          <w:rFonts w:ascii="Times New Roman" w:hAnsi="Times New Roman"/>
          <w:sz w:val="24"/>
          <w:szCs w:val="24"/>
          <w:lang w:val="en-US"/>
        </w:rPr>
        <w:t xml:space="preserve"> 3</w:t>
      </w:r>
      <w:r w:rsidRPr="00245505">
        <w:rPr>
          <w:rFonts w:ascii="Times New Roman" w:hAnsi="Times New Roman"/>
          <w:sz w:val="24"/>
          <w:szCs w:val="24"/>
          <w:lang w:val="en-US"/>
        </w:rPr>
        <w:t>:</w:t>
      </w:r>
      <w:r w:rsidRPr="00245505">
        <w:rPr>
          <w:rFonts w:ascii="Times New Roman" w:hAnsi="Times New Roman"/>
          <w:i/>
          <w:sz w:val="24"/>
          <w:szCs w:val="24"/>
          <w:lang w:val="en-US"/>
        </w:rPr>
        <w:t>‘Balsam Aniseed’ cough medicine</w:t>
      </w:r>
      <w:r w:rsidRPr="00245505">
        <w:rPr>
          <w:rFonts w:ascii="Times New Roman" w:hAnsi="Times New Roman"/>
          <w:sz w:val="24"/>
          <w:szCs w:val="24"/>
          <w:lang w:val="en-US"/>
        </w:rPr>
        <w:t>, advertisement, (see</w:t>
      </w:r>
      <w:r w:rsidR="00525F69">
        <w:rPr>
          <w:rFonts w:ascii="Times New Roman" w:hAnsi="Times New Roman"/>
          <w:sz w:val="24"/>
          <w:szCs w:val="24"/>
          <w:lang w:val="en-US"/>
        </w:rPr>
        <w:t>,</w:t>
      </w:r>
      <w:r w:rsidRPr="00245505">
        <w:rPr>
          <w:rFonts w:ascii="Times New Roman" w:hAnsi="Times New Roman"/>
          <w:sz w:val="24"/>
          <w:szCs w:val="24"/>
          <w:lang w:val="en-US"/>
        </w:rPr>
        <w:t xml:space="preserve"> for example, </w:t>
      </w:r>
      <w:r w:rsidRPr="00245505">
        <w:rPr>
          <w:rFonts w:ascii="Times New Roman" w:hAnsi="Times New Roman"/>
          <w:i/>
          <w:sz w:val="24"/>
          <w:szCs w:val="24"/>
          <w:lang w:val="en-US"/>
        </w:rPr>
        <w:t>Illustrated London News</w:t>
      </w:r>
      <w:r w:rsidRPr="00245505">
        <w:rPr>
          <w:rFonts w:ascii="Times New Roman" w:hAnsi="Times New Roman"/>
          <w:sz w:val="24"/>
          <w:szCs w:val="24"/>
          <w:lang w:val="en-US"/>
        </w:rPr>
        <w:t xml:space="preserve">, Nov. 1886). </w:t>
      </w:r>
      <w:proofErr w:type="gramStart"/>
      <w:r w:rsidRPr="00245505">
        <w:rPr>
          <w:rFonts w:ascii="Times New Roman" w:hAnsi="Times New Roman"/>
          <w:sz w:val="24"/>
          <w:szCs w:val="24"/>
          <w:lang w:val="en-US"/>
        </w:rPr>
        <w:t>Library of the Institute of Chinese Studies, Heidelberg.</w:t>
      </w:r>
      <w:proofErr w:type="gramEnd"/>
    </w:p>
    <w:p w:rsidR="006B78B5" w:rsidRPr="00245505" w:rsidRDefault="006B78B5" w:rsidP="006B78B5">
      <w:pPr>
        <w:rPr>
          <w:rFonts w:ascii="Times New Roman" w:hAnsi="Times New Roman"/>
          <w:sz w:val="24"/>
          <w:szCs w:val="24"/>
          <w:lang w:val="en-US"/>
        </w:rPr>
      </w:pPr>
      <w:r w:rsidRPr="00245505">
        <w:rPr>
          <w:rFonts w:ascii="Times New Roman" w:hAnsi="Times New Roman"/>
          <w:sz w:val="24"/>
          <w:szCs w:val="24"/>
          <w:lang w:val="en-US" w:eastAsia="zh-CN"/>
        </w:rPr>
        <w:t xml:space="preserve">Figure </w:t>
      </w:r>
      <w:proofErr w:type="gramStart"/>
      <w:r w:rsidRPr="00245505">
        <w:rPr>
          <w:rFonts w:ascii="Times New Roman" w:hAnsi="Times New Roman"/>
          <w:sz w:val="24"/>
          <w:szCs w:val="24"/>
          <w:lang w:val="en-US" w:eastAsia="zh-CN"/>
        </w:rPr>
        <w:t>Fn</w:t>
      </w:r>
      <w:proofErr w:type="gramEnd"/>
      <w:r w:rsidRPr="00245505">
        <w:rPr>
          <w:rFonts w:ascii="Times New Roman" w:hAnsi="Times New Roman"/>
          <w:sz w:val="24"/>
          <w:szCs w:val="24"/>
          <w:lang w:val="en-US" w:eastAsia="zh-CN"/>
        </w:rPr>
        <w:t xml:space="preserve"> </w:t>
      </w:r>
      <w:r>
        <w:rPr>
          <w:rFonts w:ascii="Times New Roman" w:hAnsi="Times New Roman"/>
          <w:sz w:val="24"/>
          <w:szCs w:val="24"/>
          <w:lang w:val="en-US" w:eastAsia="zh-CN"/>
        </w:rPr>
        <w:t>4</w:t>
      </w:r>
      <w:r w:rsidRPr="00245505">
        <w:rPr>
          <w:rFonts w:ascii="Times New Roman" w:hAnsi="Times New Roman"/>
          <w:sz w:val="24"/>
          <w:szCs w:val="24"/>
          <w:lang w:val="en-US" w:eastAsia="zh-CN"/>
        </w:rPr>
        <w:t xml:space="preserve">: </w:t>
      </w:r>
      <w:r w:rsidRPr="00245505">
        <w:rPr>
          <w:rFonts w:ascii="Times New Roman" w:eastAsia="SimSun" w:hAnsi="Times New Roman"/>
          <w:sz w:val="24"/>
          <w:szCs w:val="24"/>
          <w:lang w:val="en-US" w:eastAsia="zh-CN"/>
        </w:rPr>
        <w:t xml:space="preserve">Wu Youru </w:t>
      </w:r>
      <w:r w:rsidRPr="00245505">
        <w:rPr>
          <w:rFonts w:ascii="Times New Roman" w:eastAsia="SimSun"/>
          <w:sz w:val="24"/>
          <w:szCs w:val="24"/>
          <w:lang w:val="en-US" w:eastAsia="zh-CN"/>
        </w:rPr>
        <w:t>吳友如</w:t>
      </w:r>
      <w:r w:rsidRPr="00245505">
        <w:rPr>
          <w:rFonts w:ascii="Times New Roman" w:eastAsia="SimSun" w:hAnsi="Times New Roman"/>
          <w:sz w:val="24"/>
          <w:szCs w:val="24"/>
          <w:lang w:val="en-US" w:eastAsia="zh-CN"/>
        </w:rPr>
        <w:t xml:space="preserve">, </w:t>
      </w:r>
      <w:r w:rsidRPr="00297D6F">
        <w:rPr>
          <w:rFonts w:ascii="Times New Roman" w:eastAsia="SimSun" w:hAnsi="Times New Roman"/>
          <w:i/>
          <w:sz w:val="24"/>
          <w:szCs w:val="24"/>
          <w:lang w:val="en-US" w:eastAsia="zh-CN"/>
        </w:rPr>
        <w:t>A smart way to tame a lion</w:t>
      </w:r>
      <w:r w:rsidRPr="00245505">
        <w:rPr>
          <w:rFonts w:ascii="Times New Roman" w:eastAsia="SimSun" w:hAnsi="Times New Roman"/>
          <w:sz w:val="24"/>
          <w:szCs w:val="24"/>
          <w:lang w:val="en-US" w:eastAsia="zh-CN"/>
        </w:rPr>
        <w:t xml:space="preserve"> </w:t>
      </w:r>
      <w:r w:rsidRPr="00245505">
        <w:rPr>
          <w:rFonts w:ascii="Times New Roman" w:eastAsia="SimSun"/>
          <w:sz w:val="24"/>
          <w:szCs w:val="24"/>
          <w:lang w:val="en-US" w:eastAsia="zh-CN"/>
        </w:rPr>
        <w:t>制獅法</w:t>
      </w:r>
      <w:r>
        <w:rPr>
          <w:rFonts w:ascii="Times New Roman" w:eastAsia="SimSun" w:hAnsi="Times New Roman"/>
          <w:sz w:val="24"/>
          <w:szCs w:val="24"/>
          <w:lang w:val="en-US" w:eastAsia="zh-CN"/>
        </w:rPr>
        <w:t>,</w:t>
      </w:r>
      <w:r w:rsidRPr="00245505">
        <w:rPr>
          <w:rFonts w:ascii="Times New Roman" w:eastAsia="SimSun" w:hAnsi="Times New Roman"/>
          <w:sz w:val="24"/>
          <w:szCs w:val="24"/>
          <w:lang w:val="en-US" w:eastAsia="zh-CN"/>
        </w:rPr>
        <w:t xml:space="preserve"> </w:t>
      </w:r>
      <w:r w:rsidRPr="00245505">
        <w:rPr>
          <w:rFonts w:ascii="Times New Roman" w:eastAsia="SimSun" w:hAnsi="Times New Roman"/>
          <w:i/>
          <w:sz w:val="24"/>
          <w:szCs w:val="24"/>
          <w:lang w:val="en-US" w:eastAsia="zh-CN"/>
        </w:rPr>
        <w:t>Dianshizhai huabao</w:t>
      </w:r>
      <w:r w:rsidRPr="00245505">
        <w:rPr>
          <w:rFonts w:ascii="Times New Roman" w:eastAsia="SimSun" w:hAnsi="Times New Roman"/>
          <w:sz w:val="24"/>
          <w:szCs w:val="24"/>
          <w:lang w:val="en-US" w:eastAsia="zh-CN"/>
        </w:rPr>
        <w:t xml:space="preserve"> </w:t>
      </w:r>
      <w:r w:rsidRPr="00245505">
        <w:rPr>
          <w:rFonts w:ascii="Times New Roman" w:eastAsia="SimSun"/>
          <w:sz w:val="24"/>
          <w:szCs w:val="24"/>
          <w:lang w:val="en-US" w:eastAsia="zh-CN"/>
        </w:rPr>
        <w:t>點石齋畫報</w:t>
      </w:r>
      <w:r w:rsidRPr="00245505">
        <w:rPr>
          <w:rFonts w:ascii="Times New Roman" w:eastAsia="SimSun" w:hAnsi="Times New Roman"/>
          <w:sz w:val="24"/>
          <w:szCs w:val="24"/>
          <w:lang w:val="en-US" w:eastAsia="zh-CN"/>
        </w:rPr>
        <w:t xml:space="preserve">, </w:t>
      </w:r>
      <w:r w:rsidRPr="00245505">
        <w:rPr>
          <w:rFonts w:ascii="Times New Roman" w:eastAsia="SimSun"/>
          <w:sz w:val="24"/>
          <w:szCs w:val="24"/>
          <w:lang w:val="en-US" w:eastAsia="zh-CN"/>
        </w:rPr>
        <w:t>己集</w:t>
      </w:r>
      <w:r w:rsidRPr="00245505">
        <w:rPr>
          <w:rFonts w:ascii="Times New Roman" w:eastAsia="SimSun" w:hAnsi="Times New Roman"/>
          <w:sz w:val="24"/>
          <w:szCs w:val="24"/>
          <w:lang w:val="en-US" w:eastAsia="zh-CN"/>
        </w:rPr>
        <w:t xml:space="preserve">, March 1886. </w:t>
      </w:r>
      <w:proofErr w:type="gramStart"/>
      <w:r w:rsidRPr="00245505">
        <w:rPr>
          <w:rFonts w:ascii="Times New Roman" w:eastAsia="SimSun" w:hAnsi="Times New Roman"/>
          <w:sz w:val="24"/>
          <w:szCs w:val="24"/>
          <w:lang w:val="en-US" w:eastAsia="zh-CN"/>
        </w:rPr>
        <w:t>Library of the Institute of Chinese Studies, Heidelberg.</w:t>
      </w:r>
      <w:proofErr w:type="gramEnd"/>
      <w:r w:rsidRPr="00245505">
        <w:rPr>
          <w:rFonts w:ascii="Times New Roman" w:hAnsi="Times New Roman"/>
          <w:sz w:val="24"/>
          <w:szCs w:val="24"/>
          <w:lang w:val="en-US"/>
        </w:rPr>
        <w:t xml:space="preserve"> </w:t>
      </w:r>
    </w:p>
    <w:p w:rsidR="00597D05" w:rsidRPr="00245505" w:rsidRDefault="00597D05" w:rsidP="00597D05">
      <w:pPr>
        <w:rPr>
          <w:rFonts w:ascii="Times New Roman" w:hAnsi="Times New Roman"/>
          <w:lang w:val="en-US"/>
        </w:rPr>
      </w:pPr>
    </w:p>
    <w:p w:rsidR="009F2949" w:rsidRPr="00ED5131" w:rsidRDefault="009F2949" w:rsidP="00ED5131">
      <w:pPr>
        <w:rPr>
          <w:rFonts w:ascii="Times New Roman" w:hAnsi="Times New Roman"/>
          <w:sz w:val="24"/>
          <w:szCs w:val="24"/>
          <w:lang w:val="en-US"/>
        </w:rPr>
      </w:pPr>
    </w:p>
    <w:sectPr w:rsidR="009F2949" w:rsidRPr="00ED5131" w:rsidSect="00BE4864">
      <w:pgSz w:w="11906" w:h="16838"/>
      <w:pgMar w:top="1440" w:right="1800" w:bottom="993" w:left="180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4669" w:rsidRDefault="00654669" w:rsidP="00EC306A">
      <w:pPr>
        <w:spacing w:after="0" w:line="240" w:lineRule="auto"/>
      </w:pPr>
      <w:r>
        <w:separator/>
      </w:r>
    </w:p>
  </w:endnote>
  <w:endnote w:type="continuationSeparator" w:id="0">
    <w:p w:rsidR="00654669" w:rsidRDefault="00654669" w:rsidP="00EC30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300000000000000"/>
    <w:charset w:val="88"/>
    <w:family w:val="roman"/>
    <w:pitch w:val="variable"/>
    <w:sig w:usb0="00000003" w:usb1="080E0000" w:usb2="00000016" w:usb3="00000000" w:csb0="00100001" w:csb1="00000000"/>
  </w:font>
  <w:font w:name="宋体">
    <w:altName w:val="Arial Unicode MS"/>
    <w:charset w:val="50"/>
    <w:family w:val="auto"/>
    <w:pitch w:val="variable"/>
    <w:sig w:usb0="00000000" w:usb1="00000000" w:usb2="0E040001"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de">
    <w:altName w:val="Arial Unicode MS"/>
    <w:panose1 w:val="00000000000000000000"/>
    <w:charset w:val="88"/>
    <w:family w:val="swiss"/>
    <w:notTrueType/>
    <w:pitch w:val="default"/>
    <w:sig w:usb0="00000001" w:usb1="08080000" w:usb2="00000010" w:usb3="00000000" w:csb0="00100000" w:csb1="00000000"/>
  </w:font>
  <w:font w:name="HiddenHorzOCR">
    <w:altName w:val="MS Mincho"/>
    <w:panose1 w:val="00000000000000000000"/>
    <w:charset w:val="80"/>
    <w:family w:val="auto"/>
    <w:notTrueType/>
    <w:pitch w:val="default"/>
    <w:sig w:usb0="00000000" w:usb1="08070000" w:usb2="00000010" w:usb3="00000000" w:csb0="00020000" w:csb1="00000000"/>
  </w:font>
  <w:font w:name="AdobeSongStd-Light">
    <w:altName w:val="Arial Unicode MS"/>
    <w:panose1 w:val="00000000000000000000"/>
    <w:charset w:val="86"/>
    <w:family w:val="auto"/>
    <w:notTrueType/>
    <w:pitch w:val="default"/>
    <w:sig w:usb0="00000000" w:usb1="080E0000" w:usb2="00000010" w:usb3="00000000" w:csb0="00040000" w:csb1="00000000"/>
  </w:font>
  <w:font w:name="MingLiU">
    <w:altName w:val="細明體"/>
    <w:panose1 w:val="02020309000000000000"/>
    <w:charset w:val="88"/>
    <w:family w:val="modern"/>
    <w:pitch w:val="fixed"/>
    <w:sig w:usb0="00000003" w:usb1="080E0000" w:usb2="00000016" w:usb3="00000000" w:csb0="001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dvBMa1">
    <w:altName w:val="汉鼎繁中变"/>
    <w:panose1 w:val="00000000000000000000"/>
    <w:charset w:val="88"/>
    <w:family w:val="auto"/>
    <w:notTrueType/>
    <w:pitch w:val="default"/>
    <w:sig w:usb0="00000001" w:usb1="08080000" w:usb2="00000010" w:usb3="00000000" w:csb0="00100000" w:csb1="00000000"/>
  </w:font>
  <w:font w:name="바탕">
    <w:altName w:val="汉鼎繁中变"/>
    <w:charset w:val="4F"/>
    <w:family w:val="auto"/>
    <w:pitch w:val="variable"/>
    <w:sig w:usb0="00000000" w:usb1="00000000" w:usb2="01002406"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4669" w:rsidRDefault="00654669" w:rsidP="00EC306A">
      <w:pPr>
        <w:spacing w:after="0" w:line="240" w:lineRule="auto"/>
      </w:pPr>
      <w:r>
        <w:separator/>
      </w:r>
    </w:p>
  </w:footnote>
  <w:footnote w:type="continuationSeparator" w:id="0">
    <w:p w:rsidR="00654669" w:rsidRDefault="00654669" w:rsidP="00EC306A">
      <w:pPr>
        <w:spacing w:after="0" w:line="240" w:lineRule="auto"/>
      </w:pPr>
      <w:r>
        <w:continuationSeparator/>
      </w:r>
    </w:p>
  </w:footnote>
  <w:footnote w:id="1">
    <w:p w:rsidR="0039391E" w:rsidRPr="004F5E7A" w:rsidRDefault="0039391E" w:rsidP="00EC306A">
      <w:pPr>
        <w:pStyle w:val="FootnoteText"/>
        <w:rPr>
          <w:rFonts w:ascii="Times New Roman" w:hAnsi="Times New Roman"/>
          <w:lang w:val="en-US"/>
        </w:rPr>
      </w:pPr>
      <w:r w:rsidRPr="004F5E7A">
        <w:rPr>
          <w:rStyle w:val="FootnoteReference"/>
          <w:rFonts w:ascii="Times New Roman" w:hAnsi="Times New Roman"/>
        </w:rPr>
        <w:footnoteRef/>
      </w:r>
      <w:r w:rsidRPr="004F5E7A">
        <w:rPr>
          <w:rFonts w:ascii="Times New Roman" w:hAnsi="Times New Roman"/>
        </w:rPr>
        <w:t xml:space="preserve"> </w:t>
      </w:r>
      <w:r w:rsidRPr="004F5E7A">
        <w:rPr>
          <w:rFonts w:ascii="Times New Roman" w:hAnsi="Times New Roman"/>
          <w:lang w:val="en-US"/>
        </w:rPr>
        <w:t xml:space="preserve">Christoph Harbsmeier made many valuable suggestions for improving and clarifying this essay. </w:t>
      </w:r>
      <w:r w:rsidRPr="008E4CBB">
        <w:rPr>
          <w:rFonts w:ascii="Times New Roman" w:hAnsi="Times New Roman"/>
          <w:lang w:val="en-US"/>
        </w:rPr>
        <w:t>Andrea Hacker was of great and critical editorial help.</w:t>
      </w:r>
      <w:r w:rsidRPr="004F5E7A">
        <w:rPr>
          <w:rFonts w:ascii="Times New Roman" w:hAnsi="Times New Roman"/>
          <w:lang w:val="en-US"/>
        </w:rPr>
        <w:t xml:space="preserve"> </w:t>
      </w:r>
      <w:r>
        <w:rPr>
          <w:rFonts w:ascii="Times New Roman" w:hAnsi="Times New Roman"/>
          <w:lang w:val="en-US"/>
        </w:rPr>
        <w:t xml:space="preserve"> </w:t>
      </w:r>
      <w:r w:rsidRPr="004F5E7A">
        <w:rPr>
          <w:rFonts w:ascii="Times New Roman" w:hAnsi="Times New Roman"/>
          <w:lang w:val="en-US"/>
        </w:rPr>
        <w:t>Mareike Ohlberg has shouldered the burden</w:t>
      </w:r>
      <w:r>
        <w:rPr>
          <w:rFonts w:ascii="Times New Roman" w:hAnsi="Times New Roman"/>
          <w:lang w:val="en-US"/>
        </w:rPr>
        <w:t xml:space="preserve"> of </w:t>
      </w:r>
      <w:r w:rsidRPr="004F5E7A">
        <w:rPr>
          <w:rFonts w:ascii="Times New Roman" w:hAnsi="Times New Roman"/>
          <w:lang w:val="en-US"/>
        </w:rPr>
        <w:t xml:space="preserve">helping </w:t>
      </w:r>
      <w:r>
        <w:rPr>
          <w:rFonts w:ascii="Times New Roman" w:hAnsi="Times New Roman"/>
          <w:lang w:val="en-US"/>
        </w:rPr>
        <w:t>with image copyright clearance</w:t>
      </w:r>
      <w:r w:rsidRPr="004F5E7A">
        <w:rPr>
          <w:rFonts w:ascii="Times New Roman" w:hAnsi="Times New Roman"/>
          <w:lang w:val="en-US"/>
        </w:rPr>
        <w:t xml:space="preserve">. </w:t>
      </w:r>
      <w:proofErr w:type="gramStart"/>
      <w:r w:rsidRPr="004F5E7A">
        <w:rPr>
          <w:rFonts w:ascii="Times New Roman" w:hAnsi="Times New Roman"/>
          <w:lang w:val="en-US"/>
        </w:rPr>
        <w:t>Profs.</w:t>
      </w:r>
      <w:proofErr w:type="gramEnd"/>
      <w:r w:rsidRPr="004F5E7A">
        <w:rPr>
          <w:rFonts w:ascii="Times New Roman" w:hAnsi="Times New Roman"/>
          <w:lang w:val="en-US"/>
        </w:rPr>
        <w:t xml:space="preserve"> Jin Guantao and Liu Qingfeng have been kind enough to give me access to their rich database of Chinese works of the crucial period between 1850 and 1930. Many colleagues have contributed valuable references, to wit Prof. Peil (Munich) a reference on the use of the sleep metaphor in European political thought, Prof. Maissen (Heidelberg) the reference to the Swiss asleep, Prof. Sinn (Hong Kong) a </w:t>
      </w:r>
      <w:r w:rsidRPr="00373160">
        <w:rPr>
          <w:rFonts w:ascii="Times New Roman" w:hAnsi="Times New Roman"/>
          <w:i/>
          <w:lang w:val="en-US"/>
        </w:rPr>
        <w:t>Shiju tu</w:t>
      </w:r>
      <w:r w:rsidRPr="004F5E7A">
        <w:rPr>
          <w:rFonts w:ascii="Times New Roman" w:hAnsi="Times New Roman"/>
          <w:lang w:val="en-US"/>
        </w:rPr>
        <w:t xml:space="preserve"> postcard in her possession, Prof. Higonnet (Har</w:t>
      </w:r>
      <w:r>
        <w:rPr>
          <w:rFonts w:ascii="Times New Roman" w:hAnsi="Times New Roman"/>
          <w:lang w:val="en-US"/>
        </w:rPr>
        <w:t>vard) a reference to the Tiers É</w:t>
      </w:r>
      <w:r w:rsidRPr="004F5E7A">
        <w:rPr>
          <w:rFonts w:ascii="Times New Roman" w:hAnsi="Times New Roman"/>
          <w:lang w:val="en-US"/>
        </w:rPr>
        <w:t>tat asleep, Prof. Geyer (Bonn) a reference on the Petrarch reception, and Prof. Parel (Calgary) a reference on Gandhi. I am deeply grateful for this help</w:t>
      </w:r>
      <w:r>
        <w:rPr>
          <w:rFonts w:ascii="Times New Roman" w:hAnsi="Times New Roman"/>
          <w:lang w:val="en-US"/>
        </w:rPr>
        <w:t>,</w:t>
      </w:r>
      <w:r w:rsidRPr="004F5E7A">
        <w:rPr>
          <w:rFonts w:ascii="Times New Roman" w:hAnsi="Times New Roman"/>
          <w:lang w:val="en-US"/>
        </w:rPr>
        <w:t xml:space="preserve"> which in this kind of enterprise, </w:t>
      </w:r>
      <w:r>
        <w:rPr>
          <w:rFonts w:ascii="Times New Roman" w:hAnsi="Times New Roman"/>
          <w:lang w:val="en-US"/>
        </w:rPr>
        <w:t>that</w:t>
      </w:r>
      <w:r w:rsidRPr="004F5E7A">
        <w:rPr>
          <w:rFonts w:ascii="Times New Roman" w:hAnsi="Times New Roman"/>
          <w:lang w:val="en-US"/>
        </w:rPr>
        <w:t xml:space="preserve"> actually should be a collective work from the outset, is indispensable.</w:t>
      </w:r>
    </w:p>
  </w:footnote>
  <w:footnote w:id="2">
    <w:p w:rsidR="0039391E" w:rsidRPr="00A8327C" w:rsidRDefault="0039391E" w:rsidP="00EC306A">
      <w:pPr>
        <w:pStyle w:val="FootnoteText"/>
        <w:rPr>
          <w:rFonts w:ascii="Times New Roman" w:hAnsi="Times New Roman"/>
          <w:lang w:val="en-US"/>
        </w:rPr>
      </w:pPr>
      <w:r w:rsidRPr="00A8327C">
        <w:rPr>
          <w:rStyle w:val="FootnoteReference"/>
          <w:rFonts w:ascii="Times New Roman" w:hAnsi="Times New Roman"/>
        </w:rPr>
        <w:footnoteRef/>
      </w:r>
      <w:r w:rsidRPr="00A8327C">
        <w:rPr>
          <w:rFonts w:ascii="Times New Roman" w:hAnsi="Times New Roman"/>
          <w:lang w:val="en-US"/>
        </w:rPr>
        <w:t xml:space="preserve"> In the Chinese case, the metaphorical nature is more deeply hidden. The study of </w:t>
      </w:r>
      <w:r>
        <w:rPr>
          <w:rFonts w:ascii="Times New Roman" w:hAnsi="Times New Roman"/>
          <w:lang w:val="en-US"/>
        </w:rPr>
        <w:t>Chinese</w:t>
      </w:r>
      <w:r w:rsidRPr="00A8327C">
        <w:rPr>
          <w:rFonts w:ascii="Times New Roman" w:hAnsi="Times New Roman"/>
          <w:lang w:val="en-US"/>
        </w:rPr>
        <w:t xml:space="preserve"> word families</w:t>
      </w:r>
      <w:r>
        <w:rPr>
          <w:rFonts w:ascii="Times New Roman" w:hAnsi="Times New Roman"/>
          <w:lang w:val="en-US"/>
        </w:rPr>
        <w:t>,</w:t>
      </w:r>
      <w:r w:rsidRPr="00A8327C">
        <w:rPr>
          <w:rFonts w:ascii="Times New Roman" w:hAnsi="Times New Roman"/>
          <w:lang w:val="en-US"/>
        </w:rPr>
        <w:t xml:space="preserve"> based on the phoneme of the word</w:t>
      </w:r>
      <w:r>
        <w:rPr>
          <w:rFonts w:ascii="Times New Roman" w:hAnsi="Times New Roman"/>
          <w:lang w:val="en-US"/>
        </w:rPr>
        <w:t xml:space="preserve">, </w:t>
      </w:r>
      <w:r w:rsidRPr="00A8327C">
        <w:rPr>
          <w:rFonts w:ascii="Times New Roman" w:hAnsi="Times New Roman"/>
          <w:lang w:val="en-US"/>
        </w:rPr>
        <w:t xml:space="preserve">is not yet advanced enough to allow precise statements. The “etymology” traditionally used in China probes the written character as the etymon, although it </w:t>
      </w:r>
      <w:r>
        <w:rPr>
          <w:rFonts w:ascii="Times New Roman" w:hAnsi="Times New Roman"/>
          <w:lang w:val="en-US"/>
        </w:rPr>
        <w:t>may</w:t>
      </w:r>
      <w:r w:rsidRPr="00A8327C">
        <w:rPr>
          <w:rFonts w:ascii="Times New Roman" w:hAnsi="Times New Roman"/>
          <w:lang w:val="en-US"/>
        </w:rPr>
        <w:t xml:space="preserve"> best be read as an effort to represent the content of the word. Given the difficulty in representing abstract concepts such as “state” or “family” this approach yields little. In the case of the state, this “etymological” reading of the character </w:t>
      </w:r>
      <w:r w:rsidRPr="00A8327C">
        <w:rPr>
          <w:rFonts w:ascii="Times New Roman" w:hAnsi="Times New Roman"/>
          <w:i/>
          <w:lang w:val="en-US"/>
        </w:rPr>
        <w:t>guo</w:t>
      </w:r>
      <w:r w:rsidRPr="00A8327C">
        <w:rPr>
          <w:rFonts w:ascii="Times New Roman" w:hAnsi="Times New Roman"/>
          <w:lang w:val="en-US"/>
        </w:rPr>
        <w:t xml:space="preserve"> </w:t>
      </w:r>
      <w:r w:rsidRPr="00A8327C">
        <w:rPr>
          <w:rFonts w:ascii="Times New Roman" w:eastAsia="SimSun" w:hAnsi="Times New Roman"/>
          <w:lang w:val="en-US" w:eastAsia="zh-CN"/>
        </w:rPr>
        <w:t>國</w:t>
      </w:r>
      <w:r>
        <w:rPr>
          <w:rFonts w:ascii="Times New Roman" w:eastAsia="SimSun" w:hAnsi="Times New Roman"/>
          <w:lang w:val="en-US" w:eastAsia="zh-CN"/>
        </w:rPr>
        <w:t xml:space="preserve">—, which is </w:t>
      </w:r>
      <w:r w:rsidRPr="00A8327C">
        <w:rPr>
          <w:rFonts w:ascii="Times New Roman" w:eastAsia="SimSun" w:hAnsi="Times New Roman"/>
          <w:lang w:val="en-US" w:eastAsia="zh-CN"/>
        </w:rPr>
        <w:t xml:space="preserve">a character composed of a square </w:t>
      </w:r>
      <w:r w:rsidRPr="00A8327C">
        <w:rPr>
          <w:rFonts w:ascii="Times New Roman" w:eastAsia="SimSun"/>
          <w:lang w:val="en-US" w:eastAsia="zh-CN"/>
        </w:rPr>
        <w:t>囗</w:t>
      </w:r>
      <w:r w:rsidRPr="00A8327C">
        <w:rPr>
          <w:rFonts w:ascii="Times New Roman" w:eastAsia="SimSun" w:hAnsi="Times New Roman"/>
          <w:lang w:val="en-US" w:eastAsia="zh-CN"/>
        </w:rPr>
        <w:t xml:space="preserve">that could be read as representing an enclosed realm or a walled capital, and </w:t>
      </w:r>
      <w:r>
        <w:rPr>
          <w:rFonts w:ascii="Times New Roman" w:eastAsia="SimSun" w:hAnsi="Times New Roman"/>
          <w:lang w:val="en-US" w:eastAsia="zh-CN"/>
        </w:rPr>
        <w:t>the</w:t>
      </w:r>
      <w:r w:rsidRPr="00A8327C">
        <w:rPr>
          <w:rFonts w:ascii="Times New Roman" w:eastAsia="SimSun" w:hAnsi="Times New Roman"/>
          <w:lang w:val="en-US" w:eastAsia="zh-CN"/>
        </w:rPr>
        <w:t xml:space="preserve"> character </w:t>
      </w:r>
      <w:r w:rsidRPr="00A8327C">
        <w:rPr>
          <w:rFonts w:ascii="Times New Roman" w:eastAsia="SimSun" w:hAnsi="Times New Roman"/>
          <w:i/>
          <w:lang w:val="en-US" w:eastAsia="zh-CN"/>
        </w:rPr>
        <w:t>huo</w:t>
      </w:r>
      <w:r w:rsidRPr="00A8327C">
        <w:rPr>
          <w:rFonts w:ascii="Times New Roman" w:eastAsia="SimSun" w:hAnsi="Times New Roman"/>
          <w:lang w:val="en-US" w:eastAsia="zh-CN"/>
        </w:rPr>
        <w:t xml:space="preserve"> </w:t>
      </w:r>
      <w:r w:rsidRPr="00A8327C">
        <w:rPr>
          <w:rFonts w:ascii="Times New Roman" w:eastAsia="SimSun"/>
          <w:lang w:val="en-US" w:eastAsia="zh-CN"/>
        </w:rPr>
        <w:t>或</w:t>
      </w:r>
      <w:r w:rsidRPr="00A8327C">
        <w:rPr>
          <w:rFonts w:ascii="Times New Roman" w:eastAsia="SimSun" w:hAnsi="Times New Roman"/>
          <w:lang w:val="en-US" w:eastAsia="zh-CN"/>
        </w:rPr>
        <w:t xml:space="preserve">, which is the phonetic indicator leading to the reading </w:t>
      </w:r>
      <w:r w:rsidRPr="00A8327C">
        <w:rPr>
          <w:rFonts w:ascii="Times New Roman" w:eastAsia="SimSun" w:hAnsi="Times New Roman"/>
          <w:i/>
          <w:lang w:val="en-US" w:eastAsia="zh-CN"/>
        </w:rPr>
        <w:t>guo</w:t>
      </w:r>
      <w:r w:rsidRPr="00A8327C">
        <w:rPr>
          <w:rFonts w:ascii="Times New Roman" w:eastAsia="SimSun" w:hAnsi="Times New Roman"/>
          <w:lang w:val="en-US" w:eastAsia="zh-CN"/>
        </w:rPr>
        <w:t xml:space="preserve">, inside this square, </w:t>
      </w:r>
      <w:r>
        <w:rPr>
          <w:rFonts w:ascii="Times New Roman" w:eastAsia="SimSun" w:hAnsi="Times New Roman"/>
          <w:lang w:val="en-US" w:eastAsia="zh-CN"/>
        </w:rPr>
        <w:t xml:space="preserve">and </w:t>
      </w:r>
      <w:r w:rsidRPr="00A8327C">
        <w:rPr>
          <w:rFonts w:ascii="Times New Roman" w:eastAsia="SimSun" w:hAnsi="Times New Roman"/>
          <w:lang w:val="en-US" w:eastAsia="zh-CN"/>
        </w:rPr>
        <w:t>has a meaning of “perhaps,” “or,” or “some”</w:t>
      </w:r>
      <w:r>
        <w:rPr>
          <w:rFonts w:ascii="Times New Roman" w:eastAsia="SimSun" w:hAnsi="Times New Roman"/>
          <w:lang w:val="en-US" w:eastAsia="zh-CN"/>
        </w:rPr>
        <w:t>,</w:t>
      </w:r>
      <w:r w:rsidRPr="00A8327C">
        <w:rPr>
          <w:rFonts w:ascii="Times New Roman" w:eastAsia="SimSun" w:hAnsi="Times New Roman"/>
          <w:lang w:val="en-US" w:eastAsia="zh-CN"/>
        </w:rPr>
        <w:t xml:space="preserve"> </w:t>
      </w:r>
      <w:r w:rsidRPr="00A8327C">
        <w:rPr>
          <w:rFonts w:ascii="Times New Roman" w:hAnsi="Times New Roman"/>
          <w:lang w:val="en-US"/>
        </w:rPr>
        <w:t xml:space="preserve">led to a rejection of this form in the writings of the Taiping Heavenly Kingdom </w:t>
      </w:r>
      <w:r>
        <w:rPr>
          <w:rFonts w:ascii="Times New Roman" w:hAnsi="Times New Roman"/>
          <w:lang w:val="en-US"/>
        </w:rPr>
        <w:t>in</w:t>
      </w:r>
      <w:r w:rsidRPr="00A8327C">
        <w:rPr>
          <w:rFonts w:ascii="Times New Roman" w:hAnsi="Times New Roman"/>
          <w:lang w:val="en-US"/>
        </w:rPr>
        <w:t xml:space="preserve"> the mid-nineteenth century. They wrote the character in the form </w:t>
      </w:r>
      <w:r w:rsidRPr="00A8327C">
        <w:rPr>
          <w:rFonts w:ascii="Times New Roman" w:eastAsia="SimSun"/>
          <w:lang w:val="en-US" w:eastAsia="zh-CN"/>
        </w:rPr>
        <w:t>囯</w:t>
      </w:r>
      <w:r w:rsidRPr="00A8327C">
        <w:rPr>
          <w:rFonts w:ascii="Times New Roman" w:eastAsia="SimSun" w:hAnsi="Times New Roman"/>
          <w:lang w:val="en-US" w:eastAsia="zh-CN"/>
        </w:rPr>
        <w:t xml:space="preserve">, replacing the “perhaps” </w:t>
      </w:r>
      <w:r w:rsidRPr="00B5432F">
        <w:rPr>
          <w:rFonts w:ascii="Times New Roman" w:eastAsia="SimSun" w:hAnsi="Times New Roman"/>
          <w:i/>
          <w:lang w:val="en-US" w:eastAsia="zh-CN"/>
        </w:rPr>
        <w:t>huo</w:t>
      </w:r>
      <w:r w:rsidRPr="00A8327C">
        <w:rPr>
          <w:rFonts w:ascii="Times New Roman" w:eastAsia="SimSun" w:hAnsi="Times New Roman"/>
          <w:lang w:val="en-US" w:eastAsia="zh-CN"/>
        </w:rPr>
        <w:t xml:space="preserve"> </w:t>
      </w:r>
      <w:r w:rsidRPr="00A8327C">
        <w:rPr>
          <w:rFonts w:ascii="Times New Roman" w:eastAsia="SimSun"/>
          <w:lang w:val="en-US" w:eastAsia="zh-CN"/>
        </w:rPr>
        <w:t>或</w:t>
      </w:r>
      <w:r w:rsidRPr="00A8327C">
        <w:rPr>
          <w:rFonts w:ascii="Times New Roman" w:eastAsia="SimSun" w:hAnsi="Times New Roman"/>
          <w:lang w:val="en-US" w:eastAsia="zh-CN"/>
        </w:rPr>
        <w:t xml:space="preserve">with “king” </w:t>
      </w:r>
      <w:r w:rsidRPr="00B5432F">
        <w:rPr>
          <w:rFonts w:ascii="Times New Roman" w:eastAsia="SimSun" w:hAnsi="Times New Roman"/>
          <w:i/>
          <w:lang w:val="en-US" w:eastAsia="zh-CN"/>
        </w:rPr>
        <w:t>wang</w:t>
      </w:r>
      <w:r w:rsidRPr="00A8327C">
        <w:rPr>
          <w:rFonts w:ascii="Times New Roman" w:eastAsia="SimSun" w:hAnsi="Times New Roman"/>
          <w:lang w:val="en-US" w:eastAsia="zh-CN"/>
        </w:rPr>
        <w:t xml:space="preserve"> </w:t>
      </w:r>
      <w:r w:rsidRPr="00A8327C">
        <w:rPr>
          <w:rFonts w:ascii="Times New Roman" w:eastAsia="SimSun"/>
          <w:lang w:val="en-US" w:eastAsia="zh-CN"/>
        </w:rPr>
        <w:t>王</w:t>
      </w:r>
      <w:r w:rsidRPr="00A8327C">
        <w:rPr>
          <w:rFonts w:ascii="Times New Roman" w:eastAsia="SimSun" w:hAnsi="Times New Roman"/>
          <w:lang w:val="en-US" w:eastAsia="zh-CN"/>
        </w:rPr>
        <w:t xml:space="preserve"> to emphasize the hoped-for permanency of their kingdom. In this form it has been incorporated by the Chinese Communist Party into the modern Chinese standard script for both the complex and simple characters.</w:t>
      </w:r>
    </w:p>
  </w:footnote>
  <w:footnote w:id="3">
    <w:p w:rsidR="0039391E" w:rsidRPr="00864C50" w:rsidRDefault="0039391E" w:rsidP="00EC306A">
      <w:pPr>
        <w:pStyle w:val="FootnoteText"/>
        <w:rPr>
          <w:rFonts w:ascii="Times New Roman" w:eastAsia="宋体" w:hAnsi="Times New Roman"/>
          <w:lang w:val="en-US" w:eastAsia="zh-CN"/>
        </w:rPr>
      </w:pPr>
      <w:r w:rsidRPr="00864C50">
        <w:rPr>
          <w:rStyle w:val="FootnoteReference"/>
          <w:rFonts w:ascii="Times New Roman" w:hAnsi="Times New Roman"/>
        </w:rPr>
        <w:footnoteRef/>
      </w:r>
      <w:r w:rsidRPr="00864C50">
        <w:rPr>
          <w:rFonts w:ascii="Times New Roman" w:hAnsi="Times New Roman"/>
        </w:rPr>
        <w:t xml:space="preserve"> </w:t>
      </w:r>
      <w:r w:rsidRPr="00864C50">
        <w:rPr>
          <w:rFonts w:ascii="Times New Roman" w:hAnsi="Times New Roman"/>
          <w:lang w:val="en-US"/>
        </w:rPr>
        <w:t>Even when extant older terms are used to express newly imported items</w:t>
      </w:r>
      <w:r>
        <w:rPr>
          <w:rFonts w:ascii="Times New Roman" w:hAnsi="Times New Roman"/>
          <w:lang w:val="en-US"/>
        </w:rPr>
        <w:t xml:space="preserve">, </w:t>
      </w:r>
      <w:r w:rsidRPr="00864C50">
        <w:rPr>
          <w:rFonts w:ascii="Times New Roman" w:hAnsi="Times New Roman"/>
          <w:lang w:val="en-US"/>
        </w:rPr>
        <w:t xml:space="preserve">such as </w:t>
      </w:r>
      <w:r w:rsidRPr="005C2487">
        <w:rPr>
          <w:rFonts w:ascii="SimSun" w:eastAsia="SimSun" w:hAnsi="SimSun"/>
          <w:lang w:val="en-US" w:eastAsia="zh-CN"/>
        </w:rPr>
        <w:t>革命</w:t>
      </w:r>
      <w:r w:rsidRPr="00864C50">
        <w:rPr>
          <w:rFonts w:ascii="Times New Roman" w:eastAsia="宋体" w:hAnsi="Times New Roman"/>
          <w:lang w:val="en-US" w:eastAsia="zh-CN"/>
        </w:rPr>
        <w:t xml:space="preserve"> </w:t>
      </w:r>
      <w:r w:rsidRPr="00864C50">
        <w:rPr>
          <w:rFonts w:ascii="Times New Roman" w:eastAsia="宋体" w:hAnsi="Times New Roman"/>
          <w:i/>
          <w:lang w:val="en-US" w:eastAsia="zh-CN"/>
        </w:rPr>
        <w:t>geming</w:t>
      </w:r>
      <w:r w:rsidRPr="00864C50">
        <w:rPr>
          <w:rFonts w:ascii="Times New Roman" w:eastAsia="宋体" w:hAnsi="Times New Roman"/>
          <w:lang w:val="en-US" w:eastAsia="zh-CN"/>
        </w:rPr>
        <w:t xml:space="preserve"> for revolution in Chinese</w:t>
      </w:r>
      <w:r>
        <w:rPr>
          <w:rFonts w:ascii="Times New Roman" w:eastAsia="宋体" w:hAnsi="Times New Roman"/>
          <w:lang w:val="en-US" w:eastAsia="zh-CN"/>
        </w:rPr>
        <w:t xml:space="preserve">, </w:t>
      </w:r>
      <w:r w:rsidRPr="00864C50">
        <w:rPr>
          <w:rFonts w:ascii="Times New Roman" w:eastAsia="宋体" w:hAnsi="Times New Roman"/>
          <w:lang w:val="en-US" w:eastAsia="zh-CN"/>
        </w:rPr>
        <w:t xml:space="preserve">these are new words in the sense that their old content is replaced with the implications of the word they translate. </w:t>
      </w:r>
    </w:p>
  </w:footnote>
  <w:footnote w:id="4">
    <w:p w:rsidR="0039391E" w:rsidRPr="00272733" w:rsidRDefault="0039391E" w:rsidP="00EC306A">
      <w:pPr>
        <w:pStyle w:val="FootnoteText"/>
        <w:rPr>
          <w:rFonts w:ascii="Times New Roman" w:hAnsi="Times New Roman"/>
          <w:lang w:val="en-US"/>
        </w:rPr>
      </w:pPr>
      <w:r w:rsidRPr="00272733">
        <w:rPr>
          <w:rStyle w:val="FootnoteReference"/>
          <w:rFonts w:ascii="Times New Roman" w:hAnsi="Times New Roman"/>
        </w:rPr>
        <w:footnoteRef/>
      </w:r>
      <w:r w:rsidRPr="00272733">
        <w:rPr>
          <w:rFonts w:ascii="Times New Roman" w:hAnsi="Times New Roman"/>
        </w:rPr>
        <w:t xml:space="preserve"> See, for example, Hedwig Konrad, </w:t>
      </w:r>
      <w:r w:rsidRPr="00272733">
        <w:rPr>
          <w:rFonts w:ascii="Times New Roman" w:hAnsi="Times New Roman"/>
          <w:i/>
        </w:rPr>
        <w:t>Étude sur la Métaphore</w:t>
      </w:r>
      <w:r>
        <w:rPr>
          <w:rFonts w:ascii="Times New Roman" w:hAnsi="Times New Roman"/>
        </w:rPr>
        <w:t xml:space="preserve"> (</w:t>
      </w:r>
      <w:r w:rsidRPr="00272733">
        <w:rPr>
          <w:rFonts w:ascii="Times New Roman" w:hAnsi="Times New Roman"/>
        </w:rPr>
        <w:t>Paris: Librairie Philosophie J. Vrin, 1958</w:t>
      </w:r>
      <w:r>
        <w:rPr>
          <w:rFonts w:ascii="Times New Roman" w:hAnsi="Times New Roman"/>
        </w:rPr>
        <w:t>)</w:t>
      </w:r>
      <w:r w:rsidRPr="00272733">
        <w:rPr>
          <w:rFonts w:ascii="Times New Roman" w:hAnsi="Times New Roman"/>
        </w:rPr>
        <w:t xml:space="preserve">; Max Black, </w:t>
      </w:r>
      <w:r w:rsidRPr="00272733">
        <w:rPr>
          <w:rFonts w:ascii="Times New Roman" w:hAnsi="Times New Roman"/>
          <w:i/>
        </w:rPr>
        <w:t xml:space="preserve">Models and Metaphors. </w:t>
      </w:r>
      <w:proofErr w:type="gramStart"/>
      <w:r w:rsidRPr="00272733">
        <w:rPr>
          <w:rFonts w:ascii="Times New Roman" w:hAnsi="Times New Roman"/>
          <w:i/>
        </w:rPr>
        <w:t>Studies in the Philosophy of Language</w:t>
      </w:r>
      <w:r w:rsidRPr="00272733">
        <w:rPr>
          <w:rFonts w:ascii="Times New Roman" w:hAnsi="Times New Roman"/>
        </w:rPr>
        <w:t xml:space="preserve"> </w:t>
      </w:r>
      <w:r>
        <w:rPr>
          <w:rFonts w:ascii="Times New Roman" w:hAnsi="Times New Roman"/>
        </w:rPr>
        <w:t>(</w:t>
      </w:r>
      <w:r w:rsidRPr="00272733">
        <w:rPr>
          <w:rFonts w:ascii="Times New Roman" w:hAnsi="Times New Roman"/>
        </w:rPr>
        <w:t>Ithaca: Cornell University Press, 1962</w:t>
      </w:r>
      <w:r>
        <w:rPr>
          <w:rFonts w:ascii="Times New Roman" w:hAnsi="Times New Roman"/>
        </w:rPr>
        <w:t>)</w:t>
      </w:r>
      <w:r w:rsidRPr="00272733">
        <w:rPr>
          <w:rFonts w:ascii="Times New Roman" w:hAnsi="Times New Roman"/>
        </w:rPr>
        <w:t>.</w:t>
      </w:r>
      <w:proofErr w:type="gramEnd"/>
      <w:r w:rsidRPr="00272733">
        <w:rPr>
          <w:rFonts w:ascii="Times New Roman" w:hAnsi="Times New Roman"/>
        </w:rPr>
        <w:t xml:space="preserve"> George Lakoff</w:t>
      </w:r>
      <w:r>
        <w:rPr>
          <w:rFonts w:ascii="Times New Roman" w:hAnsi="Times New Roman"/>
        </w:rPr>
        <w:t xml:space="preserve"> and Mark Johnson,</w:t>
      </w:r>
      <w:r w:rsidRPr="00272733">
        <w:rPr>
          <w:rFonts w:ascii="Times New Roman" w:hAnsi="Times New Roman"/>
        </w:rPr>
        <w:t xml:space="preserve"> </w:t>
      </w:r>
      <w:r w:rsidRPr="00272733">
        <w:rPr>
          <w:rFonts w:ascii="Times New Roman" w:hAnsi="Times New Roman"/>
          <w:i/>
        </w:rPr>
        <w:t>Metaphors we live by</w:t>
      </w:r>
      <w:r w:rsidRPr="00272733">
        <w:rPr>
          <w:rFonts w:ascii="Times New Roman" w:hAnsi="Times New Roman"/>
        </w:rPr>
        <w:t xml:space="preserve"> </w:t>
      </w:r>
      <w:r>
        <w:rPr>
          <w:rFonts w:ascii="Times New Roman" w:hAnsi="Times New Roman"/>
        </w:rPr>
        <w:t>(</w:t>
      </w:r>
      <w:r w:rsidRPr="00272733">
        <w:rPr>
          <w:rFonts w:ascii="Times New Roman" w:hAnsi="Times New Roman"/>
        </w:rPr>
        <w:t>Chicago: University of Chicago Press, 1980</w:t>
      </w:r>
      <w:r>
        <w:rPr>
          <w:rFonts w:ascii="Times New Roman" w:hAnsi="Times New Roman"/>
        </w:rPr>
        <w:t>)</w:t>
      </w:r>
      <w:r w:rsidRPr="00272733">
        <w:rPr>
          <w:rFonts w:ascii="Times New Roman" w:hAnsi="Times New Roman"/>
        </w:rPr>
        <w:t xml:space="preserve">. </w:t>
      </w:r>
    </w:p>
  </w:footnote>
  <w:footnote w:id="5">
    <w:p w:rsidR="0039391E" w:rsidRPr="00C41559" w:rsidRDefault="0039391E" w:rsidP="00EC306A">
      <w:pPr>
        <w:autoSpaceDE w:val="0"/>
        <w:autoSpaceDN w:val="0"/>
        <w:adjustRightInd w:val="0"/>
        <w:spacing w:after="0" w:line="240" w:lineRule="auto"/>
        <w:rPr>
          <w:rFonts w:ascii="Times New Roman" w:hAnsi="Times New Roman"/>
          <w:sz w:val="20"/>
          <w:szCs w:val="20"/>
          <w:lang w:val="en-US"/>
        </w:rPr>
      </w:pPr>
      <w:r w:rsidRPr="00272733">
        <w:rPr>
          <w:rStyle w:val="FootnoteReference"/>
          <w:rFonts w:ascii="Times New Roman" w:hAnsi="Times New Roman"/>
          <w:sz w:val="20"/>
          <w:szCs w:val="20"/>
        </w:rPr>
        <w:footnoteRef/>
      </w:r>
      <w:r w:rsidRPr="00272733">
        <w:rPr>
          <w:rFonts w:ascii="Times New Roman" w:hAnsi="Times New Roman"/>
          <w:sz w:val="20"/>
          <w:szCs w:val="20"/>
          <w:lang w:val="en-US"/>
        </w:rPr>
        <w:t xml:space="preserve"> </w:t>
      </w:r>
      <w:r>
        <w:rPr>
          <w:rFonts w:ascii="Times New Roman" w:hAnsi="Times New Roman"/>
          <w:sz w:val="20"/>
          <w:szCs w:val="20"/>
          <w:lang w:val="en-US"/>
        </w:rPr>
        <w:t>Nevertheless there are some very fine studies of this type such as</w:t>
      </w:r>
      <w:r w:rsidRPr="00272733">
        <w:rPr>
          <w:rFonts w:ascii="Times New Roman" w:hAnsi="Times New Roman"/>
          <w:sz w:val="20"/>
          <w:szCs w:val="20"/>
          <w:lang w:val="en-US"/>
        </w:rPr>
        <w:t xml:space="preserve"> Alexander Demandt, </w:t>
      </w:r>
      <w:r w:rsidRPr="00272733">
        <w:rPr>
          <w:rFonts w:ascii="Times New Roman" w:hAnsi="Times New Roman"/>
          <w:i/>
          <w:sz w:val="20"/>
          <w:szCs w:val="20"/>
          <w:lang w:val="en-US"/>
        </w:rPr>
        <w:t xml:space="preserve">Metaphern für Geschichte. </w:t>
      </w:r>
      <w:r w:rsidRPr="00272733">
        <w:rPr>
          <w:rFonts w:ascii="Times New Roman" w:hAnsi="Times New Roman"/>
          <w:i/>
          <w:sz w:val="20"/>
          <w:szCs w:val="20"/>
          <w:lang w:val="de-DE"/>
        </w:rPr>
        <w:t>Sprachbilder und Gleichnisse im historisch-politischen Denken</w:t>
      </w:r>
      <w:r w:rsidRPr="00272733">
        <w:rPr>
          <w:rFonts w:ascii="Times New Roman" w:hAnsi="Times New Roman"/>
          <w:sz w:val="20"/>
          <w:szCs w:val="20"/>
          <w:lang w:val="de-DE"/>
        </w:rPr>
        <w:t xml:space="preserve"> </w:t>
      </w:r>
      <w:r>
        <w:rPr>
          <w:rFonts w:ascii="Times New Roman" w:hAnsi="Times New Roman"/>
          <w:sz w:val="20"/>
          <w:szCs w:val="20"/>
          <w:lang w:val="de-DE"/>
        </w:rPr>
        <w:t>[</w:t>
      </w:r>
      <w:r w:rsidRPr="00272733">
        <w:rPr>
          <w:rFonts w:ascii="Times New Roman" w:hAnsi="Times New Roman"/>
          <w:sz w:val="20"/>
          <w:szCs w:val="20"/>
          <w:lang w:val="de-DE"/>
        </w:rPr>
        <w:t xml:space="preserve">Metaphors for history. </w:t>
      </w:r>
      <w:r>
        <w:rPr>
          <w:rFonts w:ascii="Times New Roman" w:hAnsi="Times New Roman"/>
          <w:sz w:val="20"/>
          <w:szCs w:val="20"/>
          <w:lang w:val="de-DE"/>
        </w:rPr>
        <w:t>I</w:t>
      </w:r>
      <w:r w:rsidRPr="00272733">
        <w:rPr>
          <w:rFonts w:ascii="Times New Roman" w:hAnsi="Times New Roman"/>
          <w:sz w:val="20"/>
          <w:szCs w:val="20"/>
          <w:lang w:val="de-DE"/>
        </w:rPr>
        <w:t xml:space="preserve">mages and parables in </w:t>
      </w:r>
      <w:r>
        <w:rPr>
          <w:rFonts w:ascii="Times New Roman" w:hAnsi="Times New Roman"/>
          <w:sz w:val="20"/>
          <w:szCs w:val="20"/>
          <w:lang w:val="de-DE"/>
        </w:rPr>
        <w:t xml:space="preserve">the language of </w:t>
      </w:r>
      <w:r w:rsidRPr="00272733">
        <w:rPr>
          <w:rFonts w:ascii="Times New Roman" w:hAnsi="Times New Roman"/>
          <w:sz w:val="20"/>
          <w:szCs w:val="20"/>
          <w:lang w:val="de-DE"/>
        </w:rPr>
        <w:t>historical-political th</w:t>
      </w:r>
      <w:r>
        <w:rPr>
          <w:rFonts w:ascii="Times New Roman" w:hAnsi="Times New Roman"/>
          <w:sz w:val="20"/>
          <w:szCs w:val="20"/>
          <w:lang w:val="de-DE"/>
        </w:rPr>
        <w:t>inking](</w:t>
      </w:r>
      <w:r w:rsidRPr="00272733">
        <w:rPr>
          <w:rFonts w:ascii="Times New Roman" w:hAnsi="Times New Roman"/>
          <w:sz w:val="20"/>
          <w:szCs w:val="20"/>
          <w:lang w:val="de-DE"/>
        </w:rPr>
        <w:t>Munich: Beck, 1978</w:t>
      </w:r>
      <w:r>
        <w:rPr>
          <w:rFonts w:ascii="Times New Roman" w:hAnsi="Times New Roman"/>
          <w:sz w:val="20"/>
          <w:szCs w:val="20"/>
          <w:lang w:val="de-DE"/>
        </w:rPr>
        <w:t>)</w:t>
      </w:r>
      <w:r w:rsidRPr="00272733">
        <w:rPr>
          <w:rFonts w:ascii="Times New Roman" w:hAnsi="Times New Roman"/>
          <w:sz w:val="20"/>
          <w:szCs w:val="20"/>
          <w:lang w:val="de-DE"/>
        </w:rPr>
        <w:t xml:space="preserve">; and Dietmar Peil, </w:t>
      </w:r>
      <w:r w:rsidRPr="00272733">
        <w:rPr>
          <w:rFonts w:ascii="Times New Roman" w:hAnsi="Times New Roman"/>
          <w:i/>
          <w:sz w:val="20"/>
          <w:szCs w:val="20"/>
          <w:lang w:val="de-DE"/>
        </w:rPr>
        <w:t>Untersuchungen zur Staats- und Herrschaftsmetaphorik in literarischen Zeugnissen von der Antike bis zur Gegenwart</w:t>
      </w:r>
      <w:r w:rsidRPr="00272733">
        <w:rPr>
          <w:rFonts w:ascii="Times New Roman" w:hAnsi="Times New Roman"/>
          <w:sz w:val="20"/>
          <w:szCs w:val="20"/>
          <w:lang w:val="de-DE"/>
        </w:rPr>
        <w:t xml:space="preserve"> </w:t>
      </w:r>
      <w:r>
        <w:rPr>
          <w:rFonts w:ascii="Times New Roman" w:hAnsi="Times New Roman"/>
          <w:sz w:val="20"/>
          <w:szCs w:val="20"/>
          <w:lang w:val="de-DE"/>
        </w:rPr>
        <w:t>[</w:t>
      </w:r>
      <w:r w:rsidRPr="00272733">
        <w:rPr>
          <w:rFonts w:ascii="Times New Roman" w:hAnsi="Times New Roman"/>
          <w:sz w:val="20"/>
          <w:szCs w:val="20"/>
          <w:lang w:val="de-DE"/>
        </w:rPr>
        <w:t xml:space="preserve">Studies </w:t>
      </w:r>
      <w:r>
        <w:rPr>
          <w:rFonts w:ascii="Times New Roman" w:hAnsi="Times New Roman"/>
          <w:sz w:val="20"/>
          <w:szCs w:val="20"/>
          <w:lang w:val="de-DE"/>
        </w:rPr>
        <w:t>for</w:t>
      </w:r>
      <w:r w:rsidRPr="00272733">
        <w:rPr>
          <w:rFonts w:ascii="Times New Roman" w:hAnsi="Times New Roman"/>
          <w:sz w:val="20"/>
          <w:szCs w:val="20"/>
          <w:lang w:val="de-DE"/>
        </w:rPr>
        <w:t xml:space="preserve"> metaphors of state and governance in literary sources from antiquity to</w:t>
      </w:r>
      <w:r>
        <w:rPr>
          <w:rFonts w:ascii="Times New Roman" w:hAnsi="Times New Roman"/>
          <w:sz w:val="20"/>
          <w:szCs w:val="20"/>
          <w:lang w:val="de-DE"/>
        </w:rPr>
        <w:t xml:space="preserve"> </w:t>
      </w:r>
      <w:r w:rsidRPr="00272733">
        <w:rPr>
          <w:rFonts w:ascii="Times New Roman" w:hAnsi="Times New Roman"/>
          <w:sz w:val="20"/>
          <w:szCs w:val="20"/>
          <w:lang w:val="de-DE"/>
        </w:rPr>
        <w:t>the present time</w:t>
      </w:r>
      <w:r>
        <w:rPr>
          <w:rFonts w:ascii="Times New Roman" w:hAnsi="Times New Roman"/>
          <w:sz w:val="20"/>
          <w:szCs w:val="20"/>
          <w:lang w:val="de-DE"/>
        </w:rPr>
        <w:t>]</w:t>
      </w:r>
      <w:r w:rsidRPr="00272733">
        <w:rPr>
          <w:rFonts w:ascii="Times New Roman" w:hAnsi="Times New Roman"/>
          <w:sz w:val="20"/>
          <w:szCs w:val="20"/>
          <w:lang w:val="de-DE"/>
        </w:rPr>
        <w:t xml:space="preserve"> </w:t>
      </w:r>
      <w:r>
        <w:rPr>
          <w:rFonts w:ascii="Times New Roman" w:hAnsi="Times New Roman"/>
          <w:sz w:val="20"/>
          <w:szCs w:val="20"/>
          <w:lang w:val="de-DE"/>
        </w:rPr>
        <w:t>(</w:t>
      </w:r>
      <w:r w:rsidRPr="00272733">
        <w:rPr>
          <w:rFonts w:ascii="Times New Roman" w:hAnsi="Times New Roman"/>
          <w:sz w:val="20"/>
          <w:szCs w:val="20"/>
          <w:lang w:val="de-DE"/>
        </w:rPr>
        <w:t>Munich: Fink, 1983</w:t>
      </w:r>
      <w:r>
        <w:rPr>
          <w:rFonts w:ascii="Times New Roman" w:hAnsi="Times New Roman"/>
          <w:sz w:val="20"/>
          <w:szCs w:val="20"/>
          <w:lang w:val="de-DE"/>
        </w:rPr>
        <w:t>)</w:t>
      </w:r>
      <w:r w:rsidRPr="00272733">
        <w:rPr>
          <w:rFonts w:ascii="Times New Roman" w:hAnsi="Times New Roman"/>
          <w:sz w:val="20"/>
          <w:szCs w:val="20"/>
          <w:lang w:val="de-DE"/>
        </w:rPr>
        <w:t xml:space="preserve">. </w:t>
      </w:r>
      <w:r w:rsidRPr="00272733">
        <w:rPr>
          <w:rFonts w:ascii="Times New Roman" w:hAnsi="Times New Roman"/>
          <w:sz w:val="20"/>
          <w:szCs w:val="20"/>
          <w:lang w:val="en-US"/>
        </w:rPr>
        <w:t>Peil offers an appendix with images that illustrate the similes he stud</w:t>
      </w:r>
      <w:r>
        <w:rPr>
          <w:rFonts w:ascii="Times New Roman" w:hAnsi="Times New Roman"/>
          <w:sz w:val="20"/>
          <w:szCs w:val="20"/>
          <w:lang w:val="en-US"/>
        </w:rPr>
        <w:t>ied</w:t>
      </w:r>
      <w:r w:rsidRPr="00272733">
        <w:rPr>
          <w:rFonts w:ascii="Times New Roman" w:hAnsi="Times New Roman"/>
          <w:sz w:val="20"/>
          <w:szCs w:val="20"/>
          <w:lang w:val="en-US"/>
        </w:rPr>
        <w:t>. My own study of the globalization of the notion of “movement” as a form of social action has not explored the metaphorical aspect of this term in any detail. R. Wagner, “</w:t>
      </w:r>
      <w:r w:rsidRPr="00272733">
        <w:rPr>
          <w:rFonts w:ascii="Times New Roman" w:eastAsia="SimSun" w:hAnsi="Times New Roman"/>
          <w:sz w:val="20"/>
          <w:szCs w:val="20"/>
          <w:lang w:val="en-US" w:eastAsia="zh-CN"/>
        </w:rPr>
        <w:t xml:space="preserve">The Canonization of May Fourth,” in </w:t>
      </w:r>
      <w:proofErr w:type="gramStart"/>
      <w:r w:rsidRPr="00272733">
        <w:rPr>
          <w:rFonts w:ascii="Times New Roman" w:eastAsia="SimSun" w:hAnsi="Times New Roman"/>
          <w:bCs/>
          <w:i/>
          <w:iCs/>
          <w:sz w:val="20"/>
          <w:szCs w:val="20"/>
          <w:lang w:val="en-US" w:eastAsia="zh-CN"/>
        </w:rPr>
        <w:t>The</w:t>
      </w:r>
      <w:proofErr w:type="gramEnd"/>
      <w:r w:rsidRPr="00272733">
        <w:rPr>
          <w:rFonts w:ascii="Times New Roman" w:eastAsia="SimSun" w:hAnsi="Times New Roman"/>
          <w:bCs/>
          <w:i/>
          <w:iCs/>
          <w:sz w:val="20"/>
          <w:szCs w:val="20"/>
          <w:lang w:val="en-US" w:eastAsia="zh-CN"/>
        </w:rPr>
        <w:t xml:space="preserve"> Appropriation of Cultural Capital. </w:t>
      </w:r>
      <w:r w:rsidRPr="00F942B2">
        <w:rPr>
          <w:rFonts w:ascii="Times New Roman" w:eastAsia="SimSun" w:hAnsi="Times New Roman"/>
          <w:bCs/>
          <w:i/>
          <w:iCs/>
          <w:sz w:val="20"/>
          <w:szCs w:val="20"/>
          <w:lang w:eastAsia="zh-CN"/>
        </w:rPr>
        <w:t>China's May Fourth Project</w:t>
      </w:r>
      <w:r w:rsidRPr="00F942B2">
        <w:rPr>
          <w:rFonts w:ascii="Times New Roman" w:eastAsia="SimSun" w:hAnsi="Times New Roman"/>
          <w:bCs/>
          <w:iCs/>
          <w:sz w:val="20"/>
          <w:szCs w:val="20"/>
          <w:lang w:eastAsia="zh-CN"/>
        </w:rPr>
        <w:t>,</w:t>
      </w:r>
      <w:r>
        <w:rPr>
          <w:rFonts w:ascii="Times New Roman" w:eastAsia="SimSun" w:hAnsi="Times New Roman"/>
          <w:bCs/>
          <w:iCs/>
          <w:sz w:val="20"/>
          <w:szCs w:val="20"/>
          <w:lang w:eastAsia="zh-CN"/>
        </w:rPr>
        <w:t xml:space="preserve"> ed.</w:t>
      </w:r>
      <w:r w:rsidRPr="001B61B9">
        <w:rPr>
          <w:rFonts w:ascii="Times New Roman" w:eastAsia="SimSun" w:hAnsi="Times New Roman"/>
          <w:bCs/>
          <w:sz w:val="20"/>
          <w:szCs w:val="20"/>
          <w:lang w:val="en-US" w:eastAsia="zh-CN"/>
        </w:rPr>
        <w:t xml:space="preserve"> </w:t>
      </w:r>
      <w:r w:rsidRPr="00C41559">
        <w:rPr>
          <w:rFonts w:ascii="Times New Roman" w:eastAsia="SimSun" w:hAnsi="Times New Roman"/>
          <w:bCs/>
          <w:sz w:val="20"/>
          <w:szCs w:val="20"/>
          <w:lang w:val="en-US" w:eastAsia="zh-CN"/>
        </w:rPr>
        <w:t xml:space="preserve">Milena </w:t>
      </w:r>
      <w:r w:rsidRPr="00C41559">
        <w:rPr>
          <w:rFonts w:ascii="Times New Roman" w:eastAsia="HiddenHorzOCR" w:hAnsi="Times New Roman"/>
          <w:sz w:val="20"/>
          <w:szCs w:val="20"/>
          <w:lang w:val="en-US" w:eastAsia="zh-CN"/>
        </w:rPr>
        <w:t>Doleželová-</w:t>
      </w:r>
      <w:r w:rsidRPr="008E1685">
        <w:rPr>
          <w:rFonts w:ascii="Times New Roman" w:eastAsia="SimSun" w:hAnsi="Times New Roman"/>
          <w:bCs/>
          <w:sz w:val="20"/>
          <w:szCs w:val="20"/>
          <w:lang w:val="en-US" w:eastAsia="zh-CN"/>
        </w:rPr>
        <w:t>Velingerová</w:t>
      </w:r>
      <w:r w:rsidRPr="008E1685">
        <w:rPr>
          <w:rFonts w:ascii="Times New Roman" w:eastAsia="SimSun" w:hAnsi="Times New Roman"/>
          <w:bCs/>
          <w:iCs/>
          <w:sz w:val="20"/>
          <w:szCs w:val="20"/>
          <w:lang w:val="en-US" w:eastAsia="zh-CN"/>
        </w:rPr>
        <w:t xml:space="preserve"> (Cambridge: Harvard East Asia Center, 2002), 66-122.</w:t>
      </w:r>
      <w:r w:rsidRPr="008E1685">
        <w:rPr>
          <w:rFonts w:ascii="Times New Roman" w:hAnsi="Times New Roman"/>
          <w:sz w:val="20"/>
          <w:szCs w:val="20"/>
          <w:lang w:val="en-US"/>
        </w:rPr>
        <w:t xml:space="preserve"> </w:t>
      </w:r>
    </w:p>
  </w:footnote>
  <w:footnote w:id="6">
    <w:p w:rsidR="0039391E" w:rsidRPr="00A8327C" w:rsidRDefault="0039391E" w:rsidP="00EC306A">
      <w:pPr>
        <w:pStyle w:val="FootnoteText"/>
        <w:rPr>
          <w:rFonts w:ascii="Times New Roman" w:hAnsi="Times New Roman"/>
          <w:lang w:val="de-DE"/>
        </w:rPr>
      </w:pPr>
      <w:r w:rsidRPr="00A8327C">
        <w:rPr>
          <w:rStyle w:val="FootnoteReference"/>
          <w:rFonts w:ascii="Times New Roman" w:hAnsi="Times New Roman"/>
        </w:rPr>
        <w:footnoteRef/>
      </w:r>
      <w:r w:rsidRPr="001B61B9">
        <w:rPr>
          <w:rFonts w:ascii="Times New Roman" w:hAnsi="Times New Roman"/>
          <w:lang w:val="de-DE"/>
        </w:rPr>
        <w:t xml:space="preserve"> Otto Brunner, Werner Conze,</w:t>
      </w:r>
      <w:r>
        <w:rPr>
          <w:rFonts w:ascii="Times New Roman" w:hAnsi="Times New Roman"/>
          <w:lang w:val="de-DE"/>
        </w:rPr>
        <w:t xml:space="preserve"> and</w:t>
      </w:r>
      <w:r w:rsidRPr="001B61B9">
        <w:rPr>
          <w:rFonts w:ascii="Times New Roman" w:hAnsi="Times New Roman"/>
          <w:lang w:val="de-DE"/>
        </w:rPr>
        <w:t xml:space="preserve"> Reinhart Koselleck </w:t>
      </w:r>
      <w:proofErr w:type="gramStart"/>
      <w:r w:rsidRPr="001B61B9">
        <w:rPr>
          <w:rFonts w:ascii="Times New Roman" w:hAnsi="Times New Roman"/>
          <w:lang w:val="de-DE"/>
        </w:rPr>
        <w:t>eds.,</w:t>
      </w:r>
      <w:proofErr w:type="gramEnd"/>
      <w:r w:rsidRPr="001B61B9">
        <w:rPr>
          <w:rFonts w:ascii="Times New Roman" w:hAnsi="Times New Roman"/>
          <w:lang w:val="de-DE"/>
        </w:rPr>
        <w:t xml:space="preserve"> </w:t>
      </w:r>
      <w:r w:rsidR="008323DE" w:rsidRPr="0094596C">
        <w:rPr>
          <w:rFonts w:ascii="Times New Roman" w:hAnsi="Times New Roman"/>
          <w:noProof/>
          <w:lang w:val="de-DE"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i1025" type="#_x0000_t75" alt="Link" style="width:1.05pt;height:1.05pt;visibility:visible">
            <v:imagedata r:id="rId1" o:title="Link"/>
          </v:shape>
        </w:pict>
      </w:r>
      <w:r w:rsidRPr="001B61B9">
        <w:rPr>
          <w:rFonts w:ascii="Times New Roman" w:hAnsi="Times New Roman"/>
          <w:i/>
          <w:lang w:val="de-DE"/>
        </w:rPr>
        <w:t>Geschichtliche Grundbegriffe:historisches Lexikon zur politisch-sozi</w:t>
      </w:r>
      <w:r w:rsidRPr="00A8327C">
        <w:rPr>
          <w:rFonts w:ascii="Times New Roman" w:hAnsi="Times New Roman"/>
          <w:i/>
          <w:lang w:val="de-DE"/>
        </w:rPr>
        <w:t>alen Sprache in Deutschland</w:t>
      </w:r>
      <w:r>
        <w:rPr>
          <w:rFonts w:ascii="Times New Roman" w:hAnsi="Times New Roman"/>
          <w:lang w:val="de-DE"/>
        </w:rPr>
        <w:t xml:space="preserve"> </w:t>
      </w:r>
      <w:r w:rsidRPr="008E1685">
        <w:rPr>
          <w:rFonts w:ascii="Times New Roman" w:hAnsi="Times New Roman"/>
          <w:lang w:val="de-DE"/>
        </w:rPr>
        <w:t>(</w:t>
      </w:r>
      <w:r w:rsidRPr="001B61B9">
        <w:rPr>
          <w:rFonts w:ascii="Times New Roman" w:hAnsi="Times New Roman"/>
          <w:lang w:val="de-DE"/>
        </w:rPr>
        <w:t>Stuttgart</w:t>
      </w:r>
      <w:r w:rsidRPr="00A8327C">
        <w:rPr>
          <w:rFonts w:ascii="Times New Roman" w:hAnsi="Times New Roman"/>
          <w:lang w:val="de-DE"/>
        </w:rPr>
        <w:t>:</w:t>
      </w:r>
      <w:r>
        <w:rPr>
          <w:rFonts w:ascii="Times New Roman" w:hAnsi="Times New Roman"/>
          <w:lang w:val="de-DE"/>
        </w:rPr>
        <w:t xml:space="preserve"> </w:t>
      </w:r>
      <w:r w:rsidRPr="00A8327C">
        <w:rPr>
          <w:rFonts w:ascii="Times New Roman" w:hAnsi="Times New Roman"/>
          <w:lang w:val="de-DE"/>
        </w:rPr>
        <w:t>E. Klett,</w:t>
      </w:r>
      <w:r>
        <w:rPr>
          <w:rFonts w:ascii="Times New Roman" w:hAnsi="Times New Roman"/>
          <w:lang w:val="de-DE"/>
        </w:rPr>
        <w:t xml:space="preserve"> </w:t>
      </w:r>
      <w:r w:rsidRPr="006570AA">
        <w:rPr>
          <w:rFonts w:ascii="Times New Roman" w:hAnsi="Times New Roman"/>
          <w:lang w:val="de-DE"/>
        </w:rPr>
        <w:t>1972-1997)</w:t>
      </w:r>
      <w:r>
        <w:rPr>
          <w:rFonts w:ascii="Times New Roman" w:hAnsi="Times New Roman"/>
          <w:lang w:val="de-DE"/>
        </w:rPr>
        <w:t>.</w:t>
      </w:r>
    </w:p>
  </w:footnote>
  <w:footnote w:id="7">
    <w:p w:rsidR="0039391E" w:rsidRPr="00E108CF" w:rsidRDefault="0039391E" w:rsidP="00EC306A">
      <w:pPr>
        <w:pStyle w:val="FootnoteText"/>
        <w:rPr>
          <w:rFonts w:ascii="Times New Roman" w:hAnsi="Times New Roman"/>
          <w:lang w:val="en-US"/>
        </w:rPr>
      </w:pPr>
      <w:r w:rsidRPr="00A8327C">
        <w:rPr>
          <w:rStyle w:val="FootnoteReference"/>
          <w:rFonts w:ascii="Times New Roman" w:hAnsi="Times New Roman"/>
        </w:rPr>
        <w:footnoteRef/>
      </w:r>
      <w:r w:rsidRPr="00A8327C">
        <w:rPr>
          <w:rFonts w:ascii="Times New Roman" w:hAnsi="Times New Roman"/>
          <w:lang w:val="de-DE"/>
        </w:rPr>
        <w:t xml:space="preserve"> Hans Blumenberg, </w:t>
      </w:r>
      <w:r w:rsidRPr="00A8327C">
        <w:rPr>
          <w:rFonts w:ascii="Times New Roman" w:hAnsi="Times New Roman"/>
          <w:i/>
          <w:lang w:val="de-DE"/>
        </w:rPr>
        <w:t>Paradigmen zu einer Metaphorologie</w:t>
      </w:r>
      <w:r w:rsidRPr="00A8327C">
        <w:rPr>
          <w:rFonts w:ascii="Times New Roman" w:hAnsi="Times New Roman"/>
          <w:lang w:val="de-DE"/>
        </w:rPr>
        <w:t xml:space="preserve"> </w:t>
      </w:r>
      <w:r>
        <w:rPr>
          <w:rFonts w:ascii="Times New Roman" w:hAnsi="Times New Roman"/>
          <w:lang w:val="de-DE"/>
        </w:rPr>
        <w:t>(</w:t>
      </w:r>
      <w:r w:rsidRPr="00A8327C">
        <w:rPr>
          <w:rFonts w:ascii="Times New Roman" w:hAnsi="Times New Roman"/>
          <w:lang w:val="de-DE"/>
        </w:rPr>
        <w:t xml:space="preserve">Frankfurt: Suhrkamp Publishers, </w:t>
      </w:r>
      <w:r>
        <w:rPr>
          <w:rFonts w:ascii="Times New Roman" w:hAnsi="Times New Roman"/>
          <w:lang w:val="de-DE"/>
        </w:rPr>
        <w:t xml:space="preserve">1998), </w:t>
      </w:r>
      <w:r w:rsidRPr="00A8327C">
        <w:rPr>
          <w:rFonts w:ascii="Times New Roman" w:hAnsi="Times New Roman"/>
          <w:lang w:val="de-DE"/>
        </w:rPr>
        <w:t>8.</w:t>
      </w:r>
      <w:r>
        <w:rPr>
          <w:rFonts w:ascii="Times New Roman" w:hAnsi="Times New Roman"/>
          <w:lang w:val="de-DE"/>
        </w:rPr>
        <w:t xml:space="preserve"> </w:t>
      </w:r>
      <w:r w:rsidRPr="00E108CF">
        <w:rPr>
          <w:rFonts w:ascii="Times New Roman" w:hAnsi="Times New Roman"/>
          <w:lang w:val="en-US"/>
        </w:rPr>
        <w:t xml:space="preserve">An English translation of this work </w:t>
      </w:r>
      <w:r>
        <w:rPr>
          <w:rFonts w:ascii="Times New Roman" w:hAnsi="Times New Roman"/>
          <w:lang w:val="en-US"/>
        </w:rPr>
        <w:t>was</w:t>
      </w:r>
      <w:r w:rsidRPr="00E108CF">
        <w:rPr>
          <w:rFonts w:ascii="Times New Roman" w:hAnsi="Times New Roman"/>
          <w:lang w:val="en-US"/>
        </w:rPr>
        <w:t xml:space="preserve"> published by Cornell University Press</w:t>
      </w:r>
      <w:r w:rsidRPr="00EB794B">
        <w:rPr>
          <w:rFonts w:ascii="Times New Roman" w:hAnsi="Times New Roman"/>
          <w:lang w:val="en-US"/>
        </w:rPr>
        <w:t xml:space="preserve"> </w:t>
      </w:r>
      <w:r w:rsidRPr="00E108CF">
        <w:rPr>
          <w:rFonts w:ascii="Times New Roman" w:hAnsi="Times New Roman"/>
          <w:lang w:val="en-US"/>
        </w:rPr>
        <w:t>in 2010.</w:t>
      </w:r>
    </w:p>
  </w:footnote>
  <w:footnote w:id="8">
    <w:p w:rsidR="0039391E" w:rsidRPr="00A8327C" w:rsidRDefault="0039391E" w:rsidP="00EC306A">
      <w:pPr>
        <w:rPr>
          <w:rFonts w:ascii="Times New Roman" w:hAnsi="Times New Roman"/>
          <w:lang w:val="de-DE"/>
        </w:rPr>
      </w:pPr>
      <w:r w:rsidRPr="00A8327C">
        <w:rPr>
          <w:rStyle w:val="FootnoteReference"/>
          <w:rFonts w:ascii="Times New Roman" w:hAnsi="Times New Roman"/>
          <w:sz w:val="20"/>
          <w:szCs w:val="20"/>
        </w:rPr>
        <w:footnoteRef/>
      </w:r>
      <w:r w:rsidRPr="00A8327C">
        <w:rPr>
          <w:rFonts w:ascii="Times New Roman" w:hAnsi="Times New Roman"/>
          <w:sz w:val="20"/>
          <w:szCs w:val="20"/>
          <w:lang w:val="de-DE"/>
        </w:rPr>
        <w:t xml:space="preserve"> </w:t>
      </w:r>
      <w:r>
        <w:rPr>
          <w:rFonts w:ascii="Times New Roman" w:hAnsi="Times New Roman"/>
          <w:sz w:val="20"/>
          <w:szCs w:val="20"/>
          <w:lang w:val="de-DE"/>
        </w:rPr>
        <w:t>“</w:t>
      </w:r>
      <w:r w:rsidRPr="00A8327C">
        <w:rPr>
          <w:rFonts w:ascii="Times New Roman" w:hAnsi="Times New Roman"/>
          <w:sz w:val="20"/>
          <w:szCs w:val="20"/>
          <w:lang w:val="de-DE"/>
        </w:rPr>
        <w:t>Das Verhältnis der Metaphorologie zur Begriffsgeschichte (im engeren terminologischen Sinne) als ein solches der Dienstbarkeit,</w:t>
      </w:r>
      <w:r>
        <w:rPr>
          <w:rFonts w:ascii="Times New Roman" w:hAnsi="Times New Roman"/>
          <w:sz w:val="20"/>
          <w:szCs w:val="20"/>
          <w:lang w:val="de-DE"/>
        </w:rPr>
        <w:t>”</w:t>
      </w:r>
      <w:r w:rsidRPr="00A8327C">
        <w:rPr>
          <w:rFonts w:ascii="Times New Roman" w:hAnsi="Times New Roman"/>
          <w:sz w:val="20"/>
          <w:szCs w:val="20"/>
          <w:lang w:val="de-DE"/>
        </w:rPr>
        <w:t xml:space="preserve"> </w:t>
      </w:r>
      <w:r w:rsidRPr="002C19C7">
        <w:rPr>
          <w:rFonts w:ascii="Times New Roman" w:hAnsi="Times New Roman"/>
          <w:sz w:val="20"/>
          <w:szCs w:val="20"/>
          <w:lang w:val="de-DE"/>
        </w:rPr>
        <w:t>ibid., 11.</w:t>
      </w:r>
    </w:p>
  </w:footnote>
  <w:footnote w:id="9">
    <w:p w:rsidR="0039391E" w:rsidRPr="00A8327C" w:rsidRDefault="0039391E" w:rsidP="00EC306A">
      <w:pPr>
        <w:pStyle w:val="FootnoteText"/>
        <w:rPr>
          <w:rFonts w:ascii="Times New Roman" w:hAnsi="Times New Roman"/>
          <w:lang w:val="en-US"/>
        </w:rPr>
      </w:pPr>
      <w:r w:rsidRPr="00A8327C">
        <w:rPr>
          <w:rStyle w:val="FootnoteReference"/>
          <w:rFonts w:ascii="Times New Roman" w:hAnsi="Times New Roman"/>
        </w:rPr>
        <w:footnoteRef/>
      </w:r>
      <w:r w:rsidRPr="00A8327C">
        <w:rPr>
          <w:rFonts w:ascii="Times New Roman" w:hAnsi="Times New Roman"/>
          <w:lang w:val="en-US"/>
        </w:rPr>
        <w:t xml:space="preserve"> Plato, </w:t>
      </w:r>
      <w:r w:rsidRPr="00A8327C">
        <w:rPr>
          <w:rFonts w:ascii="Times New Roman" w:hAnsi="Times New Roman"/>
          <w:i/>
          <w:lang w:val="en-US"/>
        </w:rPr>
        <w:t>Republic</w:t>
      </w:r>
      <w:r w:rsidRPr="00A8327C">
        <w:rPr>
          <w:rFonts w:ascii="Times New Roman" w:hAnsi="Times New Roman"/>
          <w:lang w:val="en-US"/>
        </w:rPr>
        <w:t xml:space="preserve">, </w:t>
      </w:r>
      <w:r>
        <w:rPr>
          <w:rFonts w:ascii="Times New Roman" w:hAnsi="Times New Roman"/>
          <w:lang w:val="en-US"/>
        </w:rPr>
        <w:t xml:space="preserve">trans. </w:t>
      </w:r>
      <w:r w:rsidRPr="00A8327C">
        <w:rPr>
          <w:rFonts w:ascii="Times New Roman" w:hAnsi="Times New Roman"/>
          <w:lang w:val="en-US"/>
        </w:rPr>
        <w:t xml:space="preserve">Benjamin Jowett </w:t>
      </w:r>
      <w:r>
        <w:rPr>
          <w:rFonts w:ascii="Times New Roman" w:hAnsi="Times New Roman"/>
          <w:lang w:val="en-US"/>
        </w:rPr>
        <w:t>(</w:t>
      </w:r>
      <w:r w:rsidRPr="00A8327C">
        <w:rPr>
          <w:rFonts w:ascii="Times New Roman" w:hAnsi="Times New Roman"/>
          <w:lang w:val="en-US"/>
        </w:rPr>
        <w:t>Oxford</w:t>
      </w:r>
      <w:r>
        <w:rPr>
          <w:rFonts w:ascii="Times New Roman" w:hAnsi="Times New Roman"/>
          <w:lang w:val="en-US"/>
        </w:rPr>
        <w:t>:</w:t>
      </w:r>
      <w:r w:rsidRPr="00A8327C">
        <w:rPr>
          <w:rFonts w:ascii="Times New Roman" w:hAnsi="Times New Roman"/>
          <w:lang w:val="en-US"/>
        </w:rPr>
        <w:t xml:space="preserve"> Clarendon Press, 1871</w:t>
      </w:r>
      <w:r>
        <w:rPr>
          <w:rFonts w:ascii="Times New Roman" w:hAnsi="Times New Roman"/>
          <w:lang w:val="en-US"/>
        </w:rPr>
        <w:t>)</w:t>
      </w:r>
      <w:r w:rsidRPr="00A8327C">
        <w:rPr>
          <w:rFonts w:ascii="Times New Roman" w:hAnsi="Times New Roman"/>
          <w:lang w:val="en-US"/>
        </w:rPr>
        <w:t>, 233.</w:t>
      </w:r>
    </w:p>
  </w:footnote>
  <w:footnote w:id="10">
    <w:p w:rsidR="0039391E" w:rsidRPr="00A8327C" w:rsidRDefault="0039391E" w:rsidP="00EC306A">
      <w:pPr>
        <w:pStyle w:val="FootnoteText"/>
        <w:rPr>
          <w:rFonts w:ascii="Times New Roman" w:hAnsi="Times New Roman"/>
          <w:lang w:val="de-DE"/>
        </w:rPr>
      </w:pPr>
      <w:r w:rsidRPr="00A8327C">
        <w:rPr>
          <w:rStyle w:val="FootnoteReference"/>
          <w:rFonts w:ascii="Times New Roman" w:hAnsi="Times New Roman"/>
        </w:rPr>
        <w:footnoteRef/>
      </w:r>
      <w:r w:rsidRPr="00A8327C">
        <w:rPr>
          <w:rFonts w:ascii="Times New Roman" w:hAnsi="Times New Roman"/>
          <w:lang w:val="en-US"/>
        </w:rPr>
        <w:t xml:space="preserve"> See C.W. Mendell, “Horace I .1,” </w:t>
      </w:r>
      <w:r w:rsidRPr="00A8327C">
        <w:rPr>
          <w:rFonts w:ascii="Times New Roman" w:hAnsi="Times New Roman"/>
          <w:i/>
          <w:lang w:val="en-US"/>
        </w:rPr>
        <w:t xml:space="preserve">Classical </w:t>
      </w:r>
      <w:r w:rsidRPr="00A8327C">
        <w:rPr>
          <w:rFonts w:ascii="Times New Roman" w:hAnsi="Times New Roman"/>
          <w:i/>
        </w:rPr>
        <w:t>Philology</w:t>
      </w:r>
      <w:r w:rsidRPr="00A8327C">
        <w:rPr>
          <w:rFonts w:ascii="Times New Roman" w:hAnsi="Times New Roman"/>
        </w:rPr>
        <w:t xml:space="preserve">33, </w:t>
      </w:r>
      <w:r>
        <w:rPr>
          <w:rFonts w:ascii="Times New Roman" w:hAnsi="Times New Roman"/>
        </w:rPr>
        <w:t>n</w:t>
      </w:r>
      <w:r w:rsidRPr="00A8327C">
        <w:rPr>
          <w:rFonts w:ascii="Times New Roman" w:hAnsi="Times New Roman"/>
        </w:rPr>
        <w:t>o.</w:t>
      </w:r>
      <w:r>
        <w:rPr>
          <w:rFonts w:ascii="Times New Roman" w:hAnsi="Times New Roman"/>
        </w:rPr>
        <w:t xml:space="preserve"> </w:t>
      </w:r>
      <w:r w:rsidRPr="00A8327C">
        <w:rPr>
          <w:rFonts w:ascii="Times New Roman" w:hAnsi="Times New Roman"/>
        </w:rPr>
        <w:t xml:space="preserve">2 (Apr. 1938):147. The interpretation of Horace 1.14 as referring to a “ship of state,” which is an old reading quoted by Blumenberg as the origin of the state/ship </w:t>
      </w:r>
      <w:proofErr w:type="gramStart"/>
      <w:r w:rsidRPr="00A8327C">
        <w:rPr>
          <w:rFonts w:ascii="Times New Roman" w:hAnsi="Times New Roman"/>
        </w:rPr>
        <w:t>metaphor,</w:t>
      </w:r>
      <w:proofErr w:type="gramEnd"/>
      <w:r w:rsidRPr="00A8327C">
        <w:rPr>
          <w:rFonts w:ascii="Times New Roman" w:hAnsi="Times New Roman"/>
        </w:rPr>
        <w:t xml:space="preserve"> has been abandoned as implausible. For the history of the state/ship metaphor in </w:t>
      </w:r>
      <w:smartTag w:uri="urn:schemas-microsoft-com:office:smarttags" w:element="place">
        <w:r w:rsidRPr="00A8327C">
          <w:rPr>
            <w:rFonts w:ascii="Times New Roman" w:hAnsi="Times New Roman"/>
          </w:rPr>
          <w:t>Europe</w:t>
        </w:r>
      </w:smartTag>
      <w:r w:rsidRPr="00A8327C">
        <w:rPr>
          <w:rFonts w:ascii="Times New Roman" w:hAnsi="Times New Roman"/>
        </w:rPr>
        <w:t xml:space="preserve">, see Helmut Quaritsch, “Das Schiff als Gleichnis,” in </w:t>
      </w:r>
      <w:r w:rsidRPr="00A8327C">
        <w:rPr>
          <w:rFonts w:ascii="Times New Roman" w:hAnsi="Times New Roman"/>
          <w:i/>
        </w:rPr>
        <w:t>Recht über See</w:t>
      </w:r>
      <w:r w:rsidRPr="00A8327C">
        <w:rPr>
          <w:rFonts w:ascii="Times New Roman" w:hAnsi="Times New Roman"/>
        </w:rPr>
        <w:t xml:space="preserve">. </w:t>
      </w:r>
      <w:r w:rsidRPr="00A8327C">
        <w:rPr>
          <w:rFonts w:ascii="Times New Roman" w:hAnsi="Times New Roman"/>
          <w:lang w:val="de-DE"/>
        </w:rPr>
        <w:t>Festschrift Rolf Stödter zum 70. Geburtstag</w:t>
      </w:r>
      <w:r w:rsidRPr="00D45E17">
        <w:rPr>
          <w:rFonts w:ascii="Times New Roman" w:hAnsi="Times New Roman"/>
          <w:lang w:val="de-DE"/>
        </w:rPr>
        <w:t>,</w:t>
      </w:r>
      <w:r>
        <w:rPr>
          <w:rFonts w:ascii="Times New Roman" w:hAnsi="Times New Roman"/>
          <w:lang w:val="de-DE"/>
        </w:rPr>
        <w:t xml:space="preserve"> ed.</w:t>
      </w:r>
      <w:r w:rsidRPr="00D45E17">
        <w:rPr>
          <w:rFonts w:ascii="Times New Roman" w:hAnsi="Times New Roman"/>
          <w:lang w:val="de-DE"/>
        </w:rPr>
        <w:t xml:space="preserve"> </w:t>
      </w:r>
      <w:r w:rsidRPr="008E1685">
        <w:rPr>
          <w:rFonts w:ascii="Times New Roman" w:hAnsi="Times New Roman"/>
          <w:lang w:val="de-DE"/>
        </w:rPr>
        <w:t>Hans Peter Ipse</w:t>
      </w:r>
      <w:r>
        <w:rPr>
          <w:rFonts w:ascii="Times New Roman" w:hAnsi="Times New Roman"/>
          <w:lang w:val="de-DE"/>
        </w:rPr>
        <w:t>n and Karl-Hartmann Necker</w:t>
      </w:r>
      <w:r w:rsidRPr="008E1685">
        <w:rPr>
          <w:rFonts w:ascii="Times New Roman" w:hAnsi="Times New Roman"/>
          <w:lang w:val="de-DE"/>
        </w:rPr>
        <w:t xml:space="preserve"> </w:t>
      </w:r>
      <w:r>
        <w:rPr>
          <w:rFonts w:ascii="Times New Roman" w:hAnsi="Times New Roman"/>
          <w:lang w:val="de-DE"/>
        </w:rPr>
        <w:t>(</w:t>
      </w:r>
      <w:r w:rsidRPr="00A8327C">
        <w:rPr>
          <w:rFonts w:ascii="Times New Roman" w:hAnsi="Times New Roman"/>
          <w:lang w:val="de-DE"/>
        </w:rPr>
        <w:t>Hamburg: R. v. Decker’s Verlag, G. Schenck</w:t>
      </w:r>
      <w:r>
        <w:rPr>
          <w:rFonts w:ascii="Times New Roman" w:hAnsi="Times New Roman"/>
          <w:lang w:val="de-DE"/>
        </w:rPr>
        <w:t>)</w:t>
      </w:r>
      <w:r w:rsidRPr="00A8327C">
        <w:rPr>
          <w:rFonts w:ascii="Times New Roman" w:hAnsi="Times New Roman"/>
          <w:lang w:val="de-DE"/>
        </w:rPr>
        <w:t>,</w:t>
      </w:r>
      <w:r>
        <w:rPr>
          <w:rFonts w:ascii="Times New Roman" w:hAnsi="Times New Roman"/>
          <w:lang w:val="de-DE"/>
        </w:rPr>
        <w:t xml:space="preserve"> </w:t>
      </w:r>
      <w:r w:rsidRPr="00A8327C">
        <w:rPr>
          <w:rFonts w:ascii="Times New Roman" w:hAnsi="Times New Roman"/>
          <w:lang w:val="de-DE"/>
        </w:rPr>
        <w:t>250-286.</w:t>
      </w:r>
    </w:p>
  </w:footnote>
  <w:footnote w:id="11">
    <w:p w:rsidR="0039391E" w:rsidRPr="00E108CF" w:rsidRDefault="0039391E" w:rsidP="00EC306A">
      <w:pPr>
        <w:pStyle w:val="FootnoteText"/>
        <w:rPr>
          <w:rFonts w:ascii="Times New Roman" w:hAnsi="Times New Roman"/>
          <w:lang w:val="en-US"/>
        </w:rPr>
      </w:pPr>
      <w:r w:rsidRPr="00A8327C">
        <w:rPr>
          <w:rStyle w:val="FootnoteReference"/>
          <w:rFonts w:ascii="Times New Roman" w:hAnsi="Times New Roman"/>
        </w:rPr>
        <w:footnoteRef/>
      </w:r>
      <w:r w:rsidRPr="00A8327C">
        <w:rPr>
          <w:rFonts w:ascii="Times New Roman" w:hAnsi="Times New Roman"/>
          <w:lang w:val="de-DE"/>
        </w:rPr>
        <w:t xml:space="preserve"> Hans Blumenberg, “Ausblick auf eine Theorie der Unbegreiflichkeit,” </w:t>
      </w:r>
      <w:r w:rsidRPr="00D27F90">
        <w:rPr>
          <w:rFonts w:ascii="Times New Roman" w:hAnsi="Times New Roman"/>
          <w:lang w:val="de-DE"/>
        </w:rPr>
        <w:t xml:space="preserve">in </w:t>
      </w:r>
      <w:r w:rsidRPr="00A8327C">
        <w:rPr>
          <w:rFonts w:ascii="Times New Roman" w:hAnsi="Times New Roman"/>
          <w:lang w:val="de-DE"/>
        </w:rPr>
        <w:t xml:space="preserve"> </w:t>
      </w:r>
      <w:r w:rsidRPr="00A8327C">
        <w:rPr>
          <w:rFonts w:ascii="Times New Roman" w:hAnsi="Times New Roman"/>
          <w:i/>
          <w:lang w:val="de-DE"/>
        </w:rPr>
        <w:t xml:space="preserve">Schiffbruch mit Zuschauer. </w:t>
      </w:r>
      <w:proofErr w:type="gramStart"/>
      <w:r w:rsidRPr="00E30F6A">
        <w:rPr>
          <w:rFonts w:ascii="Times New Roman" w:hAnsi="Times New Roman"/>
          <w:i/>
        </w:rPr>
        <w:t xml:space="preserve">Paradigma einer Daseinsmetapher </w:t>
      </w:r>
      <w:r>
        <w:rPr>
          <w:rFonts w:ascii="Times New Roman" w:hAnsi="Times New Roman"/>
          <w:lang w:val="en-US"/>
        </w:rPr>
        <w:t>(</w:t>
      </w:r>
      <w:r w:rsidRPr="00E108CF">
        <w:rPr>
          <w:rFonts w:ascii="Times New Roman" w:hAnsi="Times New Roman"/>
          <w:lang w:val="en-US"/>
        </w:rPr>
        <w:t>Frankfurt: Suhrkamp, 1979</w:t>
      </w:r>
      <w:r>
        <w:rPr>
          <w:rFonts w:ascii="Times New Roman" w:hAnsi="Times New Roman"/>
          <w:lang w:val="en-US"/>
        </w:rPr>
        <w:t>)</w:t>
      </w:r>
      <w:r w:rsidRPr="00E108CF">
        <w:rPr>
          <w:rFonts w:ascii="Times New Roman" w:hAnsi="Times New Roman"/>
          <w:lang w:val="en-US"/>
        </w:rPr>
        <w:t>, 87.</w:t>
      </w:r>
      <w:proofErr w:type="gramEnd"/>
    </w:p>
  </w:footnote>
  <w:footnote w:id="12">
    <w:p w:rsidR="0039391E" w:rsidRPr="00C66BC3" w:rsidRDefault="0039391E" w:rsidP="00EC306A">
      <w:pPr>
        <w:pStyle w:val="FootnoteText"/>
        <w:rPr>
          <w:rFonts w:ascii="Times New Roman" w:hAnsi="Times New Roman"/>
          <w:lang w:val="en-US"/>
        </w:rPr>
      </w:pPr>
      <w:r w:rsidRPr="00C66BC3">
        <w:rPr>
          <w:rStyle w:val="FootnoteReference"/>
          <w:rFonts w:ascii="Times New Roman" w:hAnsi="Times New Roman"/>
        </w:rPr>
        <w:footnoteRef/>
      </w:r>
      <w:r w:rsidRPr="00C66BC3">
        <w:rPr>
          <w:rFonts w:ascii="Times New Roman" w:hAnsi="Times New Roman"/>
        </w:rPr>
        <w:t xml:space="preserve"> </w:t>
      </w:r>
      <w:r w:rsidRPr="00C66BC3">
        <w:rPr>
          <w:rFonts w:ascii="Times New Roman" w:hAnsi="Times New Roman"/>
          <w:lang w:val="en-US"/>
        </w:rPr>
        <w:t xml:space="preserve">Jerry Fodor, </w:t>
      </w:r>
      <w:proofErr w:type="gramStart"/>
      <w:r w:rsidRPr="00C66BC3">
        <w:rPr>
          <w:rFonts w:ascii="Times New Roman" w:hAnsi="Times New Roman"/>
          <w:i/>
          <w:lang w:val="en-US"/>
        </w:rPr>
        <w:t>The</w:t>
      </w:r>
      <w:proofErr w:type="gramEnd"/>
      <w:r w:rsidRPr="00C66BC3">
        <w:rPr>
          <w:rFonts w:ascii="Times New Roman" w:hAnsi="Times New Roman"/>
          <w:i/>
          <w:lang w:val="en-US"/>
        </w:rPr>
        <w:t xml:space="preserve"> Language of Thought</w:t>
      </w:r>
      <w:r w:rsidRPr="00C66BC3">
        <w:rPr>
          <w:rFonts w:ascii="Times New Roman" w:hAnsi="Times New Roman"/>
          <w:lang w:val="en-US"/>
        </w:rPr>
        <w:t xml:space="preserve"> </w:t>
      </w:r>
      <w:r>
        <w:rPr>
          <w:rFonts w:ascii="Times New Roman" w:hAnsi="Times New Roman"/>
          <w:lang w:val="en-US"/>
        </w:rPr>
        <w:t>(</w:t>
      </w:r>
      <w:r w:rsidRPr="00C66BC3">
        <w:rPr>
          <w:rFonts w:ascii="Times New Roman" w:hAnsi="Times New Roman"/>
          <w:lang w:val="en-US"/>
        </w:rPr>
        <w:t>New York: Crowell, 1975</w:t>
      </w:r>
      <w:r>
        <w:rPr>
          <w:rFonts w:ascii="Times New Roman" w:hAnsi="Times New Roman"/>
          <w:lang w:val="en-US"/>
        </w:rPr>
        <w:t>)</w:t>
      </w:r>
      <w:r w:rsidRPr="00C66BC3">
        <w:rPr>
          <w:rFonts w:ascii="Times New Roman" w:hAnsi="Times New Roman"/>
          <w:lang w:val="en-US"/>
        </w:rPr>
        <w:t xml:space="preserve"> argued for the primacy of concepts innate in human thought. I can see no evidence supporting such a claim. It would strip concepts of their linguistic, rhetorical, cultural and pragmatic contexts.</w:t>
      </w:r>
    </w:p>
  </w:footnote>
  <w:footnote w:id="13">
    <w:p w:rsidR="0039391E" w:rsidRPr="00BD3713" w:rsidRDefault="0039391E" w:rsidP="00EC306A">
      <w:pPr>
        <w:pStyle w:val="FootnoteText"/>
        <w:rPr>
          <w:rFonts w:ascii="Times New Roman" w:hAnsi="Times New Roman"/>
          <w:lang w:val="en-US"/>
        </w:rPr>
      </w:pPr>
      <w:r w:rsidRPr="00BD3713">
        <w:rPr>
          <w:rStyle w:val="FootnoteReference"/>
          <w:rFonts w:ascii="Times New Roman" w:hAnsi="Times New Roman"/>
        </w:rPr>
        <w:footnoteRef/>
      </w:r>
      <w:r w:rsidRPr="00E108CF">
        <w:rPr>
          <w:rFonts w:ascii="Times New Roman" w:hAnsi="Times New Roman"/>
          <w:lang w:val="de-DE"/>
        </w:rPr>
        <w:t xml:space="preserve"> For this concept, see Jürgen Link, </w:t>
      </w:r>
      <w:r w:rsidRPr="00E108CF">
        <w:rPr>
          <w:rFonts w:ascii="Times New Roman" w:hAnsi="Times New Roman"/>
          <w:i/>
          <w:lang w:val="de-DE"/>
        </w:rPr>
        <w:t xml:space="preserve">Die Struktur des Symbols in der Sprache des Journalismus. </w:t>
      </w:r>
      <w:r w:rsidRPr="00BD3713">
        <w:rPr>
          <w:rFonts w:ascii="Times New Roman" w:hAnsi="Times New Roman"/>
          <w:i/>
        </w:rPr>
        <w:t>Zum Verhältnis literarischer und pragmatischer Symbole</w:t>
      </w:r>
      <w:r w:rsidRPr="00BD3713">
        <w:rPr>
          <w:rFonts w:ascii="Times New Roman" w:hAnsi="Times New Roman"/>
        </w:rPr>
        <w:t xml:space="preserve"> </w:t>
      </w:r>
      <w:r>
        <w:rPr>
          <w:rFonts w:ascii="Times New Roman" w:hAnsi="Times New Roman"/>
        </w:rPr>
        <w:t>[</w:t>
      </w:r>
      <w:r w:rsidRPr="00BD3713">
        <w:rPr>
          <w:rFonts w:ascii="Times New Roman" w:hAnsi="Times New Roman"/>
        </w:rPr>
        <w:t xml:space="preserve">The structure of </w:t>
      </w:r>
      <w:r>
        <w:rPr>
          <w:rFonts w:ascii="Times New Roman" w:hAnsi="Times New Roman"/>
        </w:rPr>
        <w:t xml:space="preserve">the </w:t>
      </w:r>
      <w:r w:rsidRPr="00BD3713">
        <w:rPr>
          <w:rFonts w:ascii="Times New Roman" w:hAnsi="Times New Roman"/>
        </w:rPr>
        <w:t xml:space="preserve">symbol in the language of journalism. </w:t>
      </w:r>
      <w:proofErr w:type="gramStart"/>
      <w:r w:rsidRPr="00BD3713">
        <w:rPr>
          <w:rFonts w:ascii="Times New Roman" w:hAnsi="Times New Roman"/>
        </w:rPr>
        <w:t>The relationship between literary and pragmatic symbols</w:t>
      </w:r>
      <w:r>
        <w:rPr>
          <w:rFonts w:ascii="Times New Roman" w:hAnsi="Times New Roman"/>
        </w:rPr>
        <w:t>]</w:t>
      </w:r>
      <w:r w:rsidRPr="00BD3713">
        <w:rPr>
          <w:rFonts w:ascii="Times New Roman" w:hAnsi="Times New Roman"/>
        </w:rPr>
        <w:t xml:space="preserve"> </w:t>
      </w:r>
      <w:r>
        <w:rPr>
          <w:rFonts w:ascii="Times New Roman" w:hAnsi="Times New Roman"/>
        </w:rPr>
        <w:t>(</w:t>
      </w:r>
      <w:r w:rsidRPr="00BD3713">
        <w:rPr>
          <w:rFonts w:ascii="Times New Roman" w:hAnsi="Times New Roman"/>
        </w:rPr>
        <w:t>Munich: Fink, 1978</w:t>
      </w:r>
      <w:r>
        <w:rPr>
          <w:rFonts w:ascii="Times New Roman" w:hAnsi="Times New Roman"/>
        </w:rPr>
        <w:t>)</w:t>
      </w:r>
      <w:r w:rsidRPr="00BD3713">
        <w:rPr>
          <w:rFonts w:ascii="Times New Roman" w:hAnsi="Times New Roman"/>
        </w:rPr>
        <w:t>.</w:t>
      </w:r>
      <w:proofErr w:type="gramEnd"/>
      <w:r w:rsidRPr="00BD3713">
        <w:rPr>
          <w:rFonts w:ascii="Times New Roman" w:hAnsi="Times New Roman"/>
        </w:rPr>
        <w:t xml:space="preserve"> </w:t>
      </w:r>
    </w:p>
  </w:footnote>
  <w:footnote w:id="14">
    <w:p w:rsidR="0039391E" w:rsidRPr="008F6F73" w:rsidRDefault="0039391E" w:rsidP="00EC306A">
      <w:pPr>
        <w:pStyle w:val="FootnoteText"/>
        <w:rPr>
          <w:rFonts w:ascii="Times New Roman" w:hAnsi="Times New Roman"/>
          <w:lang w:val="en-US"/>
        </w:rPr>
      </w:pPr>
      <w:r w:rsidRPr="008F6F73">
        <w:rPr>
          <w:rStyle w:val="FootnoteReference"/>
          <w:rFonts w:ascii="Times New Roman" w:hAnsi="Times New Roman"/>
        </w:rPr>
        <w:footnoteRef/>
      </w:r>
      <w:r w:rsidRPr="008F6F73">
        <w:rPr>
          <w:rFonts w:ascii="Times New Roman" w:hAnsi="Times New Roman"/>
        </w:rPr>
        <w:t xml:space="preserve"> </w:t>
      </w:r>
      <w:r>
        <w:rPr>
          <w:rFonts w:ascii="Times New Roman" w:hAnsi="Times New Roman"/>
        </w:rPr>
        <w:t xml:space="preserve">The metaphor of the state as a ship was not used in premodern Chinese political debates. It was first used in the early twentieth century. For an example see the first chapter of Liu E’s </w:t>
      </w:r>
      <w:r w:rsidRPr="005C2487">
        <w:rPr>
          <w:rFonts w:ascii="SimSun" w:eastAsia="SimSun" w:hAnsi="SimSun" w:hint="eastAsia"/>
          <w:lang w:eastAsia="zh-CN"/>
        </w:rPr>
        <w:t>劉鶚</w:t>
      </w:r>
      <w:r w:rsidRPr="008E1685">
        <w:rPr>
          <w:rFonts w:ascii="Times New Roman" w:hAnsi="Times New Roman"/>
        </w:rPr>
        <w:t xml:space="preserve"> 1904-7</w:t>
      </w:r>
      <w:r>
        <w:rPr>
          <w:rFonts w:ascii="Times New Roman" w:eastAsiaTheme="minorEastAsia" w:hAnsi="Times New Roman" w:hint="eastAsia"/>
          <w:lang w:eastAsia="zh-CN"/>
        </w:rPr>
        <w:t xml:space="preserve"> </w:t>
      </w:r>
      <w:r>
        <w:rPr>
          <w:rFonts w:ascii="Times New Roman" w:hAnsi="Times New Roman"/>
        </w:rPr>
        <w:t xml:space="preserve">novel </w:t>
      </w:r>
      <w:r w:rsidRPr="00DC0EC9">
        <w:rPr>
          <w:rFonts w:ascii="Times New Roman" w:hAnsi="Times New Roman"/>
          <w:i/>
        </w:rPr>
        <w:t>Laocan youji</w:t>
      </w:r>
      <w:r>
        <w:rPr>
          <w:rFonts w:ascii="Times New Roman" w:hAnsi="Times New Roman"/>
        </w:rPr>
        <w:t xml:space="preserve"> </w:t>
      </w:r>
      <w:r w:rsidRPr="005C2487">
        <w:rPr>
          <w:rFonts w:ascii="SimSun" w:eastAsia="SimSun" w:hAnsi="SimSun" w:hint="eastAsia"/>
          <w:lang w:eastAsia="zh-CN"/>
        </w:rPr>
        <w:t>老殘遊記</w:t>
      </w:r>
      <w:r>
        <w:rPr>
          <w:rFonts w:asciiTheme="minorEastAsia" w:eastAsiaTheme="minorEastAsia" w:hAnsi="Times New Roman" w:hint="eastAsia"/>
          <w:lang w:eastAsia="zh-CN"/>
        </w:rPr>
        <w:t xml:space="preserve"> </w:t>
      </w:r>
      <w:r>
        <w:rPr>
          <w:rFonts w:ascii="Times New Roman" w:hAnsi="Times New Roman"/>
        </w:rPr>
        <w:t xml:space="preserve">[The travels of Laocan] </w:t>
      </w:r>
      <w:r>
        <w:rPr>
          <w:rFonts w:ascii="Times New Roman" w:eastAsiaTheme="minorEastAsia" w:hAnsi="Times New Roman"/>
          <w:lang w:eastAsia="zh-CN"/>
        </w:rPr>
        <w:t>(</w:t>
      </w:r>
      <w:r>
        <w:rPr>
          <w:rFonts w:ascii="Times New Roman" w:eastAsiaTheme="minorEastAsia" w:hAnsi="Times New Roman"/>
          <w:lang w:val="en-US" w:eastAsia="zh-CN"/>
        </w:rPr>
        <w:t>Beijing: Renmin wenxue chubanshe, 1987)</w:t>
      </w:r>
      <w:r>
        <w:rPr>
          <w:rFonts w:ascii="Times New Roman" w:hAnsi="Times New Roman"/>
        </w:rPr>
        <w:t>. At the same time</w:t>
      </w:r>
      <w:r w:rsidRPr="008F6F73">
        <w:rPr>
          <w:rFonts w:ascii="Times New Roman" w:hAnsi="Times New Roman"/>
          <w:lang w:val="en-US"/>
        </w:rPr>
        <w:t xml:space="preserve">, </w:t>
      </w:r>
      <w:r>
        <w:rPr>
          <w:rFonts w:ascii="Times New Roman" w:hAnsi="Times New Roman"/>
          <w:lang w:val="en-US"/>
        </w:rPr>
        <w:t xml:space="preserve">even in Europe, it is a petrified artifact </w:t>
      </w:r>
      <w:r w:rsidRPr="008F6F73">
        <w:rPr>
          <w:rFonts w:ascii="Times New Roman" w:hAnsi="Times New Roman"/>
          <w:lang w:val="en-US"/>
        </w:rPr>
        <w:t xml:space="preserve">frozen in time and space and has never </w:t>
      </w:r>
      <w:r>
        <w:rPr>
          <w:rFonts w:ascii="Times New Roman" w:hAnsi="Times New Roman"/>
          <w:lang w:val="en-US"/>
        </w:rPr>
        <w:t xml:space="preserve">been </w:t>
      </w:r>
      <w:r w:rsidRPr="008F6F73">
        <w:rPr>
          <w:rFonts w:ascii="Times New Roman" w:hAnsi="Times New Roman"/>
          <w:lang w:val="en-US"/>
        </w:rPr>
        <w:t xml:space="preserve">modernized. </w:t>
      </w:r>
      <w:r>
        <w:rPr>
          <w:rFonts w:ascii="Times New Roman" w:hAnsi="Times New Roman"/>
          <w:lang w:val="en-US"/>
        </w:rPr>
        <w:t>P</w:t>
      </w:r>
      <w:r w:rsidRPr="008F6F73">
        <w:rPr>
          <w:rFonts w:ascii="Times New Roman" w:hAnsi="Times New Roman"/>
          <w:lang w:val="en-US"/>
        </w:rPr>
        <w:t>erennially</w:t>
      </w:r>
      <w:r>
        <w:rPr>
          <w:rFonts w:ascii="Times New Roman" w:hAnsi="Times New Roman"/>
          <w:lang w:val="en-US"/>
        </w:rPr>
        <w:t>,</w:t>
      </w:r>
      <w:r w:rsidRPr="008F6F73">
        <w:rPr>
          <w:rFonts w:ascii="Times New Roman" w:hAnsi="Times New Roman"/>
          <w:lang w:val="en-US"/>
        </w:rPr>
        <w:t xml:space="preserve"> </w:t>
      </w:r>
      <w:r>
        <w:rPr>
          <w:rFonts w:ascii="Times New Roman" w:hAnsi="Times New Roman"/>
          <w:lang w:val="en-US"/>
        </w:rPr>
        <w:t>i</w:t>
      </w:r>
      <w:r w:rsidRPr="008F6F73">
        <w:rPr>
          <w:rFonts w:ascii="Times New Roman" w:hAnsi="Times New Roman"/>
          <w:lang w:val="en-US"/>
        </w:rPr>
        <w:t>t is the ancient Greek vessel</w:t>
      </w:r>
      <w:r>
        <w:rPr>
          <w:rFonts w:ascii="Times New Roman" w:hAnsi="Times New Roman"/>
          <w:lang w:val="en-US"/>
        </w:rPr>
        <w:t>,</w:t>
      </w:r>
      <w:r w:rsidRPr="008F6F73">
        <w:rPr>
          <w:rFonts w:ascii="Times New Roman" w:hAnsi="Times New Roman"/>
          <w:lang w:val="en-US"/>
        </w:rPr>
        <w:t xml:space="preserve"> </w:t>
      </w:r>
      <w:r>
        <w:rPr>
          <w:rFonts w:ascii="Times New Roman" w:hAnsi="Times New Roman"/>
          <w:lang w:val="en-US"/>
        </w:rPr>
        <w:t>transporting</w:t>
      </w:r>
      <w:r w:rsidRPr="008F6F73">
        <w:rPr>
          <w:rFonts w:ascii="Times New Roman" w:hAnsi="Times New Roman"/>
          <w:lang w:val="en-US"/>
        </w:rPr>
        <w:t xml:space="preserve"> goods and men around the Mediterranean</w:t>
      </w:r>
      <w:r>
        <w:rPr>
          <w:rFonts w:ascii="Times New Roman" w:hAnsi="Times New Roman"/>
          <w:lang w:val="en-US"/>
        </w:rPr>
        <w:t xml:space="preserve">. </w:t>
      </w:r>
      <w:r w:rsidRPr="008F6F73">
        <w:rPr>
          <w:rFonts w:ascii="Times New Roman" w:hAnsi="Times New Roman"/>
          <w:lang w:val="en-US"/>
        </w:rPr>
        <w:t xml:space="preserve"> </w:t>
      </w:r>
      <w:r>
        <w:rPr>
          <w:rFonts w:ascii="Times New Roman" w:hAnsi="Times New Roman"/>
          <w:lang w:val="en-US"/>
        </w:rPr>
        <w:t xml:space="preserve">The storms that </w:t>
      </w:r>
      <w:r w:rsidRPr="008F6F73">
        <w:rPr>
          <w:rFonts w:ascii="Times New Roman" w:hAnsi="Times New Roman"/>
          <w:lang w:val="en-US"/>
        </w:rPr>
        <w:t xml:space="preserve">howl around it, and </w:t>
      </w:r>
      <w:r>
        <w:rPr>
          <w:rFonts w:ascii="Times New Roman" w:hAnsi="Times New Roman"/>
          <w:lang w:val="en-US"/>
        </w:rPr>
        <w:t xml:space="preserve">the </w:t>
      </w:r>
      <w:r w:rsidRPr="008F6F73">
        <w:rPr>
          <w:rFonts w:ascii="Times New Roman" w:hAnsi="Times New Roman"/>
          <w:lang w:val="en-US"/>
        </w:rPr>
        <w:t xml:space="preserve">rocks, gods and monsters </w:t>
      </w:r>
      <w:r>
        <w:rPr>
          <w:rFonts w:ascii="Times New Roman" w:hAnsi="Times New Roman"/>
          <w:lang w:val="en-US"/>
        </w:rPr>
        <w:t xml:space="preserve">that </w:t>
      </w:r>
      <w:r w:rsidRPr="008F6F73">
        <w:rPr>
          <w:rFonts w:ascii="Times New Roman" w:hAnsi="Times New Roman"/>
          <w:lang w:val="en-US"/>
        </w:rPr>
        <w:t>threaten</w:t>
      </w:r>
      <w:r>
        <w:rPr>
          <w:rFonts w:ascii="Times New Roman" w:hAnsi="Times New Roman"/>
          <w:lang w:val="en-US"/>
        </w:rPr>
        <w:t xml:space="preserve"> </w:t>
      </w:r>
      <w:proofErr w:type="gramStart"/>
      <w:r>
        <w:rPr>
          <w:rFonts w:ascii="Times New Roman" w:hAnsi="Times New Roman"/>
          <w:lang w:val="en-US"/>
        </w:rPr>
        <w:t>it</w:t>
      </w:r>
      <w:r w:rsidRPr="008F6F73">
        <w:rPr>
          <w:rFonts w:ascii="Times New Roman" w:hAnsi="Times New Roman"/>
          <w:lang w:val="en-US"/>
        </w:rPr>
        <w:t>,</w:t>
      </w:r>
      <w:proofErr w:type="gramEnd"/>
      <w:r w:rsidRPr="008F6F73">
        <w:rPr>
          <w:rFonts w:ascii="Times New Roman" w:hAnsi="Times New Roman"/>
          <w:lang w:val="en-US"/>
        </w:rPr>
        <w:t xml:space="preserve"> </w:t>
      </w:r>
      <w:r>
        <w:rPr>
          <w:rFonts w:ascii="Times New Roman" w:hAnsi="Times New Roman"/>
          <w:lang w:val="en-US"/>
        </w:rPr>
        <w:t xml:space="preserve">highlight the urgency for </w:t>
      </w:r>
      <w:r w:rsidRPr="008F6F73">
        <w:rPr>
          <w:rFonts w:ascii="Times New Roman" w:hAnsi="Times New Roman"/>
          <w:lang w:val="en-US"/>
        </w:rPr>
        <w:t>every</w:t>
      </w:r>
      <w:r>
        <w:rPr>
          <w:rFonts w:ascii="Times New Roman" w:hAnsi="Times New Roman"/>
          <w:lang w:val="en-US"/>
        </w:rPr>
        <w:t>one</w:t>
      </w:r>
      <w:r w:rsidRPr="008F6F73">
        <w:rPr>
          <w:rFonts w:ascii="Times New Roman" w:hAnsi="Times New Roman"/>
          <w:lang w:val="en-US"/>
        </w:rPr>
        <w:t xml:space="preserve"> on board </w:t>
      </w:r>
      <w:r>
        <w:rPr>
          <w:rFonts w:ascii="Times New Roman" w:hAnsi="Times New Roman"/>
          <w:lang w:val="en-US"/>
        </w:rPr>
        <w:t xml:space="preserve">to </w:t>
      </w:r>
      <w:r w:rsidRPr="008F6F73">
        <w:rPr>
          <w:rFonts w:ascii="Times New Roman" w:hAnsi="Times New Roman"/>
          <w:lang w:val="en-US"/>
        </w:rPr>
        <w:t>abide by the orders of the captain, even if he is not a sage.</w:t>
      </w:r>
    </w:p>
  </w:footnote>
  <w:footnote w:id="15">
    <w:p w:rsidR="0039391E" w:rsidRPr="00632AD6" w:rsidRDefault="0039391E" w:rsidP="00EC306A">
      <w:pPr>
        <w:pStyle w:val="FootnoteText"/>
        <w:rPr>
          <w:rFonts w:ascii="Times New Roman" w:hAnsi="Times New Roman"/>
          <w:lang w:val="en-US"/>
        </w:rPr>
      </w:pPr>
      <w:r w:rsidRPr="00A8327C">
        <w:rPr>
          <w:rStyle w:val="FootnoteReference"/>
          <w:rFonts w:ascii="Times New Roman" w:hAnsi="Times New Roman"/>
        </w:rPr>
        <w:footnoteRef/>
      </w:r>
      <w:r w:rsidRPr="00A8327C">
        <w:rPr>
          <w:rFonts w:ascii="Times New Roman" w:hAnsi="Times New Roman"/>
          <w:lang w:val="de-DE"/>
        </w:rPr>
        <w:t xml:space="preserve"> See Hans Blumenberg, “Ausblick auf eine Theorie der Unbegrifflichkeit,” </w:t>
      </w:r>
      <w:r w:rsidRPr="007E1CAD">
        <w:rPr>
          <w:rFonts w:ascii="Times New Roman" w:hAnsi="Times New Roman"/>
          <w:lang w:val="de-DE"/>
        </w:rPr>
        <w:t xml:space="preserve">in </w:t>
      </w:r>
      <w:r w:rsidRPr="00A8327C">
        <w:rPr>
          <w:rFonts w:ascii="Times New Roman" w:hAnsi="Times New Roman"/>
          <w:i/>
          <w:lang w:val="de-DE"/>
        </w:rPr>
        <w:t>Schiffbruch mit Zuschauer</w:t>
      </w:r>
      <w:r w:rsidRPr="00A8327C">
        <w:rPr>
          <w:rFonts w:ascii="Times New Roman" w:hAnsi="Times New Roman"/>
          <w:lang w:val="de-DE"/>
        </w:rPr>
        <w:t xml:space="preserve"> </w:t>
      </w:r>
      <w:r>
        <w:rPr>
          <w:rFonts w:ascii="Times New Roman" w:hAnsi="Times New Roman"/>
          <w:lang w:val="de-DE"/>
        </w:rPr>
        <w:t>(</w:t>
      </w:r>
      <w:r w:rsidRPr="00A8327C">
        <w:rPr>
          <w:rFonts w:ascii="Times New Roman" w:hAnsi="Times New Roman"/>
          <w:lang w:val="de-DE"/>
        </w:rPr>
        <w:t>Frankfurt: Suhrkamp,</w:t>
      </w:r>
      <w:r>
        <w:rPr>
          <w:rFonts w:ascii="Times New Roman" w:hAnsi="Times New Roman"/>
          <w:lang w:val="de-DE"/>
        </w:rPr>
        <w:t xml:space="preserve"> </w:t>
      </w:r>
      <w:r w:rsidRPr="00A8327C">
        <w:rPr>
          <w:rFonts w:ascii="Times New Roman" w:hAnsi="Times New Roman"/>
          <w:lang w:val="de-DE"/>
        </w:rPr>
        <w:t>1979</w:t>
      </w:r>
      <w:r>
        <w:rPr>
          <w:rFonts w:ascii="Times New Roman" w:hAnsi="Times New Roman"/>
          <w:lang w:val="de-DE"/>
        </w:rPr>
        <w:t>)</w:t>
      </w:r>
      <w:r w:rsidRPr="00A8327C">
        <w:rPr>
          <w:rFonts w:ascii="Times New Roman" w:hAnsi="Times New Roman"/>
          <w:lang w:val="de-DE"/>
        </w:rPr>
        <w:t xml:space="preserve">, 87-91. </w:t>
      </w:r>
      <w:r>
        <w:rPr>
          <w:rFonts w:ascii="Times New Roman" w:hAnsi="Times New Roman"/>
          <w:lang w:val="en-US"/>
        </w:rPr>
        <w:t>H</w:t>
      </w:r>
      <w:r w:rsidRPr="00A8327C">
        <w:rPr>
          <w:rFonts w:ascii="Times New Roman" w:hAnsi="Times New Roman"/>
          <w:lang w:val="en-US"/>
        </w:rPr>
        <w:t>istorical cartoons from Britain</w:t>
      </w:r>
      <w:r>
        <w:rPr>
          <w:rFonts w:ascii="Times New Roman" w:hAnsi="Times New Roman"/>
          <w:lang w:val="en-US"/>
        </w:rPr>
        <w:t>,</w:t>
      </w:r>
      <w:r w:rsidRPr="00A8327C">
        <w:rPr>
          <w:rFonts w:ascii="Times New Roman" w:hAnsi="Times New Roman"/>
          <w:lang w:val="en-US"/>
        </w:rPr>
        <w:t xml:space="preserve"> or texts, for example</w:t>
      </w:r>
      <w:r>
        <w:rPr>
          <w:rFonts w:ascii="Times New Roman" w:hAnsi="Times New Roman"/>
          <w:lang w:val="en-US"/>
        </w:rPr>
        <w:t>,</w:t>
      </w:r>
      <w:r w:rsidRPr="00A8327C">
        <w:rPr>
          <w:rFonts w:ascii="Times New Roman" w:hAnsi="Times New Roman"/>
          <w:lang w:val="en-US"/>
        </w:rPr>
        <w:t xml:space="preserve"> in Chinese, </w:t>
      </w:r>
      <w:r>
        <w:rPr>
          <w:rFonts w:ascii="Times New Roman" w:hAnsi="Times New Roman"/>
          <w:lang w:val="en-US"/>
        </w:rPr>
        <w:t>which</w:t>
      </w:r>
      <w:r w:rsidRPr="00A8327C">
        <w:rPr>
          <w:rFonts w:ascii="Times New Roman" w:hAnsi="Times New Roman"/>
          <w:lang w:val="en-US"/>
        </w:rPr>
        <w:t xml:space="preserve"> employ images, allusions, or metaphors from sources now lost or forgotten</w:t>
      </w:r>
      <w:r>
        <w:rPr>
          <w:rFonts w:ascii="Times New Roman" w:hAnsi="Times New Roman"/>
          <w:lang w:val="en-US"/>
        </w:rPr>
        <w:t>,</w:t>
      </w:r>
      <w:r w:rsidRPr="00A8327C">
        <w:rPr>
          <w:rFonts w:ascii="Times New Roman" w:hAnsi="Times New Roman"/>
          <w:lang w:val="en-US"/>
        </w:rPr>
        <w:t xml:space="preserve"> highlight the fact that the “past is a foreign country” and the need for such explanatory text. Gillray’s cartoons from the early nineteenth century, to give one example, are largely incom</w:t>
      </w:r>
      <w:r>
        <w:rPr>
          <w:rFonts w:ascii="Times New Roman" w:hAnsi="Times New Roman"/>
          <w:lang w:val="en-US"/>
        </w:rPr>
        <w:t xml:space="preserve">prehensible to the modern, including </w:t>
      </w:r>
      <w:r w:rsidRPr="00A8327C">
        <w:rPr>
          <w:rFonts w:ascii="Times New Roman" w:hAnsi="Times New Roman"/>
          <w:lang w:val="en-US"/>
        </w:rPr>
        <w:t>British</w:t>
      </w:r>
      <w:r>
        <w:rPr>
          <w:rFonts w:ascii="Times New Roman" w:hAnsi="Times New Roman"/>
          <w:lang w:val="en-US"/>
        </w:rPr>
        <w:t xml:space="preserve">, </w:t>
      </w:r>
      <w:r w:rsidRPr="00A8327C">
        <w:rPr>
          <w:rFonts w:ascii="Times New Roman" w:hAnsi="Times New Roman"/>
          <w:lang w:val="en-US"/>
        </w:rPr>
        <w:t>reader</w:t>
      </w:r>
      <w:r>
        <w:rPr>
          <w:rFonts w:ascii="Times New Roman" w:hAnsi="Times New Roman"/>
          <w:lang w:val="en-US"/>
        </w:rPr>
        <w:t>. T</w:t>
      </w:r>
      <w:r w:rsidRPr="00A8327C">
        <w:rPr>
          <w:rFonts w:ascii="Times New Roman" w:hAnsi="Times New Roman"/>
          <w:lang w:val="en-US"/>
        </w:rPr>
        <w:t>o cross the historical distance</w:t>
      </w:r>
      <w:r>
        <w:rPr>
          <w:rFonts w:ascii="Times New Roman" w:hAnsi="Times New Roman"/>
          <w:lang w:val="en-US"/>
        </w:rPr>
        <w:t xml:space="preserve">, </w:t>
      </w:r>
      <w:r w:rsidRPr="00A8327C">
        <w:rPr>
          <w:rFonts w:ascii="Times New Roman" w:hAnsi="Times New Roman"/>
          <w:lang w:val="en-US"/>
        </w:rPr>
        <w:t xml:space="preserve">scholars now draw on German explanations </w:t>
      </w:r>
      <w:r>
        <w:rPr>
          <w:rFonts w:ascii="Times New Roman" w:hAnsi="Times New Roman"/>
          <w:lang w:val="en-US"/>
        </w:rPr>
        <w:t xml:space="preserve">given at the time of the cartoons’ original publication </w:t>
      </w:r>
      <w:r w:rsidRPr="00A8327C">
        <w:rPr>
          <w:rFonts w:ascii="Times New Roman" w:hAnsi="Times New Roman"/>
          <w:lang w:val="en-US"/>
        </w:rPr>
        <w:t xml:space="preserve">in the Weimar journal </w:t>
      </w:r>
      <w:r w:rsidRPr="00A8327C">
        <w:rPr>
          <w:rFonts w:ascii="Times New Roman" w:hAnsi="Times New Roman"/>
          <w:i/>
          <w:lang w:val="en-US"/>
        </w:rPr>
        <w:t>London und Paris</w:t>
      </w:r>
      <w:r>
        <w:rPr>
          <w:rFonts w:ascii="Times New Roman" w:hAnsi="Times New Roman"/>
          <w:lang w:val="en-US"/>
        </w:rPr>
        <w:t xml:space="preserve"> since 1798</w:t>
      </w:r>
      <w:r w:rsidRPr="00A8327C">
        <w:rPr>
          <w:rFonts w:ascii="Times New Roman" w:hAnsi="Times New Roman"/>
          <w:lang w:val="en-US"/>
        </w:rPr>
        <w:t xml:space="preserve">. </w:t>
      </w:r>
      <w:r w:rsidRPr="00A8327C">
        <w:rPr>
          <w:rFonts w:ascii="Times New Roman" w:hAnsi="Times New Roman"/>
        </w:rPr>
        <w:t>Christiane Banerji and Diana Donald</w:t>
      </w:r>
      <w:r>
        <w:rPr>
          <w:rFonts w:ascii="Times New Roman" w:hAnsi="Times New Roman"/>
        </w:rPr>
        <w:t>,</w:t>
      </w:r>
      <w:r w:rsidRPr="00A8327C">
        <w:rPr>
          <w:rFonts w:ascii="Times New Roman" w:hAnsi="Times New Roman"/>
        </w:rPr>
        <w:t xml:space="preserve"> eds., </w:t>
      </w:r>
      <w:r w:rsidR="008323DE" w:rsidRPr="0094596C">
        <w:rPr>
          <w:rFonts w:ascii="Times New Roman" w:hAnsi="Times New Roman"/>
          <w:noProof/>
          <w:lang w:val="de-DE" w:eastAsia="zh-CN"/>
        </w:rPr>
        <w:pict>
          <v:shape id="Picture 34" o:spid="_x0000_i1026" type="#_x0000_t75" alt="Link" style="width:1.05pt;height:1.05pt;visibility:visible">
            <v:imagedata r:id="rId1" o:title="Link"/>
          </v:shape>
        </w:pict>
      </w:r>
      <w:r w:rsidRPr="00A8327C">
        <w:rPr>
          <w:rStyle w:val="text3"/>
          <w:rFonts w:ascii="Times New Roman" w:hAnsi="Times New Roman"/>
          <w:i/>
        </w:rPr>
        <w:t>Gillray</w:t>
      </w:r>
      <w:r w:rsidRPr="00A8327C">
        <w:rPr>
          <w:rFonts w:ascii="Times New Roman" w:hAnsi="Times New Roman"/>
          <w:i/>
        </w:rPr>
        <w:t xml:space="preserve"> observed:</w:t>
      </w:r>
      <w:r>
        <w:rPr>
          <w:rFonts w:ascii="Times New Roman" w:hAnsi="Times New Roman"/>
          <w:i/>
        </w:rPr>
        <w:t xml:space="preserve"> </w:t>
      </w:r>
      <w:r w:rsidRPr="00A8327C">
        <w:rPr>
          <w:rFonts w:ascii="Times New Roman" w:hAnsi="Times New Roman"/>
          <w:i/>
        </w:rPr>
        <w:t xml:space="preserve">the earliest account of his caricatures in </w:t>
      </w:r>
      <w:r w:rsidRPr="00B52762">
        <w:rPr>
          <w:rFonts w:ascii="Times New Roman" w:hAnsi="Times New Roman"/>
          <w:i/>
        </w:rPr>
        <w:t>London and Paris</w:t>
      </w:r>
      <w:r>
        <w:rPr>
          <w:rFonts w:ascii="Times New Roman" w:hAnsi="Times New Roman"/>
        </w:rPr>
        <w:t xml:space="preserve"> (</w:t>
      </w:r>
      <w:r w:rsidRPr="00A8327C">
        <w:rPr>
          <w:rFonts w:ascii="Times New Roman" w:hAnsi="Times New Roman"/>
        </w:rPr>
        <w:t>Cambridge:</w:t>
      </w:r>
      <w:r>
        <w:rPr>
          <w:rFonts w:ascii="Times New Roman" w:hAnsi="Times New Roman"/>
        </w:rPr>
        <w:t xml:space="preserve"> </w:t>
      </w:r>
      <w:r w:rsidRPr="00A8327C">
        <w:rPr>
          <w:rFonts w:ascii="Times New Roman" w:hAnsi="Times New Roman"/>
        </w:rPr>
        <w:t>Cambridge University Press,</w:t>
      </w:r>
      <w:r>
        <w:rPr>
          <w:rFonts w:ascii="Times New Roman" w:hAnsi="Times New Roman"/>
        </w:rPr>
        <w:t xml:space="preserve"> </w:t>
      </w:r>
      <w:r w:rsidRPr="00A8327C">
        <w:rPr>
          <w:rFonts w:ascii="Times New Roman" w:hAnsi="Times New Roman"/>
        </w:rPr>
        <w:t>1999</w:t>
      </w:r>
      <w:r>
        <w:rPr>
          <w:rFonts w:ascii="Times New Roman" w:hAnsi="Times New Roman"/>
        </w:rPr>
        <w:t>)</w:t>
      </w:r>
      <w:r w:rsidRPr="00A8327C">
        <w:rPr>
          <w:rFonts w:ascii="Times New Roman" w:hAnsi="Times New Roman"/>
        </w:rPr>
        <w:t>.</w:t>
      </w:r>
      <w:r>
        <w:rPr>
          <w:rFonts w:ascii="Times New Roman" w:hAnsi="Times New Roman"/>
        </w:rPr>
        <w:t xml:space="preserve"> </w:t>
      </w:r>
    </w:p>
  </w:footnote>
  <w:footnote w:id="16">
    <w:p w:rsidR="0039391E" w:rsidRPr="00D243DF" w:rsidRDefault="0039391E" w:rsidP="00EC306A">
      <w:pPr>
        <w:pStyle w:val="FootnoteText"/>
        <w:rPr>
          <w:rFonts w:ascii="Times New Roman" w:eastAsia="宋体" w:hAnsi="Times New Roman"/>
          <w:lang w:val="en-US" w:eastAsia="zh-CN"/>
        </w:rPr>
      </w:pPr>
      <w:r w:rsidRPr="00D243DF">
        <w:rPr>
          <w:rStyle w:val="FootnoteReference"/>
          <w:rFonts w:ascii="Times New Roman" w:hAnsi="Times New Roman"/>
        </w:rPr>
        <w:footnoteRef/>
      </w:r>
      <w:r w:rsidRPr="00D243DF">
        <w:rPr>
          <w:rFonts w:ascii="Times New Roman" w:hAnsi="Times New Roman"/>
        </w:rPr>
        <w:t xml:space="preserve"> </w:t>
      </w:r>
      <w:r>
        <w:rPr>
          <w:rFonts w:ascii="Times New Roman" w:hAnsi="Times New Roman"/>
        </w:rPr>
        <w:t>T</w:t>
      </w:r>
      <w:r w:rsidRPr="00527BAC">
        <w:rPr>
          <w:rFonts w:ascii="Times New Roman" w:hAnsi="Times New Roman"/>
        </w:rPr>
        <w:t>he Chinese text is hard to read</w:t>
      </w:r>
      <w:r>
        <w:rPr>
          <w:rFonts w:ascii="Times New Roman" w:hAnsi="Times New Roman"/>
        </w:rPr>
        <w:t xml:space="preserve">, but I deciphered what I could: </w:t>
      </w:r>
      <w:r w:rsidRPr="00527BAC">
        <w:rPr>
          <w:rFonts w:ascii="Times New Roman" w:hAnsi="Times New Roman"/>
        </w:rPr>
        <w:t>Russia</w:t>
      </w:r>
      <w:r w:rsidRPr="005C2487">
        <w:rPr>
          <w:rFonts w:ascii="SimSun" w:eastAsia="SimSun" w:hAnsi="SimSun"/>
        </w:rPr>
        <w:t>俄妥霸篡恥:</w:t>
      </w:r>
      <w:r w:rsidRPr="00527BAC">
        <w:rPr>
          <w:rFonts w:ascii="Times New Roman" w:hAnsi="Times New Roman"/>
        </w:rPr>
        <w:t xml:space="preserve"> Striving for hegemony, imposing humiliation; England: </w:t>
      </w:r>
      <w:proofErr w:type="gramStart"/>
      <w:r w:rsidRPr="005C2487">
        <w:rPr>
          <w:rFonts w:ascii="SimSun" w:eastAsia="SimSun" w:hAnsi="SimSun"/>
        </w:rPr>
        <w:t>英保同(</w:t>
      </w:r>
      <w:proofErr w:type="gramEnd"/>
      <w:r w:rsidRPr="005C2487">
        <w:rPr>
          <w:rFonts w:ascii="SimSun" w:eastAsia="SimSun" w:hAnsi="SimSun"/>
        </w:rPr>
        <w:t>?)通商</w:t>
      </w:r>
      <w:r w:rsidRPr="00527BAC">
        <w:rPr>
          <w:rFonts w:ascii="Times New Roman" w:hAnsi="Times New Roman"/>
        </w:rPr>
        <w:t xml:space="preserve"> Maintaining [China</w:t>
      </w:r>
      <w:proofErr w:type="gramStart"/>
      <w:r w:rsidRPr="00527BAC">
        <w:rPr>
          <w:rFonts w:ascii="Times New Roman" w:hAnsi="Times New Roman"/>
        </w:rPr>
        <w:t>’</w:t>
      </w:r>
      <w:proofErr w:type="gramEnd"/>
      <w:r w:rsidRPr="00527BAC">
        <w:rPr>
          <w:rFonts w:ascii="Times New Roman" w:hAnsi="Times New Roman"/>
        </w:rPr>
        <w:t>s] territorial integrity, securing trade; France</w:t>
      </w:r>
      <w:r>
        <w:rPr>
          <w:rFonts w:ascii="Times New Roman" w:hAnsi="Times New Roman"/>
        </w:rPr>
        <w:t xml:space="preserve">: </w:t>
      </w:r>
      <w:r w:rsidRPr="005C2487">
        <w:rPr>
          <w:rFonts w:ascii="SimSun" w:eastAsia="SimSun" w:hAnsi="SimSun"/>
        </w:rPr>
        <w:t>法志拓已屬</w:t>
      </w:r>
      <w:r w:rsidRPr="008E3B0D">
        <w:rPr>
          <w:rFonts w:ascii="Times New Roman"/>
          <w:lang w:val="en-US"/>
        </w:rPr>
        <w:t xml:space="preserve"> </w:t>
      </w:r>
      <w:r w:rsidRPr="00527BAC">
        <w:rPr>
          <w:rFonts w:ascii="Times New Roman" w:hAnsi="Times New Roman"/>
        </w:rPr>
        <w:t>Striving to expand what it already controls; United States</w:t>
      </w:r>
      <w:r>
        <w:rPr>
          <w:rFonts w:ascii="Times New Roman" w:hAnsi="Times New Roman"/>
        </w:rPr>
        <w:t>:</w:t>
      </w:r>
      <w:r w:rsidRPr="00527BAC">
        <w:rPr>
          <w:rFonts w:ascii="Times New Roman" w:hAnsi="Times New Roman"/>
        </w:rPr>
        <w:t xml:space="preserve"> </w:t>
      </w:r>
      <w:r w:rsidRPr="002362FE">
        <w:rPr>
          <w:rFonts w:ascii="SimSun" w:eastAsia="SimSun" w:hAnsi="SimSun"/>
        </w:rPr>
        <w:t>美念親助英</w:t>
      </w:r>
      <w:r w:rsidRPr="008E3B0D">
        <w:rPr>
          <w:rFonts w:ascii="Times New Roman"/>
          <w:lang w:val="en-US"/>
        </w:rPr>
        <w:t xml:space="preserve"> </w:t>
      </w:r>
      <w:r w:rsidRPr="00527BAC">
        <w:rPr>
          <w:rFonts w:ascii="Times New Roman" w:hAnsi="Times New Roman"/>
        </w:rPr>
        <w:t>In consideration of family connections, supporting England; Japan</w:t>
      </w:r>
      <w:r>
        <w:rPr>
          <w:rFonts w:ascii="Times New Roman" w:hAnsi="Times New Roman"/>
        </w:rPr>
        <w:t xml:space="preserve">: </w:t>
      </w:r>
      <w:r w:rsidRPr="005C2487">
        <w:rPr>
          <w:rFonts w:ascii="SimSun" w:eastAsia="SimSun" w:hAnsi="SimSun"/>
        </w:rPr>
        <w:t>日助英拒霸</w:t>
      </w:r>
      <w:r w:rsidRPr="00527BAC">
        <w:rPr>
          <w:rFonts w:ascii="Times New Roman" w:hAnsi="Times New Roman"/>
        </w:rPr>
        <w:t xml:space="preserve"> Supporting England in warding off hegemonic control [by Russia]; Germany</w:t>
      </w:r>
      <w:r>
        <w:rPr>
          <w:rFonts w:ascii="Times New Roman" w:hAnsi="Times New Roman"/>
        </w:rPr>
        <w:t>:</w:t>
      </w:r>
      <w:r w:rsidRPr="00527BAC">
        <w:rPr>
          <w:rFonts w:ascii="Times New Roman" w:hAnsi="Times New Roman"/>
        </w:rPr>
        <w:t xml:space="preserve"> </w:t>
      </w:r>
      <w:proofErr w:type="gramStart"/>
      <w:r w:rsidRPr="002362FE">
        <w:rPr>
          <w:rFonts w:ascii="SimSun" w:eastAsia="SimSun" w:hAnsi="SimSun"/>
        </w:rPr>
        <w:t>德(</w:t>
      </w:r>
      <w:proofErr w:type="gramEnd"/>
      <w:r w:rsidRPr="002362FE">
        <w:rPr>
          <w:rFonts w:ascii="SimSun" w:eastAsia="SimSun" w:hAnsi="SimSun"/>
        </w:rPr>
        <w:t>?)</w:t>
      </w:r>
      <w:proofErr w:type="gramStart"/>
      <w:r w:rsidRPr="002362FE">
        <w:rPr>
          <w:rFonts w:ascii="SimSun" w:eastAsia="SimSun" w:hAnsi="SimSun"/>
        </w:rPr>
        <w:t>量大欲</w:t>
      </w:r>
      <w:proofErr w:type="gramEnd"/>
      <w:r w:rsidRPr="00937E9B">
        <w:rPr>
          <w:rFonts w:ascii="Times New Roman"/>
          <w:lang w:val="en-US"/>
        </w:rPr>
        <w:t>.</w:t>
      </w:r>
      <w:r w:rsidRPr="00527BAC">
        <w:rPr>
          <w:rFonts w:ascii="Times New Roman" w:hAnsi="Times New Roman"/>
        </w:rPr>
        <w:t xml:space="preserve"> </w:t>
      </w:r>
      <w:proofErr w:type="gramStart"/>
      <w:r w:rsidRPr="00527BAC">
        <w:rPr>
          <w:rFonts w:ascii="Times New Roman" w:hAnsi="Times New Roman"/>
        </w:rPr>
        <w:t>Insatiabl</w:t>
      </w:r>
      <w:r>
        <w:rPr>
          <w:rFonts w:ascii="Times New Roman" w:hAnsi="Times New Roman"/>
        </w:rPr>
        <w:t>e,</w:t>
      </w:r>
      <w:r w:rsidRPr="00527BAC">
        <w:rPr>
          <w:rFonts w:ascii="Times New Roman" w:hAnsi="Times New Roman"/>
        </w:rPr>
        <w:t xml:space="preserve"> great greed.</w:t>
      </w:r>
      <w:proofErr w:type="gramEnd"/>
    </w:p>
  </w:footnote>
  <w:footnote w:id="17">
    <w:p w:rsidR="0039391E" w:rsidRPr="00D243DF" w:rsidRDefault="0039391E" w:rsidP="00EC306A">
      <w:pPr>
        <w:pStyle w:val="FootnoteText"/>
        <w:rPr>
          <w:rFonts w:ascii="Times New Roman" w:hAnsi="Times New Roman"/>
          <w:lang w:val="en-US"/>
        </w:rPr>
      </w:pPr>
      <w:r w:rsidRPr="00D243DF">
        <w:rPr>
          <w:rStyle w:val="FootnoteReference"/>
          <w:rFonts w:ascii="Times New Roman" w:hAnsi="Times New Roman"/>
        </w:rPr>
        <w:footnoteRef/>
      </w:r>
      <w:r w:rsidRPr="00D243DF">
        <w:rPr>
          <w:rFonts w:ascii="Times New Roman" w:hAnsi="Times New Roman"/>
        </w:rPr>
        <w:t xml:space="preserve"> </w:t>
      </w:r>
      <w:r w:rsidRPr="00D243DF">
        <w:rPr>
          <w:rFonts w:ascii="Times New Roman" w:hAnsi="Times New Roman"/>
          <w:lang w:val="en-US"/>
        </w:rPr>
        <w:t xml:space="preserve">This is a policy articulated by </w:t>
      </w:r>
      <w:smartTag w:uri="urn:schemas-microsoft-com:office:smarttags" w:element="country-region">
        <w:smartTag w:uri="urn:schemas-microsoft-com:office:smarttags" w:element="place">
          <w:r w:rsidRPr="00D243DF">
            <w:rPr>
              <w:rFonts w:ascii="Times New Roman" w:hAnsi="Times New Roman"/>
              <w:lang w:val="en-US"/>
            </w:rPr>
            <w:t>Britain</w:t>
          </w:r>
        </w:smartTag>
      </w:smartTag>
      <w:r w:rsidRPr="00D243DF">
        <w:rPr>
          <w:rFonts w:ascii="Times New Roman" w:hAnsi="Times New Roman"/>
          <w:lang w:val="en-US"/>
        </w:rPr>
        <w:t xml:space="preserve"> against Russian and German claims following the Chinese defeat in the Sin</w:t>
      </w:r>
      <w:r>
        <w:rPr>
          <w:rFonts w:ascii="Times New Roman" w:hAnsi="Times New Roman"/>
          <w:lang w:val="en-US"/>
        </w:rPr>
        <w:t>o</w:t>
      </w:r>
      <w:r w:rsidRPr="00D243DF">
        <w:rPr>
          <w:rFonts w:ascii="Times New Roman" w:hAnsi="Times New Roman"/>
          <w:lang w:val="en-US"/>
        </w:rPr>
        <w:t xml:space="preserve">-Japanese war </w:t>
      </w:r>
      <w:r>
        <w:rPr>
          <w:rFonts w:ascii="Times New Roman" w:hAnsi="Times New Roman"/>
          <w:lang w:val="en-US"/>
        </w:rPr>
        <w:t>of</w:t>
      </w:r>
      <w:r w:rsidRPr="00D243DF">
        <w:rPr>
          <w:rFonts w:ascii="Times New Roman" w:hAnsi="Times New Roman"/>
          <w:lang w:val="en-US"/>
        </w:rPr>
        <w:t xml:space="preserve"> 1894-5. When the poster was printed, </w:t>
      </w:r>
      <w:smartTag w:uri="urn:schemas-microsoft-com:office:smarttags" w:element="country-region">
        <w:r w:rsidRPr="00D243DF">
          <w:rPr>
            <w:rFonts w:ascii="Times New Roman" w:hAnsi="Times New Roman"/>
            <w:lang w:val="en-US"/>
          </w:rPr>
          <w:t>Britain</w:t>
        </w:r>
      </w:smartTag>
      <w:r w:rsidRPr="00D243DF">
        <w:rPr>
          <w:rFonts w:ascii="Times New Roman" w:hAnsi="Times New Roman"/>
          <w:lang w:val="en-US"/>
        </w:rPr>
        <w:t xml:space="preserve"> had</w:t>
      </w:r>
      <w:r>
        <w:rPr>
          <w:rFonts w:ascii="Times New Roman" w:hAnsi="Times New Roman"/>
          <w:lang w:val="en-US"/>
        </w:rPr>
        <w:t xml:space="preserve"> partially</w:t>
      </w:r>
      <w:r w:rsidRPr="00D243DF">
        <w:rPr>
          <w:rFonts w:ascii="Times New Roman" w:hAnsi="Times New Roman"/>
          <w:lang w:val="en-US"/>
        </w:rPr>
        <w:t xml:space="preserve"> retreated from this position by getting 99-year leases on </w:t>
      </w:r>
      <w:smartTag w:uri="urn:schemas-microsoft-com:office:smarttags" w:element="City">
        <w:r w:rsidRPr="00D243DF">
          <w:rPr>
            <w:rFonts w:ascii="Times New Roman" w:hAnsi="Times New Roman"/>
            <w:lang w:val="en-US"/>
          </w:rPr>
          <w:t>Kowloon</w:t>
        </w:r>
      </w:smartTag>
      <w:r w:rsidRPr="00D243DF">
        <w:rPr>
          <w:rFonts w:ascii="Times New Roman" w:hAnsi="Times New Roman"/>
          <w:lang w:val="en-US"/>
        </w:rPr>
        <w:t xml:space="preserve"> opposite Hong Kong </w:t>
      </w:r>
      <w:proofErr w:type="gramStart"/>
      <w:r w:rsidRPr="00D243DF">
        <w:rPr>
          <w:rFonts w:ascii="Times New Roman" w:hAnsi="Times New Roman"/>
          <w:lang w:val="en-US"/>
        </w:rPr>
        <w:t>island</w:t>
      </w:r>
      <w:proofErr w:type="gramEnd"/>
      <w:r>
        <w:rPr>
          <w:rFonts w:ascii="Times New Roman" w:hAnsi="Times New Roman"/>
          <w:lang w:val="en-US"/>
        </w:rPr>
        <w:t>,</w:t>
      </w:r>
      <w:r w:rsidRPr="00D243DF">
        <w:rPr>
          <w:rFonts w:ascii="Times New Roman" w:hAnsi="Times New Roman"/>
          <w:lang w:val="en-US"/>
        </w:rPr>
        <w:t xml:space="preserve"> and the sea </w:t>
      </w:r>
      <w:smartTag w:uri="urn:schemas-microsoft-com:office:smarttags" w:element="place">
        <w:smartTag w:uri="urn:schemas-microsoft-com:office:smarttags" w:element="PlaceType">
          <w:r w:rsidRPr="00D243DF">
            <w:rPr>
              <w:rFonts w:ascii="Times New Roman" w:hAnsi="Times New Roman"/>
              <w:lang w:val="en-US"/>
            </w:rPr>
            <w:t>port</w:t>
          </w:r>
        </w:smartTag>
        <w:r w:rsidRPr="00D243DF">
          <w:rPr>
            <w:rFonts w:ascii="Times New Roman" w:hAnsi="Times New Roman"/>
            <w:lang w:val="en-US"/>
          </w:rPr>
          <w:t xml:space="preserve"> of </w:t>
        </w:r>
        <w:smartTag w:uri="urn:schemas-microsoft-com:office:smarttags" w:element="PlaceName">
          <w:r w:rsidRPr="00D243DF">
            <w:rPr>
              <w:rFonts w:ascii="Times New Roman" w:hAnsi="Times New Roman"/>
              <w:lang w:val="en-US"/>
            </w:rPr>
            <w:t>W</w:t>
          </w:r>
          <w:r>
            <w:rPr>
              <w:rFonts w:ascii="Times New Roman" w:hAnsi="Times New Roman"/>
              <w:lang w:val="en-US"/>
            </w:rPr>
            <w:t>eihaiwei</w:t>
          </w:r>
        </w:smartTag>
      </w:smartTag>
      <w:r>
        <w:rPr>
          <w:rFonts w:ascii="Times New Roman" w:hAnsi="Times New Roman"/>
          <w:lang w:val="en-US"/>
        </w:rPr>
        <w:t>.</w:t>
      </w:r>
    </w:p>
  </w:footnote>
  <w:footnote w:id="18">
    <w:p w:rsidR="0039391E" w:rsidRPr="007365E6" w:rsidRDefault="0039391E" w:rsidP="00EC306A">
      <w:pPr>
        <w:pStyle w:val="FootnoteText"/>
        <w:rPr>
          <w:lang w:val="en-US"/>
        </w:rPr>
      </w:pPr>
      <w:r w:rsidRPr="007365E6">
        <w:rPr>
          <w:rStyle w:val="FootnoteReference"/>
        </w:rPr>
        <w:footnoteRef/>
      </w:r>
      <w:r w:rsidRPr="007365E6">
        <w:t xml:space="preserve"> </w:t>
      </w:r>
      <w:r w:rsidRPr="007365E6">
        <w:rPr>
          <w:rFonts w:ascii="Times New Roman" w:eastAsia="宋体" w:hAnsi="Times New Roman"/>
          <w:lang w:eastAsia="zh-CN"/>
        </w:rPr>
        <w:t>This might go back to a common English</w:t>
      </w:r>
      <w:r>
        <w:rPr>
          <w:rFonts w:ascii="Times New Roman" w:eastAsia="宋体" w:hAnsi="Times New Roman"/>
          <w:lang w:eastAsia="zh-CN"/>
        </w:rPr>
        <w:t xml:space="preserve"> </w:t>
      </w:r>
      <w:r w:rsidRPr="007365E6">
        <w:rPr>
          <w:rFonts w:ascii="Times New Roman" w:eastAsia="宋体" w:hAnsi="Times New Roman"/>
          <w:lang w:eastAsia="zh-CN"/>
        </w:rPr>
        <w:t>language slur for the French</w:t>
      </w:r>
      <w:r>
        <w:rPr>
          <w:rFonts w:ascii="Times New Roman" w:eastAsia="宋体" w:hAnsi="Times New Roman"/>
          <w:lang w:eastAsia="zh-CN"/>
        </w:rPr>
        <w:t xml:space="preserve">, </w:t>
      </w:r>
      <w:r w:rsidRPr="007365E6">
        <w:rPr>
          <w:rFonts w:ascii="Times New Roman" w:eastAsia="宋体" w:hAnsi="Times New Roman"/>
          <w:lang w:eastAsia="zh-CN"/>
        </w:rPr>
        <w:t>the inclusion of frog legs in the French diet, or both</w:t>
      </w:r>
      <w:r>
        <w:rPr>
          <w:rFonts w:ascii="Times New Roman" w:eastAsia="宋体" w:hAnsi="Times New Roman"/>
          <w:sz w:val="24"/>
          <w:szCs w:val="24"/>
          <w:lang w:eastAsia="zh-CN"/>
        </w:rPr>
        <w:t xml:space="preserve">. </w:t>
      </w:r>
    </w:p>
  </w:footnote>
  <w:footnote w:id="19">
    <w:p w:rsidR="0039391E" w:rsidRPr="009C015A" w:rsidRDefault="0039391E" w:rsidP="00EC306A">
      <w:pPr>
        <w:spacing w:line="240" w:lineRule="auto"/>
        <w:rPr>
          <w:rFonts w:ascii="Times New Roman" w:hAnsi="Times New Roman"/>
          <w:sz w:val="20"/>
          <w:szCs w:val="20"/>
        </w:rPr>
      </w:pPr>
      <w:r w:rsidRPr="009C015A">
        <w:rPr>
          <w:rStyle w:val="FootnoteReference"/>
          <w:rFonts w:ascii="Times New Roman" w:hAnsi="Times New Roman"/>
          <w:sz w:val="20"/>
          <w:szCs w:val="20"/>
        </w:rPr>
        <w:footnoteRef/>
      </w:r>
      <w:r w:rsidRPr="009C015A">
        <w:rPr>
          <w:rFonts w:ascii="Times New Roman" w:hAnsi="Times New Roman"/>
          <w:sz w:val="20"/>
          <w:szCs w:val="20"/>
        </w:rPr>
        <w:t xml:space="preserve"> </w:t>
      </w:r>
      <w:r>
        <w:rPr>
          <w:rFonts w:ascii="Times New Roman" w:hAnsi="Times New Roman"/>
          <w:sz w:val="20"/>
          <w:szCs w:val="20"/>
        </w:rPr>
        <w:t>T</w:t>
      </w:r>
      <w:r w:rsidRPr="009C015A">
        <w:rPr>
          <w:rFonts w:ascii="Times New Roman" w:hAnsi="Times New Roman"/>
          <w:sz w:val="20"/>
          <w:szCs w:val="20"/>
        </w:rPr>
        <w:t xml:space="preserve">here is some scholarship </w:t>
      </w:r>
      <w:r>
        <w:rPr>
          <w:rFonts w:ascii="Times New Roman" w:hAnsi="Times New Roman"/>
          <w:sz w:val="20"/>
          <w:szCs w:val="20"/>
        </w:rPr>
        <w:t>o</w:t>
      </w:r>
      <w:r w:rsidRPr="009C015A">
        <w:rPr>
          <w:rFonts w:ascii="Times New Roman" w:hAnsi="Times New Roman"/>
          <w:sz w:val="20"/>
          <w:szCs w:val="20"/>
        </w:rPr>
        <w:t xml:space="preserve">n animal imagery in the late Qing. </w:t>
      </w:r>
      <w:r>
        <w:rPr>
          <w:rFonts w:ascii="Times New Roman" w:hAnsi="Times New Roman"/>
          <w:sz w:val="20"/>
          <w:szCs w:val="20"/>
        </w:rPr>
        <w:t xml:space="preserve">John Fitzgerald, who had dealt with the imagery of “awakening” and the “lion” in his </w:t>
      </w:r>
      <w:r w:rsidRPr="00FC124D">
        <w:rPr>
          <w:rFonts w:ascii="Times New Roman" w:hAnsi="Times New Roman"/>
          <w:i/>
          <w:sz w:val="20"/>
          <w:szCs w:val="20"/>
        </w:rPr>
        <w:t>Awakening China</w:t>
      </w:r>
      <w:r>
        <w:rPr>
          <w:rFonts w:ascii="Times New Roman" w:hAnsi="Times New Roman"/>
          <w:sz w:val="20"/>
          <w:szCs w:val="20"/>
        </w:rPr>
        <w:t>, went back to the origins of the “awakening” metaphor in his “‘Lands of the East Awake!’ Christian Motifs in Early Chinese Nationalism,” in</w:t>
      </w:r>
      <w:r w:rsidR="00DB6E43">
        <w:rPr>
          <w:rFonts w:ascii="Times New Roman" w:hAnsi="Times New Roman"/>
          <w:sz w:val="20"/>
          <w:szCs w:val="20"/>
        </w:rPr>
        <w:t xml:space="preserve"> </w:t>
      </w:r>
      <w:r>
        <w:rPr>
          <w:rFonts w:ascii="SimSun" w:eastAsia="SimSun" w:hAnsi="SimSun" w:hint="eastAsia"/>
          <w:sz w:val="20"/>
          <w:szCs w:val="20"/>
          <w:lang w:eastAsia="zh-CN"/>
        </w:rPr>
        <w:t>公與私：近代中國個體與群體之重建</w:t>
      </w:r>
      <w:r w:rsidRPr="002362FE">
        <w:rPr>
          <w:rFonts w:ascii="SimSun" w:eastAsia="SimSun" w:hAnsi="SimSun"/>
          <w:sz w:val="20"/>
          <w:szCs w:val="20"/>
          <w:lang w:eastAsia="zh-CN"/>
        </w:rPr>
        <w:t xml:space="preserve"> </w:t>
      </w:r>
      <w:r>
        <w:rPr>
          <w:rFonts w:ascii="Times New Roman" w:eastAsia="SimSun" w:hAnsi="Times New Roman"/>
          <w:sz w:val="20"/>
          <w:szCs w:val="20"/>
          <w:lang w:val="en-US" w:eastAsia="zh-CN"/>
        </w:rPr>
        <w:t>[</w:t>
      </w:r>
      <w:r w:rsidRPr="00BF3E7C">
        <w:rPr>
          <w:rFonts w:ascii="Times New Roman" w:eastAsia="SimSun" w:hAnsi="Times New Roman"/>
          <w:sz w:val="20"/>
          <w:szCs w:val="20"/>
          <w:lang w:val="en-US" w:eastAsia="zh-CN"/>
        </w:rPr>
        <w:t>Gong and Si: Reconstructing Individual and Collective Bodies in Modern China</w:t>
      </w:r>
      <w:r>
        <w:rPr>
          <w:rFonts w:ascii="Times New Roman" w:eastAsia="SimSun" w:hAnsi="Times New Roman"/>
          <w:sz w:val="20"/>
          <w:szCs w:val="20"/>
          <w:lang w:val="en-US" w:eastAsia="zh-CN"/>
        </w:rPr>
        <w:t>],</w:t>
      </w:r>
      <w:r w:rsidRPr="00305D82">
        <w:rPr>
          <w:rFonts w:ascii="Times New Roman" w:hAnsi="Times New Roman"/>
          <w:sz w:val="20"/>
          <w:szCs w:val="20"/>
        </w:rPr>
        <w:t xml:space="preserve"> </w:t>
      </w:r>
      <w:r>
        <w:rPr>
          <w:rFonts w:ascii="Times New Roman" w:hAnsi="Times New Roman"/>
          <w:sz w:val="20"/>
          <w:szCs w:val="20"/>
        </w:rPr>
        <w:t xml:space="preserve">ed. Huang Kewu </w:t>
      </w:r>
      <w:r>
        <w:rPr>
          <w:rFonts w:ascii="Times New Roman" w:eastAsia="SimSun" w:hAnsi="Times New Roman" w:hint="eastAsia"/>
          <w:sz w:val="20"/>
          <w:szCs w:val="20"/>
          <w:lang w:eastAsia="zh-CN"/>
        </w:rPr>
        <w:t>黃克武</w:t>
      </w:r>
      <w:r>
        <w:rPr>
          <w:rFonts w:ascii="Times New Roman" w:hAnsi="Times New Roman"/>
          <w:sz w:val="20"/>
          <w:szCs w:val="20"/>
        </w:rPr>
        <w:t>, Zheng Zhejia</w:t>
      </w:r>
      <w:r w:rsidR="00DB6E43">
        <w:rPr>
          <w:rFonts w:ascii="Times New Roman" w:hAnsi="Times New Roman"/>
          <w:sz w:val="20"/>
          <w:szCs w:val="20"/>
        </w:rPr>
        <w:t xml:space="preserve"> </w:t>
      </w:r>
      <w:r>
        <w:rPr>
          <w:rFonts w:ascii="SimSun" w:eastAsia="SimSun" w:hAnsi="SimSun" w:hint="eastAsia"/>
          <w:sz w:val="20"/>
          <w:szCs w:val="20"/>
          <w:lang w:eastAsia="zh-CN"/>
        </w:rPr>
        <w:t>張哲嘉</w:t>
      </w:r>
      <w:r>
        <w:rPr>
          <w:rFonts w:ascii="Times New Roman" w:hAnsi="Times New Roman"/>
          <w:sz w:val="20"/>
          <w:szCs w:val="20"/>
        </w:rPr>
        <w:t>,</w:t>
      </w:r>
      <w:r>
        <w:rPr>
          <w:rFonts w:ascii="Times New Roman" w:eastAsia="SimSun" w:hAnsi="Times New Roman"/>
          <w:sz w:val="20"/>
          <w:szCs w:val="20"/>
          <w:lang w:val="en-US" w:eastAsia="zh-CN"/>
        </w:rPr>
        <w:t xml:space="preserve"> (</w:t>
      </w:r>
      <w:r w:rsidRPr="00BF3E7C">
        <w:rPr>
          <w:rFonts w:ascii="Times New Roman" w:eastAsia="SimSun" w:hAnsi="Times New Roman"/>
          <w:sz w:val="20"/>
          <w:szCs w:val="20"/>
          <w:lang w:val="en-US" w:eastAsia="zh-CN"/>
        </w:rPr>
        <w:t>Nankang: Academia Sinica, Institute of Modern History, 2000</w:t>
      </w:r>
      <w:r>
        <w:rPr>
          <w:rFonts w:ascii="Times New Roman" w:eastAsia="SimSun" w:hAnsi="Times New Roman"/>
          <w:sz w:val="20"/>
          <w:szCs w:val="20"/>
          <w:lang w:val="en-US" w:eastAsia="zh-CN"/>
        </w:rPr>
        <w:t>)</w:t>
      </w:r>
      <w:r w:rsidRPr="00BF3E7C">
        <w:rPr>
          <w:rFonts w:ascii="Times New Roman" w:eastAsia="SimSun" w:hAnsi="Times New Roman"/>
          <w:sz w:val="20"/>
          <w:szCs w:val="20"/>
          <w:lang w:val="en-US" w:eastAsia="zh-CN"/>
        </w:rPr>
        <w:t>, 362-410</w:t>
      </w:r>
      <w:r>
        <w:rPr>
          <w:rFonts w:ascii="Times New Roman" w:eastAsia="SimSun" w:hAnsi="Times New Roman"/>
          <w:sz w:val="20"/>
          <w:szCs w:val="20"/>
          <w:lang w:val="en-US" w:eastAsia="zh-CN"/>
        </w:rPr>
        <w:t>. The article details some of the Western, including Australian, reception of Marquis Zeng’s piece to be discussed later, and traces the metaphors used in the debate back to their Christian origins.</w:t>
      </w:r>
      <w:r w:rsidRPr="00BF3E7C">
        <w:rPr>
          <w:rFonts w:ascii="Times New Roman" w:hAnsi="Times New Roman"/>
          <w:bCs/>
          <w:sz w:val="20"/>
          <w:szCs w:val="20"/>
          <w:lang w:val="en-US" w:eastAsia="zh-CN"/>
        </w:rPr>
        <w:t xml:space="preserve"> </w:t>
      </w:r>
      <w:r>
        <w:rPr>
          <w:rFonts w:ascii="Times New Roman" w:hAnsi="Times New Roman"/>
          <w:bCs/>
          <w:sz w:val="20"/>
          <w:szCs w:val="20"/>
          <w:lang w:val="en-US" w:eastAsia="zh-CN"/>
        </w:rPr>
        <w:t xml:space="preserve">Dr. A. Hacker was kind enough to alert me to the origin in St. Paul’s “Letter to the Romans”, </w:t>
      </w:r>
      <w:r w:rsidRPr="001D3DA8">
        <w:rPr>
          <w:rFonts w:ascii="Times New Roman" w:hAnsi="Times New Roman"/>
          <w:sz w:val="20"/>
          <w:szCs w:val="20"/>
        </w:rPr>
        <w:t>“Do this, knowing the time, that it is already the hour for you to awaken from sleep; for now salvation is nearer to us than when we believed.</w:t>
      </w:r>
      <w:r>
        <w:rPr>
          <w:rFonts w:ascii="Times New Roman" w:hAnsi="Times New Roman"/>
          <w:sz w:val="20"/>
          <w:szCs w:val="20"/>
        </w:rPr>
        <w:t xml:space="preserve">” (Romans 13:11). </w:t>
      </w:r>
      <w:r w:rsidRPr="009C015A">
        <w:rPr>
          <w:rFonts w:ascii="Times New Roman" w:hAnsi="Times New Roman"/>
          <w:bCs/>
          <w:sz w:val="20"/>
          <w:szCs w:val="20"/>
          <w:lang w:val="en-US" w:eastAsia="zh-CN"/>
        </w:rPr>
        <w:t xml:space="preserve">Sin Kiong Wong </w:t>
      </w:r>
      <w:r w:rsidRPr="009C015A">
        <w:rPr>
          <w:rFonts w:ascii="Times New Roman" w:hAnsi="Times New Roman"/>
          <w:sz w:val="20"/>
          <w:szCs w:val="20"/>
          <w:lang w:val="en-US" w:eastAsia="zh-CN"/>
        </w:rPr>
        <w:t xml:space="preserve">and Jeffrey </w:t>
      </w:r>
      <w:r w:rsidRPr="009C015A">
        <w:rPr>
          <w:rFonts w:ascii="Times New Roman" w:hAnsi="Times New Roman"/>
          <w:bCs/>
          <w:sz w:val="20"/>
          <w:szCs w:val="20"/>
          <w:lang w:val="en-US" w:eastAsia="zh-CN"/>
        </w:rPr>
        <w:t>N. Wasserstrom, “Animal Imagery and Political Conflict in M</w:t>
      </w:r>
      <w:r>
        <w:rPr>
          <w:rFonts w:ascii="Times New Roman" w:hAnsi="Times New Roman"/>
          <w:bCs/>
          <w:sz w:val="20"/>
          <w:szCs w:val="20"/>
          <w:lang w:val="en-US" w:eastAsia="zh-CN"/>
        </w:rPr>
        <w:t xml:space="preserve">odern China,” in </w:t>
      </w:r>
      <w:r w:rsidRPr="009C015A">
        <w:rPr>
          <w:rFonts w:ascii="Times New Roman" w:hAnsi="Times New Roman"/>
          <w:bCs/>
          <w:i/>
          <w:sz w:val="20"/>
          <w:szCs w:val="20"/>
          <w:lang w:val="en-US" w:eastAsia="zh-CN"/>
        </w:rPr>
        <w:t>Hanxue congheng – Excursions in Sinology</w:t>
      </w:r>
      <w:r w:rsidRPr="009C015A">
        <w:rPr>
          <w:rFonts w:ascii="Times New Roman" w:hAnsi="Times New Roman"/>
          <w:bCs/>
          <w:sz w:val="20"/>
          <w:szCs w:val="20"/>
          <w:lang w:val="en-US" w:eastAsia="zh-CN"/>
        </w:rPr>
        <w:t>,</w:t>
      </w:r>
      <w:r>
        <w:rPr>
          <w:rFonts w:ascii="Times New Roman" w:hAnsi="Times New Roman"/>
          <w:bCs/>
          <w:sz w:val="20"/>
          <w:szCs w:val="20"/>
          <w:lang w:val="en-US" w:eastAsia="zh-CN"/>
        </w:rPr>
        <w:t xml:space="preserve"> ed.</w:t>
      </w:r>
      <w:r w:rsidRPr="009C015A">
        <w:rPr>
          <w:rFonts w:ascii="Times New Roman" w:hAnsi="Times New Roman"/>
          <w:bCs/>
          <w:sz w:val="20"/>
          <w:szCs w:val="20"/>
          <w:lang w:val="en-US" w:eastAsia="zh-CN"/>
        </w:rPr>
        <w:t xml:space="preserve"> </w:t>
      </w:r>
      <w:r>
        <w:rPr>
          <w:rFonts w:ascii="Times New Roman" w:hAnsi="Times New Roman"/>
          <w:bCs/>
          <w:sz w:val="20"/>
          <w:szCs w:val="20"/>
          <w:lang w:val="en-US" w:eastAsia="zh-CN"/>
        </w:rPr>
        <w:t>James St. André</w:t>
      </w:r>
      <w:r w:rsidRPr="009C015A">
        <w:rPr>
          <w:rFonts w:ascii="Times New Roman" w:hAnsi="Times New Roman"/>
          <w:bCs/>
          <w:sz w:val="20"/>
          <w:szCs w:val="20"/>
          <w:lang w:val="en-US" w:eastAsia="zh-CN"/>
        </w:rPr>
        <w:t xml:space="preserve">, </w:t>
      </w:r>
      <w:r>
        <w:rPr>
          <w:rFonts w:ascii="Times New Roman" w:hAnsi="Times New Roman"/>
          <w:bCs/>
          <w:sz w:val="20"/>
          <w:szCs w:val="20"/>
          <w:lang w:val="en-US" w:eastAsia="zh-CN"/>
        </w:rPr>
        <w:t>(</w:t>
      </w:r>
      <w:r w:rsidRPr="009C015A">
        <w:rPr>
          <w:rFonts w:ascii="Times New Roman" w:hAnsi="Times New Roman"/>
          <w:bCs/>
          <w:sz w:val="20"/>
          <w:szCs w:val="20"/>
          <w:lang w:val="en-US" w:eastAsia="zh-CN"/>
        </w:rPr>
        <w:t>Hong Kong: Commercial Press, 2002</w:t>
      </w:r>
      <w:r>
        <w:rPr>
          <w:rFonts w:ascii="Times New Roman" w:hAnsi="Times New Roman"/>
          <w:bCs/>
          <w:sz w:val="20"/>
          <w:szCs w:val="20"/>
          <w:lang w:val="en-US" w:eastAsia="zh-CN"/>
        </w:rPr>
        <w:t>)</w:t>
      </w:r>
      <w:r w:rsidRPr="009C015A">
        <w:rPr>
          <w:rFonts w:ascii="Times New Roman" w:hAnsi="Times New Roman"/>
          <w:bCs/>
          <w:sz w:val="20"/>
          <w:szCs w:val="20"/>
          <w:lang w:val="en-US" w:eastAsia="zh-CN"/>
        </w:rPr>
        <w:t xml:space="preserve">, 233-275, focus on the use of animal imagery for slander. </w:t>
      </w:r>
      <w:r>
        <w:rPr>
          <w:rFonts w:ascii="Times New Roman" w:hAnsi="Times New Roman"/>
          <w:bCs/>
          <w:sz w:val="20"/>
          <w:szCs w:val="20"/>
          <w:lang w:val="en-US" w:eastAsia="zh-CN"/>
        </w:rPr>
        <w:t xml:space="preserve">Dan Zhengping </w:t>
      </w:r>
      <w:r w:rsidRPr="002362FE">
        <w:rPr>
          <w:rFonts w:ascii="SimSun" w:eastAsia="SimSun" w:hAnsi="SimSun" w:hint="eastAsia"/>
          <w:bCs/>
          <w:sz w:val="20"/>
          <w:szCs w:val="20"/>
          <w:lang w:val="en-US" w:eastAsia="zh-CN"/>
        </w:rPr>
        <w:t>單正平</w:t>
      </w:r>
      <w:r w:rsidRPr="002362FE">
        <w:rPr>
          <w:rFonts w:ascii="SimSun" w:eastAsia="SimSun" w:hAnsi="SimSun"/>
          <w:bCs/>
          <w:sz w:val="20"/>
          <w:szCs w:val="20"/>
          <w:lang w:val="en-US" w:eastAsia="zh-CN"/>
        </w:rPr>
        <w:t>,</w:t>
      </w:r>
      <w:r>
        <w:rPr>
          <w:rFonts w:ascii="SimSun" w:eastAsia="SimSun" w:hAnsi="SimSun"/>
          <w:bCs/>
          <w:sz w:val="20"/>
          <w:szCs w:val="20"/>
          <w:lang w:val="en-US" w:eastAsia="zh-CN"/>
        </w:rPr>
        <w:t xml:space="preserve"> </w:t>
      </w:r>
      <w:r w:rsidRPr="002362FE">
        <w:rPr>
          <w:rFonts w:ascii="SimSun" w:eastAsia="SimSun" w:hAnsi="SimSun"/>
          <w:sz w:val="20"/>
          <w:szCs w:val="20"/>
          <w:lang w:val="de-DE" w:eastAsia="zh-CN"/>
        </w:rPr>
        <w:t>近代思想文化语境中的醒狮形象</w:t>
      </w:r>
      <w:r w:rsidRPr="009C015A">
        <w:rPr>
          <w:rFonts w:ascii="Times New Roman" w:eastAsia="AdobeSongStd-Light" w:hAnsi="Times New Roman"/>
          <w:sz w:val="20"/>
          <w:szCs w:val="20"/>
          <w:lang w:val="en-US" w:eastAsia="zh-CN"/>
        </w:rPr>
        <w:t xml:space="preserve"> </w:t>
      </w:r>
      <w:r>
        <w:rPr>
          <w:rFonts w:ascii="Times New Roman" w:eastAsia="AdobeSongStd-Light" w:hAnsi="Times New Roman"/>
          <w:sz w:val="20"/>
          <w:szCs w:val="20"/>
          <w:lang w:val="en-US" w:eastAsia="zh-CN"/>
        </w:rPr>
        <w:t>[</w:t>
      </w:r>
      <w:r w:rsidRPr="009C015A">
        <w:rPr>
          <w:rFonts w:ascii="Times New Roman" w:eastAsia="AdobeSongStd-Light" w:hAnsi="Times New Roman"/>
          <w:sz w:val="20"/>
          <w:szCs w:val="20"/>
          <w:lang w:val="en-US" w:eastAsia="zh-CN"/>
        </w:rPr>
        <w:t xml:space="preserve">The image of the awakening lion in the cultural </w:t>
      </w:r>
      <w:r>
        <w:rPr>
          <w:rFonts w:ascii="Times New Roman" w:eastAsia="AdobeSongStd-Light" w:hAnsi="Times New Roman"/>
          <w:sz w:val="20"/>
          <w:szCs w:val="20"/>
          <w:lang w:val="en-US" w:eastAsia="zh-CN"/>
        </w:rPr>
        <w:t xml:space="preserve">concepts of modern thinking], </w:t>
      </w:r>
      <w:r w:rsidRPr="004E7249">
        <w:rPr>
          <w:rFonts w:ascii="Times New Roman" w:eastAsia="AdobeSongStd-Light" w:hAnsi="Times New Roman"/>
          <w:i/>
          <w:sz w:val="20"/>
          <w:szCs w:val="20"/>
          <w:lang w:val="en-US" w:eastAsia="zh-CN"/>
        </w:rPr>
        <w:t>Nankai daxue xu</w:t>
      </w:r>
      <w:r>
        <w:rPr>
          <w:rFonts w:ascii="Times New Roman" w:eastAsia="AdobeSongStd-Light" w:hAnsi="Times New Roman"/>
          <w:i/>
          <w:sz w:val="20"/>
          <w:szCs w:val="20"/>
          <w:lang w:val="en-US" w:eastAsia="zh-CN"/>
        </w:rPr>
        <w:t>e</w:t>
      </w:r>
      <w:r w:rsidRPr="004E7249">
        <w:rPr>
          <w:rFonts w:ascii="Times New Roman" w:eastAsia="AdobeSongStd-Light" w:hAnsi="Times New Roman"/>
          <w:i/>
          <w:sz w:val="20"/>
          <w:szCs w:val="20"/>
          <w:lang w:val="en-US" w:eastAsia="zh-CN"/>
        </w:rPr>
        <w:t>bao</w:t>
      </w:r>
      <w:r>
        <w:rPr>
          <w:rFonts w:ascii="Times New Roman" w:eastAsia="AdobeSongStd-Light" w:hAnsi="Times New Roman"/>
          <w:sz w:val="20"/>
          <w:szCs w:val="20"/>
          <w:lang w:val="en-US" w:eastAsia="zh-CN"/>
        </w:rPr>
        <w:t xml:space="preserve"> (Zhexue shehuikexue ban) 4 (2006): 29-36, traces the use of the “sleeping lion” image especially after 1902 and adds information about the shifting Chinese associations of the “lion.” A more extensive version is in his </w:t>
      </w:r>
      <w:r w:rsidRPr="002362FE">
        <w:rPr>
          <w:rFonts w:ascii="SimSun" w:eastAsia="SimSun" w:hAnsi="SimSun" w:hint="eastAsia"/>
          <w:sz w:val="20"/>
          <w:szCs w:val="20"/>
          <w:lang w:val="en-US" w:eastAsia="zh-CN"/>
        </w:rPr>
        <w:t>晚清民族主義與文學轉型</w:t>
      </w:r>
      <w:r>
        <w:rPr>
          <w:rFonts w:ascii="Times New Roman" w:eastAsia="AdobeSongStd-Light" w:hAnsi="Times New Roman" w:hint="eastAsia"/>
          <w:sz w:val="20"/>
          <w:szCs w:val="20"/>
          <w:lang w:val="en-US" w:eastAsia="zh-CN"/>
        </w:rPr>
        <w:t xml:space="preserve"> </w:t>
      </w:r>
      <w:r>
        <w:rPr>
          <w:rFonts w:ascii="Times New Roman" w:eastAsia="AdobeSongStd-Light" w:hAnsi="Times New Roman"/>
          <w:sz w:val="20"/>
          <w:szCs w:val="20"/>
          <w:lang w:val="en-US" w:eastAsia="zh-CN"/>
        </w:rPr>
        <w:t>[Late Qing nationalism and the literary transformation] (Beijing: Renmin chubanshe, 2006), 113-145.</w:t>
      </w:r>
      <w:r w:rsidRPr="009C015A">
        <w:rPr>
          <w:rFonts w:ascii="Times New Roman" w:hAnsi="Times New Roman"/>
          <w:bCs/>
          <w:sz w:val="20"/>
          <w:szCs w:val="20"/>
          <w:lang w:val="en-US" w:eastAsia="zh-CN"/>
        </w:rPr>
        <w:t xml:space="preserve"> </w:t>
      </w:r>
      <w:r w:rsidRPr="009C015A">
        <w:rPr>
          <w:rFonts w:ascii="Times New Roman" w:hAnsi="Times New Roman"/>
          <w:bCs/>
          <w:sz w:val="20"/>
          <w:szCs w:val="20"/>
          <w:lang w:val="en-US"/>
        </w:rPr>
        <w:t xml:space="preserve">Yang Ruisong </w:t>
      </w:r>
      <w:r w:rsidRPr="009C015A">
        <w:rPr>
          <w:rFonts w:ascii="Times New Roman" w:eastAsia="SimSun" w:hAnsi="Times New Roman"/>
          <w:bCs/>
          <w:sz w:val="20"/>
          <w:szCs w:val="20"/>
          <w:lang w:val="en-US"/>
        </w:rPr>
        <w:t>楊瑞松，</w:t>
      </w:r>
      <w:r>
        <w:rPr>
          <w:rFonts w:ascii="Times New Roman" w:eastAsia="AdobeSongStd-Light" w:hAnsi="Times New Roman"/>
          <w:sz w:val="20"/>
          <w:szCs w:val="20"/>
          <w:lang w:val="en-US" w:eastAsia="zh-CN"/>
        </w:rPr>
        <w:t>“</w:t>
      </w:r>
      <w:r w:rsidRPr="009C015A">
        <w:rPr>
          <w:rFonts w:ascii="Times New Roman" w:eastAsia="SimSun" w:hAnsi="Times New Roman"/>
          <w:bCs/>
          <w:sz w:val="20"/>
          <w:szCs w:val="20"/>
          <w:lang w:val="en-US"/>
        </w:rPr>
        <w:t>睡獅將興？</w:t>
      </w:r>
      <w:proofErr w:type="gramStart"/>
      <w:r w:rsidRPr="009C015A">
        <w:rPr>
          <w:rFonts w:ascii="Times New Roman" w:eastAsia="SimSun" w:hAnsi="Times New Roman"/>
          <w:bCs/>
          <w:sz w:val="20"/>
          <w:szCs w:val="20"/>
          <w:lang w:val="en-US"/>
        </w:rPr>
        <w:t>近代中國國族共同體論述中的</w:t>
      </w:r>
      <w:r w:rsidRPr="009C015A">
        <w:rPr>
          <w:rFonts w:ascii="Times New Roman" w:eastAsia="SimSun" w:hAnsi="Times New Roman"/>
          <w:bCs/>
          <w:sz w:val="20"/>
          <w:szCs w:val="20"/>
          <w:lang w:val="en-US"/>
        </w:rPr>
        <w:t>’</w:t>
      </w:r>
      <w:r w:rsidRPr="009C015A">
        <w:rPr>
          <w:rFonts w:ascii="Times New Roman" w:eastAsia="SimSun" w:hAnsi="Times New Roman"/>
          <w:bCs/>
          <w:sz w:val="20"/>
          <w:szCs w:val="20"/>
          <w:lang w:val="en-US"/>
        </w:rPr>
        <w:t>睡</w:t>
      </w:r>
      <w:r w:rsidRPr="009C015A">
        <w:rPr>
          <w:rFonts w:ascii="Times New Roman" w:eastAsia="SimSun" w:hAnsi="Times New Roman"/>
          <w:bCs/>
          <w:sz w:val="20"/>
          <w:szCs w:val="20"/>
          <w:lang w:val="en-US"/>
        </w:rPr>
        <w:t>’</w:t>
      </w:r>
      <w:r w:rsidRPr="009C015A">
        <w:rPr>
          <w:rFonts w:ascii="Times New Roman" w:eastAsia="SimSun" w:hAnsi="Times New Roman"/>
          <w:bCs/>
          <w:sz w:val="20"/>
          <w:szCs w:val="20"/>
          <w:lang w:val="en-US"/>
        </w:rPr>
        <w:t>與</w:t>
      </w:r>
      <w:r w:rsidRPr="009C015A">
        <w:rPr>
          <w:rFonts w:ascii="Times New Roman" w:eastAsia="SimSun" w:hAnsi="Times New Roman"/>
          <w:bCs/>
          <w:sz w:val="20"/>
          <w:szCs w:val="20"/>
          <w:lang w:val="en-US"/>
        </w:rPr>
        <w:t xml:space="preserve">  ’</w:t>
      </w:r>
      <w:r w:rsidRPr="009C015A">
        <w:rPr>
          <w:rFonts w:ascii="Times New Roman" w:eastAsia="SimSun" w:hAnsi="Times New Roman"/>
          <w:bCs/>
          <w:sz w:val="20"/>
          <w:szCs w:val="20"/>
          <w:lang w:val="en-US"/>
        </w:rPr>
        <w:t>獅</w:t>
      </w:r>
      <w:r w:rsidRPr="009C015A">
        <w:rPr>
          <w:rFonts w:ascii="Times New Roman" w:eastAsia="SimSun" w:hAnsi="Times New Roman"/>
          <w:bCs/>
          <w:sz w:val="20"/>
          <w:szCs w:val="20"/>
          <w:lang w:val="en-US"/>
        </w:rPr>
        <w:t>’</w:t>
      </w:r>
      <w:r w:rsidRPr="009C015A">
        <w:rPr>
          <w:rFonts w:ascii="Times New Roman" w:eastAsia="SimSun" w:hAnsi="Times New Roman"/>
          <w:bCs/>
          <w:sz w:val="20"/>
          <w:szCs w:val="20"/>
          <w:lang w:val="en-US"/>
        </w:rPr>
        <w:t>意象</w:t>
      </w:r>
      <w:proofErr w:type="gramEnd"/>
      <w:r w:rsidRPr="009C015A">
        <w:rPr>
          <w:rFonts w:ascii="Times New Roman" w:eastAsia="SimSun" w:hAnsi="Times New Roman"/>
          <w:bCs/>
          <w:sz w:val="20"/>
          <w:szCs w:val="20"/>
          <w:lang w:val="en-US"/>
        </w:rPr>
        <w:t xml:space="preserve">” </w:t>
      </w:r>
      <w:r>
        <w:rPr>
          <w:rFonts w:ascii="Times New Roman" w:eastAsia="SimSun" w:hAnsi="Times New Roman"/>
          <w:bCs/>
          <w:sz w:val="20"/>
          <w:szCs w:val="20"/>
          <w:lang w:val="en-US"/>
        </w:rPr>
        <w:t>[</w:t>
      </w:r>
      <w:r w:rsidRPr="009C015A">
        <w:rPr>
          <w:rFonts w:ascii="Times New Roman" w:eastAsia="SimSun" w:hAnsi="Times New Roman"/>
          <w:bCs/>
          <w:sz w:val="20"/>
          <w:szCs w:val="20"/>
          <w:lang w:val="en-US"/>
        </w:rPr>
        <w:t>Will the sleeping lion awaken? The images of “sleeping” and “lion” in debates about the common essence of the national race in modern China</w:t>
      </w:r>
      <w:r>
        <w:rPr>
          <w:rFonts w:ascii="Times New Roman" w:eastAsia="SimSun" w:hAnsi="Times New Roman"/>
          <w:bCs/>
          <w:sz w:val="20"/>
          <w:szCs w:val="20"/>
          <w:lang w:val="en-US"/>
        </w:rPr>
        <w:t>]</w:t>
      </w:r>
      <w:r w:rsidRPr="009C015A">
        <w:rPr>
          <w:rFonts w:ascii="Times New Roman" w:eastAsia="SimSun" w:hAnsi="Times New Roman"/>
          <w:bCs/>
          <w:sz w:val="20"/>
          <w:szCs w:val="20"/>
          <w:lang w:val="en-US"/>
        </w:rPr>
        <w:t xml:space="preserve">, </w:t>
      </w:r>
      <w:r w:rsidRPr="009C015A">
        <w:rPr>
          <w:rFonts w:ascii="Times New Roman" w:eastAsia="SimSun" w:hAnsi="Times New Roman"/>
          <w:bCs/>
          <w:i/>
          <w:sz w:val="20"/>
          <w:szCs w:val="20"/>
          <w:lang w:val="en-US"/>
        </w:rPr>
        <w:t>Guoli Zhengzhi daxue lishi xuebao</w:t>
      </w:r>
      <w:r w:rsidRPr="009C015A">
        <w:rPr>
          <w:rFonts w:ascii="Times New Roman" w:eastAsia="SimSun" w:hAnsi="Times New Roman"/>
          <w:bCs/>
          <w:sz w:val="20"/>
          <w:szCs w:val="20"/>
          <w:lang w:val="en-US"/>
        </w:rPr>
        <w:t xml:space="preserve"> 30</w:t>
      </w:r>
      <w:r>
        <w:rPr>
          <w:rFonts w:ascii="Times New Roman" w:eastAsia="SimSun" w:hAnsi="Times New Roman"/>
          <w:bCs/>
          <w:sz w:val="20"/>
          <w:szCs w:val="20"/>
          <w:lang w:val="en-US"/>
        </w:rPr>
        <w:t xml:space="preserve"> </w:t>
      </w:r>
      <w:r w:rsidRPr="009C015A">
        <w:rPr>
          <w:rFonts w:ascii="Times New Roman" w:eastAsia="SimSun" w:hAnsi="Times New Roman"/>
          <w:bCs/>
          <w:sz w:val="20"/>
          <w:szCs w:val="20"/>
          <w:lang w:val="en-US"/>
        </w:rPr>
        <w:t>(2008)</w:t>
      </w:r>
      <w:r>
        <w:rPr>
          <w:rFonts w:ascii="Times New Roman" w:eastAsia="SimSun" w:hAnsi="Times New Roman"/>
          <w:bCs/>
          <w:sz w:val="20"/>
          <w:szCs w:val="20"/>
          <w:lang w:val="en-US"/>
        </w:rPr>
        <w:t xml:space="preserve">: </w:t>
      </w:r>
      <w:r w:rsidRPr="009C015A">
        <w:rPr>
          <w:rFonts w:ascii="Times New Roman" w:eastAsia="SimSun" w:hAnsi="Times New Roman"/>
          <w:bCs/>
          <w:sz w:val="20"/>
          <w:szCs w:val="20"/>
          <w:lang w:val="en-US"/>
        </w:rPr>
        <w:t xml:space="preserve">87-118, </w:t>
      </w:r>
      <w:r>
        <w:rPr>
          <w:rFonts w:ascii="Times New Roman" w:hAnsi="Times New Roman"/>
          <w:sz w:val="20"/>
          <w:szCs w:val="20"/>
        </w:rPr>
        <w:t xml:space="preserve">deals </w:t>
      </w:r>
      <w:r w:rsidRPr="009C015A">
        <w:rPr>
          <w:rFonts w:ascii="Times New Roman" w:hAnsi="Times New Roman"/>
          <w:sz w:val="20"/>
          <w:szCs w:val="20"/>
        </w:rPr>
        <w:t>with the different images of China asleep in the Chinese discussion.</w:t>
      </w:r>
      <w:r>
        <w:rPr>
          <w:rFonts w:ascii="Times New Roman" w:hAnsi="Times New Roman"/>
          <w:sz w:val="20"/>
          <w:szCs w:val="20"/>
        </w:rPr>
        <w:t xml:space="preserve"> Yang Ruisong had access to the same database used in the present article.</w:t>
      </w:r>
      <w:r w:rsidRPr="009C015A">
        <w:rPr>
          <w:rFonts w:ascii="Times New Roman" w:hAnsi="Times New Roman"/>
          <w:sz w:val="20"/>
          <w:szCs w:val="20"/>
        </w:rPr>
        <w:t xml:space="preserve"> </w:t>
      </w:r>
      <w:r w:rsidRPr="009C015A">
        <w:rPr>
          <w:rFonts w:ascii="Times New Roman" w:eastAsia="SimSun" w:hAnsi="Times New Roman"/>
          <w:sz w:val="20"/>
          <w:szCs w:val="20"/>
          <w:lang w:val="en-US"/>
        </w:rPr>
        <w:t>Ishikawa</w:t>
      </w:r>
      <w:r w:rsidRPr="009C015A">
        <w:rPr>
          <w:rFonts w:ascii="Times New Roman" w:eastAsia="AdobeSongStd-Light" w:hAnsi="Times New Roman"/>
          <w:sz w:val="20"/>
          <w:szCs w:val="20"/>
          <w:lang w:val="en-US" w:eastAsia="zh-CN"/>
        </w:rPr>
        <w:t xml:space="preserve"> </w:t>
      </w:r>
      <w:r w:rsidRPr="009C015A">
        <w:rPr>
          <w:rFonts w:ascii="Times New Roman" w:eastAsia="SimSun" w:hAnsi="Times New Roman"/>
          <w:sz w:val="20"/>
          <w:szCs w:val="20"/>
          <w:lang w:val="en-US"/>
        </w:rPr>
        <w:t xml:space="preserve">Yoshihiro </w:t>
      </w:r>
      <w:r w:rsidRPr="002362FE">
        <w:rPr>
          <w:rFonts w:ascii="SimSun" w:eastAsia="SimSun" w:hAnsi="SimSun"/>
          <w:sz w:val="20"/>
          <w:szCs w:val="20"/>
          <w:lang w:val="de-DE" w:eastAsia="zh-CN"/>
        </w:rPr>
        <w:t>石川祯浩</w:t>
      </w:r>
      <w:r w:rsidRPr="009C015A">
        <w:rPr>
          <w:rFonts w:ascii="Times New Roman" w:eastAsia="AdobeSongStd-Light" w:hAnsi="Times New Roman"/>
          <w:sz w:val="20"/>
          <w:szCs w:val="20"/>
          <w:lang w:val="en-US" w:eastAsia="zh-CN"/>
        </w:rPr>
        <w:t xml:space="preserve">, </w:t>
      </w:r>
      <w:r>
        <w:rPr>
          <w:rFonts w:ascii="Times New Roman" w:eastAsia="AdobeSongStd-Light" w:hAnsi="Times New Roman"/>
          <w:sz w:val="20"/>
          <w:szCs w:val="20"/>
          <w:lang w:val="en-US" w:eastAsia="zh-CN"/>
        </w:rPr>
        <w:t>“</w:t>
      </w:r>
      <w:r w:rsidRPr="009C015A">
        <w:rPr>
          <w:rFonts w:ascii="Times New Roman" w:eastAsia="AdobeSongStd-Light" w:hAnsi="Times New Roman"/>
          <w:sz w:val="20"/>
          <w:szCs w:val="20"/>
          <w:lang w:val="en-US" w:eastAsia="zh-CN"/>
        </w:rPr>
        <w:t xml:space="preserve">Wan Qing </w:t>
      </w:r>
      <w:r>
        <w:rPr>
          <w:rFonts w:ascii="Times New Roman" w:eastAsia="AdobeSongStd-Light" w:hAnsi="Times New Roman"/>
          <w:sz w:val="20"/>
          <w:szCs w:val="20"/>
          <w:lang w:val="en-US" w:eastAsia="zh-CN"/>
        </w:rPr>
        <w:t>‘</w:t>
      </w:r>
      <w:r w:rsidRPr="009C015A">
        <w:rPr>
          <w:rFonts w:ascii="Times New Roman" w:eastAsia="AdobeSongStd-Light" w:hAnsi="Times New Roman"/>
          <w:sz w:val="20"/>
          <w:szCs w:val="20"/>
          <w:lang w:val="en-US" w:eastAsia="zh-CN"/>
        </w:rPr>
        <w:t>shui shi</w:t>
      </w:r>
      <w:r>
        <w:rPr>
          <w:rFonts w:ascii="Times New Roman" w:eastAsia="AdobeSongStd-Light" w:hAnsi="Times New Roman"/>
          <w:sz w:val="20"/>
          <w:szCs w:val="20"/>
          <w:lang w:val="en-US" w:eastAsia="zh-CN"/>
        </w:rPr>
        <w:t>’</w:t>
      </w:r>
      <w:r w:rsidRPr="009C015A">
        <w:rPr>
          <w:rFonts w:ascii="Times New Roman" w:eastAsia="AdobeSongStd-Light" w:hAnsi="Times New Roman"/>
          <w:sz w:val="20"/>
          <w:szCs w:val="20"/>
          <w:lang w:val="en-US" w:eastAsia="zh-CN"/>
        </w:rPr>
        <w:t xml:space="preserve"> xingxiang tanyuan,</w:t>
      </w:r>
      <w:r>
        <w:rPr>
          <w:rFonts w:ascii="Times New Roman" w:eastAsia="AdobeSongStd-Light" w:hAnsi="Times New Roman"/>
          <w:sz w:val="20"/>
          <w:szCs w:val="20"/>
          <w:lang w:val="en-US" w:eastAsia="zh-CN"/>
        </w:rPr>
        <w:t xml:space="preserve">” </w:t>
      </w:r>
      <w:r w:rsidRPr="002362FE">
        <w:rPr>
          <w:rFonts w:ascii="SimSun" w:eastAsia="SimSun" w:hAnsi="SimSun"/>
          <w:sz w:val="20"/>
          <w:szCs w:val="20"/>
          <w:lang w:val="de-DE" w:eastAsia="zh-CN"/>
        </w:rPr>
        <w:t>晚清</w:t>
      </w:r>
      <w:r w:rsidRPr="002362FE">
        <w:rPr>
          <w:rFonts w:ascii="SimSun" w:eastAsia="SimSun" w:hAnsi="SimSun"/>
          <w:sz w:val="20"/>
          <w:szCs w:val="20"/>
          <w:lang w:val="en-US" w:eastAsia="zh-CN"/>
        </w:rPr>
        <w:t>“</w:t>
      </w:r>
      <w:r w:rsidRPr="002362FE">
        <w:rPr>
          <w:rFonts w:ascii="SimSun" w:eastAsia="SimSun" w:hAnsi="SimSun"/>
          <w:sz w:val="20"/>
          <w:szCs w:val="20"/>
          <w:lang w:val="de-DE" w:eastAsia="zh-CN"/>
        </w:rPr>
        <w:t>睡狮</w:t>
      </w:r>
      <w:r w:rsidRPr="002362FE">
        <w:rPr>
          <w:rFonts w:ascii="SimSun" w:eastAsia="SimSun" w:hAnsi="SimSun"/>
          <w:sz w:val="20"/>
          <w:szCs w:val="20"/>
          <w:lang w:val="en-US" w:eastAsia="zh-CN"/>
        </w:rPr>
        <w:t>”</w:t>
      </w:r>
      <w:r w:rsidRPr="002362FE">
        <w:rPr>
          <w:rFonts w:ascii="SimSun" w:eastAsia="SimSun" w:hAnsi="SimSun"/>
          <w:sz w:val="20"/>
          <w:szCs w:val="20"/>
          <w:lang w:val="de-DE" w:eastAsia="zh-CN"/>
        </w:rPr>
        <w:t>形象探源</w:t>
      </w:r>
      <w:r w:rsidRPr="009C015A">
        <w:rPr>
          <w:rFonts w:ascii="Times New Roman" w:eastAsia="AdobeSongStd-Light" w:hAnsi="Times New Roman"/>
          <w:sz w:val="20"/>
          <w:szCs w:val="20"/>
          <w:lang w:val="en-US" w:eastAsia="zh-CN"/>
        </w:rPr>
        <w:t xml:space="preserve"> </w:t>
      </w:r>
      <w:r>
        <w:rPr>
          <w:rFonts w:ascii="Times New Roman" w:eastAsia="AdobeSongStd-Light" w:hAnsi="Times New Roman"/>
          <w:sz w:val="20"/>
          <w:szCs w:val="20"/>
          <w:lang w:val="en-US" w:eastAsia="zh-CN"/>
        </w:rPr>
        <w:t>[</w:t>
      </w:r>
      <w:r w:rsidRPr="009C015A">
        <w:rPr>
          <w:rFonts w:ascii="Times New Roman" w:eastAsia="AdobeSongStd-Light" w:hAnsi="Times New Roman"/>
          <w:sz w:val="20"/>
          <w:szCs w:val="20"/>
          <w:lang w:val="en-US" w:eastAsia="zh-CN"/>
        </w:rPr>
        <w:t xml:space="preserve">Exploring the </w:t>
      </w:r>
      <w:r>
        <w:rPr>
          <w:rFonts w:ascii="Times New Roman" w:eastAsia="AdobeSongStd-Light" w:hAnsi="Times New Roman"/>
          <w:sz w:val="20"/>
          <w:szCs w:val="20"/>
          <w:lang w:val="en-US" w:eastAsia="zh-CN"/>
        </w:rPr>
        <w:t>“</w:t>
      </w:r>
      <w:r w:rsidRPr="009C015A">
        <w:rPr>
          <w:rFonts w:ascii="Times New Roman" w:eastAsia="AdobeSongStd-Light" w:hAnsi="Times New Roman"/>
          <w:sz w:val="20"/>
          <w:szCs w:val="20"/>
          <w:lang w:val="en-US" w:eastAsia="zh-CN"/>
        </w:rPr>
        <w:t>sleeping lion</w:t>
      </w:r>
      <w:r>
        <w:rPr>
          <w:rFonts w:ascii="Times New Roman" w:eastAsia="AdobeSongStd-Light" w:hAnsi="Times New Roman"/>
          <w:sz w:val="20"/>
          <w:szCs w:val="20"/>
          <w:lang w:val="en-US" w:eastAsia="zh-CN"/>
        </w:rPr>
        <w:t xml:space="preserve">” image </w:t>
      </w:r>
      <w:r w:rsidRPr="009C015A">
        <w:rPr>
          <w:rFonts w:ascii="Times New Roman" w:eastAsia="AdobeSongStd-Light" w:hAnsi="Times New Roman"/>
          <w:sz w:val="20"/>
          <w:szCs w:val="20"/>
          <w:lang w:val="en-US" w:eastAsia="zh-CN"/>
        </w:rPr>
        <w:t>during the late Qing</w:t>
      </w:r>
      <w:r>
        <w:rPr>
          <w:rFonts w:ascii="Times New Roman" w:eastAsia="AdobeSongStd-Light" w:hAnsi="Times New Roman"/>
          <w:sz w:val="20"/>
          <w:szCs w:val="20"/>
          <w:lang w:val="en-US" w:eastAsia="zh-CN"/>
        </w:rPr>
        <w:t>]</w:t>
      </w:r>
      <w:r w:rsidRPr="009C015A">
        <w:rPr>
          <w:rFonts w:ascii="Times New Roman" w:eastAsia="AdobeSongStd-Light" w:hAnsi="Times New Roman"/>
          <w:sz w:val="20"/>
          <w:szCs w:val="20"/>
          <w:lang w:val="en-US" w:eastAsia="zh-CN"/>
        </w:rPr>
        <w:t xml:space="preserve">, in </w:t>
      </w:r>
      <w:r w:rsidRPr="009C015A">
        <w:rPr>
          <w:rFonts w:ascii="Times New Roman" w:eastAsia="AdobeSongStd-Light" w:hAnsi="Times New Roman"/>
          <w:i/>
          <w:sz w:val="20"/>
          <w:szCs w:val="20"/>
          <w:lang w:val="en-US" w:eastAsia="zh-CN"/>
        </w:rPr>
        <w:t>Zhongshan daxue xuebao (Shehuikexue ban</w:t>
      </w:r>
      <w:r w:rsidRPr="009C015A">
        <w:rPr>
          <w:rFonts w:ascii="Times New Roman" w:eastAsia="AdobeSongStd-Light" w:hAnsi="Times New Roman"/>
          <w:sz w:val="20"/>
          <w:szCs w:val="20"/>
          <w:lang w:val="en-US" w:eastAsia="zh-CN"/>
        </w:rPr>
        <w:t>) 5</w:t>
      </w:r>
      <w:r>
        <w:rPr>
          <w:rFonts w:ascii="Times New Roman" w:eastAsia="AdobeSongStd-Light" w:hAnsi="Times New Roman"/>
          <w:sz w:val="20"/>
          <w:szCs w:val="20"/>
          <w:lang w:val="en-US" w:eastAsia="zh-CN"/>
        </w:rPr>
        <w:t xml:space="preserve"> </w:t>
      </w:r>
      <w:r w:rsidRPr="009C015A">
        <w:rPr>
          <w:rFonts w:ascii="Times New Roman" w:eastAsia="AdobeSongStd-Light" w:hAnsi="Times New Roman"/>
          <w:sz w:val="20"/>
          <w:szCs w:val="20"/>
          <w:lang w:val="en-US" w:eastAsia="zh-CN"/>
        </w:rPr>
        <w:t>(2009)</w:t>
      </w:r>
      <w:r>
        <w:rPr>
          <w:rFonts w:ascii="Times New Roman" w:eastAsia="AdobeSongStd-Light" w:hAnsi="Times New Roman"/>
          <w:sz w:val="20"/>
          <w:szCs w:val="20"/>
          <w:lang w:val="en-US" w:eastAsia="zh-CN"/>
        </w:rPr>
        <w:t xml:space="preserve">: </w:t>
      </w:r>
      <w:r w:rsidRPr="009C015A">
        <w:rPr>
          <w:rFonts w:ascii="Times New Roman" w:eastAsia="AdobeSongStd-Light" w:hAnsi="Times New Roman"/>
          <w:sz w:val="20"/>
          <w:szCs w:val="20"/>
          <w:lang w:val="en-US" w:eastAsia="zh-CN"/>
        </w:rPr>
        <w:t xml:space="preserve">49, 88-96, </w:t>
      </w:r>
      <w:proofErr w:type="gramStart"/>
      <w:r w:rsidRPr="009C015A">
        <w:rPr>
          <w:rFonts w:ascii="Times New Roman" w:eastAsia="AdobeSongStd-Light" w:hAnsi="Times New Roman"/>
          <w:sz w:val="20"/>
          <w:szCs w:val="20"/>
          <w:lang w:val="en-US" w:eastAsia="zh-CN"/>
        </w:rPr>
        <w:t>is</w:t>
      </w:r>
      <w:proofErr w:type="gramEnd"/>
      <w:r w:rsidRPr="009C015A">
        <w:rPr>
          <w:rFonts w:ascii="Times New Roman" w:eastAsia="AdobeSongStd-Light" w:hAnsi="Times New Roman"/>
          <w:sz w:val="20"/>
          <w:szCs w:val="20"/>
          <w:lang w:val="en-US" w:eastAsia="zh-CN"/>
        </w:rPr>
        <w:t xml:space="preserve"> tracing the use of the “sleeping lion” and its association with “Frankenstein” further than did Dan Zhengping.</w:t>
      </w:r>
      <w:r w:rsidRPr="009C015A">
        <w:rPr>
          <w:rFonts w:ascii="Times New Roman" w:hAnsi="Times New Roman"/>
          <w:sz w:val="20"/>
          <w:szCs w:val="20"/>
        </w:rPr>
        <w:t xml:space="preserve"> </w:t>
      </w:r>
    </w:p>
  </w:footnote>
  <w:footnote w:id="20">
    <w:p w:rsidR="0039391E" w:rsidRPr="00B4165C" w:rsidRDefault="0039391E" w:rsidP="00EC306A">
      <w:pPr>
        <w:autoSpaceDE w:val="0"/>
        <w:autoSpaceDN w:val="0"/>
        <w:adjustRightInd w:val="0"/>
        <w:spacing w:after="0" w:line="240" w:lineRule="auto"/>
        <w:rPr>
          <w:rFonts w:ascii="Times New Roman" w:hAnsi="Times New Roman"/>
          <w:sz w:val="20"/>
          <w:szCs w:val="20"/>
          <w:lang w:val="en-US"/>
        </w:rPr>
      </w:pPr>
      <w:r w:rsidRPr="00B4165C">
        <w:rPr>
          <w:rStyle w:val="FootnoteReference"/>
          <w:rFonts w:ascii="Times New Roman" w:hAnsi="Times New Roman"/>
          <w:sz w:val="20"/>
          <w:szCs w:val="20"/>
        </w:rPr>
        <w:footnoteRef/>
      </w:r>
      <w:r w:rsidRPr="00B4165C">
        <w:rPr>
          <w:rFonts w:ascii="Times New Roman" w:hAnsi="Times New Roman"/>
          <w:sz w:val="20"/>
          <w:szCs w:val="20"/>
        </w:rPr>
        <w:t xml:space="preserve"> </w:t>
      </w:r>
      <w:r w:rsidRPr="00B4165C">
        <w:rPr>
          <w:rFonts w:ascii="Times New Roman" w:hAnsi="Times New Roman"/>
          <w:sz w:val="20"/>
          <w:szCs w:val="20"/>
          <w:lang w:val="en-US"/>
        </w:rPr>
        <w:t>A dry and factual account that reads like a textual key for the ma</w:t>
      </w:r>
      <w:r>
        <w:rPr>
          <w:rFonts w:ascii="Times New Roman" w:hAnsi="Times New Roman"/>
          <w:sz w:val="20"/>
          <w:szCs w:val="20"/>
          <w:lang w:val="en-US"/>
        </w:rPr>
        <w:t>p can be found in Appleton’s C</w:t>
      </w:r>
      <w:r w:rsidRPr="00B4165C">
        <w:rPr>
          <w:rFonts w:ascii="Times New Roman" w:hAnsi="Times New Roman"/>
          <w:sz w:val="20"/>
          <w:szCs w:val="20"/>
          <w:lang w:val="en-US"/>
        </w:rPr>
        <w:t>yclopaedia for 1900</w:t>
      </w:r>
      <w:r>
        <w:rPr>
          <w:rFonts w:ascii="Times New Roman" w:hAnsi="Times New Roman"/>
          <w:sz w:val="20"/>
          <w:szCs w:val="20"/>
          <w:lang w:val="en-US"/>
        </w:rPr>
        <w:t>:</w:t>
      </w:r>
      <w:r w:rsidRPr="00B4165C">
        <w:rPr>
          <w:rFonts w:ascii="Times New Roman" w:hAnsi="Times New Roman"/>
          <w:sz w:val="20"/>
          <w:szCs w:val="20"/>
          <w:lang w:val="en-US"/>
        </w:rPr>
        <w:t xml:space="preserve"> “</w:t>
      </w:r>
      <w:r w:rsidRPr="00B4165C">
        <w:rPr>
          <w:rFonts w:ascii="Times New Roman" w:eastAsia="SimSun" w:hAnsi="Times New Roman"/>
          <w:sz w:val="20"/>
          <w:szCs w:val="20"/>
          <w:lang w:val="en-US" w:eastAsia="zh-CN"/>
        </w:rPr>
        <w:t xml:space="preserve">In 1897 Russia, having intervened after the Japanese </w:t>
      </w:r>
      <w:r w:rsidRPr="00427E83">
        <w:rPr>
          <w:rFonts w:ascii="Times New Roman" w:eastAsia="SimSun" w:hAnsi="Times New Roman"/>
          <w:sz w:val="20"/>
          <w:szCs w:val="20"/>
          <w:lang w:val="en-US" w:eastAsia="zh-CN"/>
        </w:rPr>
        <w:t>victories</w:t>
      </w:r>
      <w:r w:rsidRPr="00B4165C">
        <w:rPr>
          <w:rFonts w:ascii="Times New Roman" w:eastAsia="SimSun" w:hAnsi="Times New Roman"/>
          <w:sz w:val="20"/>
          <w:szCs w:val="20"/>
          <w:lang w:val="en-US" w:eastAsia="zh-CN"/>
        </w:rPr>
        <w:t xml:space="preserve"> to preserve Manchuria for</w:t>
      </w:r>
      <w:r>
        <w:rPr>
          <w:rFonts w:ascii="Times New Roman" w:eastAsia="SimSun" w:hAnsi="Times New Roman"/>
          <w:sz w:val="20"/>
          <w:szCs w:val="20"/>
          <w:lang w:val="en-US" w:eastAsia="zh-CN"/>
        </w:rPr>
        <w:t xml:space="preserve"> </w:t>
      </w:r>
      <w:r w:rsidRPr="00B4165C">
        <w:rPr>
          <w:rFonts w:ascii="Times New Roman" w:eastAsia="SimSun" w:hAnsi="Times New Roman"/>
          <w:sz w:val="20"/>
          <w:szCs w:val="20"/>
          <w:lang w:val="en-US" w:eastAsia="zh-CN"/>
        </w:rPr>
        <w:t xml:space="preserve">China, obtained, in connection with the privilege of building a branch of the Siberian Railroad through Manchuria to a seaport on the Gulf of Pechili, a lease for ninety-nine years of the seaport of Talienwan to serve as the terminus of the railroad and also of the military harbor of Port Arthur. </w:t>
      </w:r>
      <w:smartTag w:uri="urn:schemas-microsoft-com:office:smarttags" w:element="place">
        <w:smartTag w:uri="urn:schemas-microsoft-com:office:smarttags" w:element="country-region">
          <w:r w:rsidRPr="00427E83">
            <w:rPr>
              <w:rFonts w:ascii="Times New Roman" w:eastAsia="SimSun" w:hAnsi="Times New Roman"/>
              <w:sz w:val="20"/>
              <w:szCs w:val="20"/>
              <w:lang w:val="en-US" w:eastAsia="zh-CN"/>
            </w:rPr>
            <w:t>Germany</w:t>
          </w:r>
        </w:smartTag>
      </w:smartTag>
      <w:r w:rsidRPr="00427E83">
        <w:rPr>
          <w:rFonts w:ascii="Times New Roman" w:eastAsia="SimSun" w:hAnsi="Times New Roman"/>
          <w:sz w:val="20"/>
          <w:szCs w:val="20"/>
          <w:lang w:val="en-US" w:eastAsia="zh-CN"/>
        </w:rPr>
        <w:t>, in the guise of retributory damages</w:t>
      </w:r>
      <w:r w:rsidRPr="00B4165C">
        <w:rPr>
          <w:rFonts w:ascii="Times New Roman" w:eastAsia="SimSun" w:hAnsi="Times New Roman"/>
          <w:sz w:val="20"/>
          <w:szCs w:val="20"/>
          <w:lang w:val="en-US" w:eastAsia="zh-CN"/>
        </w:rPr>
        <w:t xml:space="preserve"> for the murder of two missionaries by a mob, demanded a</w:t>
      </w:r>
      <w:r>
        <w:rPr>
          <w:rFonts w:ascii="Times New Roman" w:eastAsia="SimSun" w:hAnsi="Times New Roman"/>
          <w:sz w:val="20"/>
          <w:szCs w:val="20"/>
          <w:lang w:val="en-US" w:eastAsia="zh-CN"/>
        </w:rPr>
        <w:t>nd obtained the port of Kiao-cha</w:t>
      </w:r>
      <w:r w:rsidRPr="00B4165C">
        <w:rPr>
          <w:rFonts w:ascii="Times New Roman" w:eastAsia="SimSun" w:hAnsi="Times New Roman"/>
          <w:sz w:val="20"/>
          <w:szCs w:val="20"/>
          <w:lang w:val="en-US" w:eastAsia="zh-CN"/>
        </w:rPr>
        <w:t xml:space="preserve">u, after landing troops there in the spring of 1898, </w:t>
      </w:r>
      <w:r w:rsidRPr="00427E83">
        <w:rPr>
          <w:rFonts w:ascii="Times New Roman" w:eastAsia="SimSun" w:hAnsi="Times New Roman"/>
          <w:sz w:val="20"/>
          <w:szCs w:val="20"/>
          <w:lang w:val="en-US" w:eastAsia="zh-CN"/>
        </w:rPr>
        <w:t>and preferential commercial and political rights throughout the peninsula of Shantung, thus establishing a claim to a sphere of influence in China.</w:t>
      </w:r>
      <w:r w:rsidRPr="00B4165C">
        <w:rPr>
          <w:rFonts w:ascii="Times New Roman" w:eastAsia="SimSun" w:hAnsi="Times New Roman"/>
          <w:sz w:val="20"/>
          <w:szCs w:val="20"/>
          <w:lang w:val="en-US" w:eastAsia="zh-CN"/>
        </w:rPr>
        <w:t xml:space="preserve"> The British Government, receding from the position of the open door which it had first taken in opposition to the Russian and German</w:t>
      </w:r>
      <w:r>
        <w:rPr>
          <w:rFonts w:ascii="Times New Roman" w:eastAsia="SimSun" w:hAnsi="Times New Roman"/>
          <w:sz w:val="20"/>
          <w:szCs w:val="20"/>
          <w:lang w:val="en-US" w:eastAsia="zh-CN"/>
        </w:rPr>
        <w:t xml:space="preserve"> </w:t>
      </w:r>
      <w:r w:rsidRPr="00B4165C">
        <w:rPr>
          <w:rFonts w:ascii="Times New Roman" w:eastAsia="SimSun" w:hAnsi="Times New Roman"/>
          <w:sz w:val="20"/>
          <w:szCs w:val="20"/>
          <w:lang w:val="en-US" w:eastAsia="zh-CN"/>
        </w:rPr>
        <w:t xml:space="preserve">claims to exclusive spheres, acquired a lease of Wei-Hai-Wei, </w:t>
      </w:r>
      <w:r w:rsidRPr="009107AE">
        <w:rPr>
          <w:rFonts w:ascii="Times New Roman" w:eastAsia="SimSun" w:hAnsi="Times New Roman"/>
          <w:sz w:val="20"/>
          <w:szCs w:val="20"/>
          <w:lang w:val="en-US" w:eastAsia="zh-CN"/>
        </w:rPr>
        <w:t>a naval port on the Gulf of</w:t>
      </w:r>
      <w:r w:rsidRPr="00B4165C">
        <w:rPr>
          <w:rFonts w:ascii="Times New Roman" w:eastAsia="SimSun" w:hAnsi="Times New Roman"/>
          <w:sz w:val="20"/>
          <w:szCs w:val="20"/>
          <w:lang w:val="en-US" w:eastAsia="zh-CN"/>
        </w:rPr>
        <w:t xml:space="preserve"> Pechili, on the identical terms of the lease of Port Arthur to Russia, and an agreement by the Chinese Government never to alienate any of the territories in the provinces adjoining the Yangtse Kiang to any other power, whether under lease, mortgage, </w:t>
      </w:r>
      <w:r w:rsidRPr="00427E83">
        <w:rPr>
          <w:rFonts w:ascii="Times New Roman" w:eastAsia="SimSun" w:hAnsi="Times New Roman"/>
          <w:sz w:val="20"/>
          <w:szCs w:val="20"/>
          <w:lang w:val="en-US" w:eastAsia="zh-CN"/>
        </w:rPr>
        <w:t>or any other designation.</w:t>
      </w:r>
      <w:r w:rsidRPr="00B4165C">
        <w:rPr>
          <w:rFonts w:ascii="Times New Roman" w:eastAsia="SimSun" w:hAnsi="Times New Roman"/>
          <w:sz w:val="20"/>
          <w:szCs w:val="20"/>
          <w:lang w:val="en-US" w:eastAsia="zh-CN"/>
        </w:rPr>
        <w:t xml:space="preserve"> The French</w:t>
      </w:r>
      <w:r>
        <w:rPr>
          <w:rFonts w:ascii="Times New Roman" w:eastAsia="SimSun" w:hAnsi="Times New Roman"/>
          <w:sz w:val="20"/>
          <w:szCs w:val="20"/>
          <w:lang w:val="en-US" w:eastAsia="zh-CN"/>
        </w:rPr>
        <w:t xml:space="preserve"> </w:t>
      </w:r>
      <w:r w:rsidRPr="00B4165C">
        <w:rPr>
          <w:rFonts w:ascii="Times New Roman" w:eastAsia="SimSun" w:hAnsi="Times New Roman"/>
          <w:sz w:val="20"/>
          <w:szCs w:val="20"/>
          <w:lang w:val="en-US" w:eastAsia="zh-CN"/>
        </w:rPr>
        <w:t xml:space="preserve">Government, which as protector of Roman Catholic missionaries and as an active and important military power formerly had more frequent diplomatic dealings with </w:t>
      </w:r>
      <w:smartTag w:uri="urn:schemas-microsoft-com:office:smarttags" w:element="country-region">
        <w:smartTag w:uri="urn:schemas-microsoft-com:office:smarttags" w:element="place">
          <w:r w:rsidRPr="00B4165C">
            <w:rPr>
              <w:rFonts w:ascii="Times New Roman" w:eastAsia="SimSun" w:hAnsi="Times New Roman"/>
              <w:sz w:val="20"/>
              <w:szCs w:val="20"/>
              <w:lang w:val="en-US" w:eastAsia="zh-CN"/>
            </w:rPr>
            <w:t>China</w:t>
          </w:r>
        </w:smartTag>
      </w:smartTag>
      <w:r w:rsidRPr="00B4165C">
        <w:rPr>
          <w:rFonts w:ascii="Times New Roman" w:eastAsia="SimSun" w:hAnsi="Times New Roman"/>
          <w:sz w:val="20"/>
          <w:szCs w:val="20"/>
          <w:lang w:val="en-US" w:eastAsia="zh-CN"/>
        </w:rPr>
        <w:t xml:space="preserve"> than any </w:t>
      </w:r>
      <w:r w:rsidRPr="00427E83">
        <w:rPr>
          <w:rFonts w:ascii="Times New Roman" w:eastAsia="SimSun" w:hAnsi="Times New Roman"/>
          <w:sz w:val="20"/>
          <w:szCs w:val="20"/>
          <w:lang w:val="en-US" w:eastAsia="zh-CN"/>
        </w:rPr>
        <w:t>other</w:t>
      </w:r>
      <w:r w:rsidRPr="00B4165C">
        <w:rPr>
          <w:rFonts w:ascii="Times New Roman" w:eastAsia="SimSun" w:hAnsi="Times New Roman"/>
          <w:sz w:val="20"/>
          <w:szCs w:val="20"/>
          <w:lang w:val="en-US" w:eastAsia="zh-CN"/>
        </w:rPr>
        <w:t xml:space="preserve">, though French trade in the country was comparatively small, and which had engaged in hostilities with China on account of the participation of the Black Flags in the Tonquinese rebellion, </w:t>
      </w:r>
      <w:r w:rsidRPr="00427E83">
        <w:rPr>
          <w:rFonts w:ascii="Times New Roman" w:eastAsia="SimSun" w:hAnsi="Times New Roman"/>
          <w:sz w:val="20"/>
          <w:szCs w:val="20"/>
          <w:lang w:val="en-US" w:eastAsia="zh-CN"/>
        </w:rPr>
        <w:t>now demanded and obtained</w:t>
      </w:r>
      <w:r w:rsidRPr="00B4165C">
        <w:rPr>
          <w:rFonts w:ascii="Times New Roman" w:eastAsia="SimSun" w:hAnsi="Times New Roman"/>
          <w:sz w:val="20"/>
          <w:szCs w:val="20"/>
          <w:lang w:val="en-US" w:eastAsia="zh-CN"/>
        </w:rPr>
        <w:t xml:space="preserve"> a coaling station on the mainland opposite the island of Hainan, also on a ninety-nine-year lease. The nonalienation assurances which had already been obtained </w:t>
      </w:r>
      <w:r w:rsidRPr="00427E83">
        <w:rPr>
          <w:rFonts w:ascii="Times New Roman" w:eastAsia="SimSun" w:hAnsi="Times New Roman"/>
          <w:sz w:val="20"/>
          <w:szCs w:val="20"/>
          <w:lang w:val="en-US" w:eastAsia="zh-CN"/>
        </w:rPr>
        <w:t>regarding</w:t>
      </w:r>
      <w:r w:rsidRPr="00B4165C">
        <w:rPr>
          <w:rFonts w:ascii="Times New Roman" w:eastAsia="SimSun" w:hAnsi="Times New Roman"/>
          <w:sz w:val="20"/>
          <w:szCs w:val="20"/>
          <w:lang w:val="en-US" w:eastAsia="zh-CN"/>
        </w:rPr>
        <w:t xml:space="preserve"> Hai</w:t>
      </w:r>
      <w:r w:rsidRPr="00427E83">
        <w:rPr>
          <w:rFonts w:ascii="Times New Roman" w:eastAsia="SimSun" w:hAnsi="Times New Roman"/>
          <w:sz w:val="20"/>
          <w:szCs w:val="20"/>
          <w:lang w:val="en-US" w:eastAsia="zh-CN"/>
        </w:rPr>
        <w:t>·</w:t>
      </w:r>
      <w:r w:rsidRPr="00B4165C">
        <w:rPr>
          <w:rFonts w:ascii="Times New Roman" w:eastAsia="SimSun" w:hAnsi="Times New Roman"/>
          <w:sz w:val="20"/>
          <w:szCs w:val="20"/>
          <w:lang w:val="en-US" w:eastAsia="zh-CN"/>
        </w:rPr>
        <w:t xml:space="preserve"> </w:t>
      </w:r>
      <w:proofErr w:type="gramStart"/>
      <w:r w:rsidRPr="00B4165C">
        <w:rPr>
          <w:rFonts w:ascii="Times New Roman" w:eastAsia="SimSun" w:hAnsi="Times New Roman"/>
          <w:sz w:val="20"/>
          <w:szCs w:val="20"/>
          <w:lang w:val="en-US" w:eastAsia="zh-CN"/>
        </w:rPr>
        <w:t>nan</w:t>
      </w:r>
      <w:proofErr w:type="gramEnd"/>
      <w:r w:rsidRPr="00B4165C">
        <w:rPr>
          <w:rFonts w:ascii="Times New Roman" w:eastAsia="SimSun" w:hAnsi="Times New Roman"/>
          <w:sz w:val="20"/>
          <w:szCs w:val="20"/>
          <w:lang w:val="en-US" w:eastAsia="zh-CN"/>
        </w:rPr>
        <w:t xml:space="preserve"> were extended to the Chinese provinces adjoining Tonquin. Great Britain, asserting that parts of these provinces of Kwangtung, Kwangsi, and Honan lie in the Yangtse valley, and unwilling</w:t>
      </w:r>
      <w:r>
        <w:rPr>
          <w:rFonts w:ascii="Times New Roman" w:eastAsia="SimSun" w:hAnsi="Times New Roman"/>
          <w:sz w:val="20"/>
          <w:szCs w:val="20"/>
          <w:lang w:val="en-US" w:eastAsia="zh-CN"/>
        </w:rPr>
        <w:t xml:space="preserve"> </w:t>
      </w:r>
      <w:r w:rsidRPr="00B4165C">
        <w:rPr>
          <w:rFonts w:ascii="Times New Roman" w:eastAsia="SimSun" w:hAnsi="Times New Roman"/>
          <w:sz w:val="20"/>
          <w:szCs w:val="20"/>
          <w:lang w:val="en-US" w:eastAsia="zh-CN"/>
        </w:rPr>
        <w:t xml:space="preserve">to concede to France preferential treatment in the trade of the West river or in territory adjacent to Burma as well as to Tonquin, demanded compensation in the shape of an extension of the Kaulung settlement opposite Hong-Kong, and an assurance, identical in terms with that given to France, that two of the provinces would not be alienated. </w:t>
      </w:r>
      <w:smartTag w:uri="urn:schemas-microsoft-com:office:smarttags" w:element="country-region">
        <w:r w:rsidRPr="00B4165C">
          <w:rPr>
            <w:rFonts w:ascii="Times New Roman" w:eastAsia="SimSun" w:hAnsi="Times New Roman"/>
            <w:sz w:val="20"/>
            <w:szCs w:val="20"/>
            <w:lang w:val="en-US" w:eastAsia="zh-CN"/>
          </w:rPr>
          <w:t>Japan</w:t>
        </w:r>
      </w:smartTag>
      <w:r w:rsidRPr="00B4165C">
        <w:rPr>
          <w:rFonts w:ascii="Times New Roman" w:eastAsia="SimSun" w:hAnsi="Times New Roman"/>
          <w:sz w:val="20"/>
          <w:szCs w:val="20"/>
          <w:lang w:val="en-US" w:eastAsia="zh-CN"/>
        </w:rPr>
        <w:t xml:space="preserve">, which after the victorious war of 1895 had been forced by European intervention to be content with the cession of </w:t>
      </w:r>
      <w:smartTag w:uri="urn:schemas-microsoft-com:office:smarttags" w:element="country-region">
        <w:smartTag w:uri="urn:schemas-microsoft-com:office:smarttags" w:element="place">
          <w:r w:rsidRPr="00B4165C">
            <w:rPr>
              <w:rFonts w:ascii="Times New Roman" w:eastAsia="SimSun" w:hAnsi="Times New Roman"/>
              <w:sz w:val="20"/>
              <w:szCs w:val="20"/>
              <w:lang w:val="en-US" w:eastAsia="zh-CN"/>
            </w:rPr>
            <w:t>Formosa</w:t>
          </w:r>
        </w:smartTag>
      </w:smartTag>
      <w:r w:rsidRPr="00B4165C">
        <w:rPr>
          <w:rFonts w:ascii="Times New Roman" w:eastAsia="SimSun" w:hAnsi="Times New Roman"/>
          <w:sz w:val="20"/>
          <w:szCs w:val="20"/>
          <w:lang w:val="en-US" w:eastAsia="zh-CN"/>
        </w:rPr>
        <w:t xml:space="preserve">, secured the promise now that the provinces opposite that island would never be alienated to any other nation, but did not seek any preferential economical advantages in those provinces. </w:t>
      </w:r>
      <w:smartTag w:uri="urn:schemas-microsoft-com:office:smarttags" w:element="country-region">
        <w:r w:rsidRPr="00B4165C">
          <w:rPr>
            <w:rFonts w:ascii="Times New Roman" w:eastAsia="SimSun" w:hAnsi="Times New Roman"/>
            <w:sz w:val="20"/>
            <w:szCs w:val="20"/>
            <w:lang w:val="en-US" w:eastAsia="zh-CN"/>
          </w:rPr>
          <w:t>Italy</w:t>
        </w:r>
      </w:smartTag>
      <w:r w:rsidRPr="00B4165C">
        <w:rPr>
          <w:rFonts w:ascii="Times New Roman" w:eastAsia="SimSun" w:hAnsi="Times New Roman"/>
          <w:sz w:val="20"/>
          <w:szCs w:val="20"/>
          <w:lang w:val="en-US" w:eastAsia="zh-CN"/>
        </w:rPr>
        <w:t xml:space="preserve"> put forward a demand for a coaling station on lease, and this, though formally supported by </w:t>
      </w:r>
      <w:smartTag w:uri="urn:schemas-microsoft-com:office:smarttags" w:element="country-region">
        <w:smartTag w:uri="urn:schemas-microsoft-com:office:smarttags" w:element="place">
          <w:r w:rsidRPr="00B4165C">
            <w:rPr>
              <w:rFonts w:ascii="Times New Roman" w:eastAsia="SimSun" w:hAnsi="Times New Roman"/>
              <w:sz w:val="20"/>
              <w:szCs w:val="20"/>
              <w:lang w:val="en-US" w:eastAsia="zh-CN"/>
            </w:rPr>
            <w:t>Great Britain</w:t>
          </w:r>
        </w:smartTag>
      </w:smartTag>
      <w:r w:rsidRPr="00B4165C">
        <w:rPr>
          <w:rFonts w:ascii="Times New Roman" w:eastAsia="SimSun" w:hAnsi="Times New Roman"/>
          <w:sz w:val="20"/>
          <w:szCs w:val="20"/>
          <w:lang w:val="en-US" w:eastAsia="zh-CN"/>
        </w:rPr>
        <w:t>, was</w:t>
      </w:r>
      <w:r>
        <w:rPr>
          <w:rFonts w:ascii="Times New Roman" w:eastAsia="SimSun" w:hAnsi="Times New Roman"/>
          <w:sz w:val="20"/>
          <w:szCs w:val="20"/>
          <w:lang w:val="en-US" w:eastAsia="zh-CN"/>
        </w:rPr>
        <w:t xml:space="preserve"> </w:t>
      </w:r>
      <w:r w:rsidRPr="00B4165C">
        <w:rPr>
          <w:rFonts w:ascii="Times New Roman" w:eastAsia="SimSun" w:hAnsi="Times New Roman"/>
          <w:sz w:val="20"/>
          <w:szCs w:val="20"/>
          <w:lang w:val="en-US" w:eastAsia="zh-CN"/>
        </w:rPr>
        <w:t xml:space="preserve">contemptuously refused. Thirteen out of the 18 provinces of </w:t>
      </w:r>
      <w:smartTag w:uri="urn:schemas-microsoft-com:office:smarttags" w:element="country-region">
        <w:smartTag w:uri="urn:schemas-microsoft-com:office:smarttags" w:element="place">
          <w:r w:rsidRPr="00B4165C">
            <w:rPr>
              <w:rFonts w:ascii="Times New Roman" w:eastAsia="SimSun" w:hAnsi="Times New Roman"/>
              <w:sz w:val="20"/>
              <w:szCs w:val="20"/>
              <w:lang w:val="en-US" w:eastAsia="zh-CN"/>
            </w:rPr>
            <w:t>China</w:t>
          </w:r>
        </w:smartTag>
      </w:smartTag>
      <w:r w:rsidRPr="00B4165C">
        <w:rPr>
          <w:rFonts w:ascii="Times New Roman" w:eastAsia="SimSun" w:hAnsi="Times New Roman"/>
          <w:sz w:val="20"/>
          <w:szCs w:val="20"/>
          <w:lang w:val="en-US" w:eastAsia="zh-CN"/>
        </w:rPr>
        <w:t xml:space="preserve"> ha</w:t>
      </w:r>
      <w:r>
        <w:rPr>
          <w:rFonts w:ascii="Times New Roman" w:eastAsia="SimSun" w:hAnsi="Times New Roman"/>
          <w:sz w:val="20"/>
          <w:szCs w:val="20"/>
          <w:lang w:val="en-US" w:eastAsia="zh-CN"/>
        </w:rPr>
        <w:t>v</w:t>
      </w:r>
      <w:r w:rsidRPr="00B4165C">
        <w:rPr>
          <w:rFonts w:ascii="Times New Roman" w:eastAsia="SimSun" w:hAnsi="Times New Roman"/>
          <w:sz w:val="20"/>
          <w:szCs w:val="20"/>
          <w:lang w:val="en-US" w:eastAsia="zh-CN"/>
        </w:rPr>
        <w:t xml:space="preserve">e thus been marked out as spheres of influence by various European powers, and innumerable mining, railroad, and commercial concessions have been granted to foreigners. The number of treaty ports has gradually been increased to 32, some of them situated far in the interior, where the people have never yet come into </w:t>
      </w:r>
      <w:r>
        <w:rPr>
          <w:rFonts w:ascii="Times New Roman" w:eastAsia="SimSun" w:hAnsi="Times New Roman"/>
          <w:sz w:val="20"/>
          <w:szCs w:val="20"/>
          <w:lang w:val="en-US" w:eastAsia="zh-CN"/>
        </w:rPr>
        <w:t>c</w:t>
      </w:r>
      <w:r w:rsidRPr="00B4165C">
        <w:rPr>
          <w:rFonts w:ascii="Times New Roman" w:eastAsia="SimSun" w:hAnsi="Times New Roman"/>
          <w:sz w:val="20"/>
          <w:szCs w:val="20"/>
          <w:lang w:val="en-US" w:eastAsia="zh-CN"/>
        </w:rPr>
        <w:t>ontact with Europeans.</w:t>
      </w:r>
      <w:r>
        <w:rPr>
          <w:rFonts w:ascii="Times New Roman" w:eastAsia="SimSun" w:hAnsi="Times New Roman"/>
          <w:sz w:val="20"/>
          <w:szCs w:val="20"/>
          <w:lang w:val="en-US" w:eastAsia="zh-CN"/>
        </w:rPr>
        <w:t xml:space="preserve">” </w:t>
      </w:r>
      <w:r w:rsidRPr="006272A3">
        <w:rPr>
          <w:rFonts w:ascii="Times New Roman" w:eastAsia="SimSun" w:hAnsi="Times New Roman"/>
          <w:bCs/>
          <w:i/>
          <w:sz w:val="20"/>
          <w:szCs w:val="20"/>
          <w:lang w:val="en-US" w:eastAsia="zh-CN"/>
        </w:rPr>
        <w:t>A</w:t>
      </w:r>
      <w:r>
        <w:rPr>
          <w:rFonts w:ascii="Times New Roman" w:eastAsia="SimSun" w:hAnsi="Times New Roman"/>
          <w:bCs/>
          <w:i/>
          <w:sz w:val="20"/>
          <w:szCs w:val="20"/>
          <w:lang w:val="en-US" w:eastAsia="zh-CN"/>
        </w:rPr>
        <w:t>ppleton’s Annual Cyclopedia and Register of Important Events of the Year 1900</w:t>
      </w:r>
      <w:r>
        <w:rPr>
          <w:rFonts w:ascii="Times New Roman" w:eastAsia="SimSun" w:hAnsi="Times New Roman"/>
          <w:bCs/>
          <w:sz w:val="20"/>
          <w:szCs w:val="20"/>
          <w:lang w:val="en-US" w:eastAsia="zh-CN"/>
        </w:rPr>
        <w:t xml:space="preserve"> (New York: D. Appleton and Co., 1901), 90.</w:t>
      </w:r>
    </w:p>
  </w:footnote>
  <w:footnote w:id="21">
    <w:p w:rsidR="0039391E" w:rsidRPr="000339CD" w:rsidRDefault="0039391E" w:rsidP="00EC306A">
      <w:pPr>
        <w:pStyle w:val="FootnoteText"/>
        <w:rPr>
          <w:rFonts w:ascii="Times New Roman" w:hAnsi="Times New Roman"/>
        </w:rPr>
      </w:pPr>
      <w:r w:rsidRPr="000339CD">
        <w:rPr>
          <w:rStyle w:val="FootnoteReference"/>
          <w:rFonts w:ascii="Times New Roman" w:hAnsi="Times New Roman"/>
        </w:rPr>
        <w:footnoteRef/>
      </w:r>
      <w:r w:rsidRPr="000339CD">
        <w:rPr>
          <w:rFonts w:ascii="Times New Roman" w:hAnsi="Times New Roman"/>
        </w:rPr>
        <w:t xml:space="preserve"> </w:t>
      </w:r>
      <w:proofErr w:type="gramStart"/>
      <w:r w:rsidRPr="000339CD">
        <w:rPr>
          <w:rFonts w:ascii="Times New Roman" w:hAnsi="Times New Roman"/>
        </w:rPr>
        <w:t xml:space="preserve">A reference to a much-quoted statement by the French Prime minister </w:t>
      </w:r>
      <w:r w:rsidRPr="000339CD">
        <w:rPr>
          <w:rFonts w:ascii="Times New Roman" w:hAnsi="Times New Roman"/>
          <w:lang w:val="en-US" w:eastAsia="zh-CN"/>
        </w:rPr>
        <w:t>Jules F. Ferry.</w:t>
      </w:r>
      <w:proofErr w:type="gramEnd"/>
    </w:p>
  </w:footnote>
  <w:footnote w:id="22">
    <w:p w:rsidR="0039391E" w:rsidRPr="00574E49" w:rsidRDefault="0039391E" w:rsidP="00EC306A">
      <w:pPr>
        <w:pStyle w:val="FootnoteText"/>
        <w:rPr>
          <w:rFonts w:ascii="Times New Roman" w:hAnsi="Times New Roman"/>
          <w:lang w:val="en-US"/>
        </w:rPr>
      </w:pPr>
      <w:r w:rsidRPr="00574E49">
        <w:rPr>
          <w:rStyle w:val="FootnoteReference"/>
          <w:rFonts w:ascii="Times New Roman" w:hAnsi="Times New Roman"/>
        </w:rPr>
        <w:footnoteRef/>
      </w:r>
      <w:r w:rsidRPr="00574E49">
        <w:rPr>
          <w:rFonts w:ascii="Times New Roman" w:hAnsi="Times New Roman"/>
        </w:rPr>
        <w:t xml:space="preserve"> </w:t>
      </w:r>
      <w:r w:rsidRPr="00574E49">
        <w:rPr>
          <w:rFonts w:ascii="Times New Roman" w:hAnsi="Times New Roman"/>
          <w:lang w:val="en-US"/>
        </w:rPr>
        <w:t xml:space="preserve">Demetrius Boulger, “The Sick Man of the far East,” </w:t>
      </w:r>
      <w:r w:rsidRPr="00574E49">
        <w:rPr>
          <w:rFonts w:ascii="Times New Roman" w:hAnsi="Times New Roman"/>
          <w:i/>
          <w:lang w:val="en-US"/>
        </w:rPr>
        <w:t>The New Century Review</w:t>
      </w:r>
      <w:r w:rsidRPr="00574E49">
        <w:rPr>
          <w:rFonts w:ascii="Times New Roman" w:hAnsi="Times New Roman"/>
          <w:lang w:val="en-US"/>
        </w:rPr>
        <w:t xml:space="preserve"> 10 (October 1897)</w:t>
      </w:r>
      <w:r>
        <w:rPr>
          <w:rFonts w:ascii="Times New Roman" w:hAnsi="Times New Roman"/>
          <w:lang w:val="en-US"/>
        </w:rPr>
        <w:t>:</w:t>
      </w:r>
      <w:r w:rsidRPr="00574E49">
        <w:rPr>
          <w:rFonts w:ascii="Times New Roman" w:hAnsi="Times New Roman"/>
          <w:lang w:val="en-US"/>
        </w:rPr>
        <w:t xml:space="preserve"> 258.</w:t>
      </w:r>
    </w:p>
  </w:footnote>
  <w:footnote w:id="23">
    <w:p w:rsidR="0039391E" w:rsidRPr="00A633DE" w:rsidRDefault="0039391E" w:rsidP="00EC306A">
      <w:pPr>
        <w:pStyle w:val="FootnoteText"/>
        <w:rPr>
          <w:rFonts w:ascii="Times New Roman" w:hAnsi="Times New Roman"/>
          <w:lang w:val="en-US"/>
        </w:rPr>
      </w:pPr>
      <w:r w:rsidRPr="00A633DE">
        <w:rPr>
          <w:rStyle w:val="FootnoteReference"/>
          <w:rFonts w:ascii="Times New Roman" w:hAnsi="Times New Roman"/>
        </w:rPr>
        <w:footnoteRef/>
      </w:r>
      <w:r w:rsidRPr="00A633DE">
        <w:rPr>
          <w:rFonts w:ascii="Times New Roman" w:hAnsi="Times New Roman"/>
        </w:rPr>
        <w:t xml:space="preserve"> </w:t>
      </w:r>
      <w:r w:rsidRPr="00A633DE">
        <w:rPr>
          <w:rFonts w:ascii="Times New Roman" w:hAnsi="Times New Roman"/>
          <w:lang w:val="en-US"/>
        </w:rPr>
        <w:t xml:space="preserve">The term </w:t>
      </w:r>
      <w:r w:rsidRPr="00A633DE">
        <w:rPr>
          <w:rFonts w:ascii="Times New Roman" w:hAnsi="Times New Roman"/>
          <w:i/>
          <w:lang w:val="en-US"/>
        </w:rPr>
        <w:t>guomin</w:t>
      </w:r>
      <w:r w:rsidRPr="00A633DE">
        <w:rPr>
          <w:rFonts w:ascii="Times New Roman" w:hAnsi="Times New Roman"/>
          <w:lang w:val="en-US"/>
        </w:rPr>
        <w:t xml:space="preserve"> also served to translate Bluntschli’s “Staatsvolk”, which in the English edition became “nation.”</w:t>
      </w:r>
    </w:p>
  </w:footnote>
  <w:footnote w:id="24">
    <w:p w:rsidR="0039391E" w:rsidRPr="00680C2F" w:rsidRDefault="0039391E" w:rsidP="00EC306A">
      <w:pPr>
        <w:pStyle w:val="FootnoteText"/>
        <w:rPr>
          <w:rFonts w:ascii="Times New Roman" w:hAnsi="Times New Roman"/>
          <w:lang w:val="en-US"/>
        </w:rPr>
      </w:pPr>
      <w:r w:rsidRPr="00680C2F">
        <w:rPr>
          <w:rStyle w:val="FootnoteReference"/>
          <w:rFonts w:ascii="Times New Roman" w:hAnsi="Times New Roman"/>
        </w:rPr>
        <w:footnoteRef/>
      </w:r>
      <w:r w:rsidRPr="00680C2F">
        <w:rPr>
          <w:rFonts w:ascii="Times New Roman" w:hAnsi="Times New Roman"/>
        </w:rPr>
        <w:t xml:space="preserve"> </w:t>
      </w:r>
      <w:r w:rsidRPr="00680C2F">
        <w:rPr>
          <w:rFonts w:ascii="Times New Roman" w:hAnsi="Times New Roman"/>
          <w:lang w:val="en-US"/>
        </w:rPr>
        <w:t xml:space="preserve">The understanding that Chinese nationalism was promoted through such shaming rather than a spontaneous commitment to the country </w:t>
      </w:r>
      <w:r>
        <w:rPr>
          <w:rFonts w:ascii="Times New Roman" w:hAnsi="Times New Roman"/>
          <w:lang w:val="en-US"/>
        </w:rPr>
        <w:t>was</w:t>
      </w:r>
      <w:r w:rsidRPr="00680C2F">
        <w:rPr>
          <w:rFonts w:ascii="Times New Roman" w:hAnsi="Times New Roman"/>
          <w:lang w:val="en-US"/>
        </w:rPr>
        <w:t xml:space="preserve"> first suggested by Paul Cohen in his fine study on Wang Tao</w:t>
      </w:r>
      <w:r>
        <w:rPr>
          <w:rFonts w:ascii="Times New Roman" w:hAnsi="Times New Roman"/>
          <w:lang w:val="en-US"/>
        </w:rPr>
        <w:t xml:space="preserve">, </w:t>
      </w:r>
      <w:r w:rsidRPr="00373160">
        <w:rPr>
          <w:rFonts w:ascii="Times New Roman" w:hAnsi="Times New Roman"/>
        </w:rPr>
        <w:t xml:space="preserve">"Wang T'ao and Incipient Chinese Nationalism," </w:t>
      </w:r>
      <w:r w:rsidRPr="00373160">
        <w:rPr>
          <w:rFonts w:ascii="Times New Roman" w:hAnsi="Times New Roman"/>
          <w:i/>
        </w:rPr>
        <w:t>Journal of Asian Studies</w:t>
      </w:r>
      <w:r w:rsidRPr="00373160">
        <w:rPr>
          <w:rFonts w:ascii="Times New Roman" w:hAnsi="Times New Roman"/>
        </w:rPr>
        <w:t xml:space="preserve"> 26</w:t>
      </w:r>
      <w:r>
        <w:rPr>
          <w:rFonts w:ascii="Times New Roman" w:hAnsi="Times New Roman"/>
        </w:rPr>
        <w:t>, no</w:t>
      </w:r>
      <w:r w:rsidRPr="00373160">
        <w:rPr>
          <w:rFonts w:ascii="Times New Roman" w:hAnsi="Times New Roman"/>
        </w:rPr>
        <w:t>.4</w:t>
      </w:r>
      <w:r>
        <w:rPr>
          <w:rFonts w:ascii="Times New Roman" w:hAnsi="Times New Roman"/>
        </w:rPr>
        <w:t xml:space="preserve"> </w:t>
      </w:r>
      <w:r w:rsidRPr="00373160">
        <w:rPr>
          <w:rFonts w:ascii="Times New Roman" w:hAnsi="Times New Roman"/>
        </w:rPr>
        <w:t>(1967):</w:t>
      </w:r>
      <w:r>
        <w:rPr>
          <w:rFonts w:ascii="Times New Roman" w:hAnsi="Times New Roman"/>
        </w:rPr>
        <w:t xml:space="preserve"> </w:t>
      </w:r>
      <w:r w:rsidRPr="00373160">
        <w:rPr>
          <w:rFonts w:ascii="Times New Roman" w:hAnsi="Times New Roman"/>
        </w:rPr>
        <w:t>559-574</w:t>
      </w:r>
      <w:r>
        <w:rPr>
          <w:rFonts w:ascii="Times New Roman" w:hAnsi="Times New Roman"/>
        </w:rPr>
        <w:t>.</w:t>
      </w:r>
      <w:r w:rsidRPr="00373160">
        <w:rPr>
          <w:rFonts w:ascii="Times New Roman" w:hAnsi="Times New Roman"/>
        </w:rPr>
        <w:t xml:space="preserve"> </w:t>
      </w:r>
      <w:r w:rsidRPr="00680C2F">
        <w:rPr>
          <w:rFonts w:ascii="Times New Roman" w:hAnsi="Times New Roman"/>
          <w:lang w:val="en-US"/>
        </w:rPr>
        <w:t xml:space="preserve">It </w:t>
      </w:r>
      <w:r>
        <w:rPr>
          <w:rFonts w:ascii="Times New Roman" w:hAnsi="Times New Roman"/>
          <w:lang w:val="en-US"/>
        </w:rPr>
        <w:t>was</w:t>
      </w:r>
      <w:r w:rsidRPr="00680C2F">
        <w:rPr>
          <w:rFonts w:ascii="Times New Roman" w:hAnsi="Times New Roman"/>
          <w:lang w:val="en-US"/>
        </w:rPr>
        <w:t xml:space="preserve"> further developed by Kathryn Edgerton-Tarpley, </w:t>
      </w:r>
      <w:r w:rsidRPr="00680C2F">
        <w:rPr>
          <w:rFonts w:ascii="Times New Roman" w:hAnsi="Times New Roman"/>
          <w:i/>
          <w:lang w:val="en-US"/>
        </w:rPr>
        <w:t>Tears from Iron: Cultural Responses to Famine in Nineteenth Century China</w:t>
      </w:r>
      <w:r w:rsidRPr="00680C2F">
        <w:rPr>
          <w:rFonts w:ascii="Times New Roman" w:hAnsi="Times New Roman"/>
          <w:lang w:val="en-US"/>
        </w:rPr>
        <w:t xml:space="preserve"> </w:t>
      </w:r>
      <w:r>
        <w:rPr>
          <w:rFonts w:ascii="Times New Roman" w:hAnsi="Times New Roman"/>
          <w:lang w:val="en-US"/>
        </w:rPr>
        <w:t>(</w:t>
      </w:r>
      <w:r w:rsidRPr="00680C2F">
        <w:rPr>
          <w:rFonts w:ascii="Times New Roman" w:hAnsi="Times New Roman"/>
          <w:lang w:val="en-US"/>
        </w:rPr>
        <w:t>Berkeley: University of California Pres</w:t>
      </w:r>
      <w:r>
        <w:rPr>
          <w:rFonts w:ascii="Times New Roman" w:hAnsi="Times New Roman"/>
          <w:lang w:val="en-US"/>
        </w:rPr>
        <w:t>s, 2008)</w:t>
      </w:r>
      <w:r w:rsidRPr="00680C2F">
        <w:rPr>
          <w:rFonts w:ascii="Times New Roman" w:hAnsi="Times New Roman"/>
          <w:lang w:val="en-US"/>
        </w:rPr>
        <w:t>.</w:t>
      </w:r>
    </w:p>
  </w:footnote>
  <w:footnote w:id="25">
    <w:p w:rsidR="0039391E" w:rsidRPr="00E108CF" w:rsidRDefault="0039391E" w:rsidP="00EC306A">
      <w:pPr>
        <w:pStyle w:val="FootnoteText"/>
        <w:rPr>
          <w:rFonts w:ascii="Times New Roman" w:hAnsi="Times New Roman"/>
          <w:lang w:val="fr-FR"/>
        </w:rPr>
      </w:pPr>
      <w:r w:rsidRPr="00633AF3">
        <w:rPr>
          <w:rStyle w:val="FootnoteReference"/>
          <w:rFonts w:ascii="Times New Roman" w:hAnsi="Times New Roman"/>
        </w:rPr>
        <w:footnoteRef/>
      </w:r>
      <w:r w:rsidRPr="00E108CF">
        <w:rPr>
          <w:rFonts w:ascii="Times New Roman" w:hAnsi="Times New Roman"/>
          <w:lang w:val="fr-FR"/>
        </w:rPr>
        <w:t xml:space="preserve"> Gabriele Goldfuss, </w:t>
      </w:r>
      <w:r w:rsidRPr="00E108CF">
        <w:rPr>
          <w:rFonts w:ascii="Times New Roman" w:hAnsi="Times New Roman"/>
          <w:bCs/>
          <w:i/>
          <w:lang w:val="fr-FR"/>
        </w:rPr>
        <w:t>Vers un bouddhisme du XXe siècle: Yang Wenhui (1837-1911), réformateur la</w:t>
      </w:r>
      <w:r>
        <w:rPr>
          <w:rFonts w:ascii="Times New Roman" w:hAnsi="Times New Roman"/>
          <w:bCs/>
          <w:i/>
          <w:lang w:val="fr-FR"/>
        </w:rPr>
        <w:t>ï</w:t>
      </w:r>
      <w:r w:rsidRPr="00E108CF">
        <w:rPr>
          <w:rFonts w:ascii="Times New Roman" w:hAnsi="Times New Roman"/>
          <w:bCs/>
          <w:i/>
          <w:lang w:val="fr-FR"/>
        </w:rPr>
        <w:t>que et imprimeur</w:t>
      </w:r>
      <w:r w:rsidRPr="00E108CF">
        <w:rPr>
          <w:rFonts w:ascii="Times New Roman" w:hAnsi="Times New Roman"/>
          <w:bCs/>
          <w:lang w:val="fr-FR"/>
        </w:rPr>
        <w:t xml:space="preserve"> </w:t>
      </w:r>
      <w:r>
        <w:rPr>
          <w:rFonts w:ascii="Times New Roman" w:hAnsi="Times New Roman"/>
          <w:bCs/>
          <w:lang w:val="fr-FR"/>
        </w:rPr>
        <w:t>(</w:t>
      </w:r>
      <w:r w:rsidRPr="00E108CF">
        <w:rPr>
          <w:rFonts w:ascii="Times New Roman" w:hAnsi="Times New Roman"/>
          <w:bCs/>
          <w:lang w:val="fr-FR"/>
        </w:rPr>
        <w:t>Paris: De Boccard, 2001</w:t>
      </w:r>
      <w:r>
        <w:rPr>
          <w:rFonts w:ascii="Times New Roman" w:hAnsi="Times New Roman"/>
          <w:bCs/>
          <w:lang w:val="fr-FR"/>
        </w:rPr>
        <w:t>)</w:t>
      </w:r>
      <w:r w:rsidRPr="00E108CF">
        <w:rPr>
          <w:rFonts w:ascii="Times New Roman" w:hAnsi="Times New Roman"/>
          <w:bCs/>
          <w:lang w:val="fr-FR"/>
        </w:rPr>
        <w:t>.</w:t>
      </w:r>
    </w:p>
  </w:footnote>
  <w:footnote w:id="26">
    <w:p w:rsidR="0039391E" w:rsidRPr="003B2DB5" w:rsidRDefault="0039391E" w:rsidP="00EC306A">
      <w:pPr>
        <w:pStyle w:val="FootnoteText"/>
        <w:rPr>
          <w:rFonts w:ascii="Times New Roman" w:hAnsi="Times New Roman"/>
        </w:rPr>
      </w:pPr>
      <w:r w:rsidRPr="003B2DB5">
        <w:rPr>
          <w:rStyle w:val="FootnoteReference"/>
          <w:rFonts w:ascii="Times New Roman" w:hAnsi="Times New Roman"/>
        </w:rPr>
        <w:footnoteRef/>
      </w:r>
      <w:r w:rsidRPr="003B2DB5">
        <w:rPr>
          <w:rFonts w:ascii="Times New Roman" w:hAnsi="Times New Roman"/>
        </w:rPr>
        <w:t xml:space="preserve"> Tse</w:t>
      </w:r>
      <w:r w:rsidRPr="00387C1F">
        <w:rPr>
          <w:rFonts w:ascii="Times New Roman" w:hAnsi="Times New Roman"/>
          <w:lang w:val="en-US"/>
        </w:rPr>
        <w:t xml:space="preserve"> </w:t>
      </w:r>
      <w:r>
        <w:rPr>
          <w:rFonts w:ascii="Times New Roman" w:hAnsi="Times New Roman"/>
          <w:lang w:val="en-US"/>
        </w:rPr>
        <w:t xml:space="preserve">Tsan Tai, </w:t>
      </w:r>
      <w:proofErr w:type="gramStart"/>
      <w:r w:rsidRPr="00CC2C6F">
        <w:rPr>
          <w:rFonts w:ascii="Times New Roman" w:hAnsi="Times New Roman"/>
          <w:i/>
          <w:lang w:val="en-US"/>
        </w:rPr>
        <w:t>The</w:t>
      </w:r>
      <w:proofErr w:type="gramEnd"/>
      <w:r w:rsidRPr="00CC2C6F">
        <w:rPr>
          <w:rFonts w:ascii="Times New Roman" w:hAnsi="Times New Roman"/>
          <w:i/>
          <w:lang w:val="en-US"/>
        </w:rPr>
        <w:t xml:space="preserve"> </w:t>
      </w:r>
      <w:smartTag w:uri="urn:schemas-microsoft-com:office:smarttags" w:element="place">
        <w:smartTag w:uri="urn:schemas-microsoft-com:office:smarttags" w:element="PlaceName">
          <w:r w:rsidRPr="00CC2C6F">
            <w:rPr>
              <w:rFonts w:ascii="Times New Roman" w:hAnsi="Times New Roman"/>
              <w:i/>
              <w:lang w:val="en-US"/>
            </w:rPr>
            <w:t>Chinese</w:t>
          </w:r>
        </w:smartTag>
        <w:r w:rsidRPr="00CC2C6F">
          <w:rPr>
            <w:rFonts w:ascii="Times New Roman" w:hAnsi="Times New Roman"/>
            <w:i/>
            <w:lang w:val="en-US"/>
          </w:rPr>
          <w:t xml:space="preserve"> </w:t>
        </w:r>
        <w:smartTag w:uri="urn:schemas-microsoft-com:office:smarttags" w:element="PlaceType">
          <w:r w:rsidRPr="00CC2C6F">
            <w:rPr>
              <w:rFonts w:ascii="Times New Roman" w:hAnsi="Times New Roman"/>
              <w:i/>
              <w:lang w:val="en-US"/>
            </w:rPr>
            <w:t>Republic</w:t>
          </w:r>
        </w:smartTag>
      </w:smartTag>
      <w:r w:rsidRPr="00CC2C6F">
        <w:rPr>
          <w:rFonts w:ascii="Times New Roman" w:hAnsi="Times New Roman"/>
          <w:i/>
          <w:lang w:val="en-US"/>
        </w:rPr>
        <w:t>: Secret History of the Revolution.</w:t>
      </w:r>
      <w:r>
        <w:rPr>
          <w:rFonts w:ascii="Times New Roman" w:hAnsi="Times New Roman"/>
          <w:lang w:val="en-US"/>
        </w:rPr>
        <w:t xml:space="preserve"> (Hong Kong: South China Morning Post, 1924),</w:t>
      </w:r>
      <w:r>
        <w:rPr>
          <w:rFonts w:ascii="Times New Roman" w:hAnsi="Times New Roman"/>
        </w:rPr>
        <w:t xml:space="preserve"> </w:t>
      </w:r>
      <w:r w:rsidRPr="003B2DB5">
        <w:rPr>
          <w:rFonts w:ascii="Times New Roman" w:hAnsi="Times New Roman"/>
        </w:rPr>
        <w:t>9: “We obtained the secret support of the Japanese Government through the Japanese Consul.”</w:t>
      </w:r>
    </w:p>
  </w:footnote>
  <w:footnote w:id="27">
    <w:p w:rsidR="0039391E" w:rsidRPr="00CC2C6F" w:rsidRDefault="0039391E" w:rsidP="00EC306A">
      <w:pPr>
        <w:widowControl w:val="0"/>
        <w:autoSpaceDE w:val="0"/>
        <w:autoSpaceDN w:val="0"/>
        <w:adjustRightInd w:val="0"/>
        <w:spacing w:after="0" w:line="240" w:lineRule="auto"/>
        <w:rPr>
          <w:rFonts w:ascii="Times New Roman" w:eastAsia="SimSun" w:hAnsi="Times New Roman"/>
          <w:sz w:val="20"/>
          <w:szCs w:val="20"/>
          <w:lang w:eastAsia="zh-CN"/>
        </w:rPr>
      </w:pPr>
      <w:r w:rsidRPr="00CC2C6F">
        <w:rPr>
          <w:rStyle w:val="FootnoteReference"/>
          <w:rFonts w:ascii="Times New Roman" w:hAnsi="Times New Roman"/>
          <w:sz w:val="20"/>
          <w:szCs w:val="20"/>
        </w:rPr>
        <w:footnoteRef/>
      </w:r>
      <w:r w:rsidRPr="00CC2C6F">
        <w:rPr>
          <w:rFonts w:ascii="Times New Roman" w:hAnsi="Times New Roman"/>
          <w:sz w:val="20"/>
          <w:szCs w:val="20"/>
        </w:rPr>
        <w:t xml:space="preserve"> </w:t>
      </w:r>
      <w:proofErr w:type="gramStart"/>
      <w:r>
        <w:rPr>
          <w:rFonts w:ascii="Times New Roman" w:hAnsi="Times New Roman"/>
          <w:sz w:val="20"/>
          <w:szCs w:val="20"/>
          <w:lang w:val="en-US"/>
        </w:rPr>
        <w:t xml:space="preserve">Tse, </w:t>
      </w:r>
      <w:r w:rsidRPr="00387C1F">
        <w:rPr>
          <w:rFonts w:ascii="Times New Roman" w:hAnsi="Times New Roman"/>
          <w:i/>
          <w:sz w:val="20"/>
          <w:szCs w:val="20"/>
          <w:lang w:val="en-US"/>
        </w:rPr>
        <w:t xml:space="preserve">Chinese </w:t>
      </w:r>
      <w:r>
        <w:rPr>
          <w:rFonts w:ascii="Times New Roman" w:hAnsi="Times New Roman"/>
          <w:i/>
          <w:sz w:val="20"/>
          <w:szCs w:val="20"/>
          <w:lang w:val="en-US"/>
        </w:rPr>
        <w:t>Republic</w:t>
      </w:r>
      <w:r>
        <w:rPr>
          <w:rFonts w:ascii="Times New Roman" w:hAnsi="Times New Roman"/>
          <w:sz w:val="20"/>
          <w:szCs w:val="20"/>
          <w:lang w:val="en-US"/>
        </w:rPr>
        <w:t>, 15.</w:t>
      </w:r>
      <w:proofErr w:type="gramEnd"/>
    </w:p>
  </w:footnote>
  <w:footnote w:id="28">
    <w:p w:rsidR="0039391E" w:rsidRPr="007673C1" w:rsidRDefault="0039391E" w:rsidP="00EC306A">
      <w:pPr>
        <w:pStyle w:val="FootnoteText"/>
        <w:rPr>
          <w:rFonts w:ascii="Times New Roman" w:hAnsi="Times New Roman"/>
        </w:rPr>
      </w:pPr>
      <w:r w:rsidRPr="007673C1">
        <w:rPr>
          <w:rStyle w:val="FootnoteReference"/>
          <w:rFonts w:ascii="Times New Roman" w:hAnsi="Times New Roman"/>
        </w:rPr>
        <w:footnoteRef/>
      </w:r>
      <w:r w:rsidRPr="007673C1">
        <w:rPr>
          <w:rFonts w:ascii="Times New Roman" w:hAnsi="Times New Roman"/>
        </w:rPr>
        <w:t xml:space="preserve"> </w:t>
      </w:r>
      <w:proofErr w:type="gramStart"/>
      <w:r w:rsidRPr="007673C1">
        <w:rPr>
          <w:rFonts w:ascii="Times New Roman" w:hAnsi="Times New Roman"/>
        </w:rPr>
        <w:t xml:space="preserve">Tse, </w:t>
      </w:r>
      <w:r w:rsidRPr="007673C1">
        <w:rPr>
          <w:rFonts w:ascii="Times New Roman" w:hAnsi="Times New Roman"/>
          <w:i/>
        </w:rPr>
        <w:t>Chinese Republic</w:t>
      </w:r>
      <w:r w:rsidRPr="007673C1">
        <w:rPr>
          <w:rFonts w:ascii="Times New Roman" w:hAnsi="Times New Roman"/>
        </w:rPr>
        <w:t>, 15.</w:t>
      </w:r>
      <w:proofErr w:type="gramEnd"/>
      <w:r w:rsidRPr="007673C1">
        <w:rPr>
          <w:rFonts w:ascii="Times New Roman" w:eastAsia="SimSun" w:hAnsi="Times New Roman" w:hint="eastAsia"/>
          <w:lang w:eastAsia="zh-CN"/>
        </w:rPr>
        <w:t xml:space="preserve"> </w:t>
      </w:r>
      <w:r>
        <w:rPr>
          <w:rFonts w:ascii="Times New Roman" w:eastAsia="SimSun" w:hAnsi="Times New Roman"/>
          <w:lang w:eastAsia="zh-CN"/>
        </w:rPr>
        <w:t xml:space="preserve"> </w:t>
      </w:r>
      <w:r>
        <w:rPr>
          <w:rFonts w:ascii="Times New Roman" w:hAnsi="Times New Roman"/>
        </w:rPr>
        <w:t>Yang Quyun</w:t>
      </w:r>
      <w:r>
        <w:rPr>
          <w:rFonts w:ascii="Times New Roman" w:eastAsia="SimSun" w:hAnsi="Times New Roman"/>
          <w:lang w:eastAsia="zh-CN"/>
        </w:rPr>
        <w:t xml:space="preserve"> </w:t>
      </w:r>
      <w:r>
        <w:rPr>
          <w:rFonts w:ascii="Times New Roman" w:eastAsia="SimSun" w:hAnsi="Times New Roman" w:hint="eastAsia"/>
          <w:lang w:eastAsia="zh-CN"/>
        </w:rPr>
        <w:t>楊衢雲</w:t>
      </w:r>
      <w:r>
        <w:rPr>
          <w:rFonts w:ascii="Times New Roman" w:eastAsia="SimSun" w:hAnsi="Times New Roman"/>
          <w:lang w:val="en-US" w:eastAsia="zh-CN"/>
        </w:rPr>
        <w:t xml:space="preserve"> (=Yeong Ku-wan) (1861-1901) had been involved with Tse Tsan Tai in the founding of an underground anti-Manchu revolutionary organization in Hong Kong in the early 1890s. When this group merged with Sun Yat-sen’s organization Xing Zhong Hui, he became the first president.</w:t>
      </w:r>
    </w:p>
  </w:footnote>
  <w:footnote w:id="29">
    <w:p w:rsidR="0039391E" w:rsidRPr="007673C1" w:rsidRDefault="0039391E" w:rsidP="00EC306A">
      <w:pPr>
        <w:pStyle w:val="FootnoteText"/>
        <w:rPr>
          <w:rFonts w:ascii="Times New Roman" w:hAnsi="Times New Roman"/>
        </w:rPr>
      </w:pPr>
      <w:r w:rsidRPr="007673C1">
        <w:rPr>
          <w:rStyle w:val="FootnoteReference"/>
          <w:rFonts w:ascii="Times New Roman" w:hAnsi="Times New Roman"/>
        </w:rPr>
        <w:footnoteRef/>
      </w:r>
      <w:r w:rsidRPr="007673C1">
        <w:rPr>
          <w:rFonts w:ascii="Times New Roman" w:hAnsi="Times New Roman"/>
        </w:rPr>
        <w:t xml:space="preserve"> Ibid.</w:t>
      </w:r>
    </w:p>
  </w:footnote>
  <w:footnote w:id="30">
    <w:p w:rsidR="0039391E" w:rsidRPr="00387C1F" w:rsidRDefault="0039391E" w:rsidP="00EC306A">
      <w:pPr>
        <w:pStyle w:val="FootnoteText"/>
        <w:rPr>
          <w:rFonts w:ascii="Times New Roman" w:hAnsi="Times New Roman"/>
        </w:rPr>
      </w:pPr>
      <w:r w:rsidRPr="00D50762">
        <w:rPr>
          <w:rStyle w:val="FootnoteReference"/>
          <w:rFonts w:ascii="Times New Roman" w:hAnsi="Times New Roman"/>
        </w:rPr>
        <w:footnoteRef/>
      </w:r>
      <w:r w:rsidRPr="00D50762">
        <w:rPr>
          <w:rFonts w:ascii="Times New Roman" w:hAnsi="Times New Roman"/>
        </w:rPr>
        <w:t xml:space="preserve"> </w:t>
      </w:r>
      <w:r>
        <w:rPr>
          <w:rFonts w:ascii="Times New Roman" w:hAnsi="Times New Roman"/>
        </w:rPr>
        <w:t xml:space="preserve">The images can be found on many web-sites; they are copied from Wikipedia, accessed March 31, 2011, </w:t>
      </w:r>
      <w:r w:rsidRPr="005F6718">
        <w:rPr>
          <w:rFonts w:ascii="Times New Roman" w:hAnsi="Times New Roman"/>
        </w:rPr>
        <w:t>http://zh.wikipedia.org/zh-tw/File:%E6%97%B6%E5%B1%80%E5%9B%BE.jpg</w:t>
      </w:r>
      <w:r>
        <w:rPr>
          <w:rFonts w:ascii="Times New Roman" w:hAnsi="Times New Roman"/>
        </w:rPr>
        <w:t>.</w:t>
      </w:r>
    </w:p>
  </w:footnote>
  <w:footnote w:id="31">
    <w:p w:rsidR="0039391E" w:rsidRPr="00E731ED" w:rsidRDefault="0039391E" w:rsidP="00EC306A">
      <w:pPr>
        <w:pStyle w:val="FootnoteText"/>
        <w:rPr>
          <w:rFonts w:ascii="Times New Roman" w:hAnsi="Times New Roman"/>
        </w:rPr>
      </w:pPr>
      <w:r w:rsidRPr="00387C1F">
        <w:rPr>
          <w:rStyle w:val="FootnoteReference"/>
          <w:rFonts w:ascii="Times New Roman" w:hAnsi="Times New Roman"/>
        </w:rPr>
        <w:footnoteRef/>
      </w:r>
      <w:r w:rsidRPr="00387C1F">
        <w:rPr>
          <w:rFonts w:ascii="Times New Roman" w:hAnsi="Times New Roman"/>
        </w:rPr>
        <w:t xml:space="preserve"> </w:t>
      </w:r>
      <w:r w:rsidRPr="00373160">
        <w:rPr>
          <w:rFonts w:ascii="Times New Roman" w:hAnsi="Times New Roman"/>
          <w:i/>
        </w:rPr>
        <w:t>Shiju tu</w:t>
      </w:r>
      <w:r w:rsidRPr="00387C1F">
        <w:rPr>
          <w:rFonts w:ascii="Times New Roman" w:hAnsi="Times New Roman"/>
        </w:rPr>
        <w:t xml:space="preserve"> </w:t>
      </w:r>
      <w:r w:rsidRPr="00387C1F">
        <w:rPr>
          <w:rFonts w:ascii="Times New Roman" w:eastAsia="SimSun"/>
          <w:lang w:eastAsia="zh-CN"/>
        </w:rPr>
        <w:t>時局圖</w:t>
      </w:r>
      <w:r w:rsidRPr="008E1685">
        <w:rPr>
          <w:rFonts w:ascii="Times New Roman" w:eastAsia="SimSun" w:hAnsi="Times New Roman"/>
          <w:lang w:val="en-US" w:eastAsia="zh-CN"/>
        </w:rPr>
        <w:t xml:space="preserve">and </w:t>
      </w:r>
      <w:r w:rsidRPr="008E1685">
        <w:rPr>
          <w:rFonts w:ascii="Times New Roman" w:hAnsi="Times New Roman"/>
        </w:rPr>
        <w:t>Anon</w:t>
      </w:r>
      <w:r w:rsidRPr="00387C1F">
        <w:rPr>
          <w:rFonts w:ascii="Times New Roman" w:hAnsi="Times New Roman"/>
        </w:rPr>
        <w:t>, “</w:t>
      </w:r>
      <w:r w:rsidRPr="00373160">
        <w:rPr>
          <w:rFonts w:ascii="Times New Roman" w:hAnsi="Times New Roman"/>
          <w:i/>
        </w:rPr>
        <w:t>Shiju tu</w:t>
      </w:r>
      <w:r w:rsidRPr="00387C1F">
        <w:rPr>
          <w:rFonts w:ascii="Times New Roman" w:hAnsi="Times New Roman"/>
        </w:rPr>
        <w:t xml:space="preserve"> tici” </w:t>
      </w:r>
      <w:r w:rsidRPr="00387C1F">
        <w:rPr>
          <w:rFonts w:ascii="Times New Roman" w:eastAsia="SimSun" w:hAnsi="Times New Roman"/>
          <w:lang w:eastAsia="zh-CN"/>
        </w:rPr>
        <w:t>時局圖題詞</w:t>
      </w:r>
      <w:r w:rsidRPr="00387C1F">
        <w:rPr>
          <w:rFonts w:ascii="Times New Roman" w:eastAsia="SimSun" w:hAnsi="Times New Roman"/>
          <w:lang w:val="en-US" w:eastAsia="zh-CN"/>
        </w:rPr>
        <w:t xml:space="preserve"> </w:t>
      </w:r>
      <w:r>
        <w:rPr>
          <w:rFonts w:ascii="Times New Roman" w:eastAsia="SimSun" w:hAnsi="Times New Roman"/>
          <w:lang w:val="en-US" w:eastAsia="zh-CN"/>
        </w:rPr>
        <w:t>[</w:t>
      </w:r>
      <w:r w:rsidRPr="00387C1F">
        <w:rPr>
          <w:rFonts w:ascii="Times New Roman" w:eastAsia="SimSun" w:hAnsi="Times New Roman"/>
          <w:lang w:val="en-US" w:eastAsia="zh-CN"/>
        </w:rPr>
        <w:t xml:space="preserve">The </w:t>
      </w:r>
      <w:r>
        <w:rPr>
          <w:rFonts w:ascii="Times New Roman" w:eastAsia="SimSun" w:hAnsi="Times New Roman"/>
          <w:lang w:val="en-US" w:eastAsia="zh-CN"/>
        </w:rPr>
        <w:t>s</w:t>
      </w:r>
      <w:r w:rsidRPr="00387C1F">
        <w:rPr>
          <w:rFonts w:ascii="Times New Roman" w:eastAsia="SimSun" w:hAnsi="Times New Roman"/>
          <w:lang w:val="en-US" w:eastAsia="zh-CN"/>
        </w:rPr>
        <w:t>ituation in the Far East with</w:t>
      </w:r>
      <w:r w:rsidRPr="00EE47C3">
        <w:rPr>
          <w:rFonts w:ascii="Times New Roman" w:eastAsia="SimSun" w:hAnsi="Times New Roman"/>
          <w:lang w:val="en-US" w:eastAsia="zh-CN"/>
        </w:rPr>
        <w:t xml:space="preserve"> explanatory notes</w:t>
      </w:r>
      <w:r>
        <w:rPr>
          <w:rFonts w:ascii="Times New Roman" w:eastAsia="SimSun" w:hAnsi="Times New Roman"/>
          <w:lang w:val="en-US" w:eastAsia="zh-CN"/>
        </w:rPr>
        <w:t xml:space="preserve">], </w:t>
      </w:r>
      <w:r w:rsidRPr="00EE47C3">
        <w:rPr>
          <w:rFonts w:ascii="Times New Roman" w:eastAsia="SimSun" w:hAnsi="Times New Roman"/>
          <w:i/>
          <w:lang w:val="en-US" w:eastAsia="zh-CN"/>
        </w:rPr>
        <w:t>Jindai shi ziliao</w:t>
      </w:r>
      <w:r w:rsidRPr="00EE47C3">
        <w:rPr>
          <w:rFonts w:ascii="Times New Roman" w:eastAsia="SimSun" w:hAnsi="Times New Roman"/>
          <w:lang w:val="en-US" w:eastAsia="zh-CN"/>
        </w:rPr>
        <w:t xml:space="preserve"> </w:t>
      </w:r>
      <w:r w:rsidRPr="00EE47C3">
        <w:rPr>
          <w:rFonts w:ascii="Times New Roman" w:eastAsia="SimSun"/>
          <w:lang w:eastAsia="zh-CN"/>
        </w:rPr>
        <w:t>近代史資料</w:t>
      </w:r>
      <w:r w:rsidR="00DB6E43" w:rsidRPr="00DB6E43">
        <w:rPr>
          <w:rFonts w:ascii="Times New Roman" w:eastAsia="SimSun"/>
          <w:lang w:eastAsia="zh-CN"/>
        </w:rPr>
        <w:t xml:space="preserve"> </w:t>
      </w:r>
      <w:r w:rsidRPr="008E1685">
        <w:rPr>
          <w:rFonts w:ascii="Times New Roman" w:eastAsia="SimSun" w:hAnsi="Times New Roman"/>
          <w:lang w:val="en-US" w:eastAsia="zh-CN"/>
        </w:rPr>
        <w:t>1 (1954)</w:t>
      </w:r>
      <w:r w:rsidRPr="00F42488">
        <w:rPr>
          <w:rFonts w:ascii="Times New Roman" w:eastAsia="SimSun" w:hAnsi="Times New Roman"/>
          <w:lang w:val="en-US" w:eastAsia="zh-CN"/>
        </w:rPr>
        <w:t xml:space="preserve">: 6-12. </w:t>
      </w:r>
      <w:r>
        <w:rPr>
          <w:rFonts w:ascii="Times New Roman" w:eastAsia="SimSun" w:hAnsi="Times New Roman"/>
          <w:lang w:val="en-US" w:eastAsia="zh-CN"/>
        </w:rPr>
        <w:t xml:space="preserve">The Cantonese text in this reprint is annotated to allow for Mandarin reading, and the notes have been merged with the text to produce a readable version for non-Cantonese readers in Wang Yunhong </w:t>
      </w:r>
      <w:r>
        <w:rPr>
          <w:rFonts w:ascii="Times New Roman" w:eastAsia="SimSun" w:hAnsi="Times New Roman" w:hint="eastAsia"/>
          <w:lang w:val="en-US" w:eastAsia="zh-CN"/>
        </w:rPr>
        <w:t>王云虹</w:t>
      </w:r>
      <w:r>
        <w:rPr>
          <w:rFonts w:ascii="Times New Roman" w:eastAsia="SimSun" w:hAnsi="Times New Roman"/>
          <w:lang w:val="en-US" w:eastAsia="zh-CN"/>
        </w:rPr>
        <w:t xml:space="preserve">, “Youguan &lt;Shiju tu&gt; de jige wenti” </w:t>
      </w:r>
      <w:r w:rsidRPr="00B7717E">
        <w:rPr>
          <w:rFonts w:ascii="SimSun" w:eastAsia="SimSun" w:hAnsi="SimSun" w:hint="eastAsia"/>
          <w:lang w:val="en-US" w:eastAsia="zh-CN"/>
        </w:rPr>
        <w:t>有關</w:t>
      </w:r>
      <w:r w:rsidRPr="00B7717E">
        <w:rPr>
          <w:rFonts w:ascii="SimSun" w:eastAsia="SimSun" w:hAnsi="SimSun"/>
          <w:lang w:val="en-US" w:eastAsia="zh-CN"/>
        </w:rPr>
        <w:t>&lt;</w:t>
      </w:r>
      <w:r w:rsidRPr="00B7717E">
        <w:rPr>
          <w:rFonts w:ascii="SimSun" w:eastAsia="SimSun" w:hAnsi="SimSun" w:hint="eastAsia"/>
          <w:lang w:val="en-US" w:eastAsia="zh-CN"/>
        </w:rPr>
        <w:t>時局圖</w:t>
      </w:r>
      <w:r w:rsidRPr="00B7717E">
        <w:rPr>
          <w:rFonts w:ascii="SimSun" w:eastAsia="SimSun" w:hAnsi="SimSun"/>
          <w:lang w:val="en-US" w:eastAsia="zh-CN"/>
        </w:rPr>
        <w:t>&gt;</w:t>
      </w:r>
      <w:r w:rsidRPr="00B7717E">
        <w:rPr>
          <w:rFonts w:ascii="SimSun" w:eastAsia="SimSun" w:hAnsi="SimSun" w:hint="eastAsia"/>
          <w:lang w:val="en-US" w:eastAsia="zh-CN"/>
        </w:rPr>
        <w:t>的幾個問題</w:t>
      </w:r>
      <w:r>
        <w:rPr>
          <w:rFonts w:ascii="Times New Roman" w:eastAsia="SimSun" w:hAnsi="Times New Roman"/>
          <w:lang w:val="en-US" w:eastAsia="zh-CN"/>
        </w:rPr>
        <w:t xml:space="preserve">, </w:t>
      </w:r>
      <w:r>
        <w:rPr>
          <w:rFonts w:ascii="Times New Roman" w:eastAsia="SimSun" w:hAnsi="Times New Roman"/>
          <w:i/>
          <w:lang w:val="en-US" w:eastAsia="zh-CN"/>
        </w:rPr>
        <w:t>Lishi jiaoxue</w:t>
      </w:r>
      <w:r>
        <w:rPr>
          <w:rFonts w:ascii="Times New Roman" w:eastAsia="SimSun" w:hAnsi="Times New Roman"/>
          <w:lang w:val="en-US" w:eastAsia="zh-CN"/>
        </w:rPr>
        <w:t xml:space="preserve"> </w:t>
      </w:r>
      <w:r>
        <w:rPr>
          <w:rFonts w:ascii="Times New Roman" w:eastAsia="SimSun" w:hAnsi="Times New Roman" w:hint="eastAsia"/>
          <w:lang w:val="en-US" w:eastAsia="zh-CN"/>
        </w:rPr>
        <w:t>歷史教學</w:t>
      </w:r>
      <w:r>
        <w:rPr>
          <w:rFonts w:ascii="Times New Roman" w:eastAsia="SimSun" w:hAnsi="Times New Roman"/>
          <w:lang w:val="en-US" w:eastAsia="zh-CN"/>
        </w:rPr>
        <w:t xml:space="preserve"> 9 (2005): 74 n. 1.</w:t>
      </w:r>
      <w:r w:rsidRPr="00F42488">
        <w:rPr>
          <w:rFonts w:ascii="Times New Roman" w:eastAsia="SimSun" w:hAnsi="Times New Roman"/>
          <w:lang w:val="en-US" w:eastAsia="zh-CN"/>
        </w:rPr>
        <w:t xml:space="preserve"> In</w:t>
      </w:r>
      <w:r>
        <w:rPr>
          <w:rFonts w:ascii="Times New Roman" w:eastAsia="SimSun" w:hAnsi="Times New Roman"/>
          <w:lang w:val="en-US" w:eastAsia="zh-CN"/>
        </w:rPr>
        <w:t xml:space="preserve"> a letter dated Oct. 26, 2010, Mr. D. Bottoms from the Cartographic Section of the Special Media Archives Division of the National Archives wrote that </w:t>
      </w:r>
      <w:r w:rsidRPr="005E45EF">
        <w:rPr>
          <w:rFonts w:ascii="Times New Roman" w:eastAsia="SimSun" w:hAnsi="Times New Roman"/>
          <w:lang w:val="en-US" w:eastAsia="zh-CN"/>
        </w:rPr>
        <w:t>“</w:t>
      </w:r>
      <w:r w:rsidRPr="005E45EF">
        <w:rPr>
          <w:rFonts w:ascii="Times New Roman" w:eastAsia="Times New Roman" w:hAnsi="Times New Roman"/>
        </w:rPr>
        <w:t>the map specified has not been identified among the holdings of this office.”</w:t>
      </w:r>
      <w:r>
        <w:rPr>
          <w:rFonts w:ascii="Times New Roman" w:eastAsia="Times New Roman" w:hAnsi="Times New Roman"/>
        </w:rPr>
        <w:t xml:space="preserve"> Localizing a better copy would allow decipherment of the inscription in the bottom line, which probably would be that of a publisher traceable to either Japan or Hong Kong. </w:t>
      </w:r>
      <w:r>
        <w:rPr>
          <w:rFonts w:ascii="Times New Roman" w:eastAsia="SimSun" w:hAnsi="Times New Roman"/>
          <w:lang w:val="en-US" w:eastAsia="zh-CN"/>
        </w:rPr>
        <w:t xml:space="preserve">Tse mentions the Japanese print with his record of 1899, which could suggest a publication date in or close to this year. </w:t>
      </w:r>
    </w:p>
  </w:footnote>
  <w:footnote w:id="32">
    <w:p w:rsidR="0039391E" w:rsidRPr="00EE47C3" w:rsidRDefault="0039391E" w:rsidP="00EC306A">
      <w:pPr>
        <w:pStyle w:val="FootnoteText"/>
        <w:rPr>
          <w:rFonts w:ascii="Times New Roman" w:eastAsia="SimSun" w:hAnsi="Times New Roman"/>
          <w:lang w:val="en-US" w:eastAsia="zh-CN"/>
        </w:rPr>
      </w:pPr>
      <w:r w:rsidRPr="00EE47C3">
        <w:rPr>
          <w:rStyle w:val="FootnoteReference"/>
          <w:rFonts w:ascii="Times New Roman" w:hAnsi="Times New Roman"/>
        </w:rPr>
        <w:footnoteRef/>
      </w:r>
      <w:r w:rsidRPr="00EE47C3">
        <w:rPr>
          <w:rFonts w:ascii="Times New Roman" w:hAnsi="Times New Roman"/>
        </w:rPr>
        <w:t xml:space="preserve"> </w:t>
      </w:r>
      <w:r w:rsidRPr="00EE47C3">
        <w:rPr>
          <w:rFonts w:ascii="Times New Roman" w:eastAsia="SimSun" w:hAnsi="Times New Roman"/>
          <w:lang w:eastAsia="zh-CN"/>
        </w:rPr>
        <w:t>This</w:t>
      </w:r>
      <w:r w:rsidRPr="00EE47C3">
        <w:rPr>
          <w:rFonts w:ascii="Times New Roman" w:eastAsia="SimSun" w:hAnsi="Times New Roman"/>
          <w:lang w:val="en-US" w:eastAsia="zh-CN"/>
        </w:rPr>
        <w:t xml:space="preserve"> is a </w:t>
      </w:r>
      <w:r>
        <w:rPr>
          <w:rFonts w:ascii="Times New Roman" w:eastAsia="SimSun" w:hAnsi="Times New Roman"/>
          <w:lang w:val="en-US" w:eastAsia="zh-CN"/>
        </w:rPr>
        <w:t xml:space="preserve">combination of two colloquial expressions. The first half goes </w:t>
      </w:r>
      <w:r w:rsidRPr="00EE47C3">
        <w:rPr>
          <w:rFonts w:ascii="Times New Roman" w:eastAsia="SimSun" w:hAnsi="Times New Roman"/>
          <w:lang w:val="en-US" w:eastAsia="zh-CN"/>
        </w:rPr>
        <w:t xml:space="preserve">back to the </w:t>
      </w:r>
      <w:r w:rsidRPr="00B1654A">
        <w:rPr>
          <w:rFonts w:ascii="Times New Roman" w:eastAsia="SimSun" w:hAnsi="Times New Roman"/>
          <w:i/>
          <w:lang w:val="en-US" w:eastAsia="zh-CN"/>
        </w:rPr>
        <w:t>Mengzi</w:t>
      </w:r>
      <w:r>
        <w:rPr>
          <w:rFonts w:ascii="Times New Roman" w:eastAsia="SimSun" w:hAnsi="Times New Roman"/>
          <w:lang w:val="en-US" w:eastAsia="zh-CN"/>
        </w:rPr>
        <w:t xml:space="preserve"> VII.I.21.</w:t>
      </w:r>
      <w:r w:rsidRPr="00EE47C3">
        <w:rPr>
          <w:rFonts w:ascii="Times New Roman" w:eastAsia="SimSun" w:hAnsi="Times New Roman"/>
          <w:lang w:val="en-US" w:eastAsia="zh-CN"/>
        </w:rPr>
        <w:t xml:space="preserve"> There it is used for the </w:t>
      </w:r>
      <w:r>
        <w:rPr>
          <w:rFonts w:ascii="Times New Roman" w:eastAsia="SimSun" w:hAnsi="Times New Roman"/>
          <w:lang w:val="en-US" w:eastAsia="zh-CN"/>
        </w:rPr>
        <w:t>g</w:t>
      </w:r>
      <w:r w:rsidRPr="00EE47C3">
        <w:rPr>
          <w:rFonts w:ascii="Times New Roman" w:eastAsia="SimSun" w:hAnsi="Times New Roman"/>
          <w:lang w:val="en-US" w:eastAsia="zh-CN"/>
        </w:rPr>
        <w:t xml:space="preserve">entleman who embodies virtue in </w:t>
      </w:r>
      <w:r>
        <w:rPr>
          <w:rFonts w:ascii="Times New Roman" w:eastAsia="SimSun" w:hAnsi="Times New Roman"/>
          <w:lang w:val="en-US" w:eastAsia="zh-CN"/>
        </w:rPr>
        <w:t xml:space="preserve">such </w:t>
      </w:r>
      <w:r w:rsidRPr="00EE47C3">
        <w:rPr>
          <w:rFonts w:ascii="Times New Roman" w:eastAsia="SimSun" w:hAnsi="Times New Roman"/>
          <w:lang w:val="en-US" w:eastAsia="zh-CN"/>
        </w:rPr>
        <w:t>a manner that his entire body, mien and movements exude it without it having to be spelled out.</w:t>
      </w:r>
      <w:r>
        <w:rPr>
          <w:rFonts w:ascii="Times New Roman" w:eastAsia="SimSun" w:hAnsi="Times New Roman"/>
          <w:lang w:val="en-US" w:eastAsia="zh-CN"/>
        </w:rPr>
        <w:t xml:space="preserve"> The second is attested in </w:t>
      </w:r>
      <w:r w:rsidRPr="00144398">
        <w:rPr>
          <w:rFonts w:ascii="Times New Roman" w:eastAsia="SimSun" w:hAnsi="Times New Roman"/>
          <w:i/>
          <w:lang w:val="en-US" w:eastAsia="zh-CN"/>
        </w:rPr>
        <w:t>The Sayings of Zhu Xi</w:t>
      </w:r>
      <w:r>
        <w:rPr>
          <w:rFonts w:ascii="Times New Roman" w:eastAsia="SimSun" w:hAnsi="Times New Roman"/>
          <w:lang w:val="en-US" w:eastAsia="zh-CN"/>
        </w:rPr>
        <w:t xml:space="preserve">, Zhuzi yulei </w:t>
      </w:r>
      <w:r>
        <w:rPr>
          <w:rFonts w:ascii="Times New Roman" w:eastAsia="SimSun" w:hAnsi="Times New Roman" w:hint="eastAsia"/>
          <w:lang w:val="en-US" w:eastAsia="zh-CN"/>
        </w:rPr>
        <w:t>朱子語類</w:t>
      </w:r>
      <w:r>
        <w:rPr>
          <w:rFonts w:ascii="Times New Roman" w:eastAsia="SimSun" w:hAnsi="Times New Roman"/>
          <w:lang w:val="en-US" w:eastAsia="zh-CN"/>
        </w:rPr>
        <w:t xml:space="preserve">, ed. Li Jingde </w:t>
      </w:r>
      <w:r w:rsidRPr="00B7717E">
        <w:rPr>
          <w:rFonts w:ascii="SimSun" w:eastAsia="SimSun" w:hAnsi="SimSun" w:cs="PMingLiU" w:hint="eastAsia"/>
        </w:rPr>
        <w:t>黎靖德</w:t>
      </w:r>
      <w:r>
        <w:rPr>
          <w:rFonts w:ascii="PMingLiU" w:hAnsi="PMingLiU" w:cs="PMingLiU"/>
          <w:lang w:val="en-US"/>
        </w:rPr>
        <w:t xml:space="preserve"> and </w:t>
      </w:r>
      <w:r w:rsidRPr="00373160">
        <w:rPr>
          <w:rFonts w:ascii="Times New Roman" w:hAnsi="Times New Roman"/>
          <w:lang w:val="en-US"/>
        </w:rPr>
        <w:t xml:space="preserve">Satô Hitoshi </w:t>
      </w:r>
      <w:r w:rsidRPr="00B7717E">
        <w:rPr>
          <w:rFonts w:ascii="SimSun" w:eastAsia="SimSun" w:hAnsi="SimSun" w:hint="eastAsia"/>
        </w:rPr>
        <w:t>佐藤仁</w:t>
      </w:r>
      <w:r w:rsidRPr="00373160">
        <w:rPr>
          <w:rFonts w:ascii="Times New Roman" w:hAnsi="Times New Roman"/>
          <w:lang w:val="en-US"/>
        </w:rPr>
        <w:t xml:space="preserve"> </w:t>
      </w:r>
      <w:r>
        <w:rPr>
          <w:rFonts w:ascii="Times New Roman" w:hAnsi="Times New Roman"/>
          <w:lang w:val="en-US"/>
        </w:rPr>
        <w:t>(</w:t>
      </w:r>
      <w:r w:rsidRPr="00373160">
        <w:rPr>
          <w:rFonts w:ascii="Times New Roman" w:hAnsi="Times New Roman"/>
        </w:rPr>
        <w:t>Kyôto: Chûbun shuppansha, 1984</w:t>
      </w:r>
      <w:r>
        <w:rPr>
          <w:rFonts w:ascii="Times New Roman" w:hAnsi="Times New Roman"/>
        </w:rPr>
        <w:t>)</w:t>
      </w:r>
      <w:r w:rsidRPr="00373160">
        <w:rPr>
          <w:rFonts w:ascii="Times New Roman" w:hAnsi="Times New Roman"/>
        </w:rPr>
        <w:t>,</w:t>
      </w:r>
      <w:r>
        <w:t xml:space="preserve"> </w:t>
      </w:r>
      <w:r>
        <w:rPr>
          <w:rFonts w:ascii="Times New Roman" w:eastAsia="SimSun" w:hAnsi="Times New Roman"/>
          <w:lang w:val="en-US" w:eastAsia="zh-CN"/>
        </w:rPr>
        <w:t>137.</w:t>
      </w:r>
    </w:p>
  </w:footnote>
  <w:footnote w:id="33">
    <w:p w:rsidR="0039391E" w:rsidRPr="00EE47C3" w:rsidRDefault="0039391E" w:rsidP="00EC306A">
      <w:pPr>
        <w:pStyle w:val="FootnoteText"/>
        <w:rPr>
          <w:rFonts w:ascii="Times New Roman" w:eastAsia="SimSun" w:hAnsi="Times New Roman"/>
          <w:lang w:val="en-US" w:eastAsia="zh-CN"/>
        </w:rPr>
      </w:pPr>
      <w:r w:rsidRPr="00EE47C3">
        <w:rPr>
          <w:rStyle w:val="FootnoteReference"/>
          <w:rFonts w:ascii="Times New Roman" w:hAnsi="Times New Roman"/>
        </w:rPr>
        <w:footnoteRef/>
      </w:r>
      <w:r w:rsidRPr="00EE47C3">
        <w:rPr>
          <w:rFonts w:ascii="Times New Roman" w:hAnsi="Times New Roman"/>
        </w:rPr>
        <w:t xml:space="preserve"> Anon, “</w:t>
      </w:r>
      <w:r w:rsidRPr="00373160">
        <w:rPr>
          <w:rFonts w:ascii="Times New Roman" w:hAnsi="Times New Roman"/>
          <w:i/>
        </w:rPr>
        <w:t>Shiju tu</w:t>
      </w:r>
      <w:r w:rsidRPr="00EE47C3">
        <w:rPr>
          <w:rFonts w:ascii="Times New Roman" w:hAnsi="Times New Roman"/>
        </w:rPr>
        <w:t xml:space="preserve"> tici” </w:t>
      </w:r>
      <w:r w:rsidRPr="00EE47C3">
        <w:rPr>
          <w:rFonts w:ascii="Times New Roman" w:eastAsia="SimSun"/>
          <w:lang w:eastAsia="zh-CN"/>
        </w:rPr>
        <w:t>時局圖題詞</w:t>
      </w:r>
      <w:r w:rsidRPr="00EE47C3">
        <w:rPr>
          <w:rFonts w:ascii="Times New Roman" w:eastAsia="SimSun" w:hAnsi="Times New Roman"/>
          <w:lang w:val="en-US" w:eastAsia="zh-CN"/>
        </w:rPr>
        <w:t xml:space="preserve"> </w:t>
      </w:r>
      <w:r>
        <w:rPr>
          <w:rFonts w:ascii="Times New Roman" w:eastAsia="SimSun" w:hAnsi="Times New Roman"/>
          <w:lang w:val="en-US" w:eastAsia="zh-CN"/>
        </w:rPr>
        <w:t>[</w:t>
      </w:r>
      <w:r w:rsidRPr="00EE47C3">
        <w:rPr>
          <w:rFonts w:ascii="Times New Roman" w:eastAsia="SimSun" w:hAnsi="Times New Roman"/>
          <w:lang w:val="en-US" w:eastAsia="zh-CN"/>
        </w:rPr>
        <w:t>The Situation in the Far East with explanatory notes</w:t>
      </w:r>
      <w:r>
        <w:rPr>
          <w:rFonts w:ascii="Times New Roman" w:eastAsia="SimSun" w:hAnsi="Times New Roman"/>
          <w:lang w:val="en-US" w:eastAsia="zh-CN"/>
        </w:rPr>
        <w:t>]</w:t>
      </w:r>
      <w:r w:rsidRPr="00B7717E">
        <w:rPr>
          <w:rFonts w:ascii="Times New Roman" w:eastAsia="SimSun"/>
          <w:lang w:val="en-US" w:eastAsia="zh-CN"/>
        </w:rPr>
        <w:t xml:space="preserve">, </w:t>
      </w:r>
      <w:r w:rsidRPr="00EE47C3">
        <w:rPr>
          <w:rFonts w:ascii="Times New Roman" w:eastAsia="SimSun" w:hAnsi="Times New Roman"/>
          <w:i/>
          <w:lang w:val="en-US" w:eastAsia="zh-CN"/>
        </w:rPr>
        <w:t>Jindai shi ziliao</w:t>
      </w:r>
      <w:r w:rsidRPr="00EE47C3">
        <w:rPr>
          <w:rFonts w:ascii="Times New Roman" w:eastAsia="SimSun" w:hAnsi="Times New Roman"/>
          <w:lang w:val="en-US" w:eastAsia="zh-CN"/>
        </w:rPr>
        <w:t xml:space="preserve"> </w:t>
      </w:r>
      <w:r w:rsidRPr="00EE47C3">
        <w:rPr>
          <w:rFonts w:ascii="Times New Roman" w:eastAsia="SimSun"/>
          <w:lang w:eastAsia="zh-CN"/>
        </w:rPr>
        <w:t>近代史資料</w:t>
      </w:r>
      <w:r w:rsidRPr="008E1685">
        <w:rPr>
          <w:rFonts w:ascii="Times New Roman" w:eastAsia="SimSun"/>
          <w:lang w:val="en-US" w:eastAsia="zh-CN"/>
        </w:rPr>
        <w:t xml:space="preserve"> 1</w:t>
      </w:r>
      <w:r w:rsidRPr="00F42488">
        <w:rPr>
          <w:rFonts w:ascii="Times New Roman" w:eastAsia="SimSun" w:hAnsi="Times New Roman"/>
          <w:lang w:val="en-US" w:eastAsia="zh-CN"/>
        </w:rPr>
        <w:t xml:space="preserve"> </w:t>
      </w:r>
      <w:r w:rsidRPr="008E1685">
        <w:rPr>
          <w:rFonts w:ascii="Times New Roman" w:eastAsia="SimSun" w:hAnsi="Times New Roman"/>
          <w:lang w:val="en-US" w:eastAsia="zh-CN"/>
        </w:rPr>
        <w:t>(</w:t>
      </w:r>
      <w:r w:rsidRPr="00F42488">
        <w:rPr>
          <w:rFonts w:ascii="Times New Roman" w:eastAsia="SimSun" w:hAnsi="Times New Roman"/>
          <w:lang w:val="en-US" w:eastAsia="zh-CN"/>
        </w:rPr>
        <w:t>1954</w:t>
      </w:r>
      <w:r w:rsidRPr="008E1685">
        <w:rPr>
          <w:rFonts w:ascii="Times New Roman" w:eastAsia="SimSun" w:hAnsi="Times New Roman"/>
          <w:lang w:val="en-US" w:eastAsia="zh-CN"/>
        </w:rPr>
        <w:t>)</w:t>
      </w:r>
      <w:r w:rsidRPr="00F42488">
        <w:rPr>
          <w:rFonts w:ascii="Times New Roman" w:eastAsia="SimSun" w:hAnsi="Times New Roman"/>
          <w:lang w:val="en-US" w:eastAsia="zh-CN"/>
        </w:rPr>
        <w:t>: 6-12.</w:t>
      </w:r>
      <w:r>
        <w:rPr>
          <w:rFonts w:ascii="Times New Roman" w:eastAsia="SimSun" w:hAnsi="Times New Roman"/>
          <w:lang w:val="en-US" w:eastAsia="zh-CN"/>
        </w:rPr>
        <w:t xml:space="preserve"> A transcription into Mandarin Chinese can be found in Wang Yunhong </w:t>
      </w:r>
      <w:r>
        <w:rPr>
          <w:rFonts w:ascii="Times New Roman" w:eastAsia="SimSun" w:hAnsi="Times New Roman" w:hint="eastAsia"/>
          <w:lang w:val="en-US" w:eastAsia="zh-CN"/>
        </w:rPr>
        <w:t>王云虹</w:t>
      </w:r>
      <w:r>
        <w:rPr>
          <w:rFonts w:ascii="Times New Roman" w:eastAsia="SimSun" w:hAnsi="Times New Roman"/>
          <w:lang w:val="en-US" w:eastAsia="zh-CN"/>
        </w:rPr>
        <w:t xml:space="preserve">, “Youguan &lt;Shiju tu&gt; de jige wenti” </w:t>
      </w:r>
      <w:r w:rsidRPr="004162BF">
        <w:rPr>
          <w:rFonts w:ascii="SimSun" w:eastAsia="SimSun" w:hAnsi="SimSun" w:hint="eastAsia"/>
          <w:lang w:val="en-US" w:eastAsia="zh-CN"/>
        </w:rPr>
        <w:t>有關</w:t>
      </w:r>
      <w:r w:rsidRPr="004162BF">
        <w:rPr>
          <w:rFonts w:ascii="SimSun" w:eastAsia="SimSun" w:hAnsi="SimSun"/>
          <w:lang w:val="en-US" w:eastAsia="zh-CN"/>
        </w:rPr>
        <w:t>&lt;</w:t>
      </w:r>
      <w:r w:rsidRPr="004162BF">
        <w:rPr>
          <w:rFonts w:ascii="SimSun" w:eastAsia="SimSun" w:hAnsi="SimSun" w:hint="eastAsia"/>
          <w:lang w:val="en-US" w:eastAsia="zh-CN"/>
        </w:rPr>
        <w:t>時局圖</w:t>
      </w:r>
      <w:r w:rsidRPr="004162BF">
        <w:rPr>
          <w:rFonts w:ascii="SimSun" w:eastAsia="SimSun" w:hAnsi="SimSun"/>
          <w:lang w:val="en-US" w:eastAsia="zh-CN"/>
        </w:rPr>
        <w:t>&gt;</w:t>
      </w:r>
      <w:r w:rsidRPr="004162BF">
        <w:rPr>
          <w:rFonts w:ascii="SimSun" w:eastAsia="SimSun" w:hAnsi="SimSun" w:hint="eastAsia"/>
          <w:lang w:val="en-US" w:eastAsia="zh-CN"/>
        </w:rPr>
        <w:t>的幾個問題</w:t>
      </w:r>
      <w:r>
        <w:rPr>
          <w:rFonts w:ascii="Times New Roman" w:eastAsia="SimSun" w:hAnsi="Times New Roman"/>
          <w:lang w:val="en-US" w:eastAsia="zh-CN"/>
        </w:rPr>
        <w:t xml:space="preserve">, </w:t>
      </w:r>
      <w:r>
        <w:rPr>
          <w:rFonts w:ascii="Times New Roman" w:eastAsia="SimSun" w:hAnsi="Times New Roman"/>
          <w:i/>
          <w:lang w:val="en-US" w:eastAsia="zh-CN"/>
        </w:rPr>
        <w:t>Lishi jiaoxue</w:t>
      </w:r>
      <w:r>
        <w:rPr>
          <w:rFonts w:ascii="Times New Roman" w:eastAsia="SimSun" w:hAnsi="Times New Roman"/>
          <w:lang w:val="en-US" w:eastAsia="zh-CN"/>
        </w:rPr>
        <w:t xml:space="preserve"> </w:t>
      </w:r>
      <w:r>
        <w:rPr>
          <w:rFonts w:ascii="Times New Roman" w:eastAsia="SimSun" w:hAnsi="Times New Roman" w:hint="eastAsia"/>
          <w:lang w:val="en-US" w:eastAsia="zh-CN"/>
        </w:rPr>
        <w:t>歷史教學</w:t>
      </w:r>
      <w:r>
        <w:rPr>
          <w:rFonts w:ascii="Times New Roman" w:eastAsia="SimSun" w:hAnsi="Times New Roman"/>
          <w:lang w:val="en-US" w:eastAsia="zh-CN"/>
        </w:rPr>
        <w:t>, 9(2005): 74 n. 1.</w:t>
      </w:r>
    </w:p>
  </w:footnote>
  <w:footnote w:id="34">
    <w:p w:rsidR="0039391E" w:rsidRPr="00E1046F" w:rsidRDefault="0039391E" w:rsidP="00EC306A">
      <w:pPr>
        <w:pStyle w:val="FootnoteText"/>
        <w:rPr>
          <w:rFonts w:ascii="Times New Roman" w:hAnsi="Times New Roman"/>
          <w:lang w:val="en-US"/>
        </w:rPr>
      </w:pPr>
      <w:r w:rsidRPr="00E1046F">
        <w:rPr>
          <w:rStyle w:val="FootnoteReference"/>
          <w:rFonts w:ascii="Times New Roman" w:hAnsi="Times New Roman"/>
        </w:rPr>
        <w:footnoteRef/>
      </w:r>
      <w:r w:rsidRPr="00E1046F">
        <w:rPr>
          <w:rFonts w:ascii="Times New Roman" w:hAnsi="Times New Roman"/>
        </w:rPr>
        <w:t xml:space="preserve"> </w:t>
      </w:r>
      <w:r w:rsidRPr="00E1046F">
        <w:rPr>
          <w:rFonts w:ascii="Times New Roman" w:hAnsi="Times New Roman"/>
          <w:lang w:val="en-US"/>
        </w:rPr>
        <w:t xml:space="preserve">This phrase has led some commentators to assume that this cartoon and its key must be dated between 1900 and the Russian-Japanese War. There </w:t>
      </w:r>
      <w:r>
        <w:rPr>
          <w:rFonts w:ascii="Times New Roman" w:hAnsi="Times New Roman"/>
          <w:lang w:val="en-US"/>
        </w:rPr>
        <w:t>were</w:t>
      </w:r>
      <w:r w:rsidRPr="00E1046F">
        <w:rPr>
          <w:rFonts w:ascii="Times New Roman" w:hAnsi="Times New Roman"/>
          <w:lang w:val="en-US"/>
        </w:rPr>
        <w:t>, however, polemics against Russia already before 1900 in Japan and no political development</w:t>
      </w:r>
      <w:r>
        <w:rPr>
          <w:rFonts w:ascii="Times New Roman" w:hAnsi="Times New Roman"/>
          <w:lang w:val="en-US"/>
        </w:rPr>
        <w:t xml:space="preserve"> </w:t>
      </w:r>
      <w:r w:rsidRPr="00E1046F">
        <w:rPr>
          <w:rFonts w:ascii="Times New Roman" w:hAnsi="Times New Roman"/>
          <w:lang w:val="en-US"/>
        </w:rPr>
        <w:t xml:space="preserve">of 1900 (Boxers </w:t>
      </w:r>
      <w:r>
        <w:rPr>
          <w:rFonts w:ascii="Times New Roman" w:hAnsi="Times New Roman"/>
          <w:lang w:val="en-US"/>
        </w:rPr>
        <w:t>or</w:t>
      </w:r>
      <w:r w:rsidRPr="00E1046F">
        <w:rPr>
          <w:rFonts w:ascii="Times New Roman" w:hAnsi="Times New Roman"/>
          <w:lang w:val="en-US"/>
        </w:rPr>
        <w:t xml:space="preserve"> foreign intervention) is alluded to. If this is indeed the Japanese print, Tse Tsan Tai’s chronology would </w:t>
      </w:r>
      <w:r>
        <w:rPr>
          <w:rFonts w:ascii="Times New Roman" w:hAnsi="Times New Roman"/>
          <w:lang w:val="en-US"/>
        </w:rPr>
        <w:t xml:space="preserve">place it in 1899. </w:t>
      </w:r>
    </w:p>
  </w:footnote>
  <w:footnote w:id="35">
    <w:p w:rsidR="0039391E" w:rsidRPr="00EE47C3" w:rsidRDefault="0039391E" w:rsidP="00EC306A">
      <w:pPr>
        <w:pStyle w:val="FootnoteText"/>
        <w:rPr>
          <w:rFonts w:ascii="Times New Roman" w:hAnsi="Times New Roman"/>
          <w:lang w:val="en-US"/>
        </w:rPr>
      </w:pPr>
      <w:r w:rsidRPr="008C7D06">
        <w:rPr>
          <w:rStyle w:val="FootnoteReference"/>
          <w:rFonts w:ascii="Times New Roman" w:hAnsi="Times New Roman"/>
        </w:rPr>
        <w:footnoteRef/>
      </w:r>
      <w:r w:rsidRPr="008C7D06">
        <w:rPr>
          <w:rFonts w:ascii="Times New Roman" w:hAnsi="Times New Roman"/>
        </w:rPr>
        <w:t xml:space="preserve"> </w:t>
      </w:r>
      <w:r w:rsidRPr="008C7D06">
        <w:rPr>
          <w:rFonts w:ascii="Times New Roman" w:hAnsi="Times New Roman"/>
          <w:lang w:val="en-US"/>
        </w:rPr>
        <w:t>“Ai, what a funny teaser we have there in this ‘eldest son’ (=Manchu)/…./ look how he is lying there</w:t>
      </w:r>
      <w:r w:rsidRPr="00EE47C3">
        <w:rPr>
          <w:rFonts w:ascii="Times New Roman" w:hAnsi="Times New Roman"/>
          <w:lang w:val="en-US"/>
        </w:rPr>
        <w:t xml:space="preserve"> all asleep and drowsy like this without bestirring himself.” </w:t>
      </w:r>
      <w:proofErr w:type="gramStart"/>
      <w:r w:rsidRPr="00EE47C3">
        <w:rPr>
          <w:rFonts w:ascii="Times New Roman" w:hAnsi="Times New Roman"/>
          <w:lang w:val="en-US"/>
        </w:rPr>
        <w:t>Ibid.,</w:t>
      </w:r>
      <w:proofErr w:type="gramEnd"/>
      <w:r w:rsidRPr="00EE47C3">
        <w:rPr>
          <w:rFonts w:ascii="Times New Roman" w:hAnsi="Times New Roman"/>
          <w:lang w:val="en-US"/>
        </w:rPr>
        <w:t xml:space="preserve"> 11.</w:t>
      </w:r>
    </w:p>
  </w:footnote>
  <w:footnote w:id="36">
    <w:p w:rsidR="0039391E" w:rsidRPr="008C7D06" w:rsidRDefault="0039391E" w:rsidP="00EC306A">
      <w:pPr>
        <w:pStyle w:val="FootnoteText"/>
        <w:rPr>
          <w:rFonts w:ascii="Times New Roman" w:hAnsi="Times New Roman"/>
          <w:lang w:val="en-US"/>
        </w:rPr>
      </w:pPr>
      <w:r w:rsidRPr="008C7D06">
        <w:rPr>
          <w:rStyle w:val="FootnoteReference"/>
          <w:rFonts w:ascii="Times New Roman" w:hAnsi="Times New Roman"/>
        </w:rPr>
        <w:footnoteRef/>
      </w:r>
      <w:r w:rsidRPr="008C7D06">
        <w:rPr>
          <w:rFonts w:ascii="Times New Roman" w:hAnsi="Times New Roman"/>
        </w:rPr>
        <w:t xml:space="preserve"> </w:t>
      </w:r>
      <w:r w:rsidRPr="008C7D06">
        <w:rPr>
          <w:rFonts w:ascii="Times New Roman" w:hAnsi="Times New Roman"/>
          <w:lang w:val="en-US"/>
        </w:rPr>
        <w:t xml:space="preserve">The key refers to him with some subterfuge as a </w:t>
      </w:r>
      <w:r w:rsidRPr="004162BF">
        <w:rPr>
          <w:rFonts w:ascii="SimSun" w:eastAsia="SimSun" w:hAnsi="SimSun"/>
        </w:rPr>
        <w:t>蝦仔</w:t>
      </w:r>
      <w:r w:rsidRPr="008C7D06">
        <w:rPr>
          <w:rFonts w:ascii="Times New Roman" w:hAnsi="Times New Roman"/>
          <w:lang w:val="en-US"/>
        </w:rPr>
        <w:t>, a Cantonese term for “eldest son.”</w:t>
      </w:r>
      <w:r>
        <w:rPr>
          <w:rFonts w:ascii="Times New Roman" w:hAnsi="Times New Roman"/>
          <w:lang w:val="en-US"/>
        </w:rPr>
        <w:t xml:space="preserve"> As opposed to Kang Youwei and Liang Qichao, who maintained a—probably tactical— loyalty to the Manchu Dynasty, Tse Tsan Tai and his group were strongly and explicitly anti-Manchu.</w:t>
      </w:r>
    </w:p>
  </w:footnote>
  <w:footnote w:id="37">
    <w:p w:rsidR="0039391E" w:rsidRPr="00EE47C3" w:rsidRDefault="0039391E" w:rsidP="00EC306A">
      <w:pPr>
        <w:pStyle w:val="FootnoteText"/>
        <w:rPr>
          <w:rFonts w:ascii="Times New Roman" w:hAnsi="Times New Roman"/>
          <w:lang w:val="en-US"/>
        </w:rPr>
      </w:pPr>
      <w:r w:rsidRPr="00EE47C3">
        <w:rPr>
          <w:rStyle w:val="FootnoteReference"/>
          <w:rFonts w:ascii="Times New Roman" w:hAnsi="Times New Roman"/>
        </w:rPr>
        <w:footnoteRef/>
      </w:r>
      <w:r w:rsidRPr="00EE47C3">
        <w:rPr>
          <w:rFonts w:ascii="Times New Roman" w:hAnsi="Times New Roman"/>
        </w:rPr>
        <w:t xml:space="preserve"> The emptiness of traditional education is symbolized through the “empty” Chinese characters </w:t>
      </w:r>
      <w:r w:rsidRPr="004162BF">
        <w:rPr>
          <w:rFonts w:ascii="SimSun" w:eastAsia="SimSun" w:hAnsi="SimSun"/>
        </w:rPr>
        <w:t>者</w:t>
      </w:r>
      <w:r w:rsidRPr="004162BF">
        <w:rPr>
          <w:rFonts w:ascii="SimSun" w:eastAsia="SimSun" w:hAnsi="SimSun"/>
          <w:lang w:val="en-US"/>
        </w:rPr>
        <w:t xml:space="preserve">, </w:t>
      </w:r>
      <w:r w:rsidRPr="004162BF">
        <w:rPr>
          <w:rFonts w:ascii="SimSun" w:eastAsia="SimSun" w:hAnsi="SimSun"/>
        </w:rPr>
        <w:t>也</w:t>
      </w:r>
      <w:r w:rsidRPr="004162BF">
        <w:rPr>
          <w:rFonts w:ascii="SimSun" w:eastAsia="SimSun" w:hAnsi="SimSun"/>
          <w:lang w:val="en-US"/>
        </w:rPr>
        <w:t xml:space="preserve">, </w:t>
      </w:r>
      <w:r w:rsidRPr="004162BF">
        <w:rPr>
          <w:rFonts w:ascii="SimSun" w:eastAsia="SimSun" w:hAnsi="SimSun"/>
        </w:rPr>
        <w:t>之</w:t>
      </w:r>
      <w:r w:rsidRPr="00EE47C3">
        <w:rPr>
          <w:rFonts w:ascii="Times New Roman" w:hAnsi="Times New Roman"/>
          <w:lang w:val="en-US"/>
        </w:rPr>
        <w:t xml:space="preserve"> and</w:t>
      </w:r>
      <w:r w:rsidRPr="004162BF">
        <w:rPr>
          <w:rFonts w:ascii="SimSun" w:eastAsia="SimSun" w:hAnsi="SimSun"/>
          <w:lang w:val="en-US"/>
        </w:rPr>
        <w:t xml:space="preserve"> </w:t>
      </w:r>
      <w:r w:rsidRPr="004162BF">
        <w:rPr>
          <w:rFonts w:ascii="SimSun" w:eastAsia="SimSun" w:hAnsi="SimSun"/>
        </w:rPr>
        <w:t>乎</w:t>
      </w:r>
      <w:r w:rsidRPr="00EE47C3">
        <w:rPr>
          <w:rFonts w:ascii="Times New Roman" w:hAnsi="Times New Roman"/>
          <w:lang w:val="en-US"/>
        </w:rPr>
        <w:t>, which are in the text, but probably also on the old man’s book</w:t>
      </w:r>
      <w:r>
        <w:rPr>
          <w:rFonts w:ascii="Times New Roman" w:hAnsi="Times New Roman"/>
          <w:lang w:val="en-US"/>
        </w:rPr>
        <w:t>. T</w:t>
      </w:r>
      <w:r w:rsidRPr="00EE47C3">
        <w:rPr>
          <w:rFonts w:ascii="Times New Roman" w:hAnsi="Times New Roman"/>
          <w:lang w:val="en-US"/>
        </w:rPr>
        <w:t>he age of the old man show</w:t>
      </w:r>
      <w:r>
        <w:rPr>
          <w:rFonts w:ascii="Times New Roman" w:hAnsi="Times New Roman"/>
          <w:lang w:val="en-US"/>
        </w:rPr>
        <w:t>s</w:t>
      </w:r>
      <w:r w:rsidRPr="00EE47C3">
        <w:rPr>
          <w:rFonts w:ascii="Times New Roman" w:hAnsi="Times New Roman"/>
          <w:lang w:val="en-US"/>
        </w:rPr>
        <w:t xml:space="preserve"> how long it takes to even get a basic understanding of classical Chinese. The antiquated weapons are the bow, the sword and the big stone in the text, and on the image the helbard, the horse, </w:t>
      </w:r>
      <w:r w:rsidRPr="00351381">
        <w:rPr>
          <w:rFonts w:ascii="Times New Roman" w:hAnsi="Times New Roman"/>
          <w:lang w:val="en-US"/>
        </w:rPr>
        <w:t>and the big stone (</w:t>
      </w:r>
      <w:r>
        <w:rPr>
          <w:rFonts w:ascii="Times New Roman" w:hAnsi="Times New Roman"/>
          <w:lang w:val="en-US"/>
        </w:rPr>
        <w:t>for lifting)</w:t>
      </w:r>
      <w:r w:rsidRPr="00EE47C3">
        <w:rPr>
          <w:rFonts w:ascii="Times New Roman" w:hAnsi="Times New Roman"/>
          <w:lang w:val="en-US"/>
        </w:rPr>
        <w:t xml:space="preserve">. The man in military training also seems </w:t>
      </w:r>
      <w:r>
        <w:rPr>
          <w:rFonts w:ascii="Times New Roman" w:hAnsi="Times New Roman"/>
          <w:lang w:val="en-US"/>
        </w:rPr>
        <w:t>beyond his prime</w:t>
      </w:r>
      <w:r w:rsidRPr="00EE47C3">
        <w:rPr>
          <w:rFonts w:ascii="Times New Roman" w:hAnsi="Times New Roman"/>
          <w:lang w:val="en-US"/>
        </w:rPr>
        <w:t>.</w:t>
      </w:r>
    </w:p>
  </w:footnote>
  <w:footnote w:id="38">
    <w:p w:rsidR="0039391E" w:rsidRPr="00E14507" w:rsidRDefault="0039391E" w:rsidP="007236CD">
      <w:pPr>
        <w:pStyle w:val="FootnoteText"/>
        <w:rPr>
          <w:rFonts w:ascii="Times New Roman" w:hAnsi="Times New Roman"/>
          <w:lang w:val="en-US"/>
        </w:rPr>
      </w:pPr>
      <w:r w:rsidRPr="00E14507">
        <w:rPr>
          <w:rStyle w:val="FootnoteReference"/>
          <w:rFonts w:ascii="Times New Roman" w:hAnsi="Times New Roman"/>
        </w:rPr>
        <w:footnoteRef/>
      </w:r>
      <w:r w:rsidRPr="00E14507">
        <w:rPr>
          <w:rFonts w:ascii="Times New Roman" w:hAnsi="Times New Roman"/>
        </w:rPr>
        <w:t xml:space="preserve"> </w:t>
      </w:r>
      <w:r w:rsidRPr="00E14507">
        <w:rPr>
          <w:rFonts w:ascii="Times New Roman" w:hAnsi="Times New Roman"/>
          <w:lang w:val="en-US"/>
        </w:rPr>
        <w:t>I have only had access to this black and white copy of the colored original.</w:t>
      </w:r>
    </w:p>
  </w:footnote>
  <w:footnote w:id="39">
    <w:p w:rsidR="0039391E" w:rsidRPr="00E14507" w:rsidRDefault="0039391E" w:rsidP="00EC306A">
      <w:pPr>
        <w:pStyle w:val="FootnoteText"/>
        <w:rPr>
          <w:rFonts w:ascii="Times New Roman" w:hAnsi="Times New Roman"/>
          <w:lang w:val="en-US"/>
        </w:rPr>
      </w:pPr>
      <w:r w:rsidRPr="00E14507">
        <w:rPr>
          <w:rStyle w:val="FootnoteReference"/>
          <w:rFonts w:ascii="Times New Roman" w:hAnsi="Times New Roman"/>
        </w:rPr>
        <w:footnoteRef/>
      </w:r>
      <w:r w:rsidRPr="00E14507">
        <w:rPr>
          <w:rFonts w:ascii="Times New Roman" w:hAnsi="Times New Roman"/>
        </w:rPr>
        <w:t xml:space="preserve"> </w:t>
      </w:r>
      <w:r w:rsidRPr="00E14507">
        <w:rPr>
          <w:rFonts w:ascii="Times New Roman" w:hAnsi="Times New Roman"/>
          <w:lang w:val="en-US"/>
        </w:rPr>
        <w:t xml:space="preserve">A selection of Western war postcards dealing with Japan and, marginally, China, </w:t>
      </w:r>
      <w:r>
        <w:rPr>
          <w:rFonts w:ascii="Times New Roman" w:hAnsi="Times New Roman"/>
          <w:lang w:val="en-US"/>
        </w:rPr>
        <w:t>was</w:t>
      </w:r>
      <w:r w:rsidRPr="00E14507">
        <w:rPr>
          <w:rFonts w:ascii="Times New Roman" w:hAnsi="Times New Roman"/>
          <w:lang w:val="en-US"/>
        </w:rPr>
        <w:t xml:space="preserve"> published by Sepp Linhart, </w:t>
      </w:r>
      <w:r w:rsidRPr="00E14507">
        <w:rPr>
          <w:rFonts w:ascii="Times New Roman" w:hAnsi="Times New Roman"/>
          <w:i/>
          <w:lang w:val="en-US"/>
        </w:rPr>
        <w:t xml:space="preserve">“Niedliche Japaner” </w:t>
      </w:r>
      <w:proofErr w:type="gramStart"/>
      <w:r w:rsidRPr="00E14507">
        <w:rPr>
          <w:rFonts w:ascii="Times New Roman" w:hAnsi="Times New Roman"/>
          <w:i/>
          <w:lang w:val="en-US"/>
        </w:rPr>
        <w:t>oder</w:t>
      </w:r>
      <w:proofErr w:type="gramEnd"/>
      <w:r w:rsidRPr="00E14507">
        <w:rPr>
          <w:rFonts w:ascii="Times New Roman" w:hAnsi="Times New Roman"/>
          <w:i/>
          <w:lang w:val="en-US"/>
        </w:rPr>
        <w:t xml:space="preserve"> Gelbe Gefahr? </w:t>
      </w:r>
      <w:proofErr w:type="gramStart"/>
      <w:r w:rsidRPr="00E14507">
        <w:rPr>
          <w:rFonts w:ascii="Times New Roman" w:hAnsi="Times New Roman"/>
          <w:i/>
          <w:lang w:val="en-US"/>
        </w:rPr>
        <w:t>“Dainty Japanese” or Yellow Peril?</w:t>
      </w:r>
      <w:proofErr w:type="gramEnd"/>
      <w:r w:rsidRPr="00E14507">
        <w:rPr>
          <w:rFonts w:ascii="Times New Roman" w:hAnsi="Times New Roman"/>
          <w:lang w:val="en-US"/>
        </w:rPr>
        <w:t xml:space="preserve"> </w:t>
      </w:r>
      <w:r>
        <w:rPr>
          <w:rFonts w:ascii="Times New Roman" w:hAnsi="Times New Roman"/>
          <w:lang w:val="en-US"/>
        </w:rPr>
        <w:t>(</w:t>
      </w:r>
      <w:r w:rsidRPr="00E14507">
        <w:rPr>
          <w:rFonts w:ascii="Times New Roman" w:hAnsi="Times New Roman"/>
          <w:lang w:val="en-US"/>
        </w:rPr>
        <w:t>Vienna: Lit Verlag</w:t>
      </w:r>
      <w:r>
        <w:rPr>
          <w:rFonts w:ascii="Times New Roman" w:hAnsi="Times New Roman"/>
          <w:lang w:val="en-US"/>
        </w:rPr>
        <w:t>)</w:t>
      </w:r>
      <w:r w:rsidRPr="00E14507">
        <w:rPr>
          <w:rFonts w:ascii="Times New Roman" w:hAnsi="Times New Roman"/>
          <w:lang w:val="en-US"/>
        </w:rPr>
        <w:t>, 2005.</w:t>
      </w:r>
    </w:p>
  </w:footnote>
  <w:footnote w:id="40">
    <w:p w:rsidR="0039391E" w:rsidRPr="00994186" w:rsidRDefault="0039391E" w:rsidP="00EC306A">
      <w:pPr>
        <w:pStyle w:val="FootnoteText"/>
        <w:rPr>
          <w:rFonts w:ascii="Times New Roman" w:eastAsia="宋体" w:hAnsi="Times New Roman"/>
          <w:lang w:val="en-US" w:eastAsia="zh-CN"/>
        </w:rPr>
      </w:pPr>
      <w:r w:rsidRPr="00994186">
        <w:rPr>
          <w:rStyle w:val="FootnoteReference"/>
          <w:rFonts w:ascii="Times New Roman" w:hAnsi="Times New Roman"/>
        </w:rPr>
        <w:footnoteRef/>
      </w:r>
      <w:r w:rsidRPr="00994186">
        <w:rPr>
          <w:rFonts w:ascii="Times New Roman" w:hAnsi="Times New Roman"/>
        </w:rPr>
        <w:t xml:space="preserve"> </w:t>
      </w:r>
      <w:r w:rsidRPr="00CF6DC2">
        <w:rPr>
          <w:rFonts w:ascii="Times New Roman" w:hAnsi="Times New Roman"/>
        </w:rPr>
        <w:t>“</w:t>
      </w:r>
      <w:r w:rsidRPr="00994186">
        <w:rPr>
          <w:rFonts w:ascii="Times New Roman" w:hAnsi="Times New Roman"/>
        </w:rPr>
        <w:t>Xianshi</w:t>
      </w:r>
      <w:r>
        <w:rPr>
          <w:rFonts w:ascii="Times New Roman" w:hAnsi="Times New Roman"/>
        </w:rPr>
        <w:t>”</w:t>
      </w:r>
      <w:r w:rsidRPr="00994186">
        <w:rPr>
          <w:rFonts w:ascii="Times New Roman" w:hAnsi="Times New Roman"/>
        </w:rPr>
        <w:t xml:space="preserve"> </w:t>
      </w:r>
      <w:r w:rsidRPr="00962AD9">
        <w:rPr>
          <w:rFonts w:ascii="SimSun" w:eastAsia="SimSun" w:hAnsi="SimSun"/>
          <w:lang w:eastAsia="zh-CN"/>
        </w:rPr>
        <w:t>現勢</w:t>
      </w:r>
      <w:r>
        <w:rPr>
          <w:rFonts w:ascii="Times New Roman" w:eastAsia="宋体" w:hAnsi="Times New Roman"/>
          <w:lang w:val="en-US" w:eastAsia="zh-CN"/>
        </w:rPr>
        <w:t xml:space="preserve"> [</w:t>
      </w:r>
      <w:r w:rsidRPr="00994186">
        <w:rPr>
          <w:rFonts w:ascii="Times New Roman" w:eastAsia="宋体" w:hAnsi="Times New Roman"/>
          <w:lang w:val="en-US" w:eastAsia="zh-CN"/>
        </w:rPr>
        <w:t>the present situation</w:t>
      </w:r>
      <w:r>
        <w:rPr>
          <w:rFonts w:ascii="Times New Roman" w:eastAsia="宋体" w:hAnsi="Times New Roman"/>
          <w:lang w:val="en-US" w:eastAsia="zh-CN"/>
        </w:rPr>
        <w:t>]</w:t>
      </w:r>
      <w:r w:rsidRPr="00994186">
        <w:rPr>
          <w:rFonts w:ascii="Times New Roman" w:eastAsia="宋体" w:hAnsi="Times New Roman"/>
          <w:lang w:val="en-US" w:eastAsia="zh-CN"/>
        </w:rPr>
        <w:t xml:space="preserve">, </w:t>
      </w:r>
      <w:r w:rsidRPr="00994186">
        <w:rPr>
          <w:rFonts w:ascii="Times New Roman" w:hAnsi="Times New Roman"/>
          <w:i/>
          <w:lang w:val="en-US"/>
        </w:rPr>
        <w:t>E shi jing wen</w:t>
      </w:r>
      <w:r w:rsidRPr="00994186">
        <w:rPr>
          <w:rFonts w:ascii="Times New Roman" w:hAnsi="Times New Roman"/>
          <w:lang w:val="en-US"/>
        </w:rPr>
        <w:t xml:space="preserve"> </w:t>
      </w:r>
      <w:r w:rsidRPr="00962AD9">
        <w:rPr>
          <w:rFonts w:ascii="SimSun" w:eastAsia="SimSun" w:hAnsi="SimSun"/>
          <w:lang w:val="en-US" w:eastAsia="zh-CN"/>
        </w:rPr>
        <w:t>俄事警聞</w:t>
      </w:r>
      <w:r w:rsidRPr="00994186">
        <w:rPr>
          <w:rFonts w:ascii="Times New Roman" w:eastAsia="宋体" w:hAnsi="Times New Roman"/>
          <w:lang w:val="en-US" w:eastAsia="zh-CN"/>
        </w:rPr>
        <w:t xml:space="preserve"> </w:t>
      </w:r>
      <w:r>
        <w:rPr>
          <w:rFonts w:ascii="Times New Roman" w:eastAsia="宋体" w:hAnsi="Times New Roman"/>
          <w:lang w:val="en-US" w:eastAsia="zh-CN"/>
        </w:rPr>
        <w:t>[</w:t>
      </w:r>
      <w:r w:rsidRPr="00994186">
        <w:rPr>
          <w:rFonts w:ascii="Times New Roman" w:eastAsia="宋体" w:hAnsi="Times New Roman"/>
          <w:lang w:val="en-US" w:eastAsia="zh-CN"/>
        </w:rPr>
        <w:t>Alarming news on Russian actions</w:t>
      </w:r>
      <w:r>
        <w:rPr>
          <w:rFonts w:ascii="Times New Roman" w:eastAsia="宋体" w:hAnsi="Times New Roman"/>
          <w:lang w:val="en-US" w:eastAsia="zh-CN"/>
        </w:rPr>
        <w:t>]</w:t>
      </w:r>
      <w:r w:rsidRPr="00994186">
        <w:rPr>
          <w:rFonts w:ascii="Times New Roman" w:eastAsia="宋体" w:hAnsi="Times New Roman"/>
          <w:lang w:val="en-US" w:eastAsia="zh-CN"/>
        </w:rPr>
        <w:t xml:space="preserve"> 1 (Dec. 1903), repr</w:t>
      </w:r>
      <w:r>
        <w:rPr>
          <w:rFonts w:ascii="Times New Roman" w:eastAsia="宋体" w:hAnsi="Times New Roman"/>
          <w:lang w:val="en-US" w:eastAsia="zh-CN"/>
        </w:rPr>
        <w:t>inted in</w:t>
      </w:r>
      <w:r w:rsidRPr="00994186">
        <w:rPr>
          <w:rFonts w:ascii="Times New Roman" w:eastAsia="宋体" w:hAnsi="Times New Roman"/>
          <w:lang w:val="en-US" w:eastAsia="zh-CN"/>
        </w:rPr>
        <w:t xml:space="preserve"> Zhonghua Minguo shiliao congbian A12, </w:t>
      </w:r>
      <w:r>
        <w:rPr>
          <w:rFonts w:ascii="Times New Roman" w:eastAsia="宋体" w:hAnsi="Times New Roman"/>
          <w:lang w:val="en-US" w:eastAsia="zh-CN"/>
        </w:rPr>
        <w:t>(</w:t>
      </w:r>
      <w:r w:rsidRPr="00994186">
        <w:rPr>
          <w:rFonts w:ascii="Times New Roman" w:eastAsia="宋体" w:hAnsi="Times New Roman"/>
          <w:lang w:val="en-US" w:eastAsia="zh-CN"/>
        </w:rPr>
        <w:t>Taipei: Zhongguo Guomindang Zhongyang Weiyuanhui dangshi shiliao bianzuan weiyuanhui, 1983</w:t>
      </w:r>
      <w:r>
        <w:rPr>
          <w:rFonts w:ascii="Times New Roman" w:eastAsia="宋体" w:hAnsi="Times New Roman"/>
          <w:lang w:val="en-US" w:eastAsia="zh-CN"/>
        </w:rPr>
        <w:t>)</w:t>
      </w:r>
      <w:r w:rsidRPr="00994186">
        <w:rPr>
          <w:rFonts w:ascii="Times New Roman" w:eastAsia="宋体" w:hAnsi="Times New Roman"/>
          <w:lang w:val="en-US" w:eastAsia="zh-CN"/>
        </w:rPr>
        <w:t>, 7-9.</w:t>
      </w:r>
    </w:p>
  </w:footnote>
  <w:footnote w:id="41">
    <w:p w:rsidR="0039391E" w:rsidRPr="00994186" w:rsidRDefault="0039391E" w:rsidP="00EC306A">
      <w:pPr>
        <w:pStyle w:val="FootnoteText"/>
        <w:rPr>
          <w:rFonts w:ascii="Times New Roman" w:hAnsi="Times New Roman"/>
          <w:lang w:val="en-US"/>
        </w:rPr>
      </w:pPr>
      <w:r w:rsidRPr="00994186">
        <w:rPr>
          <w:rStyle w:val="FootnoteReference"/>
          <w:rFonts w:ascii="Times New Roman" w:hAnsi="Times New Roman"/>
        </w:rPr>
        <w:footnoteRef/>
      </w:r>
      <w:r w:rsidRPr="00994186">
        <w:rPr>
          <w:rFonts w:ascii="Times New Roman" w:hAnsi="Times New Roman"/>
        </w:rPr>
        <w:t xml:space="preserve"> </w:t>
      </w:r>
      <w:r>
        <w:rPr>
          <w:rFonts w:ascii="Times New Roman" w:hAnsi="Times New Roman"/>
          <w:lang w:val="en-US"/>
        </w:rPr>
        <w:t xml:space="preserve">A list of Kelly and Walsh </w:t>
      </w:r>
      <w:r w:rsidRPr="00994186">
        <w:rPr>
          <w:rFonts w:ascii="Times New Roman" w:hAnsi="Times New Roman"/>
          <w:lang w:val="en-US"/>
        </w:rPr>
        <w:t xml:space="preserve">publications </w:t>
      </w:r>
      <w:r>
        <w:rPr>
          <w:rFonts w:ascii="Times New Roman" w:hAnsi="Times New Roman"/>
          <w:lang w:val="en-US"/>
        </w:rPr>
        <w:t xml:space="preserve">has been compiled by the firm, which still survives in </w:t>
      </w:r>
      <w:smartTag w:uri="urn:schemas-microsoft-com:office:smarttags" w:element="place">
        <w:r>
          <w:rPr>
            <w:rFonts w:ascii="Times New Roman" w:hAnsi="Times New Roman"/>
            <w:lang w:val="en-US"/>
          </w:rPr>
          <w:t>Hong Kong</w:t>
        </w:r>
      </w:smartTag>
      <w:r>
        <w:rPr>
          <w:rFonts w:ascii="Times New Roman" w:hAnsi="Times New Roman"/>
          <w:lang w:val="en-US"/>
        </w:rPr>
        <w:t>. It can be found at</w:t>
      </w:r>
      <w:r w:rsidRPr="00994186">
        <w:rPr>
          <w:rFonts w:ascii="Times New Roman" w:hAnsi="Times New Roman"/>
          <w:lang w:val="en-US"/>
        </w:rPr>
        <w:t xml:space="preserve"> </w:t>
      </w:r>
      <w:r w:rsidRPr="001847CA">
        <w:rPr>
          <w:rFonts w:ascii="Times New Roman" w:hAnsi="Times New Roman"/>
          <w:lang w:val="en-US"/>
        </w:rPr>
        <w:t xml:space="preserve">http://www.defyse.com/kelly__walsh_publications.htm. </w:t>
      </w:r>
      <w:proofErr w:type="gramStart"/>
      <w:r w:rsidRPr="001847CA">
        <w:rPr>
          <w:rFonts w:ascii="Times New Roman" w:hAnsi="Times New Roman"/>
          <w:lang w:val="en-US"/>
        </w:rPr>
        <w:t>Accessed Oct. 20</w:t>
      </w:r>
      <w:r>
        <w:rPr>
          <w:rFonts w:ascii="Times New Roman" w:hAnsi="Times New Roman"/>
          <w:lang w:val="en-US"/>
        </w:rPr>
        <w:t>, 2010.</w:t>
      </w:r>
      <w:proofErr w:type="gramEnd"/>
    </w:p>
  </w:footnote>
  <w:footnote w:id="42">
    <w:p w:rsidR="0039391E" w:rsidRPr="00016F51" w:rsidRDefault="0039391E" w:rsidP="00EC306A">
      <w:pPr>
        <w:pStyle w:val="FootnoteText"/>
        <w:rPr>
          <w:rFonts w:ascii="Times New Roman" w:hAnsi="Times New Roman"/>
          <w:lang w:val="en-US"/>
        </w:rPr>
      </w:pPr>
      <w:r w:rsidRPr="00016F51">
        <w:rPr>
          <w:rStyle w:val="FootnoteReference"/>
          <w:rFonts w:ascii="Times New Roman" w:hAnsi="Times New Roman"/>
        </w:rPr>
        <w:footnoteRef/>
      </w:r>
      <w:r w:rsidRPr="00016F51">
        <w:rPr>
          <w:rFonts w:ascii="Times New Roman" w:hAnsi="Times New Roman"/>
        </w:rPr>
        <w:t xml:space="preserve"> </w:t>
      </w:r>
      <w:r w:rsidRPr="00016F51">
        <w:rPr>
          <w:rFonts w:ascii="Times New Roman" w:hAnsi="Times New Roman"/>
          <w:lang w:val="en-US"/>
        </w:rPr>
        <w:t>Huang Zunxian</w:t>
      </w:r>
      <w:r w:rsidRPr="0093107C">
        <w:rPr>
          <w:rFonts w:ascii="SimSun" w:eastAsia="SimSun" w:hAnsi="SimSun"/>
        </w:rPr>
        <w:t>黄遵憲</w:t>
      </w:r>
      <w:r w:rsidRPr="00016F51">
        <w:rPr>
          <w:rFonts w:ascii="Times New Roman" w:hAnsi="Times New Roman"/>
          <w:lang w:val="en-US"/>
        </w:rPr>
        <w:t xml:space="preserve">, </w:t>
      </w:r>
      <w:r w:rsidRPr="00016F51">
        <w:rPr>
          <w:rFonts w:ascii="Times New Roman" w:hAnsi="Times New Roman"/>
          <w:i/>
          <w:lang w:val="en-US"/>
        </w:rPr>
        <w:t>Riben guozhi</w:t>
      </w:r>
      <w:r w:rsidRPr="00016F51">
        <w:rPr>
          <w:rFonts w:ascii="Times New Roman" w:hAnsi="Times New Roman"/>
          <w:lang w:val="en-US"/>
        </w:rPr>
        <w:t xml:space="preserve"> </w:t>
      </w:r>
      <w:r w:rsidRPr="0093107C">
        <w:rPr>
          <w:rFonts w:ascii="SimSun" w:eastAsia="SimSun" w:hAnsi="SimSun"/>
          <w:lang w:val="en-US" w:eastAsia="zh-CN"/>
        </w:rPr>
        <w:t>日本國志</w:t>
      </w:r>
      <w:r w:rsidRPr="00016F51">
        <w:rPr>
          <w:rFonts w:ascii="Times New Roman" w:eastAsia="宋体" w:hAnsi="Times New Roman"/>
          <w:lang w:val="en-US" w:eastAsia="zh-CN"/>
        </w:rPr>
        <w:t xml:space="preserve"> </w:t>
      </w:r>
      <w:r>
        <w:rPr>
          <w:rFonts w:ascii="Times New Roman" w:hAnsi="Times New Roman"/>
          <w:lang w:val="en-US"/>
        </w:rPr>
        <w:t>[</w:t>
      </w:r>
      <w:r w:rsidRPr="00016F51">
        <w:rPr>
          <w:rFonts w:ascii="Times New Roman" w:hAnsi="Times New Roman"/>
          <w:lang w:val="en-US"/>
        </w:rPr>
        <w:t xml:space="preserve">A </w:t>
      </w:r>
      <w:r>
        <w:rPr>
          <w:rFonts w:ascii="Times New Roman" w:hAnsi="Times New Roman"/>
          <w:lang w:val="en-US"/>
        </w:rPr>
        <w:t>r</w:t>
      </w:r>
      <w:r w:rsidRPr="00016F51">
        <w:rPr>
          <w:rFonts w:ascii="Times New Roman" w:hAnsi="Times New Roman"/>
          <w:lang w:val="en-US"/>
        </w:rPr>
        <w:t>ecord of Japan</w:t>
      </w:r>
      <w:r>
        <w:rPr>
          <w:rFonts w:ascii="Times New Roman" w:hAnsi="Times New Roman"/>
          <w:lang w:val="en-US"/>
        </w:rPr>
        <w:t>]</w:t>
      </w:r>
      <w:r w:rsidRPr="00016F51">
        <w:rPr>
          <w:rFonts w:ascii="Times New Roman" w:hAnsi="Times New Roman"/>
          <w:lang w:val="en-US"/>
        </w:rPr>
        <w:t xml:space="preserve">, </w:t>
      </w:r>
      <w:r>
        <w:rPr>
          <w:rFonts w:ascii="Times New Roman" w:hAnsi="Times New Roman"/>
          <w:lang w:val="en-US"/>
        </w:rPr>
        <w:t>(</w:t>
      </w:r>
      <w:r w:rsidRPr="00016F51">
        <w:rPr>
          <w:rFonts w:ascii="Times New Roman" w:hAnsi="Times New Roman"/>
          <w:lang w:val="en-US"/>
        </w:rPr>
        <w:t>Yangcheng: Fuwenzha</w:t>
      </w:r>
      <w:r>
        <w:rPr>
          <w:rFonts w:ascii="Times New Roman" w:hAnsi="Times New Roman"/>
          <w:lang w:val="en-US"/>
        </w:rPr>
        <w:t>i</w:t>
      </w:r>
      <w:r w:rsidRPr="00016F51">
        <w:rPr>
          <w:rFonts w:ascii="Times New Roman" w:hAnsi="Times New Roman"/>
          <w:lang w:val="en-US"/>
        </w:rPr>
        <w:t>, 1890</w:t>
      </w:r>
      <w:r>
        <w:rPr>
          <w:rFonts w:ascii="Times New Roman" w:hAnsi="Times New Roman"/>
          <w:lang w:val="en-US"/>
        </w:rPr>
        <w:t>)</w:t>
      </w:r>
      <w:r w:rsidRPr="00016F51">
        <w:rPr>
          <w:rFonts w:ascii="Times New Roman" w:hAnsi="Times New Roman"/>
          <w:lang w:val="en-US"/>
        </w:rPr>
        <w:t xml:space="preserve">. See </w:t>
      </w:r>
      <w:r w:rsidRPr="00016F51">
        <w:rPr>
          <w:rFonts w:ascii="Times New Roman" w:hAnsi="Times New Roman"/>
        </w:rPr>
        <w:t>Kamachi, Noriko</w:t>
      </w:r>
      <w:r>
        <w:rPr>
          <w:rFonts w:ascii="Times New Roman" w:hAnsi="Times New Roman"/>
        </w:rPr>
        <w:t>,</w:t>
      </w:r>
      <w:r w:rsidRPr="00016F51">
        <w:rPr>
          <w:rFonts w:ascii="Times New Roman" w:hAnsi="Times New Roman"/>
        </w:rPr>
        <w:t xml:space="preserve"> </w:t>
      </w:r>
      <w:r w:rsidRPr="00016F51">
        <w:rPr>
          <w:rFonts w:ascii="Times New Roman" w:hAnsi="Times New Roman"/>
          <w:i/>
          <w:iCs/>
        </w:rPr>
        <w:t>Reform in China: Huang Tsun-Hsien and the Japanese Model</w:t>
      </w:r>
      <w:r w:rsidRPr="00016F51">
        <w:rPr>
          <w:rFonts w:ascii="Times New Roman" w:hAnsi="Times New Roman"/>
        </w:rPr>
        <w:t xml:space="preserve"> </w:t>
      </w:r>
      <w:r>
        <w:rPr>
          <w:rFonts w:ascii="Times New Roman" w:hAnsi="Times New Roman"/>
        </w:rPr>
        <w:t>(</w:t>
      </w:r>
      <w:r w:rsidRPr="00016F51">
        <w:rPr>
          <w:rFonts w:ascii="Times New Roman" w:hAnsi="Times New Roman"/>
        </w:rPr>
        <w:t>Cambridge, MA: Council on East Asian Studies, 1981</w:t>
      </w:r>
      <w:r>
        <w:rPr>
          <w:rFonts w:ascii="Times New Roman" w:hAnsi="Times New Roman"/>
        </w:rPr>
        <w:t>)</w:t>
      </w:r>
      <w:r w:rsidRPr="00016F51">
        <w:rPr>
          <w:rFonts w:ascii="Times New Roman" w:hAnsi="Times New Roman"/>
        </w:rPr>
        <w:t>.</w:t>
      </w:r>
    </w:p>
  </w:footnote>
  <w:footnote w:id="43">
    <w:p w:rsidR="0039391E" w:rsidRPr="00F06FA7" w:rsidRDefault="0039391E" w:rsidP="00EC306A">
      <w:pPr>
        <w:spacing w:line="240" w:lineRule="auto"/>
        <w:rPr>
          <w:rFonts w:ascii="Times New Roman" w:hAnsi="Times New Roman"/>
          <w:sz w:val="20"/>
          <w:szCs w:val="20"/>
          <w:lang w:val="en-US"/>
        </w:rPr>
      </w:pPr>
      <w:r w:rsidRPr="00F06FA7">
        <w:rPr>
          <w:rStyle w:val="FootnoteReference"/>
          <w:rFonts w:ascii="Times New Roman" w:hAnsi="Times New Roman"/>
          <w:sz w:val="20"/>
          <w:szCs w:val="20"/>
        </w:rPr>
        <w:footnoteRef/>
      </w:r>
      <w:r w:rsidRPr="00F06FA7">
        <w:rPr>
          <w:rFonts w:ascii="Times New Roman" w:hAnsi="Times New Roman"/>
          <w:sz w:val="20"/>
          <w:szCs w:val="20"/>
        </w:rPr>
        <w:t xml:space="preserve"> </w:t>
      </w:r>
      <w:r w:rsidRPr="00F06FA7">
        <w:rPr>
          <w:rFonts w:ascii="Times New Roman" w:hAnsi="Times New Roman"/>
          <w:sz w:val="20"/>
          <w:szCs w:val="20"/>
          <w:lang w:val="en-US"/>
        </w:rPr>
        <w:t>Huang Zunxian</w:t>
      </w:r>
      <w:r w:rsidRPr="0093107C">
        <w:rPr>
          <w:rFonts w:ascii="SimSun" w:eastAsia="SimSun" w:hAnsi="SimSun"/>
          <w:sz w:val="20"/>
          <w:szCs w:val="20"/>
        </w:rPr>
        <w:t>黄遵憲</w:t>
      </w:r>
      <w:r w:rsidRPr="00F06FA7">
        <w:rPr>
          <w:rFonts w:ascii="Times New Roman" w:hAnsi="Times New Roman"/>
          <w:sz w:val="20"/>
          <w:szCs w:val="20"/>
          <w:lang w:val="en-US"/>
        </w:rPr>
        <w:t xml:space="preserve">, “Yang tian” </w:t>
      </w:r>
      <w:r w:rsidRPr="0093107C">
        <w:rPr>
          <w:rFonts w:ascii="SimSun" w:eastAsia="SimSun" w:hAnsi="SimSun"/>
          <w:sz w:val="20"/>
          <w:szCs w:val="20"/>
          <w:lang w:val="en-US" w:eastAsia="zh-CN"/>
        </w:rPr>
        <w:t>仰天</w:t>
      </w:r>
      <w:r w:rsidRPr="00F06FA7">
        <w:rPr>
          <w:rFonts w:ascii="Times New Roman" w:eastAsia="宋体" w:hAnsi="Times New Roman"/>
          <w:sz w:val="20"/>
          <w:szCs w:val="20"/>
          <w:lang w:val="en-US" w:eastAsia="zh-CN"/>
        </w:rPr>
        <w:t xml:space="preserve"> </w:t>
      </w:r>
      <w:r>
        <w:rPr>
          <w:rFonts w:ascii="Times New Roman" w:eastAsia="宋体" w:hAnsi="Times New Roman"/>
          <w:sz w:val="20"/>
          <w:szCs w:val="20"/>
          <w:lang w:val="en-US" w:eastAsia="zh-CN"/>
        </w:rPr>
        <w:t>[</w:t>
      </w:r>
      <w:r w:rsidRPr="00F06FA7">
        <w:rPr>
          <w:rFonts w:ascii="Times New Roman" w:eastAsia="宋体" w:hAnsi="Times New Roman"/>
          <w:sz w:val="20"/>
          <w:szCs w:val="20"/>
          <w:lang w:val="en-US" w:eastAsia="zh-CN"/>
        </w:rPr>
        <w:t xml:space="preserve">Raising </w:t>
      </w:r>
      <w:r>
        <w:rPr>
          <w:rFonts w:ascii="Times New Roman" w:eastAsia="宋体" w:hAnsi="Times New Roman"/>
          <w:sz w:val="20"/>
          <w:szCs w:val="20"/>
          <w:lang w:val="en-US" w:eastAsia="zh-CN"/>
        </w:rPr>
        <w:t xml:space="preserve">the </w:t>
      </w:r>
      <w:r w:rsidRPr="00F06FA7">
        <w:rPr>
          <w:rFonts w:ascii="Times New Roman" w:eastAsia="宋体" w:hAnsi="Times New Roman"/>
          <w:sz w:val="20"/>
          <w:szCs w:val="20"/>
          <w:lang w:val="en-US" w:eastAsia="zh-CN"/>
        </w:rPr>
        <w:t>eyes to heaven</w:t>
      </w:r>
      <w:r>
        <w:rPr>
          <w:rFonts w:ascii="Times New Roman" w:eastAsia="宋体" w:hAnsi="Times New Roman"/>
          <w:sz w:val="20"/>
          <w:szCs w:val="20"/>
          <w:lang w:val="en-US" w:eastAsia="zh-CN"/>
        </w:rPr>
        <w:t>]</w:t>
      </w:r>
      <w:r w:rsidRPr="00F06FA7">
        <w:rPr>
          <w:rFonts w:ascii="Times New Roman" w:hAnsi="Times New Roman"/>
          <w:sz w:val="20"/>
          <w:szCs w:val="20"/>
          <w:lang w:val="en-US"/>
        </w:rPr>
        <w:t xml:space="preserve">, in </w:t>
      </w:r>
      <w:r w:rsidRPr="00F06FA7">
        <w:rPr>
          <w:rFonts w:ascii="Times New Roman" w:hAnsi="Times New Roman"/>
          <w:i/>
          <w:sz w:val="20"/>
          <w:szCs w:val="20"/>
          <w:lang w:val="en-US"/>
        </w:rPr>
        <w:t xml:space="preserve">Renjing </w:t>
      </w:r>
      <w:proofErr w:type="gramStart"/>
      <w:r w:rsidRPr="00F06FA7">
        <w:rPr>
          <w:rFonts w:ascii="Times New Roman" w:hAnsi="Times New Roman"/>
          <w:i/>
          <w:sz w:val="20"/>
          <w:szCs w:val="20"/>
          <w:lang w:val="en-US"/>
        </w:rPr>
        <w:t>lu</w:t>
      </w:r>
      <w:proofErr w:type="gramEnd"/>
      <w:r w:rsidRPr="00F06FA7">
        <w:rPr>
          <w:rFonts w:ascii="Times New Roman" w:hAnsi="Times New Roman"/>
          <w:i/>
          <w:sz w:val="20"/>
          <w:szCs w:val="20"/>
          <w:lang w:val="en-US"/>
        </w:rPr>
        <w:t xml:space="preserve"> shi cao qianzhu</w:t>
      </w:r>
      <w:r w:rsidRPr="0093107C">
        <w:rPr>
          <w:rFonts w:ascii="SimSun" w:eastAsia="SimSun" w:hAnsi="SimSun"/>
          <w:sz w:val="20"/>
          <w:szCs w:val="20"/>
        </w:rPr>
        <w:t>人境廬詩草箋注</w:t>
      </w:r>
      <w:r w:rsidRPr="00F06FA7">
        <w:rPr>
          <w:rFonts w:ascii="Times New Roman" w:hAnsi="Times New Roman"/>
          <w:sz w:val="20"/>
          <w:szCs w:val="20"/>
          <w:lang w:val="en-US"/>
        </w:rPr>
        <w:t>,</w:t>
      </w:r>
      <w:r w:rsidRPr="00CF6DC2">
        <w:rPr>
          <w:rFonts w:ascii="Times New Roman" w:hAnsi="Times New Roman"/>
          <w:sz w:val="20"/>
          <w:szCs w:val="20"/>
          <w:lang w:val="en-US"/>
        </w:rPr>
        <w:t xml:space="preserve"> </w:t>
      </w:r>
      <w:r>
        <w:rPr>
          <w:rFonts w:ascii="Times New Roman" w:hAnsi="Times New Roman"/>
          <w:sz w:val="20"/>
          <w:szCs w:val="20"/>
          <w:lang w:val="en-US"/>
        </w:rPr>
        <w:t xml:space="preserve">ed. </w:t>
      </w:r>
      <w:r w:rsidRPr="00F06FA7">
        <w:rPr>
          <w:rFonts w:ascii="Times New Roman" w:hAnsi="Times New Roman"/>
          <w:sz w:val="20"/>
          <w:szCs w:val="20"/>
          <w:lang w:val="en-US"/>
        </w:rPr>
        <w:t xml:space="preserve">Huang Zunxian, </w:t>
      </w:r>
      <w:r>
        <w:rPr>
          <w:rFonts w:ascii="Times New Roman" w:hAnsi="Times New Roman"/>
          <w:sz w:val="20"/>
          <w:szCs w:val="20"/>
          <w:lang w:val="en-US"/>
        </w:rPr>
        <w:t xml:space="preserve">with </w:t>
      </w:r>
      <w:r w:rsidRPr="006570AA">
        <w:rPr>
          <w:rFonts w:ascii="Times New Roman" w:hAnsi="Times New Roman"/>
          <w:sz w:val="20"/>
          <w:szCs w:val="20"/>
          <w:lang w:val="en-US"/>
        </w:rPr>
        <w:t>annotat</w:t>
      </w:r>
      <w:r w:rsidRPr="008E1685">
        <w:rPr>
          <w:rFonts w:ascii="Times New Roman" w:hAnsi="Times New Roman"/>
          <w:sz w:val="20"/>
          <w:szCs w:val="20"/>
          <w:lang w:val="en-US"/>
        </w:rPr>
        <w:t>ions</w:t>
      </w:r>
      <w:r w:rsidRPr="006570AA">
        <w:rPr>
          <w:rFonts w:ascii="Times New Roman" w:hAnsi="Times New Roman"/>
          <w:sz w:val="20"/>
          <w:szCs w:val="20"/>
          <w:lang w:val="en-US"/>
        </w:rPr>
        <w:t xml:space="preserve"> by</w:t>
      </w:r>
      <w:r w:rsidRPr="00F06FA7">
        <w:rPr>
          <w:rFonts w:ascii="Times New Roman" w:hAnsi="Times New Roman"/>
          <w:sz w:val="20"/>
          <w:szCs w:val="20"/>
          <w:lang w:val="en-US"/>
        </w:rPr>
        <w:t xml:space="preserve"> Qian Zhonglian </w:t>
      </w:r>
      <w:r w:rsidRPr="0093107C">
        <w:rPr>
          <w:rFonts w:ascii="SimSun" w:eastAsia="SimSun" w:hAnsi="SimSun"/>
          <w:sz w:val="20"/>
          <w:szCs w:val="20"/>
        </w:rPr>
        <w:t>錢仲聯</w:t>
      </w:r>
      <w:r w:rsidRPr="00F06FA7">
        <w:rPr>
          <w:rFonts w:ascii="Times New Roman" w:hAnsi="Times New Roman"/>
          <w:sz w:val="20"/>
          <w:szCs w:val="20"/>
          <w:lang w:val="en-US"/>
        </w:rPr>
        <w:t xml:space="preserve"> </w:t>
      </w:r>
      <w:r>
        <w:rPr>
          <w:rFonts w:ascii="Times New Roman" w:hAnsi="Times New Roman"/>
          <w:sz w:val="20"/>
          <w:szCs w:val="20"/>
          <w:lang w:val="en-US"/>
        </w:rPr>
        <w:t>(</w:t>
      </w:r>
      <w:r w:rsidRPr="00F06FA7">
        <w:rPr>
          <w:rFonts w:ascii="Times New Roman" w:hAnsi="Times New Roman"/>
          <w:sz w:val="20"/>
          <w:szCs w:val="20"/>
          <w:lang w:val="en-US"/>
        </w:rPr>
        <w:t>Shanghai: Shanghai guji</w:t>
      </w:r>
      <w:r>
        <w:rPr>
          <w:rFonts w:ascii="Times New Roman" w:hAnsi="Times New Roman"/>
          <w:sz w:val="20"/>
          <w:szCs w:val="20"/>
          <w:lang w:val="en-US"/>
        </w:rPr>
        <w:t>,</w:t>
      </w:r>
      <w:r w:rsidRPr="00F06FA7">
        <w:rPr>
          <w:rFonts w:ascii="Times New Roman" w:hAnsi="Times New Roman"/>
          <w:sz w:val="20"/>
          <w:szCs w:val="20"/>
          <w:lang w:val="en-US"/>
        </w:rPr>
        <w:t xml:space="preserve"> 1981</w:t>
      </w:r>
      <w:r>
        <w:rPr>
          <w:rFonts w:ascii="Times New Roman" w:hAnsi="Times New Roman"/>
          <w:sz w:val="20"/>
          <w:szCs w:val="20"/>
          <w:lang w:val="en-US"/>
        </w:rPr>
        <w:t>)</w:t>
      </w:r>
      <w:r w:rsidRPr="00F06FA7">
        <w:rPr>
          <w:rFonts w:ascii="Times New Roman" w:hAnsi="Times New Roman"/>
          <w:sz w:val="20"/>
          <w:szCs w:val="20"/>
          <w:lang w:val="en-US"/>
        </w:rPr>
        <w:t xml:space="preserve">, </w:t>
      </w:r>
      <w:r w:rsidRPr="00F06FA7">
        <w:rPr>
          <w:rFonts w:ascii="Times New Roman" w:eastAsia="SimSun" w:hAnsi="Times New Roman"/>
          <w:sz w:val="20"/>
          <w:szCs w:val="20"/>
        </w:rPr>
        <w:t>797.</w:t>
      </w:r>
      <w:r w:rsidR="003015BE" w:rsidRPr="003015BE">
        <w:rPr>
          <w:lang w:val="en-US"/>
        </w:rPr>
        <w:t xml:space="preserve"> </w:t>
      </w:r>
      <w:r w:rsidR="003015BE">
        <w:rPr>
          <w:lang w:val="en-US"/>
        </w:rPr>
        <w:t xml:space="preserve"> </w:t>
      </w:r>
      <w:r w:rsidR="003015BE" w:rsidRPr="003015BE">
        <w:rPr>
          <w:rFonts w:ascii="Times New Roman" w:hAnsi="Times New Roman"/>
          <w:sz w:val="20"/>
          <w:szCs w:val="20"/>
          <w:lang w:val="en-US"/>
        </w:rPr>
        <w:t>Thanks to Mr. Li Man for his correction.</w:t>
      </w:r>
    </w:p>
  </w:footnote>
  <w:footnote w:id="44">
    <w:p w:rsidR="0039391E" w:rsidRPr="00F06FA7" w:rsidRDefault="0039391E" w:rsidP="00EC306A">
      <w:pPr>
        <w:pStyle w:val="FootnoteText"/>
        <w:rPr>
          <w:rFonts w:ascii="Times New Roman" w:eastAsia="宋体" w:hAnsi="Times New Roman"/>
          <w:lang w:val="en-US" w:eastAsia="zh-CN"/>
        </w:rPr>
      </w:pPr>
      <w:r w:rsidRPr="00F06FA7">
        <w:rPr>
          <w:rStyle w:val="FootnoteReference"/>
          <w:rFonts w:ascii="Times New Roman" w:hAnsi="Times New Roman"/>
        </w:rPr>
        <w:footnoteRef/>
      </w:r>
      <w:r w:rsidRPr="00F06FA7">
        <w:rPr>
          <w:rFonts w:ascii="Times New Roman" w:hAnsi="Times New Roman"/>
        </w:rPr>
        <w:t xml:space="preserve"> The full phrase for “dividing up the melon” is </w:t>
      </w:r>
      <w:r w:rsidRPr="0093107C">
        <w:rPr>
          <w:rFonts w:ascii="SimSun" w:eastAsia="SimSun" w:hAnsi="SimSun"/>
          <w:lang w:eastAsia="zh-CN"/>
        </w:rPr>
        <w:t>豆剖瓜分</w:t>
      </w:r>
      <w:r w:rsidRPr="00F06FA7">
        <w:rPr>
          <w:rFonts w:ascii="Times New Roman" w:eastAsia="宋体" w:hAnsi="Times New Roman"/>
          <w:lang w:eastAsia="zh-CN"/>
        </w:rPr>
        <w:t xml:space="preserve"> or </w:t>
      </w:r>
      <w:r w:rsidRPr="0093107C">
        <w:rPr>
          <w:rFonts w:ascii="SimSun" w:eastAsia="SimSun" w:hAnsi="SimSun"/>
          <w:lang w:eastAsia="zh-CN"/>
        </w:rPr>
        <w:t>豆分瓜剖</w:t>
      </w:r>
      <w:r w:rsidRPr="00F06FA7">
        <w:rPr>
          <w:rFonts w:ascii="Times New Roman" w:eastAsia="宋体" w:hAnsi="Times New Roman"/>
          <w:lang w:eastAsia="zh-CN"/>
        </w:rPr>
        <w:t xml:space="preserve">, “the </w:t>
      </w:r>
      <w:r w:rsidRPr="00F06FA7">
        <w:rPr>
          <w:rFonts w:ascii="Times New Roman" w:eastAsia="宋体" w:hAnsi="Times New Roman"/>
          <w:i/>
          <w:lang w:eastAsia="zh-CN"/>
        </w:rPr>
        <w:t>doufu</w:t>
      </w:r>
      <w:r w:rsidRPr="00F06FA7">
        <w:rPr>
          <w:rFonts w:ascii="Times New Roman" w:eastAsia="宋体" w:hAnsi="Times New Roman"/>
          <w:lang w:eastAsia="zh-CN"/>
        </w:rPr>
        <w:t xml:space="preserve"> split up, and the melon divided.”</w:t>
      </w:r>
      <w:r>
        <w:rPr>
          <w:rFonts w:ascii="Times New Roman" w:eastAsia="宋体" w:hAnsi="Times New Roman"/>
          <w:lang w:eastAsia="zh-CN"/>
        </w:rPr>
        <w:t xml:space="preserve"> In this case only the first half is used.</w:t>
      </w:r>
    </w:p>
  </w:footnote>
  <w:footnote w:id="45">
    <w:p w:rsidR="0039391E" w:rsidRPr="00A476C7" w:rsidRDefault="0039391E" w:rsidP="00A476C7">
      <w:pPr>
        <w:spacing w:line="240" w:lineRule="auto"/>
        <w:rPr>
          <w:rFonts w:ascii="Times New Roman" w:hAnsi="Times New Roman"/>
          <w:sz w:val="20"/>
          <w:szCs w:val="20"/>
          <w:lang w:val="en-US"/>
        </w:rPr>
      </w:pPr>
      <w:r w:rsidRPr="00664EA7">
        <w:rPr>
          <w:rStyle w:val="FootnoteReference"/>
          <w:rFonts w:ascii="Times New Roman" w:hAnsi="Times New Roman"/>
          <w:sz w:val="20"/>
          <w:szCs w:val="20"/>
        </w:rPr>
        <w:footnoteRef/>
      </w:r>
      <w:r w:rsidRPr="008E1685">
        <w:rPr>
          <w:rFonts w:ascii="Times New Roman" w:hAnsi="Times New Roman"/>
          <w:sz w:val="20"/>
          <w:szCs w:val="20"/>
        </w:rPr>
        <w:t xml:space="preserve"> </w:t>
      </w:r>
      <w:r w:rsidRPr="008E1685">
        <w:rPr>
          <w:rFonts w:ascii="Times New Roman" w:hAnsi="Times New Roman"/>
          <w:sz w:val="20"/>
          <w:szCs w:val="20"/>
          <w:lang w:val="en-US"/>
        </w:rPr>
        <w:t>Huang Zunxian</w:t>
      </w:r>
      <w:r w:rsidRPr="0093107C">
        <w:rPr>
          <w:rFonts w:ascii="SimSun" w:eastAsia="SimSun" w:hAnsi="SimSun" w:hint="eastAsia"/>
          <w:sz w:val="20"/>
          <w:szCs w:val="20"/>
        </w:rPr>
        <w:t>黄遵憲</w:t>
      </w:r>
      <w:r w:rsidRPr="008E1685">
        <w:rPr>
          <w:rFonts w:ascii="Times New Roman" w:hAnsi="Times New Roman"/>
          <w:sz w:val="20"/>
          <w:szCs w:val="20"/>
          <w:lang w:val="en-US"/>
        </w:rPr>
        <w:t xml:space="preserve">, “Bing zhong ji meng, shu ji Liang Renfu” </w:t>
      </w:r>
      <w:r w:rsidRPr="008E1685">
        <w:rPr>
          <w:rFonts w:ascii="Times New Roman" w:eastAsia="SimSun" w:hAnsi="Times New Roman" w:hint="eastAsia"/>
          <w:sz w:val="20"/>
          <w:szCs w:val="20"/>
          <w:lang w:eastAsia="zh-CN"/>
        </w:rPr>
        <w:t>病中紀夢述寄梁任父</w:t>
      </w:r>
      <w:r w:rsidRPr="008E1685">
        <w:rPr>
          <w:rFonts w:ascii="Times New Roman" w:eastAsia="SimSun" w:hAnsi="Times New Roman"/>
          <w:sz w:val="20"/>
          <w:szCs w:val="20"/>
          <w:lang w:val="en-US" w:eastAsia="zh-CN"/>
        </w:rPr>
        <w:t xml:space="preserve"> </w:t>
      </w:r>
      <w:r w:rsidRPr="00664EA7">
        <w:rPr>
          <w:rFonts w:ascii="Times New Roman" w:eastAsia="SimSun" w:hAnsi="Times New Roman"/>
          <w:sz w:val="20"/>
          <w:szCs w:val="20"/>
          <w:lang w:val="en-US" w:eastAsia="zh-CN"/>
        </w:rPr>
        <w:t>[</w:t>
      </w:r>
      <w:r w:rsidRPr="008E1685">
        <w:rPr>
          <w:rFonts w:ascii="Times New Roman" w:hAnsi="Times New Roman"/>
          <w:sz w:val="20"/>
          <w:szCs w:val="20"/>
          <w:lang w:val="en-US"/>
        </w:rPr>
        <w:t>While sick, I noted down a dream that I sent to Liang Qichao],</w:t>
      </w:r>
      <w:r>
        <w:rPr>
          <w:rFonts w:ascii="Times New Roman" w:hAnsi="Times New Roman"/>
          <w:sz w:val="20"/>
          <w:szCs w:val="20"/>
          <w:lang w:val="en-US"/>
        </w:rPr>
        <w:t xml:space="preserve"> </w:t>
      </w:r>
      <w:r w:rsidRPr="008E1685">
        <w:rPr>
          <w:rFonts w:ascii="Times New Roman" w:hAnsi="Times New Roman"/>
          <w:sz w:val="20"/>
          <w:szCs w:val="20"/>
          <w:lang w:val="en-US"/>
        </w:rPr>
        <w:t>in</w:t>
      </w:r>
      <w:r w:rsidRPr="008E1685">
        <w:rPr>
          <w:rFonts w:ascii="Times New Roman" w:eastAsia="SimSun" w:hAnsi="Times New Roman"/>
          <w:sz w:val="20"/>
          <w:szCs w:val="20"/>
          <w:lang w:eastAsia="zh-CN"/>
        </w:rPr>
        <w:t xml:space="preserve"> Huang Zunxian, </w:t>
      </w:r>
      <w:r w:rsidRPr="008E1685">
        <w:rPr>
          <w:rFonts w:ascii="Times New Roman" w:eastAsia="SimSun" w:hAnsi="Times New Roman"/>
          <w:i/>
          <w:sz w:val="20"/>
          <w:szCs w:val="20"/>
          <w:lang w:eastAsia="zh-CN"/>
        </w:rPr>
        <w:t xml:space="preserve">Renjing </w:t>
      </w:r>
      <w:proofErr w:type="gramStart"/>
      <w:r w:rsidRPr="008E1685">
        <w:rPr>
          <w:rFonts w:ascii="Times New Roman" w:eastAsia="SimSun" w:hAnsi="Times New Roman"/>
          <w:i/>
          <w:sz w:val="20"/>
          <w:szCs w:val="20"/>
          <w:lang w:eastAsia="zh-CN"/>
        </w:rPr>
        <w:t>lu</w:t>
      </w:r>
      <w:proofErr w:type="gramEnd"/>
      <w:r w:rsidRPr="008E1685">
        <w:rPr>
          <w:rFonts w:ascii="Times New Roman" w:eastAsia="SimSun" w:hAnsi="Times New Roman"/>
          <w:sz w:val="20"/>
          <w:szCs w:val="20"/>
          <w:lang w:eastAsia="zh-CN"/>
        </w:rPr>
        <w:t>, 1071.</w:t>
      </w:r>
      <w:r w:rsidRPr="00664EA7">
        <w:rPr>
          <w:rFonts w:ascii="Times New Roman" w:eastAsia="SimSun" w:hAnsi="Times New Roman"/>
          <w:sz w:val="20"/>
          <w:szCs w:val="20"/>
          <w:lang w:eastAsia="zh-CN"/>
        </w:rPr>
        <w:t xml:space="preserve"> For</w:t>
      </w:r>
      <w:r w:rsidRPr="00F06FA7">
        <w:rPr>
          <w:rFonts w:ascii="Times New Roman" w:eastAsia="SimSun" w:hAnsi="Times New Roman"/>
          <w:sz w:val="20"/>
          <w:szCs w:val="20"/>
          <w:lang w:eastAsia="zh-CN"/>
        </w:rPr>
        <w:t xml:space="preserve"> a translation with a different strategy, see J. D. Schmidt, </w:t>
      </w:r>
      <w:r w:rsidRPr="00E14507">
        <w:rPr>
          <w:rFonts w:ascii="Times New Roman" w:eastAsia="SimSun" w:hAnsi="Times New Roman"/>
          <w:i/>
          <w:sz w:val="20"/>
          <w:szCs w:val="20"/>
          <w:lang w:eastAsia="zh-CN"/>
        </w:rPr>
        <w:t>Within the</w:t>
      </w:r>
      <w:r w:rsidRPr="00F06FA7">
        <w:rPr>
          <w:rFonts w:ascii="Times New Roman" w:eastAsia="SimSun" w:hAnsi="Times New Roman"/>
          <w:sz w:val="20"/>
          <w:szCs w:val="20"/>
          <w:lang w:eastAsia="zh-CN"/>
        </w:rPr>
        <w:t xml:space="preserve"> </w:t>
      </w:r>
      <w:r w:rsidRPr="00E14507">
        <w:rPr>
          <w:rFonts w:ascii="Times New Roman" w:eastAsia="SimSun" w:hAnsi="Times New Roman"/>
          <w:i/>
          <w:sz w:val="20"/>
          <w:szCs w:val="20"/>
          <w:lang w:eastAsia="zh-CN"/>
        </w:rPr>
        <w:t xml:space="preserve">Human </w:t>
      </w:r>
      <w:r>
        <w:rPr>
          <w:rFonts w:ascii="Times New Roman" w:eastAsia="SimSun" w:hAnsi="Times New Roman"/>
          <w:i/>
          <w:sz w:val="20"/>
          <w:szCs w:val="20"/>
          <w:lang w:eastAsia="zh-CN"/>
        </w:rPr>
        <w:t>R</w:t>
      </w:r>
      <w:r w:rsidRPr="00E14507">
        <w:rPr>
          <w:rFonts w:ascii="Times New Roman" w:eastAsia="SimSun" w:hAnsi="Times New Roman"/>
          <w:i/>
          <w:sz w:val="20"/>
          <w:szCs w:val="20"/>
          <w:lang w:eastAsia="zh-CN"/>
        </w:rPr>
        <w:t>ealm: The Poetry of Huang Zunxian 1848-1905</w:t>
      </w:r>
      <w:r w:rsidRPr="00F06FA7">
        <w:rPr>
          <w:rFonts w:ascii="Times New Roman" w:eastAsia="SimSun" w:hAnsi="Times New Roman"/>
          <w:sz w:val="20"/>
          <w:szCs w:val="20"/>
          <w:lang w:eastAsia="zh-CN"/>
        </w:rPr>
        <w:t xml:space="preserve"> </w:t>
      </w:r>
      <w:r>
        <w:rPr>
          <w:rFonts w:ascii="Times New Roman" w:eastAsia="SimSun" w:hAnsi="Times New Roman"/>
          <w:sz w:val="20"/>
          <w:szCs w:val="20"/>
          <w:lang w:eastAsia="zh-CN"/>
        </w:rPr>
        <w:t>(</w:t>
      </w:r>
      <w:r w:rsidRPr="00F06FA7">
        <w:rPr>
          <w:rFonts w:ascii="Times New Roman" w:eastAsia="SimSun" w:hAnsi="Times New Roman"/>
          <w:sz w:val="20"/>
          <w:szCs w:val="20"/>
          <w:lang w:eastAsia="zh-CN"/>
        </w:rPr>
        <w:t>Cambridge: Cambridge University Press, 1994</w:t>
      </w:r>
      <w:r>
        <w:rPr>
          <w:rFonts w:ascii="Times New Roman" w:eastAsia="SimSun" w:hAnsi="Times New Roman"/>
          <w:sz w:val="20"/>
          <w:szCs w:val="20"/>
          <w:lang w:eastAsia="zh-CN"/>
        </w:rPr>
        <w:t>)</w:t>
      </w:r>
      <w:r w:rsidRPr="00F06FA7">
        <w:rPr>
          <w:rFonts w:ascii="Times New Roman" w:eastAsia="SimSun" w:hAnsi="Times New Roman"/>
          <w:sz w:val="20"/>
          <w:szCs w:val="20"/>
          <w:lang w:eastAsia="zh-CN"/>
        </w:rPr>
        <w:t>, 301-302.</w:t>
      </w:r>
    </w:p>
  </w:footnote>
  <w:footnote w:id="46">
    <w:p w:rsidR="0039391E" w:rsidRPr="00A476C7" w:rsidRDefault="0039391E" w:rsidP="00A476C7">
      <w:pPr>
        <w:pStyle w:val="FootnoteText"/>
        <w:rPr>
          <w:rFonts w:ascii="Times New Roman" w:hAnsi="Times New Roman"/>
          <w:lang w:val="en-US"/>
        </w:rPr>
      </w:pPr>
      <w:r w:rsidRPr="00F61D6B">
        <w:rPr>
          <w:rStyle w:val="FootnoteReference"/>
          <w:rFonts w:ascii="Times New Roman" w:hAnsi="Times New Roman"/>
        </w:rPr>
        <w:footnoteRef/>
      </w:r>
      <w:r w:rsidRPr="00F61D6B">
        <w:rPr>
          <w:rFonts w:ascii="Times New Roman" w:hAnsi="Times New Roman"/>
        </w:rPr>
        <w:t xml:space="preserve"> </w:t>
      </w:r>
      <w:r>
        <w:rPr>
          <w:rFonts w:ascii="Times New Roman" w:hAnsi="Times New Roman"/>
        </w:rPr>
        <w:t>I am preparing a study on this metaphor. F</w:t>
      </w:r>
      <w:r w:rsidRPr="00F61D6B">
        <w:rPr>
          <w:rFonts w:ascii="Times New Roman" w:hAnsi="Times New Roman"/>
        </w:rPr>
        <w:t xml:space="preserve">or </w:t>
      </w:r>
      <w:r>
        <w:rPr>
          <w:rFonts w:ascii="Times New Roman" w:hAnsi="Times New Roman"/>
        </w:rPr>
        <w:t xml:space="preserve">some </w:t>
      </w:r>
      <w:r w:rsidRPr="00F61D6B">
        <w:rPr>
          <w:rFonts w:ascii="Times New Roman" w:hAnsi="Times New Roman"/>
        </w:rPr>
        <w:t>details, see further down</w:t>
      </w:r>
      <w:r>
        <w:t>.</w:t>
      </w:r>
    </w:p>
  </w:footnote>
  <w:footnote w:id="47">
    <w:p w:rsidR="0039391E" w:rsidRPr="00A476C7" w:rsidRDefault="0039391E" w:rsidP="007236CD">
      <w:pPr>
        <w:spacing w:line="240" w:lineRule="auto"/>
        <w:rPr>
          <w:rFonts w:ascii="Times New Roman" w:hAnsi="Times New Roman"/>
          <w:sz w:val="20"/>
          <w:szCs w:val="20"/>
          <w:lang w:val="en-US"/>
        </w:rPr>
      </w:pPr>
      <w:r w:rsidRPr="00743236">
        <w:rPr>
          <w:rStyle w:val="FootnoteReference"/>
          <w:rFonts w:ascii="Times New Roman" w:hAnsi="Times New Roman"/>
          <w:sz w:val="20"/>
          <w:szCs w:val="20"/>
        </w:rPr>
        <w:footnoteRef/>
      </w:r>
      <w:r w:rsidRPr="00743236">
        <w:rPr>
          <w:rFonts w:ascii="Times New Roman" w:eastAsia="Times New Roman" w:hAnsi="Times New Roman"/>
          <w:bCs/>
          <w:sz w:val="20"/>
          <w:szCs w:val="20"/>
          <w:lang w:val="en-US" w:eastAsia="zh-CN"/>
        </w:rPr>
        <w:t xml:space="preserve"> Douglas Reynolds was kind enough to inquire </w:t>
      </w:r>
      <w:r>
        <w:rPr>
          <w:rFonts w:ascii="Times New Roman" w:eastAsia="Times New Roman" w:hAnsi="Times New Roman"/>
          <w:bCs/>
          <w:sz w:val="20"/>
          <w:szCs w:val="20"/>
          <w:lang w:val="en-US" w:eastAsia="zh-CN"/>
        </w:rPr>
        <w:t xml:space="preserve">about details for this image </w:t>
      </w:r>
      <w:r w:rsidRPr="00743236">
        <w:rPr>
          <w:rFonts w:ascii="Times New Roman" w:eastAsia="Times New Roman" w:hAnsi="Times New Roman"/>
          <w:bCs/>
          <w:sz w:val="20"/>
          <w:szCs w:val="20"/>
          <w:lang w:val="en-US" w:eastAsia="zh-CN"/>
        </w:rPr>
        <w:t xml:space="preserve">during a visit </w:t>
      </w:r>
      <w:r>
        <w:rPr>
          <w:rFonts w:ascii="Times New Roman" w:eastAsia="Times New Roman" w:hAnsi="Times New Roman"/>
          <w:bCs/>
          <w:sz w:val="20"/>
          <w:szCs w:val="20"/>
          <w:lang w:val="en-US" w:eastAsia="zh-CN"/>
        </w:rPr>
        <w:t>to</w:t>
      </w:r>
      <w:r w:rsidRPr="00743236">
        <w:rPr>
          <w:rFonts w:ascii="Times New Roman" w:eastAsia="Times New Roman" w:hAnsi="Times New Roman"/>
          <w:bCs/>
          <w:sz w:val="20"/>
          <w:szCs w:val="20"/>
          <w:lang w:val="en-US" w:eastAsia="zh-CN"/>
        </w:rPr>
        <w:t xml:space="preserve"> Huang’s old home</w:t>
      </w:r>
      <w:r>
        <w:rPr>
          <w:rFonts w:ascii="Times New Roman" w:eastAsia="Times New Roman" w:hAnsi="Times New Roman"/>
          <w:bCs/>
          <w:sz w:val="20"/>
          <w:szCs w:val="20"/>
          <w:lang w:val="en-US" w:eastAsia="zh-CN"/>
        </w:rPr>
        <w:t xml:space="preserve"> in 2010. A photograph of</w:t>
      </w:r>
      <w:r w:rsidRPr="00743236">
        <w:rPr>
          <w:rFonts w:ascii="Times New Roman" w:eastAsia="Times New Roman" w:hAnsi="Times New Roman"/>
          <w:bCs/>
          <w:sz w:val="20"/>
          <w:szCs w:val="20"/>
          <w:lang w:val="en-US" w:eastAsia="zh-CN"/>
        </w:rPr>
        <w:t xml:space="preserve"> the image is still on display</w:t>
      </w:r>
      <w:r>
        <w:rPr>
          <w:rFonts w:ascii="Times New Roman" w:eastAsia="Times New Roman" w:hAnsi="Times New Roman"/>
          <w:bCs/>
          <w:sz w:val="20"/>
          <w:szCs w:val="20"/>
          <w:lang w:val="en-US" w:eastAsia="zh-CN"/>
        </w:rPr>
        <w:t>;</w:t>
      </w:r>
      <w:r w:rsidRPr="00743236">
        <w:rPr>
          <w:rFonts w:ascii="Times New Roman" w:eastAsia="Times New Roman" w:hAnsi="Times New Roman"/>
          <w:bCs/>
          <w:sz w:val="20"/>
          <w:szCs w:val="20"/>
          <w:lang w:val="en-US" w:eastAsia="zh-CN"/>
        </w:rPr>
        <w:t xml:space="preserve"> the original is stored elsewhere and has not been made available to him.</w:t>
      </w:r>
    </w:p>
  </w:footnote>
  <w:footnote w:id="48">
    <w:p w:rsidR="0039391E" w:rsidRPr="0075417F" w:rsidRDefault="0039391E" w:rsidP="002C0769">
      <w:pPr>
        <w:pStyle w:val="FootnoteText"/>
        <w:rPr>
          <w:rFonts w:ascii="Times New Roman" w:hAnsi="Times New Roman"/>
          <w:lang w:val="en-US"/>
        </w:rPr>
      </w:pPr>
      <w:r>
        <w:rPr>
          <w:rStyle w:val="FootnoteReference"/>
        </w:rPr>
        <w:footnoteRef/>
      </w:r>
      <w:r>
        <w:t xml:space="preserve"> </w:t>
      </w:r>
      <w:r w:rsidRPr="00A04286">
        <w:rPr>
          <w:rFonts w:ascii="Times New Roman" w:hAnsi="Times New Roman"/>
          <w:lang w:val="en-US"/>
        </w:rPr>
        <w:t>“</w:t>
      </w:r>
      <w:r w:rsidRPr="003C3A5E">
        <w:rPr>
          <w:rFonts w:ascii="Times New Roman" w:hAnsi="Times New Roman"/>
          <w:lang w:val="en-US"/>
        </w:rPr>
        <w:t>Xianshi</w:t>
      </w:r>
      <w:r>
        <w:rPr>
          <w:rFonts w:ascii="Times New Roman" w:hAnsi="Times New Roman"/>
          <w:lang w:val="en-US"/>
        </w:rPr>
        <w:t xml:space="preserve">” </w:t>
      </w:r>
      <w:r w:rsidRPr="00ED19D0">
        <w:rPr>
          <w:rFonts w:ascii="SimSun" w:eastAsia="SimSun" w:hAnsi="SimSun"/>
          <w:lang w:val="en-US" w:eastAsia="zh-CN"/>
        </w:rPr>
        <w:t>現勢</w:t>
      </w:r>
      <w:r>
        <w:rPr>
          <w:rFonts w:ascii="Times New Roman" w:eastAsia="宋体" w:hAnsi="Times New Roman"/>
          <w:lang w:val="en-US" w:eastAsia="zh-CN"/>
        </w:rPr>
        <w:t xml:space="preserve"> [The present situation], in </w:t>
      </w:r>
      <w:r w:rsidRPr="00EF4D52">
        <w:rPr>
          <w:rFonts w:ascii="Times New Roman" w:eastAsia="宋体" w:hAnsi="Times New Roman"/>
          <w:i/>
          <w:lang w:val="en-US" w:eastAsia="zh-CN"/>
        </w:rPr>
        <w:t>E shi jing wen</w:t>
      </w:r>
      <w:r>
        <w:rPr>
          <w:rFonts w:ascii="Times New Roman" w:eastAsia="宋体" w:hAnsi="Times New Roman"/>
          <w:lang w:val="en-US" w:eastAsia="zh-CN"/>
        </w:rPr>
        <w:t xml:space="preserve"> 1 (1903): 7-9.</w:t>
      </w:r>
    </w:p>
  </w:footnote>
  <w:footnote w:id="49">
    <w:p w:rsidR="0039391E" w:rsidRPr="008D079B" w:rsidRDefault="0039391E" w:rsidP="00EC306A">
      <w:pPr>
        <w:pStyle w:val="FootnoteText"/>
        <w:rPr>
          <w:rFonts w:ascii="Times New Roman" w:hAnsi="Times New Roman"/>
          <w:lang w:val="en-US"/>
        </w:rPr>
      </w:pPr>
      <w:r w:rsidRPr="008D079B">
        <w:rPr>
          <w:rStyle w:val="FootnoteReference"/>
          <w:rFonts w:ascii="Times New Roman" w:hAnsi="Times New Roman"/>
        </w:rPr>
        <w:footnoteRef/>
      </w:r>
      <w:r w:rsidRPr="008D079B">
        <w:rPr>
          <w:rFonts w:ascii="Times New Roman" w:hAnsi="Times New Roman"/>
        </w:rPr>
        <w:t xml:space="preserve"> </w:t>
      </w:r>
      <w:r w:rsidRPr="008D079B">
        <w:rPr>
          <w:rFonts w:ascii="Times New Roman" w:hAnsi="Times New Roman"/>
          <w:lang w:val="en-US"/>
        </w:rPr>
        <w:t>“Benshe guanggao</w:t>
      </w:r>
      <w:r>
        <w:rPr>
          <w:rFonts w:ascii="Times New Roman" w:hAnsi="Times New Roman"/>
          <w:lang w:val="en-US"/>
        </w:rPr>
        <w:t>”</w:t>
      </w:r>
      <w:r w:rsidRPr="008D079B">
        <w:rPr>
          <w:rFonts w:ascii="Times New Roman" w:hAnsi="Times New Roman"/>
          <w:lang w:val="en-US"/>
        </w:rPr>
        <w:t xml:space="preserve"> </w:t>
      </w:r>
      <w:r w:rsidRPr="008D079B">
        <w:rPr>
          <w:rFonts w:ascii="Times New Roman" w:eastAsia="宋体"/>
          <w:lang w:val="en-US" w:eastAsia="zh-CN"/>
        </w:rPr>
        <w:t>本社廣告</w:t>
      </w:r>
      <w:r w:rsidRPr="008D079B">
        <w:rPr>
          <w:rFonts w:ascii="Times New Roman" w:eastAsia="宋体" w:hAnsi="Times New Roman"/>
          <w:lang w:val="en-US" w:eastAsia="zh-CN"/>
        </w:rPr>
        <w:t xml:space="preserve"> </w:t>
      </w:r>
      <w:r>
        <w:rPr>
          <w:rFonts w:ascii="Times New Roman" w:eastAsia="宋体" w:hAnsi="Times New Roman"/>
          <w:lang w:val="en-US" w:eastAsia="zh-CN"/>
        </w:rPr>
        <w:t>[</w:t>
      </w:r>
      <w:r w:rsidRPr="008D079B">
        <w:rPr>
          <w:rFonts w:ascii="Times New Roman" w:eastAsia="宋体" w:hAnsi="Times New Roman"/>
          <w:lang w:val="en-US" w:eastAsia="zh-CN"/>
        </w:rPr>
        <w:t>Announcement from our publishing company</w:t>
      </w:r>
      <w:r>
        <w:rPr>
          <w:rFonts w:ascii="Times New Roman" w:eastAsia="宋体" w:hAnsi="Times New Roman"/>
          <w:lang w:val="en-US" w:eastAsia="zh-CN"/>
        </w:rPr>
        <w:t>]</w:t>
      </w:r>
      <w:r w:rsidRPr="008D079B">
        <w:rPr>
          <w:rFonts w:ascii="Times New Roman" w:eastAsia="宋体" w:hAnsi="Times New Roman"/>
          <w:lang w:val="en-US" w:eastAsia="zh-CN"/>
        </w:rPr>
        <w:t xml:space="preserve">, in </w:t>
      </w:r>
      <w:r w:rsidRPr="00DC2FB8">
        <w:rPr>
          <w:rFonts w:ascii="Times New Roman" w:eastAsia="宋体" w:hAnsi="Times New Roman"/>
          <w:i/>
          <w:lang w:val="en-US" w:eastAsia="zh-CN"/>
        </w:rPr>
        <w:t>E shi jing wen</w:t>
      </w:r>
      <w:r w:rsidRPr="008D079B">
        <w:rPr>
          <w:rFonts w:ascii="Times New Roman" w:eastAsia="宋体" w:hAnsi="Times New Roman"/>
          <w:lang w:val="en-US" w:eastAsia="zh-CN"/>
        </w:rPr>
        <w:t xml:space="preserve"> 1 (1903)</w:t>
      </w:r>
      <w:r>
        <w:rPr>
          <w:rFonts w:ascii="Times New Roman" w:eastAsia="宋体" w:hAnsi="Times New Roman"/>
          <w:lang w:val="en-US" w:eastAsia="zh-CN"/>
        </w:rPr>
        <w:t>:</w:t>
      </w:r>
      <w:r w:rsidRPr="008D079B">
        <w:rPr>
          <w:rFonts w:ascii="Times New Roman" w:eastAsia="宋体" w:hAnsi="Times New Roman"/>
          <w:lang w:val="en-US" w:eastAsia="zh-CN"/>
        </w:rPr>
        <w:t xml:space="preserve"> 2.</w:t>
      </w:r>
      <w:r w:rsidRPr="008D079B">
        <w:rPr>
          <w:rFonts w:ascii="Times New Roman" w:hAnsi="Times New Roman"/>
          <w:lang w:val="en-US"/>
        </w:rPr>
        <w:t xml:space="preserve"> </w:t>
      </w:r>
    </w:p>
  </w:footnote>
  <w:footnote w:id="50">
    <w:p w:rsidR="0039391E" w:rsidRPr="00A8327C" w:rsidRDefault="0039391E" w:rsidP="00EC306A">
      <w:pPr>
        <w:pStyle w:val="FootnoteText"/>
        <w:rPr>
          <w:rFonts w:ascii="Times New Roman" w:eastAsia="宋体" w:hAnsi="Times New Roman"/>
          <w:lang w:val="en-US" w:eastAsia="zh-CN"/>
        </w:rPr>
      </w:pPr>
      <w:r w:rsidRPr="00A8327C">
        <w:rPr>
          <w:rStyle w:val="FootnoteReference"/>
          <w:rFonts w:ascii="Times New Roman" w:hAnsi="Times New Roman"/>
        </w:rPr>
        <w:footnoteRef/>
      </w:r>
      <w:r w:rsidRPr="00A8327C">
        <w:rPr>
          <w:rFonts w:ascii="Times New Roman" w:hAnsi="Times New Roman"/>
        </w:rPr>
        <w:t xml:space="preserve"> </w:t>
      </w:r>
      <w:r w:rsidRPr="00A8327C">
        <w:rPr>
          <w:rFonts w:ascii="Times New Roman" w:hAnsi="Times New Roman"/>
          <w:lang w:val="en-US"/>
        </w:rPr>
        <w:t xml:space="preserve">Editorial </w:t>
      </w:r>
      <w:r w:rsidRPr="00A8327C">
        <w:rPr>
          <w:rFonts w:ascii="Times New Roman" w:hAnsi="Times New Roman"/>
          <w:i/>
          <w:lang w:val="en-US"/>
        </w:rPr>
        <w:t>sheshuo</w:t>
      </w:r>
      <w:r w:rsidRPr="00A8327C">
        <w:rPr>
          <w:rFonts w:ascii="Times New Roman" w:hAnsi="Times New Roman"/>
          <w:lang w:val="en-US"/>
        </w:rPr>
        <w:t xml:space="preserve"> </w:t>
      </w:r>
      <w:r w:rsidRPr="00EE74BF">
        <w:rPr>
          <w:rFonts w:ascii="SimSun" w:eastAsia="SimSun" w:hAnsi="SimSun"/>
          <w:lang w:val="en-US" w:eastAsia="zh-CN"/>
        </w:rPr>
        <w:t>社說</w:t>
      </w:r>
      <w:r w:rsidRPr="00A8327C">
        <w:rPr>
          <w:rFonts w:ascii="Times New Roman" w:eastAsia="宋体" w:hAnsi="Times New Roman"/>
          <w:lang w:val="en-US" w:eastAsia="zh-CN"/>
        </w:rPr>
        <w:t xml:space="preserve"> “Pugao guomin</w:t>
      </w:r>
      <w:r>
        <w:rPr>
          <w:rFonts w:ascii="Times New Roman" w:eastAsia="宋体" w:hAnsi="Times New Roman"/>
          <w:lang w:val="en-US" w:eastAsia="zh-CN"/>
        </w:rPr>
        <w:t>”</w:t>
      </w:r>
      <w:r w:rsidRPr="00A8327C">
        <w:rPr>
          <w:rFonts w:ascii="Times New Roman" w:eastAsia="宋体" w:hAnsi="Times New Roman"/>
          <w:lang w:val="en-US" w:eastAsia="zh-CN"/>
        </w:rPr>
        <w:t xml:space="preserve"> </w:t>
      </w:r>
      <w:r w:rsidRPr="00EE74BF">
        <w:rPr>
          <w:rFonts w:ascii="SimSun" w:eastAsia="SimSun" w:hAnsi="SimSun"/>
          <w:lang w:val="en-US" w:eastAsia="zh-CN"/>
        </w:rPr>
        <w:t>普告國民</w:t>
      </w:r>
      <w:r>
        <w:rPr>
          <w:rFonts w:ascii="Times New Roman" w:eastAsia="宋体" w:hAnsi="Times New Roman"/>
          <w:lang w:val="en-US" w:eastAsia="zh-CN"/>
        </w:rPr>
        <w:t xml:space="preserve"> [A general announcement to the citizens/nation</w:t>
      </w:r>
      <w:r w:rsidRPr="008E1685">
        <w:rPr>
          <w:rFonts w:ascii="Times New Roman" w:eastAsia="宋体" w:hAnsi="Times New Roman"/>
          <w:lang w:val="en-US" w:eastAsia="zh-CN"/>
        </w:rPr>
        <w:t>]</w:t>
      </w:r>
      <w:r w:rsidRPr="004E7116">
        <w:rPr>
          <w:rFonts w:ascii="Times New Roman" w:eastAsia="宋体" w:hAnsi="Times New Roman"/>
          <w:i/>
          <w:lang w:val="en-US" w:eastAsia="zh-CN"/>
        </w:rPr>
        <w:t xml:space="preserve"> E Shi jing wen</w:t>
      </w:r>
      <w:r>
        <w:rPr>
          <w:rFonts w:ascii="Times New Roman" w:eastAsia="宋体" w:hAnsi="Times New Roman"/>
          <w:lang w:val="en-US" w:eastAsia="zh-CN"/>
        </w:rPr>
        <w:t xml:space="preserve"> 1 (1903): 3-4. </w:t>
      </w:r>
    </w:p>
  </w:footnote>
  <w:footnote w:id="51">
    <w:p w:rsidR="0039391E" w:rsidRPr="00AC2FA6" w:rsidRDefault="0039391E" w:rsidP="000D135F">
      <w:pPr>
        <w:pStyle w:val="FootnoteText"/>
        <w:rPr>
          <w:rFonts w:ascii="Times New Roman" w:hAnsi="Times New Roman"/>
          <w:lang w:val="en-US"/>
        </w:rPr>
      </w:pPr>
      <w:r w:rsidRPr="00AC2FA6">
        <w:rPr>
          <w:rStyle w:val="FootnoteReference"/>
          <w:rFonts w:ascii="Times New Roman" w:hAnsi="Times New Roman"/>
        </w:rPr>
        <w:footnoteRef/>
      </w:r>
      <w:r w:rsidRPr="00E108CF">
        <w:rPr>
          <w:rFonts w:ascii="Times New Roman" w:hAnsi="Times New Roman"/>
          <w:lang w:val="en-US"/>
        </w:rPr>
        <w:t xml:space="preserve"> </w:t>
      </w:r>
      <w:r w:rsidRPr="00AC2FA6">
        <w:rPr>
          <w:rFonts w:ascii="Times New Roman" w:eastAsia="宋体" w:hAnsi="Times New Roman"/>
          <w:lang w:eastAsia="zh-CN"/>
        </w:rPr>
        <w:t xml:space="preserve">In its first issue the paper announced that the articles would even use different language registers according to the implied readers. The basic registers were documentary Chinese, </w:t>
      </w:r>
      <w:r w:rsidRPr="00AC2FA6">
        <w:rPr>
          <w:rFonts w:ascii="Times New Roman" w:eastAsia="宋体" w:hAnsi="Times New Roman"/>
          <w:i/>
          <w:lang w:eastAsia="zh-CN"/>
        </w:rPr>
        <w:t>wen</w:t>
      </w:r>
      <w:r w:rsidRPr="00AC2FA6">
        <w:rPr>
          <w:rFonts w:ascii="Times New Roman" w:eastAsia="宋体" w:hAnsi="Times New Roman"/>
          <w:lang w:eastAsia="zh-CN"/>
        </w:rPr>
        <w:t xml:space="preserve"> </w:t>
      </w:r>
      <w:r w:rsidRPr="00EE74BF">
        <w:rPr>
          <w:rFonts w:ascii="SimSun" w:eastAsia="SimSun" w:hAnsi="SimSun"/>
          <w:lang w:eastAsia="zh-CN"/>
        </w:rPr>
        <w:t>文</w:t>
      </w:r>
      <w:r w:rsidRPr="00AC2FA6">
        <w:rPr>
          <w:rFonts w:ascii="Times New Roman" w:eastAsia="宋体" w:hAnsi="Times New Roman"/>
          <w:lang w:val="en-US" w:eastAsia="zh-CN"/>
        </w:rPr>
        <w:t xml:space="preserve">, and vernacular, </w:t>
      </w:r>
      <w:r w:rsidRPr="00AC2FA6">
        <w:rPr>
          <w:rFonts w:ascii="Times New Roman" w:eastAsia="宋体" w:hAnsi="Times New Roman"/>
          <w:i/>
          <w:lang w:val="en-US" w:eastAsia="zh-CN"/>
        </w:rPr>
        <w:t>bai</w:t>
      </w:r>
      <w:r w:rsidRPr="00AC2FA6">
        <w:rPr>
          <w:rFonts w:ascii="Times New Roman" w:eastAsia="宋体" w:hAnsi="Times New Roman"/>
          <w:lang w:val="en-US" w:eastAsia="zh-CN"/>
        </w:rPr>
        <w:t xml:space="preserve"> </w:t>
      </w:r>
      <w:r w:rsidRPr="00EE74BF">
        <w:rPr>
          <w:rFonts w:ascii="SimSun" w:eastAsia="SimSun" w:hAnsi="SimSun"/>
          <w:lang w:val="en-US" w:eastAsia="zh-CN"/>
        </w:rPr>
        <w:t>白</w:t>
      </w:r>
      <w:r w:rsidRPr="00AC2FA6">
        <w:rPr>
          <w:rFonts w:ascii="Times New Roman" w:eastAsia="宋体" w:hAnsi="Times New Roman"/>
          <w:lang w:val="en-US" w:eastAsia="zh-CN"/>
        </w:rPr>
        <w:t>; the language for itinerant practitioners and craftsmen</w:t>
      </w:r>
      <w:r>
        <w:rPr>
          <w:rFonts w:ascii="Times New Roman" w:eastAsia="宋体" w:hAnsi="Times New Roman"/>
          <w:lang w:val="en-US" w:eastAsia="zh-CN"/>
        </w:rPr>
        <w:t>,</w:t>
      </w:r>
      <w:r w:rsidRPr="00AC2FA6">
        <w:rPr>
          <w:rFonts w:ascii="Times New Roman" w:eastAsia="宋体" w:hAnsi="Times New Roman"/>
          <w:lang w:val="en-US" w:eastAsia="zh-CN"/>
        </w:rPr>
        <w:t xml:space="preserve"> as well as settlers in the three </w:t>
      </w:r>
      <w:smartTag w:uri="urn:schemas-microsoft-com:office:smarttags" w:element="State">
        <w:r w:rsidRPr="00AC2FA6">
          <w:rPr>
            <w:rFonts w:ascii="Times New Roman" w:eastAsia="宋体" w:hAnsi="Times New Roman"/>
            <w:lang w:val="en-US" w:eastAsia="zh-CN"/>
          </w:rPr>
          <w:t>northern provinces</w:t>
        </w:r>
      </w:smartTag>
      <w:r w:rsidRPr="00AC2FA6">
        <w:rPr>
          <w:rFonts w:ascii="Times New Roman" w:eastAsia="宋体" w:hAnsi="Times New Roman"/>
          <w:lang w:val="en-US" w:eastAsia="zh-CN"/>
        </w:rPr>
        <w:t xml:space="preserve"> would be Mandarin </w:t>
      </w:r>
      <w:r w:rsidRPr="00AC2FA6">
        <w:rPr>
          <w:rFonts w:ascii="Times New Roman" w:eastAsia="宋体" w:hAnsi="Times New Roman"/>
          <w:i/>
          <w:lang w:val="en-US" w:eastAsia="zh-CN"/>
        </w:rPr>
        <w:t>guanhua</w:t>
      </w:r>
      <w:r w:rsidRPr="00AC2FA6">
        <w:rPr>
          <w:rFonts w:ascii="Times New Roman" w:eastAsia="宋体" w:hAnsi="Times New Roman"/>
          <w:lang w:val="en-US" w:eastAsia="zh-CN"/>
        </w:rPr>
        <w:t xml:space="preserve"> </w:t>
      </w:r>
      <w:r w:rsidRPr="00EE74BF">
        <w:rPr>
          <w:rFonts w:ascii="SimSun" w:eastAsia="SimSun" w:hAnsi="SimSun"/>
          <w:lang w:val="en-US" w:eastAsia="zh-CN"/>
        </w:rPr>
        <w:t>官話</w:t>
      </w:r>
      <w:r>
        <w:rPr>
          <w:rFonts w:ascii="Times New Roman" w:eastAsia="宋体" w:hAnsi="Times New Roman"/>
          <w:lang w:val="en-US" w:eastAsia="zh-CN"/>
        </w:rPr>
        <w:t>;</w:t>
      </w:r>
      <w:r w:rsidRPr="00AC2FA6">
        <w:rPr>
          <w:rFonts w:ascii="Times New Roman" w:eastAsia="宋体" w:hAnsi="Times New Roman"/>
          <w:lang w:val="en-US" w:eastAsia="zh-CN"/>
        </w:rPr>
        <w:t xml:space="preserve"> for examination candidates and Peking residents, Peking dialect </w:t>
      </w:r>
      <w:r w:rsidRPr="00EE74BF">
        <w:rPr>
          <w:rFonts w:ascii="SimSun" w:eastAsia="SimSun" w:hAnsi="SimSun"/>
          <w:lang w:val="en-US" w:eastAsia="zh-CN"/>
        </w:rPr>
        <w:t>京話</w:t>
      </w:r>
      <w:r w:rsidRPr="00AC2FA6">
        <w:rPr>
          <w:rFonts w:ascii="Times New Roman" w:eastAsia="宋体" w:hAnsi="Times New Roman"/>
          <w:lang w:val="en-US" w:eastAsia="zh-CN"/>
        </w:rPr>
        <w:t xml:space="preserve">, and for Hunanese, it would be the </w:t>
      </w:r>
      <w:smartTag w:uri="urn:schemas-microsoft-com:office:smarttags" w:element="place">
        <w:smartTag w:uri="urn:schemas-microsoft-com:office:smarttags" w:element="State">
          <w:r w:rsidRPr="00AC2FA6">
            <w:rPr>
              <w:rFonts w:ascii="Times New Roman" w:eastAsia="宋体" w:hAnsi="Times New Roman"/>
              <w:lang w:val="en-US" w:eastAsia="zh-CN"/>
            </w:rPr>
            <w:t>Hunan</w:t>
          </w:r>
        </w:smartTag>
      </w:smartTag>
      <w:r w:rsidRPr="00AC2FA6">
        <w:rPr>
          <w:rFonts w:ascii="Times New Roman" w:eastAsia="宋体" w:hAnsi="Times New Roman"/>
          <w:lang w:val="en-US" w:eastAsia="zh-CN"/>
        </w:rPr>
        <w:t xml:space="preserve"> vernacular </w:t>
      </w:r>
      <w:r w:rsidRPr="00EE74BF">
        <w:rPr>
          <w:rFonts w:ascii="SimSun" w:eastAsia="SimSun" w:hAnsi="SimSun"/>
          <w:lang w:val="en-US" w:eastAsia="zh-CN"/>
        </w:rPr>
        <w:t>湖南白</w:t>
      </w:r>
      <w:r w:rsidRPr="00AC2FA6">
        <w:rPr>
          <w:rFonts w:ascii="Times New Roman" w:eastAsia="宋体" w:hAnsi="Times New Roman"/>
          <w:lang w:val="en-US" w:eastAsia="zh-CN"/>
        </w:rPr>
        <w:t>.</w:t>
      </w:r>
      <w:r w:rsidRPr="00AC2FA6">
        <w:rPr>
          <w:rStyle w:val="FootnoteReference"/>
          <w:rFonts w:ascii="Times New Roman" w:eastAsia="宋体" w:hAnsi="Times New Roman"/>
          <w:lang w:eastAsia="zh-CN"/>
        </w:rPr>
        <w:t xml:space="preserve"> </w:t>
      </w:r>
      <w:r w:rsidRPr="00E108CF">
        <w:rPr>
          <w:rFonts w:ascii="Times New Roman" w:hAnsi="Times New Roman"/>
          <w:i/>
          <w:lang w:val="en-US"/>
        </w:rPr>
        <w:t>E shi jing wen</w:t>
      </w:r>
      <w:r w:rsidRPr="00E108CF">
        <w:rPr>
          <w:rFonts w:ascii="Times New Roman" w:hAnsi="Times New Roman"/>
          <w:lang w:val="en-US"/>
        </w:rPr>
        <w:t xml:space="preserve"> 1 (1903)</w:t>
      </w:r>
      <w:r>
        <w:rPr>
          <w:rFonts w:ascii="Times New Roman" w:hAnsi="Times New Roman"/>
          <w:lang w:val="en-US"/>
        </w:rPr>
        <w:t>:</w:t>
      </w:r>
      <w:r w:rsidRPr="00E108CF">
        <w:rPr>
          <w:rFonts w:ascii="Times New Roman" w:hAnsi="Times New Roman"/>
          <w:lang w:val="en-US"/>
        </w:rPr>
        <w:t xml:space="preserve"> 3. </w:t>
      </w:r>
      <w:r w:rsidRPr="00AC2FA6">
        <w:rPr>
          <w:rFonts w:ascii="Times New Roman" w:hAnsi="Times New Roman"/>
        </w:rPr>
        <w:t>It would be an interesting exercise to check this announcement against the actual articles.</w:t>
      </w:r>
    </w:p>
  </w:footnote>
  <w:footnote w:id="52">
    <w:p w:rsidR="0039391E" w:rsidRPr="00EE74BF" w:rsidRDefault="0039391E" w:rsidP="00EC306A">
      <w:pPr>
        <w:pStyle w:val="FootnoteText"/>
        <w:rPr>
          <w:rFonts w:ascii="Times New Roman" w:hAnsi="Times New Roman"/>
          <w:lang w:val="en-US"/>
        </w:rPr>
      </w:pPr>
      <w:r w:rsidRPr="007A72A0">
        <w:rPr>
          <w:rStyle w:val="FootnoteReference"/>
          <w:rFonts w:ascii="Times New Roman" w:hAnsi="Times New Roman"/>
        </w:rPr>
        <w:footnoteRef/>
      </w:r>
      <w:r w:rsidRPr="007A72A0">
        <w:rPr>
          <w:rFonts w:ascii="Times New Roman" w:hAnsi="Times New Roman"/>
        </w:rPr>
        <w:t xml:space="preserve"> </w:t>
      </w:r>
      <w:r w:rsidRPr="007A72A0">
        <w:rPr>
          <w:rFonts w:ascii="Times New Roman" w:hAnsi="Times New Roman"/>
          <w:lang w:val="en-US"/>
        </w:rPr>
        <w:t>Ibid.</w:t>
      </w:r>
      <w:proofErr w:type="gramStart"/>
      <w:r w:rsidRPr="007A72A0">
        <w:rPr>
          <w:rFonts w:ascii="Times New Roman" w:hAnsi="Times New Roman"/>
          <w:lang w:val="en-US"/>
        </w:rPr>
        <w:t>,  2</w:t>
      </w:r>
      <w:proofErr w:type="gramEnd"/>
      <w:r>
        <w:rPr>
          <w:lang w:val="en-US"/>
        </w:rPr>
        <w:t>.</w:t>
      </w:r>
    </w:p>
  </w:footnote>
  <w:footnote w:id="53">
    <w:p w:rsidR="0039391E" w:rsidRPr="00BD0EA5" w:rsidRDefault="0039391E" w:rsidP="00EC306A">
      <w:pPr>
        <w:pStyle w:val="FootnoteText"/>
        <w:rPr>
          <w:rFonts w:ascii="Times New Roman" w:hAnsi="Times New Roman"/>
        </w:rPr>
      </w:pPr>
      <w:r w:rsidRPr="00BD0EA5">
        <w:rPr>
          <w:rStyle w:val="FootnoteReference"/>
          <w:rFonts w:ascii="Times New Roman" w:hAnsi="Times New Roman"/>
        </w:rPr>
        <w:footnoteRef/>
      </w:r>
      <w:r w:rsidRPr="00BD0EA5">
        <w:rPr>
          <w:rFonts w:ascii="Times New Roman" w:hAnsi="Times New Roman"/>
        </w:rPr>
        <w:t xml:space="preserve"> Both </w:t>
      </w:r>
      <w:r>
        <w:rPr>
          <w:rFonts w:ascii="Times New Roman" w:hAnsi="Times New Roman"/>
        </w:rPr>
        <w:t xml:space="preserve">Jürgen </w:t>
      </w:r>
      <w:r w:rsidRPr="00BD0EA5">
        <w:rPr>
          <w:rFonts w:ascii="Times New Roman" w:hAnsi="Times New Roman"/>
        </w:rPr>
        <w:t xml:space="preserve">Habermas and </w:t>
      </w:r>
      <w:r>
        <w:rPr>
          <w:rFonts w:ascii="Times New Roman" w:hAnsi="Times New Roman"/>
        </w:rPr>
        <w:t xml:space="preserve">Benedict </w:t>
      </w:r>
      <w:r w:rsidRPr="00BD0EA5">
        <w:rPr>
          <w:rFonts w:ascii="Times New Roman" w:hAnsi="Times New Roman"/>
        </w:rPr>
        <w:t xml:space="preserve">Anderson fail to take into account the extreme chasm between a media capital like Shanghai and the rest of China, as well as the close links between these centers and similar centers in other countries. </w:t>
      </w:r>
      <w:r>
        <w:rPr>
          <w:rFonts w:ascii="Times New Roman" w:hAnsi="Times New Roman"/>
        </w:rPr>
        <w:t>For further development of this argument, see below.</w:t>
      </w:r>
    </w:p>
  </w:footnote>
  <w:footnote w:id="54">
    <w:p w:rsidR="0039391E" w:rsidRPr="00E77311" w:rsidRDefault="0039391E" w:rsidP="00EC306A">
      <w:pPr>
        <w:pStyle w:val="FootnoteText"/>
        <w:rPr>
          <w:rFonts w:ascii="Times New Roman" w:eastAsia="宋体" w:hAnsi="Times New Roman"/>
          <w:lang w:val="en-US" w:eastAsia="zh-CN"/>
        </w:rPr>
      </w:pPr>
      <w:r w:rsidRPr="00187480">
        <w:rPr>
          <w:rStyle w:val="FootnoteReference"/>
          <w:rFonts w:ascii="Times New Roman" w:hAnsi="Times New Roman"/>
        </w:rPr>
        <w:footnoteRef/>
      </w:r>
      <w:r w:rsidRPr="00187480">
        <w:rPr>
          <w:rFonts w:ascii="Times New Roman" w:hAnsi="Times New Roman"/>
        </w:rPr>
        <w:t xml:space="preserve"> </w:t>
      </w:r>
      <w:r w:rsidRPr="00187480">
        <w:rPr>
          <w:rFonts w:ascii="Times New Roman" w:hAnsi="Times New Roman"/>
          <w:lang w:val="en-US"/>
        </w:rPr>
        <w:t xml:space="preserve">I am </w:t>
      </w:r>
      <w:r>
        <w:rPr>
          <w:rFonts w:ascii="Times New Roman" w:hAnsi="Times New Roman"/>
          <w:lang w:val="en-US"/>
        </w:rPr>
        <w:t>much obliged to</w:t>
      </w:r>
      <w:r w:rsidRPr="00187480">
        <w:rPr>
          <w:rFonts w:ascii="Times New Roman" w:hAnsi="Times New Roman"/>
          <w:lang w:val="en-US"/>
        </w:rPr>
        <w:t xml:space="preserve"> Profs. Jin Guantao and Liu Qingfeng for having </w:t>
      </w:r>
      <w:r>
        <w:rPr>
          <w:rFonts w:ascii="Times New Roman" w:hAnsi="Times New Roman"/>
          <w:lang w:val="en-US"/>
        </w:rPr>
        <w:t xml:space="preserve">granted me </w:t>
      </w:r>
      <w:r w:rsidRPr="00187480">
        <w:rPr>
          <w:rFonts w:ascii="Times New Roman" w:hAnsi="Times New Roman"/>
          <w:lang w:val="en-US"/>
        </w:rPr>
        <w:t xml:space="preserve">permission to </w:t>
      </w:r>
      <w:r>
        <w:rPr>
          <w:rFonts w:ascii="Times New Roman" w:hAnsi="Times New Roman"/>
          <w:lang w:val="en-US"/>
        </w:rPr>
        <w:t xml:space="preserve">make use of this </w:t>
      </w:r>
      <w:r w:rsidRPr="00187480">
        <w:rPr>
          <w:rFonts w:ascii="Times New Roman" w:hAnsi="Times New Roman"/>
          <w:lang w:val="en-US"/>
        </w:rPr>
        <w:t xml:space="preserve">database, to Prof. Zheng Wenhui for having introduced the database to me and for transferring my queries to </w:t>
      </w:r>
      <w:r>
        <w:rPr>
          <w:rFonts w:ascii="Times New Roman" w:hAnsi="Times New Roman"/>
          <w:lang w:val="en-US"/>
        </w:rPr>
        <w:t xml:space="preserve">her graduate student </w:t>
      </w:r>
      <w:r w:rsidRPr="00187480">
        <w:rPr>
          <w:rFonts w:ascii="Times New Roman" w:hAnsi="Times New Roman"/>
          <w:lang w:val="en-US"/>
        </w:rPr>
        <w:t xml:space="preserve">Mr. Zhang Jingyi </w:t>
      </w:r>
      <w:r w:rsidRPr="00DB4076">
        <w:rPr>
          <w:rFonts w:ascii="SimSun" w:eastAsia="SimSun" w:hAnsi="SimSun"/>
          <w:lang w:val="en-US" w:eastAsia="zh-CN"/>
        </w:rPr>
        <w:t>張</w:t>
      </w:r>
      <w:r w:rsidRPr="00DB4076">
        <w:rPr>
          <w:rFonts w:ascii="SimSun" w:eastAsia="SimSun" w:hAnsi="SimSun"/>
        </w:rPr>
        <w:t>靖怡</w:t>
      </w:r>
      <w:r>
        <w:rPr>
          <w:rFonts w:ascii="Times New Roman" w:hAnsi="Times New Roman"/>
          <w:lang w:val="en-US"/>
        </w:rPr>
        <w:t>, who extracted the data.</w:t>
      </w:r>
    </w:p>
  </w:footnote>
  <w:footnote w:id="55">
    <w:p w:rsidR="0039391E" w:rsidRPr="004E37D0" w:rsidRDefault="0039391E" w:rsidP="00EC306A">
      <w:pPr>
        <w:pStyle w:val="FootnoteText"/>
        <w:rPr>
          <w:rFonts w:ascii="Times New Roman" w:eastAsia="宋体" w:hAnsi="Times New Roman"/>
          <w:lang w:val="en-US" w:eastAsia="zh-CN"/>
        </w:rPr>
      </w:pPr>
      <w:r w:rsidRPr="008E1685">
        <w:rPr>
          <w:rStyle w:val="FootnoteReference"/>
          <w:rFonts w:ascii="Times New Roman" w:hAnsi="Times New Roman"/>
        </w:rPr>
        <w:footnoteRef/>
      </w:r>
      <w:r w:rsidRPr="008E1685">
        <w:rPr>
          <w:rFonts w:ascii="Times New Roman" w:hAnsi="Times New Roman"/>
          <w:lang w:val="en-US" w:eastAsia="zh-CN"/>
        </w:rPr>
        <w:t xml:space="preserve"> </w:t>
      </w:r>
      <w:proofErr w:type="gramStart"/>
      <w:r w:rsidRPr="008E1685">
        <w:rPr>
          <w:rFonts w:ascii="Times New Roman" w:hAnsi="Times New Roman"/>
          <w:lang w:val="en-US" w:eastAsia="zh-CN"/>
        </w:rPr>
        <w:t xml:space="preserve">Sone Shōun </w:t>
      </w:r>
      <w:r w:rsidRPr="00DB4076">
        <w:rPr>
          <w:rFonts w:ascii="SimSun" w:eastAsia="SimSun" w:hAnsi="SimSun" w:hint="eastAsia"/>
          <w:lang w:val="en-US" w:eastAsia="zh-CN"/>
        </w:rPr>
        <w:t>曾根嘯雲</w:t>
      </w:r>
      <w:r>
        <w:rPr>
          <w:rFonts w:ascii="Times New Roman" w:eastAsia="宋体" w:hAnsi="Times New Roman"/>
          <w:lang w:val="en-US" w:eastAsia="zh-CN"/>
        </w:rPr>
        <w:t>,</w:t>
      </w:r>
      <w:r w:rsidRPr="008E1685">
        <w:rPr>
          <w:rFonts w:ascii="Times New Roman" w:eastAsia="宋体" w:hAnsi="Times New Roman"/>
          <w:lang w:val="en-US" w:eastAsia="zh-CN"/>
        </w:rPr>
        <w:t xml:space="preserve"> </w:t>
      </w:r>
      <w:r w:rsidRPr="008E1685">
        <w:rPr>
          <w:rFonts w:ascii="Times New Roman" w:hAnsi="Times New Roman"/>
          <w:lang w:val="en-US" w:eastAsia="zh-CN"/>
        </w:rPr>
        <w:t>Wang Tao</w:t>
      </w:r>
      <w:r w:rsidRPr="00DB4076">
        <w:rPr>
          <w:rFonts w:ascii="SimSun" w:eastAsia="SimSun" w:hAnsi="SimSun" w:hint="eastAsia"/>
        </w:rPr>
        <w:t>王韜</w:t>
      </w:r>
      <w:r w:rsidRPr="008E1685">
        <w:rPr>
          <w:rFonts w:ascii="Times New Roman" w:hAnsi="Times New Roman"/>
          <w:lang w:val="en-US" w:eastAsia="zh-CN"/>
        </w:rPr>
        <w:t xml:space="preserve"> </w:t>
      </w:r>
      <w:r>
        <w:rPr>
          <w:rFonts w:ascii="Times New Roman" w:hAnsi="Times New Roman"/>
          <w:lang w:val="en-US" w:eastAsia="zh-CN"/>
        </w:rPr>
        <w:t xml:space="preserve">et al. </w:t>
      </w:r>
      <w:r w:rsidRPr="008E1685">
        <w:rPr>
          <w:rFonts w:ascii="Times New Roman" w:hAnsi="Times New Roman"/>
          <w:lang w:val="en-US" w:eastAsia="zh-CN"/>
        </w:rPr>
        <w:t xml:space="preserve">eds., </w:t>
      </w:r>
      <w:r w:rsidRPr="008E1685">
        <w:rPr>
          <w:rFonts w:ascii="Times New Roman" w:hAnsi="Times New Roman"/>
          <w:i/>
          <w:lang w:val="en-US" w:eastAsia="zh-CN"/>
        </w:rPr>
        <w:t>Fa Yue jiaobing ji</w:t>
      </w:r>
      <w:r w:rsidRPr="008E1685">
        <w:rPr>
          <w:rFonts w:ascii="Times New Roman" w:hAnsi="Times New Roman"/>
          <w:lang w:val="en-US" w:eastAsia="zh-CN"/>
        </w:rPr>
        <w:t xml:space="preserve"> </w:t>
      </w:r>
      <w:r w:rsidRPr="00DB4076">
        <w:rPr>
          <w:rFonts w:ascii="SimSun" w:eastAsia="SimSun" w:hAnsi="SimSun" w:hint="eastAsia"/>
          <w:lang w:eastAsia="zh-CN"/>
        </w:rPr>
        <w:t>法越交兵记</w:t>
      </w:r>
      <w:r w:rsidRPr="008E1685">
        <w:rPr>
          <w:rFonts w:ascii="Times New Roman" w:hAnsi="Times New Roman"/>
          <w:lang w:val="en-US" w:eastAsia="zh-CN"/>
        </w:rPr>
        <w:t xml:space="preserve"> </w:t>
      </w:r>
      <w:r w:rsidRPr="008E1685">
        <w:rPr>
          <w:rFonts w:ascii="Times New Roman" w:eastAsia="宋体" w:hAnsi="Times New Roman"/>
          <w:lang w:eastAsia="zh-CN"/>
        </w:rPr>
        <w:t>[</w:t>
      </w:r>
      <w:r w:rsidRPr="008E1685">
        <w:rPr>
          <w:rFonts w:ascii="Times New Roman" w:hAnsi="Times New Roman"/>
          <w:lang w:val="en-US" w:eastAsia="zh-CN"/>
        </w:rPr>
        <w:t>Record of the French-Vietnamese military confrontation], (1886) repr.</w:t>
      </w:r>
      <w:proofErr w:type="gramEnd"/>
      <w:r w:rsidRPr="008E1685">
        <w:rPr>
          <w:rFonts w:ascii="Times New Roman" w:hAnsi="Times New Roman"/>
          <w:lang w:val="en-US" w:eastAsia="zh-CN"/>
        </w:rPr>
        <w:t xml:space="preserve"> </w:t>
      </w:r>
      <w:proofErr w:type="gramStart"/>
      <w:r w:rsidRPr="008E1685">
        <w:rPr>
          <w:rFonts w:ascii="Times New Roman" w:hAnsi="Times New Roman"/>
          <w:lang w:val="en-US" w:eastAsia="zh-CN"/>
        </w:rPr>
        <w:t>in</w:t>
      </w:r>
      <w:proofErr w:type="gramEnd"/>
      <w:r w:rsidRPr="008E1685">
        <w:rPr>
          <w:rFonts w:ascii="Times New Roman" w:hAnsi="Times New Roman"/>
          <w:lang w:val="en-US" w:eastAsia="zh-CN"/>
        </w:rPr>
        <w:t xml:space="preserve"> </w:t>
      </w:r>
      <w:r w:rsidRPr="008E1685">
        <w:rPr>
          <w:rFonts w:ascii="Times New Roman" w:hAnsi="Times New Roman"/>
          <w:i/>
          <w:lang w:val="en-US" w:eastAsia="zh-CN"/>
        </w:rPr>
        <w:t>Jindai Zhongguo shiliao congkan</w:t>
      </w:r>
      <w:r w:rsidRPr="008E1685">
        <w:rPr>
          <w:rFonts w:ascii="Times New Roman" w:hAnsi="Times New Roman"/>
          <w:lang w:val="en-US" w:eastAsia="zh-CN"/>
        </w:rPr>
        <w:t xml:space="preserve">, (Taipei: Wenhai, 1971), </w:t>
      </w:r>
      <w:r w:rsidRPr="008E1685">
        <w:rPr>
          <w:rFonts w:ascii="Times New Roman" w:eastAsia="宋体" w:hAnsi="Times New Roman"/>
          <w:lang w:val="en-US" w:eastAsia="zh-CN"/>
        </w:rPr>
        <w:t xml:space="preserve">vol. 615, </w:t>
      </w:r>
      <w:r w:rsidRPr="008E1685">
        <w:rPr>
          <w:rFonts w:ascii="Times New Roman" w:hAnsi="Times New Roman"/>
          <w:lang w:val="en-US" w:eastAsia="zh-CN"/>
        </w:rPr>
        <w:t>chapter 4</w:t>
      </w:r>
      <w:r w:rsidRPr="008E1685">
        <w:rPr>
          <w:rFonts w:ascii="Times New Roman" w:eastAsia="宋体" w:hAnsi="Times New Roman"/>
          <w:lang w:val="en-US" w:eastAsia="zh-CN"/>
        </w:rPr>
        <w:t>, 439.</w:t>
      </w:r>
    </w:p>
  </w:footnote>
  <w:footnote w:id="56">
    <w:p w:rsidR="0039391E" w:rsidRPr="00A8327C" w:rsidRDefault="0039391E" w:rsidP="00EC306A">
      <w:pPr>
        <w:pStyle w:val="FootnoteText"/>
        <w:rPr>
          <w:rFonts w:ascii="Times New Roman" w:eastAsia="SimSun" w:hAnsi="Times New Roman"/>
          <w:lang w:val="en-US" w:eastAsia="zh-CN"/>
        </w:rPr>
      </w:pPr>
      <w:r w:rsidRPr="00A8327C">
        <w:rPr>
          <w:rStyle w:val="FootnoteReference"/>
          <w:rFonts w:ascii="Times New Roman" w:hAnsi="Times New Roman"/>
        </w:rPr>
        <w:footnoteRef/>
      </w:r>
      <w:r w:rsidRPr="00A8327C">
        <w:rPr>
          <w:rFonts w:ascii="Times New Roman" w:hAnsi="Times New Roman"/>
        </w:rPr>
        <w:t xml:space="preserve"> These would be </w:t>
      </w:r>
      <w:r w:rsidRPr="009D2420">
        <w:rPr>
          <w:rFonts w:ascii="Times New Roman" w:hAnsi="Times New Roman"/>
          <w:i/>
        </w:rPr>
        <w:t>Shiwu bao</w:t>
      </w:r>
      <w:r>
        <w:rPr>
          <w:rFonts w:ascii="Times New Roman" w:hAnsi="Times New Roman"/>
        </w:rPr>
        <w:t xml:space="preserve"> </w:t>
      </w:r>
      <w:r w:rsidRPr="00A8327C">
        <w:rPr>
          <w:rFonts w:ascii="Times New Roman" w:eastAsia="SimSun" w:hAnsi="Times New Roman"/>
          <w:lang w:eastAsia="zh-CN"/>
        </w:rPr>
        <w:t>時務報，</w:t>
      </w:r>
      <w:r w:rsidRPr="009D2420">
        <w:rPr>
          <w:rFonts w:ascii="Times New Roman" w:eastAsia="SimSun" w:hAnsi="Times New Roman"/>
          <w:i/>
          <w:lang w:val="en-US" w:eastAsia="zh-CN"/>
        </w:rPr>
        <w:t>Zhixin bao</w:t>
      </w:r>
      <w:r>
        <w:rPr>
          <w:rFonts w:ascii="Times New Roman" w:eastAsia="SimSun" w:hAnsi="Times New Roman"/>
          <w:lang w:val="en-US" w:eastAsia="zh-CN"/>
        </w:rPr>
        <w:t xml:space="preserve"> </w:t>
      </w:r>
      <w:r w:rsidRPr="00A8327C">
        <w:rPr>
          <w:rFonts w:ascii="Times New Roman" w:eastAsia="SimSun" w:hAnsi="Times New Roman"/>
          <w:lang w:eastAsia="zh-CN"/>
        </w:rPr>
        <w:t>知新報，</w:t>
      </w:r>
      <w:r w:rsidRPr="009D2420">
        <w:rPr>
          <w:rFonts w:ascii="Times New Roman" w:eastAsia="SimSun" w:hAnsi="Times New Roman"/>
          <w:i/>
          <w:lang w:val="en-US" w:eastAsia="zh-CN"/>
        </w:rPr>
        <w:t>Qingyi bao</w:t>
      </w:r>
      <w:r w:rsidRPr="00A8327C">
        <w:rPr>
          <w:rFonts w:ascii="Times New Roman" w:eastAsia="SimSun" w:hAnsi="Times New Roman"/>
          <w:lang w:eastAsia="zh-CN"/>
        </w:rPr>
        <w:t xml:space="preserve"> </w:t>
      </w:r>
      <w:r w:rsidRPr="00A8327C">
        <w:rPr>
          <w:rFonts w:ascii="Times New Roman" w:eastAsia="SimSun" w:hAnsi="Times New Roman"/>
          <w:lang w:eastAsia="zh-CN"/>
        </w:rPr>
        <w:t>清議報，</w:t>
      </w:r>
      <w:r w:rsidRPr="009D2420">
        <w:rPr>
          <w:rFonts w:ascii="Times New Roman" w:eastAsia="SimSun" w:hAnsi="Times New Roman"/>
          <w:i/>
          <w:lang w:val="en-US" w:eastAsia="zh-CN"/>
        </w:rPr>
        <w:t>Guowen bao</w:t>
      </w:r>
      <w:r w:rsidR="00DB6E43">
        <w:rPr>
          <w:rFonts w:ascii="Times New Roman" w:eastAsia="SimSun" w:hAnsi="Times New Roman"/>
          <w:i/>
          <w:lang w:val="en-US" w:eastAsia="zh-CN"/>
        </w:rPr>
        <w:t xml:space="preserve"> </w:t>
      </w:r>
      <w:r w:rsidRPr="00A8327C">
        <w:rPr>
          <w:rFonts w:ascii="Times New Roman" w:eastAsia="SimSun" w:hAnsi="Times New Roman"/>
          <w:lang w:eastAsia="zh-CN"/>
        </w:rPr>
        <w:t>國聞報，</w:t>
      </w:r>
      <w:r w:rsidRPr="009D2420">
        <w:rPr>
          <w:rFonts w:ascii="Times New Roman" w:eastAsia="SimSun" w:hAnsi="Times New Roman"/>
          <w:i/>
          <w:lang w:val="en-US" w:eastAsia="zh-CN"/>
        </w:rPr>
        <w:t>Xiangxue bao</w:t>
      </w:r>
      <w:r w:rsidR="00DB6E43">
        <w:rPr>
          <w:rFonts w:ascii="Times New Roman" w:eastAsia="SimSun" w:hAnsi="Times New Roman"/>
          <w:lang w:val="en-US" w:eastAsia="zh-CN"/>
        </w:rPr>
        <w:t xml:space="preserve"> </w:t>
      </w:r>
      <w:r w:rsidRPr="00A8327C">
        <w:rPr>
          <w:rFonts w:ascii="Times New Roman" w:eastAsia="SimSun" w:hAnsi="Times New Roman"/>
          <w:lang w:eastAsia="zh-CN"/>
        </w:rPr>
        <w:t>湘學報，</w:t>
      </w:r>
      <w:r w:rsidRPr="009D2420">
        <w:rPr>
          <w:rFonts w:ascii="Times New Roman" w:eastAsia="SimSun" w:hAnsi="Times New Roman"/>
          <w:i/>
          <w:lang w:val="en-US" w:eastAsia="zh-CN"/>
        </w:rPr>
        <w:t>Wanguo gongbao</w:t>
      </w:r>
      <w:r>
        <w:rPr>
          <w:rFonts w:ascii="Times New Roman" w:eastAsia="SimSun" w:hAnsi="Times New Roman"/>
          <w:lang w:val="en-US" w:eastAsia="zh-CN"/>
        </w:rPr>
        <w:t xml:space="preserve"> </w:t>
      </w:r>
      <w:r w:rsidRPr="00A8327C">
        <w:rPr>
          <w:rFonts w:ascii="Times New Roman" w:eastAsia="SimSun" w:hAnsi="Times New Roman"/>
          <w:lang w:eastAsia="zh-CN"/>
        </w:rPr>
        <w:t>萬國公報</w:t>
      </w:r>
      <w:r w:rsidRPr="00A8327C">
        <w:rPr>
          <w:rFonts w:ascii="Times New Roman" w:eastAsia="SimSun" w:hAnsi="Times New Roman"/>
          <w:lang w:val="en-US" w:eastAsia="zh-CN"/>
        </w:rPr>
        <w:t xml:space="preserve"> as well as collected essays by Kang Youwei, He Qi, and Tang Caichang.  </w:t>
      </w:r>
    </w:p>
  </w:footnote>
  <w:footnote w:id="57">
    <w:p w:rsidR="0039391E" w:rsidRPr="00A8327C" w:rsidRDefault="0039391E" w:rsidP="00EC306A">
      <w:pPr>
        <w:pStyle w:val="FootnoteText"/>
        <w:rPr>
          <w:rFonts w:ascii="Times New Roman" w:hAnsi="Times New Roman"/>
          <w:lang w:val="en-US"/>
        </w:rPr>
      </w:pPr>
      <w:r w:rsidRPr="00A8327C">
        <w:rPr>
          <w:rStyle w:val="FootnoteReference"/>
          <w:rFonts w:ascii="Times New Roman" w:hAnsi="Times New Roman"/>
        </w:rPr>
        <w:footnoteRef/>
      </w:r>
      <w:r w:rsidRPr="00A8327C">
        <w:rPr>
          <w:rFonts w:ascii="Times New Roman" w:hAnsi="Times New Roman"/>
        </w:rPr>
        <w:t xml:space="preserve"> </w:t>
      </w:r>
      <w:r>
        <w:rPr>
          <w:rFonts w:ascii="Times New Roman" w:hAnsi="Times New Roman"/>
        </w:rPr>
        <w:t>As of March 2011, t</w:t>
      </w:r>
      <w:r w:rsidRPr="00A8327C">
        <w:rPr>
          <w:rFonts w:ascii="Times New Roman" w:hAnsi="Times New Roman"/>
          <w:lang w:val="en-US"/>
        </w:rPr>
        <w:t xml:space="preserve">he </w:t>
      </w:r>
      <w:r w:rsidRPr="00A8327C">
        <w:rPr>
          <w:rFonts w:ascii="Times New Roman" w:hAnsi="Times New Roman"/>
          <w:i/>
          <w:lang w:val="en-US"/>
        </w:rPr>
        <w:t>Shenbao</w:t>
      </w:r>
      <w:r w:rsidRPr="00A8327C">
        <w:rPr>
          <w:rFonts w:ascii="Times New Roman" w:hAnsi="Times New Roman"/>
          <w:lang w:val="en-US"/>
        </w:rPr>
        <w:t xml:space="preserve"> database </w:t>
      </w:r>
      <w:r>
        <w:rPr>
          <w:rFonts w:ascii="Times New Roman" w:hAnsi="Times New Roman"/>
          <w:lang w:val="en-US"/>
        </w:rPr>
        <w:t>was</w:t>
      </w:r>
      <w:r w:rsidRPr="00A8327C">
        <w:rPr>
          <w:rFonts w:ascii="Times New Roman" w:hAnsi="Times New Roman"/>
          <w:lang w:val="en-US"/>
        </w:rPr>
        <w:t xml:space="preserve"> not yet accessible for the period between 1893 and 1937.</w:t>
      </w:r>
    </w:p>
  </w:footnote>
  <w:footnote w:id="58">
    <w:p w:rsidR="0039391E" w:rsidRPr="005B7BBC" w:rsidRDefault="0039391E" w:rsidP="00EC306A">
      <w:pPr>
        <w:pStyle w:val="FootnoteText"/>
        <w:rPr>
          <w:rFonts w:ascii="Times New Roman" w:hAnsi="Times New Roman"/>
          <w:lang w:val="en-US"/>
        </w:rPr>
      </w:pPr>
      <w:r w:rsidRPr="005B7BBC">
        <w:rPr>
          <w:rStyle w:val="FootnoteReference"/>
          <w:rFonts w:ascii="Times New Roman" w:hAnsi="Times New Roman"/>
        </w:rPr>
        <w:footnoteRef/>
      </w:r>
      <w:r w:rsidRPr="005B7BBC">
        <w:rPr>
          <w:rFonts w:ascii="Times New Roman" w:hAnsi="Times New Roman"/>
        </w:rPr>
        <w:t xml:space="preserve"> </w:t>
      </w:r>
      <w:r w:rsidRPr="005B7BBC">
        <w:rPr>
          <w:rFonts w:ascii="Times New Roman" w:hAnsi="Times New Roman"/>
          <w:lang w:val="en-US"/>
        </w:rPr>
        <w:t>The documentation will be provided further down in this study.</w:t>
      </w:r>
    </w:p>
  </w:footnote>
  <w:footnote w:id="59">
    <w:p w:rsidR="0039391E" w:rsidRPr="00313F8F" w:rsidRDefault="0039391E" w:rsidP="00EC306A">
      <w:pPr>
        <w:pStyle w:val="FootnoteText"/>
        <w:rPr>
          <w:rFonts w:ascii="Times New Roman" w:hAnsi="Times New Roman"/>
          <w:lang w:val="de-DE"/>
        </w:rPr>
      </w:pPr>
      <w:r w:rsidRPr="00EE2CF8">
        <w:rPr>
          <w:rStyle w:val="FootnoteReference"/>
          <w:rFonts w:ascii="Times New Roman" w:hAnsi="Times New Roman"/>
        </w:rPr>
        <w:footnoteRef/>
      </w:r>
      <w:r w:rsidRPr="0038080E">
        <w:rPr>
          <w:rFonts w:ascii="Times New Roman" w:hAnsi="Times New Roman"/>
          <w:lang w:val="de-DE"/>
        </w:rPr>
        <w:t xml:space="preserve"> Dietmar Peil</w:t>
      </w:r>
      <w:r w:rsidRPr="003C3D74">
        <w:rPr>
          <w:rFonts w:ascii="Times New Roman" w:hAnsi="Times New Roman"/>
          <w:lang w:val="de-DE"/>
        </w:rPr>
        <w:t>,</w:t>
      </w:r>
      <w:r>
        <w:rPr>
          <w:rFonts w:ascii="Times New Roman" w:hAnsi="Times New Roman"/>
          <w:lang w:val="de-DE"/>
        </w:rPr>
        <w:t xml:space="preserve"> </w:t>
      </w:r>
      <w:r w:rsidRPr="008E1685">
        <w:rPr>
          <w:rFonts w:ascii="Times New Roman" w:hAnsi="Times New Roman"/>
          <w:lang w:val="de-DE"/>
        </w:rPr>
        <w:t>“Der Staatskörper</w:t>
      </w:r>
      <w:proofErr w:type="gramStart"/>
      <w:r w:rsidRPr="008E1685">
        <w:rPr>
          <w:rFonts w:ascii="Times New Roman" w:hAnsi="Times New Roman"/>
          <w:lang w:val="de-DE"/>
        </w:rPr>
        <w:t>,”</w:t>
      </w:r>
      <w:proofErr w:type="gramEnd"/>
      <w:r w:rsidRPr="003C3D74">
        <w:rPr>
          <w:rFonts w:ascii="Times New Roman" w:hAnsi="Times New Roman"/>
          <w:lang w:val="de-DE"/>
        </w:rPr>
        <w:t xml:space="preserve"> </w:t>
      </w:r>
      <w:r w:rsidRPr="008E1685">
        <w:rPr>
          <w:rFonts w:ascii="Times New Roman" w:hAnsi="Times New Roman"/>
          <w:lang w:val="de-DE"/>
        </w:rPr>
        <w:t>chap</w:t>
      </w:r>
      <w:r>
        <w:rPr>
          <w:rFonts w:ascii="Times New Roman" w:hAnsi="Times New Roman"/>
          <w:lang w:val="de-DE"/>
        </w:rPr>
        <w:t>.</w:t>
      </w:r>
      <w:r w:rsidRPr="008E1685">
        <w:rPr>
          <w:rFonts w:ascii="Times New Roman" w:hAnsi="Times New Roman"/>
          <w:lang w:val="de-DE"/>
        </w:rPr>
        <w:t xml:space="preserve"> C </w:t>
      </w:r>
      <w:r>
        <w:rPr>
          <w:rFonts w:ascii="Times New Roman" w:hAnsi="Times New Roman"/>
          <w:lang w:val="de-DE"/>
        </w:rPr>
        <w:t xml:space="preserve">in </w:t>
      </w:r>
      <w:r w:rsidRPr="0038080E">
        <w:rPr>
          <w:rFonts w:ascii="Times New Roman" w:hAnsi="Times New Roman"/>
          <w:i/>
          <w:lang w:val="de-DE"/>
        </w:rPr>
        <w:t>Untersuchungen zur Staats- und Herrschaftsmetaphorik in literarischen Zeugnissen von der Antike bis zur Gegenwart</w:t>
      </w:r>
      <w:r>
        <w:rPr>
          <w:rFonts w:ascii="Times New Roman" w:hAnsi="Times New Roman"/>
          <w:i/>
          <w:lang w:val="de-DE"/>
        </w:rPr>
        <w:t xml:space="preserve"> </w:t>
      </w:r>
      <w:r>
        <w:rPr>
          <w:rFonts w:ascii="Times New Roman" w:hAnsi="Times New Roman"/>
          <w:lang w:val="de-DE"/>
        </w:rPr>
        <w:t>(</w:t>
      </w:r>
      <w:r w:rsidRPr="0038080E">
        <w:rPr>
          <w:rFonts w:ascii="Times New Roman" w:hAnsi="Times New Roman"/>
          <w:lang w:val="de-DE"/>
        </w:rPr>
        <w:t>Munich</w:t>
      </w:r>
      <w:r>
        <w:rPr>
          <w:rFonts w:ascii="Times New Roman" w:hAnsi="Times New Roman"/>
          <w:lang w:val="de-DE"/>
        </w:rPr>
        <w:t>:</w:t>
      </w:r>
      <w:r w:rsidRPr="0038080E">
        <w:rPr>
          <w:rFonts w:ascii="Times New Roman" w:hAnsi="Times New Roman"/>
          <w:lang w:val="de-DE"/>
        </w:rPr>
        <w:t xml:space="preserve"> Wilhelm Fink, 1983</w:t>
      </w:r>
      <w:r>
        <w:rPr>
          <w:rFonts w:ascii="Times New Roman" w:hAnsi="Times New Roman"/>
          <w:lang w:val="de-DE"/>
        </w:rPr>
        <w:t>).</w:t>
      </w:r>
      <w:r w:rsidRPr="0038080E">
        <w:rPr>
          <w:rFonts w:ascii="Times New Roman" w:hAnsi="Times New Roman"/>
          <w:lang w:val="de-DE"/>
        </w:rPr>
        <w:t xml:space="preserve"> Gerhard Dohrn-van Rossum, “Politischer Körper, Organismus, Organisation. Zur Geschichte naturaler Metaphorik und Begrifflichkeit in der politischen Sprache,” </w:t>
      </w:r>
      <w:r>
        <w:rPr>
          <w:rFonts w:ascii="Times New Roman" w:hAnsi="Times New Roman"/>
          <w:lang w:val="de-DE"/>
        </w:rPr>
        <w:t>(</w:t>
      </w:r>
      <w:r w:rsidRPr="00313F8F">
        <w:rPr>
          <w:rFonts w:ascii="Times New Roman" w:hAnsi="Times New Roman"/>
          <w:lang w:val="de-DE"/>
        </w:rPr>
        <w:t>Ph.D. dissertation, Bielefeld University, 1977</w:t>
      </w:r>
      <w:r>
        <w:rPr>
          <w:rFonts w:ascii="Times New Roman" w:hAnsi="Times New Roman"/>
          <w:lang w:val="de-DE"/>
        </w:rPr>
        <w:t>)</w:t>
      </w:r>
      <w:r w:rsidRPr="00313F8F">
        <w:rPr>
          <w:rFonts w:ascii="Times New Roman" w:hAnsi="Times New Roman"/>
          <w:lang w:val="de-DE"/>
        </w:rPr>
        <w:t>.</w:t>
      </w:r>
    </w:p>
  </w:footnote>
  <w:footnote w:id="60">
    <w:p w:rsidR="0039391E" w:rsidRPr="00A476C7" w:rsidRDefault="0039391E" w:rsidP="00EC306A">
      <w:pPr>
        <w:spacing w:line="240" w:lineRule="auto"/>
        <w:rPr>
          <w:rFonts w:ascii="Times New Roman" w:hAnsi="Times New Roman"/>
          <w:sz w:val="20"/>
          <w:szCs w:val="20"/>
          <w:lang w:val="en-US"/>
        </w:rPr>
      </w:pPr>
      <w:r w:rsidRPr="004763C5">
        <w:rPr>
          <w:rStyle w:val="FootnoteReference"/>
          <w:rFonts w:ascii="Times New Roman" w:hAnsi="Times New Roman"/>
          <w:sz w:val="20"/>
          <w:szCs w:val="20"/>
        </w:rPr>
        <w:footnoteRef/>
      </w:r>
      <w:r w:rsidRPr="004763C5">
        <w:rPr>
          <w:rFonts w:ascii="Times New Roman" w:hAnsi="Times New Roman"/>
          <w:sz w:val="20"/>
          <w:szCs w:val="20"/>
        </w:rPr>
        <w:t xml:space="preserve"> Examples are Jan van Kessel, Allegories of the continents, 1664-1666. See </w:t>
      </w:r>
      <w:r w:rsidRPr="005F6718">
        <w:rPr>
          <w:rFonts w:ascii="Times New Roman" w:hAnsi="Times New Roman"/>
          <w:sz w:val="20"/>
          <w:szCs w:val="20"/>
          <w:lang w:val="en-US"/>
        </w:rPr>
        <w:t>http://cgfa.acropolisinc.com/k/k-2.htm#kessel</w:t>
      </w:r>
      <w:r w:rsidRPr="004763C5">
        <w:rPr>
          <w:rFonts w:ascii="Times New Roman" w:hAnsi="Times New Roman"/>
          <w:sz w:val="20"/>
          <w:szCs w:val="20"/>
          <w:lang w:val="en-US"/>
        </w:rPr>
        <w:t xml:space="preserve"> and </w:t>
      </w:r>
      <w:r w:rsidRPr="005F6718">
        <w:rPr>
          <w:rFonts w:ascii="Times New Roman" w:hAnsi="Times New Roman"/>
          <w:sz w:val="20"/>
          <w:szCs w:val="20"/>
          <w:lang w:val="en-US"/>
        </w:rPr>
        <w:t>http://www.wga.hu/frames-e.html?/html/k/kessel/index.html</w:t>
      </w:r>
      <w:r>
        <w:rPr>
          <w:lang w:val="en-US"/>
        </w:rPr>
        <w:t xml:space="preserve">, </w:t>
      </w:r>
      <w:r w:rsidRPr="00022727">
        <w:rPr>
          <w:rFonts w:ascii="Times New Roman" w:hAnsi="Times New Roman"/>
          <w:sz w:val="20"/>
          <w:szCs w:val="20"/>
          <w:lang w:val="en-US"/>
        </w:rPr>
        <w:t xml:space="preserve">or </w:t>
      </w:r>
      <w:r>
        <w:rPr>
          <w:rFonts w:ascii="Times New Roman" w:hAnsi="Times New Roman"/>
          <w:sz w:val="20"/>
          <w:szCs w:val="20"/>
          <w:lang w:val="en-US"/>
        </w:rPr>
        <w:t xml:space="preserve">Giovanni </w:t>
      </w:r>
      <w:r w:rsidRPr="00022727">
        <w:rPr>
          <w:rFonts w:ascii="Times New Roman" w:hAnsi="Times New Roman"/>
          <w:sz w:val="20"/>
          <w:szCs w:val="20"/>
          <w:lang w:val="en-US"/>
        </w:rPr>
        <w:t xml:space="preserve">Tiepolo’s depiction of the continents in the </w:t>
      </w:r>
      <w:r>
        <w:rPr>
          <w:rFonts w:ascii="Times New Roman" w:hAnsi="Times New Roman"/>
          <w:sz w:val="20"/>
          <w:szCs w:val="20"/>
          <w:lang w:val="en-US"/>
        </w:rPr>
        <w:t>staircase</w:t>
      </w:r>
      <w:r w:rsidRPr="00022727">
        <w:rPr>
          <w:rFonts w:ascii="Times New Roman" w:hAnsi="Times New Roman"/>
          <w:sz w:val="20"/>
          <w:szCs w:val="20"/>
          <w:lang w:val="en-US"/>
        </w:rPr>
        <w:t xml:space="preserve"> of </w:t>
      </w:r>
      <w:r w:rsidRPr="00902706">
        <w:rPr>
          <w:rFonts w:ascii="Times New Roman" w:hAnsi="Times New Roman"/>
          <w:sz w:val="20"/>
          <w:szCs w:val="20"/>
          <w:lang w:val="en-US"/>
        </w:rPr>
        <w:t>the Würzburg Palace.</w:t>
      </w:r>
    </w:p>
  </w:footnote>
  <w:footnote w:id="61">
    <w:p w:rsidR="0039391E" w:rsidRPr="00DA701D" w:rsidRDefault="0039391E" w:rsidP="00EC306A">
      <w:pPr>
        <w:pStyle w:val="FootnoteText"/>
        <w:rPr>
          <w:rFonts w:ascii="Times New Roman" w:hAnsi="Times New Roman"/>
          <w:lang w:val="en-US"/>
        </w:rPr>
      </w:pPr>
      <w:r w:rsidRPr="00902706">
        <w:rPr>
          <w:rStyle w:val="FootnoteReference"/>
          <w:rFonts w:ascii="Times New Roman" w:hAnsi="Times New Roman"/>
        </w:rPr>
        <w:footnoteRef/>
      </w:r>
      <w:r w:rsidRPr="00902706">
        <w:rPr>
          <w:rFonts w:ascii="Times New Roman" w:hAnsi="Times New Roman"/>
        </w:rPr>
        <w:t xml:space="preserve"> Peter Paul Rubens, “The Rape of Europe,” ca. 1630</w:t>
      </w:r>
      <w:r w:rsidRPr="008E1685">
        <w:rPr>
          <w:rFonts w:ascii="Times New Roman" w:hAnsi="Times New Roman"/>
        </w:rPr>
        <w:t>, accessed March 31, 2011,</w:t>
      </w:r>
      <w:r w:rsidRPr="00902706">
        <w:rPr>
          <w:rFonts w:ascii="Times New Roman" w:hAnsi="Times New Roman"/>
        </w:rPr>
        <w:t xml:space="preserve"> http://www.peterpaulrubens.org/The-Rape-of-Europa-c.-1630.html</w:t>
      </w:r>
      <w:r>
        <w:t xml:space="preserve">. </w:t>
      </w:r>
      <w:r>
        <w:rPr>
          <w:rFonts w:ascii="Times New Roman" w:hAnsi="Times New Roman"/>
        </w:rPr>
        <w:t>This reading is questionable since the picture is a close copy of Titian’s painting on the same theme in the Gardner Museum, Boston, which is dated 1559-1562, and which Rubens had seen in the collection of Philip II of Spain.</w:t>
      </w:r>
    </w:p>
  </w:footnote>
  <w:footnote w:id="62">
    <w:p w:rsidR="0039391E" w:rsidRPr="00D370B3" w:rsidRDefault="0039391E" w:rsidP="00EC306A">
      <w:pPr>
        <w:pStyle w:val="FootnoteText"/>
        <w:rPr>
          <w:rFonts w:ascii="Times New Roman" w:hAnsi="Times New Roman"/>
          <w:lang w:val="de-DE"/>
        </w:rPr>
      </w:pPr>
      <w:r w:rsidRPr="00010807">
        <w:rPr>
          <w:rStyle w:val="FootnoteReference"/>
          <w:rFonts w:ascii="Times New Roman" w:hAnsi="Times New Roman"/>
        </w:rPr>
        <w:footnoteRef/>
      </w:r>
      <w:r w:rsidRPr="00010807">
        <w:rPr>
          <w:rFonts w:ascii="Times New Roman" w:hAnsi="Times New Roman"/>
        </w:rPr>
        <w:t xml:space="preserve"> </w:t>
      </w:r>
      <w:r w:rsidRPr="00010807">
        <w:rPr>
          <w:rFonts w:ascii="Times New Roman" w:hAnsi="Times New Roman"/>
          <w:lang w:val="en-US"/>
        </w:rPr>
        <w:t xml:space="preserve">See </w:t>
      </w:r>
      <w:r>
        <w:rPr>
          <w:rFonts w:ascii="Times New Roman" w:hAnsi="Times New Roman"/>
          <w:lang w:val="en-US"/>
        </w:rPr>
        <w:t xml:space="preserve">Joachim von </w:t>
      </w:r>
      <w:r w:rsidRPr="00010807">
        <w:rPr>
          <w:rFonts w:ascii="Times New Roman" w:hAnsi="Times New Roman"/>
          <w:lang w:val="en-US"/>
        </w:rPr>
        <w:t xml:space="preserve">Sandrart in his </w:t>
      </w:r>
      <w:r w:rsidRPr="00F7222F">
        <w:rPr>
          <w:rFonts w:ascii="Times New Roman" w:hAnsi="Times New Roman"/>
          <w:i/>
          <w:lang w:val="en-US"/>
        </w:rPr>
        <w:t>Newe Archontologia Cosmica</w:t>
      </w:r>
      <w:r w:rsidRPr="00010807">
        <w:rPr>
          <w:rFonts w:ascii="Times New Roman" w:hAnsi="Times New Roman"/>
          <w:lang w:val="en-US"/>
        </w:rPr>
        <w:t xml:space="preserve">, 1638. </w:t>
      </w:r>
      <w:r w:rsidRPr="0038080E">
        <w:rPr>
          <w:rFonts w:ascii="Times New Roman" w:hAnsi="Times New Roman"/>
          <w:lang w:val="de-DE"/>
        </w:rPr>
        <w:t xml:space="preserve">For the iconography of the continents see Sabine Poeschel, “Studien zur Ikonographie der Erdteile in der Kunst des 16. bis 18. </w:t>
      </w:r>
      <w:r w:rsidRPr="00D370B3">
        <w:rPr>
          <w:rFonts w:ascii="Times New Roman" w:hAnsi="Times New Roman"/>
          <w:lang w:val="de-DE"/>
        </w:rPr>
        <w:t>Jahrhunderts</w:t>
      </w:r>
      <w:proofErr w:type="gramStart"/>
      <w:r w:rsidRPr="00D370B3">
        <w:rPr>
          <w:rFonts w:ascii="Times New Roman" w:hAnsi="Times New Roman"/>
          <w:lang w:val="de-DE"/>
        </w:rPr>
        <w:t>,”</w:t>
      </w:r>
      <w:proofErr w:type="gramEnd"/>
      <w:r w:rsidR="000B074F">
        <w:rPr>
          <w:rFonts w:ascii="Times New Roman" w:hAnsi="Times New Roman"/>
          <w:lang w:val="de-DE"/>
        </w:rPr>
        <w:t xml:space="preserve"> </w:t>
      </w:r>
      <w:r>
        <w:rPr>
          <w:rFonts w:ascii="Times New Roman" w:hAnsi="Times New Roman"/>
          <w:lang w:val="de-DE"/>
        </w:rPr>
        <w:t>(</w:t>
      </w:r>
      <w:r w:rsidRPr="00D370B3">
        <w:rPr>
          <w:rFonts w:ascii="Times New Roman" w:hAnsi="Times New Roman"/>
          <w:lang w:val="de-DE"/>
        </w:rPr>
        <w:t>Ph.D. dissertation, Muenster 1985</w:t>
      </w:r>
      <w:r>
        <w:rPr>
          <w:rFonts w:ascii="Times New Roman" w:hAnsi="Times New Roman"/>
          <w:lang w:val="de-DE"/>
        </w:rPr>
        <w:t>)</w:t>
      </w:r>
      <w:r w:rsidRPr="00D370B3">
        <w:rPr>
          <w:rFonts w:ascii="Times New Roman" w:hAnsi="Times New Roman"/>
          <w:lang w:val="de-DE"/>
        </w:rPr>
        <w:t>.</w:t>
      </w:r>
    </w:p>
  </w:footnote>
  <w:footnote w:id="63">
    <w:p w:rsidR="0039391E" w:rsidRPr="00B26D27" w:rsidRDefault="0039391E" w:rsidP="00EC306A">
      <w:pPr>
        <w:pStyle w:val="FootnoteText"/>
        <w:rPr>
          <w:rFonts w:ascii="Times New Roman" w:hAnsi="Times New Roman"/>
          <w:lang w:val="de-DE"/>
        </w:rPr>
      </w:pPr>
      <w:r w:rsidRPr="008531C6">
        <w:rPr>
          <w:rStyle w:val="FootnoteReference"/>
          <w:rFonts w:ascii="Times New Roman" w:hAnsi="Times New Roman"/>
        </w:rPr>
        <w:footnoteRef/>
      </w:r>
      <w:r w:rsidRPr="008531C6">
        <w:rPr>
          <w:rFonts w:ascii="Times New Roman" w:hAnsi="Times New Roman"/>
          <w:lang w:val="de-DE"/>
        </w:rPr>
        <w:t xml:space="preserve"> Francesco Petrarca, </w:t>
      </w:r>
      <w:r w:rsidRPr="008531C6">
        <w:rPr>
          <w:rFonts w:ascii="Times New Roman" w:hAnsi="Times New Roman"/>
          <w:i/>
          <w:lang w:val="de-DE"/>
        </w:rPr>
        <w:t>Rerum Vulgarum Fragmenta</w:t>
      </w:r>
      <w:r w:rsidRPr="008531C6">
        <w:rPr>
          <w:rFonts w:ascii="Times New Roman" w:hAnsi="Times New Roman"/>
          <w:lang w:val="de-DE"/>
        </w:rPr>
        <w:t xml:space="preserve">, ed. </w:t>
      </w:r>
      <w:r w:rsidRPr="008E1685">
        <w:rPr>
          <w:rFonts w:ascii="Times New Roman" w:hAnsi="Times New Roman"/>
          <w:lang w:val="fr-FR"/>
        </w:rPr>
        <w:t xml:space="preserve">Rosanna Bettarini (Torino: Einaudi, 2005), 1:53. </w:t>
      </w:r>
      <w:r w:rsidRPr="008531C6">
        <w:rPr>
          <w:rFonts w:ascii="Times New Roman" w:hAnsi="Times New Roman"/>
          <w:lang w:val="fr-FR"/>
        </w:rPr>
        <w:t>“Italia che suoi guai non par che senta</w:t>
      </w:r>
      <w:proofErr w:type="gramStart"/>
      <w:r w:rsidRPr="008531C6">
        <w:rPr>
          <w:rFonts w:ascii="Times New Roman" w:hAnsi="Times New Roman"/>
          <w:lang w:val="fr-FR"/>
        </w:rPr>
        <w:t>./</w:t>
      </w:r>
      <w:proofErr w:type="gramEnd"/>
      <w:r w:rsidRPr="008531C6">
        <w:rPr>
          <w:rFonts w:ascii="Times New Roman" w:hAnsi="Times New Roman"/>
          <w:lang w:val="fr-FR"/>
        </w:rPr>
        <w:t xml:space="preserve"> </w:t>
      </w:r>
      <w:r w:rsidRPr="00BD7E0A">
        <w:rPr>
          <w:rFonts w:ascii="Times New Roman" w:hAnsi="Times New Roman"/>
        </w:rPr>
        <w:t>Vecchia otiosa et lenta/dormirà sempre, et non chia fi la svegli.”</w:t>
      </w:r>
      <w:r w:rsidRPr="00A8327C">
        <w:rPr>
          <w:rFonts w:ascii="Times New Roman" w:hAnsi="Times New Roman"/>
          <w:lang w:val="en-US"/>
        </w:rPr>
        <w:t xml:space="preserve">I am grateful to Prof. Dietmar Peil for alerting me to the helpful entry on sleep in </w:t>
      </w:r>
      <w:r>
        <w:rPr>
          <w:rFonts w:ascii="Times New Roman" w:hAnsi="Times New Roman"/>
          <w:lang w:val="en-US"/>
        </w:rPr>
        <w:t xml:space="preserve">the </w:t>
      </w:r>
      <w:r w:rsidRPr="00373160">
        <w:rPr>
          <w:rFonts w:ascii="Times New Roman" w:hAnsi="Times New Roman"/>
          <w:i/>
          <w:lang w:val="en-US"/>
        </w:rPr>
        <w:t>Metzler</w:t>
      </w:r>
      <w:r w:rsidRPr="00A8327C">
        <w:rPr>
          <w:rFonts w:ascii="Times New Roman" w:hAnsi="Times New Roman"/>
          <w:lang w:val="en-US"/>
        </w:rPr>
        <w:t xml:space="preserve"> </w:t>
      </w:r>
      <w:r w:rsidRPr="00A8327C">
        <w:rPr>
          <w:rFonts w:ascii="Times New Roman" w:hAnsi="Times New Roman"/>
          <w:i/>
          <w:lang w:val="en-US"/>
        </w:rPr>
        <w:t>Lexikon Literarischer Symbole</w:t>
      </w:r>
      <w:r>
        <w:rPr>
          <w:rFonts w:ascii="Times New Roman" w:hAnsi="Times New Roman"/>
          <w:lang w:val="en-US"/>
        </w:rPr>
        <w:t>, ed. Günter Butzer and Joachim Jacob (Stuttgart: Metzler, 2008), 322-324</w:t>
      </w:r>
      <w:r w:rsidRPr="00A8327C">
        <w:rPr>
          <w:rFonts w:ascii="Times New Roman" w:hAnsi="Times New Roman"/>
          <w:lang w:val="en-US"/>
        </w:rPr>
        <w:t>.</w:t>
      </w:r>
      <w:r>
        <w:rPr>
          <w:rFonts w:ascii="Times New Roman" w:hAnsi="Times New Roman"/>
          <w:lang w:val="en-US"/>
        </w:rPr>
        <w:t xml:space="preserve"> Petrarch was greatly denounced as a stalwart of the old order by the Italian Risorgimento. This might be the reason why Mazzini, </w:t>
      </w:r>
      <w:r w:rsidRPr="004F5E7A">
        <w:rPr>
          <w:rFonts w:ascii="Times New Roman" w:hAnsi="Times New Roman"/>
          <w:lang w:val="en-US"/>
        </w:rPr>
        <w:t xml:space="preserve">Garibaldi, Ruffini and others did not pick up this potentially “patriotic” quote. See Amadeo Quondam, </w:t>
      </w:r>
      <w:r w:rsidRPr="004F5E7A">
        <w:rPr>
          <w:rFonts w:ascii="Times New Roman" w:hAnsi="Times New Roman"/>
        </w:rPr>
        <w:t xml:space="preserve">“A proposito di identità nazionale, di Petrarca e di Dante” in his </w:t>
      </w:r>
      <w:r w:rsidRPr="004F5E7A">
        <w:rPr>
          <w:rFonts w:ascii="Times New Roman" w:hAnsi="Times New Roman"/>
          <w:i/>
          <w:iCs/>
        </w:rPr>
        <w:t>Petrarca, l’italiano dimenticato</w:t>
      </w:r>
      <w:r>
        <w:rPr>
          <w:rFonts w:ascii="Times New Roman" w:hAnsi="Times New Roman"/>
          <w:iCs/>
        </w:rPr>
        <w:t xml:space="preserve"> (</w:t>
      </w:r>
      <w:r w:rsidRPr="004F5E7A">
        <w:rPr>
          <w:rFonts w:ascii="Times New Roman" w:hAnsi="Times New Roman"/>
        </w:rPr>
        <w:t>Milano</w:t>
      </w:r>
      <w:proofErr w:type="gramStart"/>
      <w:r w:rsidRPr="004F5E7A">
        <w:rPr>
          <w:rFonts w:ascii="Times New Roman" w:hAnsi="Times New Roman"/>
        </w:rPr>
        <w:t>:</w:t>
      </w:r>
      <w:r>
        <w:rPr>
          <w:rFonts w:ascii="Times New Roman" w:hAnsi="Times New Roman"/>
        </w:rPr>
        <w:t>R</w:t>
      </w:r>
      <w:r w:rsidRPr="004F5E7A">
        <w:rPr>
          <w:rFonts w:ascii="Times New Roman" w:hAnsi="Times New Roman"/>
        </w:rPr>
        <w:t>izzoli</w:t>
      </w:r>
      <w:proofErr w:type="gramEnd"/>
      <w:r w:rsidRPr="004F5E7A">
        <w:rPr>
          <w:rFonts w:ascii="Times New Roman" w:hAnsi="Times New Roman"/>
        </w:rPr>
        <w:t>,</w:t>
      </w:r>
      <w:r>
        <w:rPr>
          <w:rFonts w:ascii="Times New Roman" w:hAnsi="Times New Roman"/>
        </w:rPr>
        <w:t xml:space="preserve"> </w:t>
      </w:r>
      <w:r w:rsidRPr="004F5E7A">
        <w:rPr>
          <w:rFonts w:ascii="Times New Roman" w:hAnsi="Times New Roman"/>
        </w:rPr>
        <w:t>2004</w:t>
      </w:r>
      <w:r>
        <w:rPr>
          <w:rFonts w:ascii="Times New Roman" w:hAnsi="Times New Roman"/>
        </w:rPr>
        <w:t>)</w:t>
      </w:r>
      <w:r w:rsidRPr="004F5E7A">
        <w:rPr>
          <w:rFonts w:ascii="Times New Roman" w:hAnsi="Times New Roman"/>
        </w:rPr>
        <w:t xml:space="preserve">, 35-92. </w:t>
      </w:r>
      <w:r w:rsidRPr="004F5E7A">
        <w:rPr>
          <w:rFonts w:ascii="Times New Roman" w:hAnsi="Times New Roman"/>
          <w:lang w:val="en-US"/>
        </w:rPr>
        <w:t>I am grateful to Prof. Geyer (</w:t>
      </w:r>
      <w:smartTag w:uri="urn:schemas-microsoft-com:office:smarttags" w:element="City">
        <w:smartTag w:uri="urn:schemas-microsoft-com:office:smarttags" w:element="place">
          <w:r w:rsidRPr="004F5E7A">
            <w:rPr>
              <w:rFonts w:ascii="Times New Roman" w:hAnsi="Times New Roman"/>
              <w:lang w:val="en-US"/>
            </w:rPr>
            <w:t>Bonn</w:t>
          </w:r>
        </w:smartTag>
      </w:smartTag>
      <w:r w:rsidRPr="004F5E7A">
        <w:rPr>
          <w:rFonts w:ascii="Times New Roman" w:hAnsi="Times New Roman"/>
          <w:lang w:val="en-US"/>
        </w:rPr>
        <w:t>) for helping me locate this study on the Petrarch reception during the nineteenth</w:t>
      </w:r>
      <w:r>
        <w:rPr>
          <w:rFonts w:ascii="Times New Roman" w:hAnsi="Times New Roman"/>
          <w:lang w:val="en-US"/>
        </w:rPr>
        <w:t xml:space="preserve"> century. At the same time, satirical journals published during the </w:t>
      </w:r>
      <w:proofErr w:type="gramStart"/>
      <w:r w:rsidRPr="00373160">
        <w:rPr>
          <w:rFonts w:ascii="Times New Roman" w:hAnsi="Times New Roman"/>
          <w:i/>
          <w:lang w:val="en-US"/>
        </w:rPr>
        <w:t>risorgimento</w:t>
      </w:r>
      <w:proofErr w:type="gramEnd"/>
      <w:r>
        <w:rPr>
          <w:rFonts w:ascii="Times New Roman" w:hAnsi="Times New Roman"/>
          <w:lang w:val="en-US"/>
        </w:rPr>
        <w:t xml:space="preserve"> of 1848-1849 depicted </w:t>
      </w:r>
      <w:smartTag w:uri="urn:schemas-microsoft-com:office:smarttags" w:element="place">
        <w:smartTag w:uri="urn:schemas-microsoft-com:office:smarttags" w:element="country-region">
          <w:r>
            <w:rPr>
              <w:rFonts w:ascii="Times New Roman" w:hAnsi="Times New Roman"/>
              <w:lang w:val="en-US"/>
            </w:rPr>
            <w:t>Italy</w:t>
          </w:r>
        </w:smartTag>
      </w:smartTag>
      <w:r>
        <w:rPr>
          <w:rFonts w:ascii="Times New Roman" w:hAnsi="Times New Roman"/>
          <w:lang w:val="en-US"/>
        </w:rPr>
        <w:t xml:space="preserve"> routinely as being “asleep.” </w:t>
      </w:r>
      <w:r w:rsidRPr="00E108CF">
        <w:rPr>
          <w:rFonts w:ascii="Times New Roman" w:hAnsi="Times New Roman"/>
          <w:lang w:val="de-DE"/>
        </w:rPr>
        <w:t>See Ilaria Torelli with Antonello Negri, “Die Jahre 1848-1848 in den italienischen Satirezeitschriften</w:t>
      </w:r>
      <w:r>
        <w:rPr>
          <w:rFonts w:ascii="Times New Roman" w:hAnsi="Times New Roman"/>
          <w:lang w:val="de-DE"/>
        </w:rPr>
        <w:t>—</w:t>
      </w:r>
      <w:r w:rsidRPr="00E108CF">
        <w:rPr>
          <w:rFonts w:ascii="Times New Roman" w:hAnsi="Times New Roman"/>
          <w:lang w:val="de-DE"/>
        </w:rPr>
        <w:t>ein Überblick</w:t>
      </w:r>
      <w:proofErr w:type="gramStart"/>
      <w:r w:rsidRPr="00E108CF">
        <w:rPr>
          <w:rFonts w:ascii="Times New Roman" w:hAnsi="Times New Roman"/>
          <w:lang w:val="de-DE"/>
        </w:rPr>
        <w:t>,”</w:t>
      </w:r>
      <w:proofErr w:type="gramEnd"/>
      <w:r w:rsidRPr="00E108CF">
        <w:rPr>
          <w:rFonts w:ascii="Times New Roman" w:hAnsi="Times New Roman"/>
          <w:lang w:val="de-DE"/>
        </w:rPr>
        <w:t xml:space="preserve"> in </w:t>
      </w:r>
      <w:r w:rsidRPr="00E108CF">
        <w:rPr>
          <w:rFonts w:ascii="Times New Roman" w:hAnsi="Times New Roman"/>
          <w:i/>
          <w:lang w:val="de-DE"/>
        </w:rPr>
        <w:t xml:space="preserve">Politik Porträt, Physiologie. </w:t>
      </w:r>
      <w:r w:rsidRPr="00B26D27">
        <w:rPr>
          <w:rFonts w:ascii="Times New Roman" w:hAnsi="Times New Roman"/>
          <w:i/>
          <w:lang w:val="de-DE"/>
        </w:rPr>
        <w:t>Facetten der europäischen Karikatur im Vor- und Nachmärz,</w:t>
      </w:r>
      <w:r>
        <w:rPr>
          <w:rFonts w:ascii="Times New Roman" w:hAnsi="Times New Roman"/>
          <w:lang w:val="de-DE"/>
        </w:rPr>
        <w:t xml:space="preserve"> ed. Hubertus Fischer and Florian Vaßen (</w:t>
      </w:r>
      <w:r w:rsidRPr="00B26D27">
        <w:rPr>
          <w:rFonts w:ascii="Times New Roman" w:hAnsi="Times New Roman"/>
          <w:lang w:val="de-DE"/>
        </w:rPr>
        <w:t>Bielefeld: Aisthesis, 2010</w:t>
      </w:r>
      <w:r w:rsidRPr="008E1685">
        <w:rPr>
          <w:rFonts w:ascii="Times New Roman" w:hAnsi="Times New Roman"/>
          <w:lang w:val="de-DE"/>
        </w:rPr>
        <w:t>)</w:t>
      </w:r>
      <w:r w:rsidRPr="00B26D27">
        <w:rPr>
          <w:rFonts w:ascii="Times New Roman" w:hAnsi="Times New Roman"/>
          <w:lang w:val="de-DE"/>
        </w:rPr>
        <w:t xml:space="preserve">, </w:t>
      </w:r>
      <w:r>
        <w:rPr>
          <w:rFonts w:ascii="Times New Roman" w:hAnsi="Times New Roman"/>
          <w:lang w:val="de-DE"/>
        </w:rPr>
        <w:t>279.</w:t>
      </w:r>
    </w:p>
  </w:footnote>
  <w:footnote w:id="64">
    <w:p w:rsidR="0039391E" w:rsidRPr="00AD5EB8" w:rsidRDefault="0039391E" w:rsidP="00EC306A">
      <w:pPr>
        <w:pStyle w:val="FootnoteText"/>
        <w:rPr>
          <w:rFonts w:ascii="Times New Roman" w:hAnsi="Times New Roman"/>
          <w:lang w:val="en-US"/>
        </w:rPr>
      </w:pPr>
      <w:r w:rsidRPr="00AD5EB8">
        <w:rPr>
          <w:rStyle w:val="FootnoteReference"/>
          <w:rFonts w:ascii="Times New Roman" w:hAnsi="Times New Roman"/>
        </w:rPr>
        <w:footnoteRef/>
      </w:r>
      <w:r w:rsidRPr="00AD5EB8">
        <w:rPr>
          <w:rFonts w:ascii="Times New Roman" w:hAnsi="Times New Roman"/>
        </w:rPr>
        <w:t xml:space="preserve"> </w:t>
      </w:r>
      <w:r w:rsidRPr="00AD5EB8">
        <w:rPr>
          <w:rFonts w:ascii="Times New Roman" w:hAnsi="Times New Roman"/>
          <w:lang w:val="en-US"/>
        </w:rPr>
        <w:t xml:space="preserve">The use of the sleep/awakening metaphor for Christian religious awakenings </w:t>
      </w:r>
      <w:r>
        <w:rPr>
          <w:rFonts w:ascii="Times New Roman" w:hAnsi="Times New Roman"/>
          <w:lang w:val="en-US"/>
        </w:rPr>
        <w:t>refers to</w:t>
      </w:r>
      <w:r w:rsidRPr="00AD5EB8">
        <w:rPr>
          <w:rFonts w:ascii="Times New Roman" w:hAnsi="Times New Roman"/>
          <w:lang w:val="en-US"/>
        </w:rPr>
        <w:t xml:space="preserve"> other values</w:t>
      </w:r>
      <w:r>
        <w:rPr>
          <w:rFonts w:ascii="Times New Roman" w:hAnsi="Times New Roman"/>
          <w:lang w:val="en-US"/>
        </w:rPr>
        <w:t>,</w:t>
      </w:r>
      <w:r w:rsidRPr="00AD5EB8">
        <w:rPr>
          <w:rFonts w:ascii="Times New Roman" w:hAnsi="Times New Roman"/>
          <w:lang w:val="en-US"/>
        </w:rPr>
        <w:t xml:space="preserve"> but also refers to collective events. Here sleep is </w:t>
      </w:r>
      <w:r>
        <w:rPr>
          <w:rFonts w:ascii="Times New Roman" w:hAnsi="Times New Roman"/>
          <w:lang w:val="en-US"/>
        </w:rPr>
        <w:t>associated with</w:t>
      </w:r>
      <w:r w:rsidRPr="00AD5EB8">
        <w:rPr>
          <w:rFonts w:ascii="Times New Roman" w:hAnsi="Times New Roman"/>
          <w:lang w:val="en-US"/>
        </w:rPr>
        <w:t xml:space="preserve"> the dark night of sin and the “awakening”</w:t>
      </w:r>
      <w:r>
        <w:rPr>
          <w:rFonts w:ascii="Times New Roman" w:hAnsi="Times New Roman"/>
          <w:lang w:val="en-US"/>
        </w:rPr>
        <w:t>—</w:t>
      </w:r>
      <w:r w:rsidRPr="00AD5EB8">
        <w:rPr>
          <w:rFonts w:ascii="Times New Roman" w:hAnsi="Times New Roman"/>
          <w:lang w:val="en-US"/>
        </w:rPr>
        <w:t>such as the mass events in Germany, the Netherlands, the British Isles and North America in the 1730s to 1750s, or the second great awakening in the same Protestant areas since 1800</w:t>
      </w:r>
      <w:r>
        <w:rPr>
          <w:rFonts w:ascii="Times New Roman" w:hAnsi="Times New Roman"/>
          <w:lang w:val="en-US"/>
        </w:rPr>
        <w:t>—</w:t>
      </w:r>
      <w:r w:rsidRPr="00AD5EB8">
        <w:rPr>
          <w:rFonts w:ascii="Times New Roman" w:hAnsi="Times New Roman"/>
          <w:lang w:val="en-US"/>
        </w:rPr>
        <w:t>refers to the collective awakening of the faith. These awakenings contain a critique of the rationalist enlightenment agenda and its associated theology of virtue.</w:t>
      </w:r>
      <w:r>
        <w:rPr>
          <w:rFonts w:ascii="Times New Roman" w:hAnsi="Times New Roman"/>
          <w:lang w:val="en-US"/>
        </w:rPr>
        <w:t xml:space="preserve"> For background, see my </w:t>
      </w:r>
      <w:proofErr w:type="gramStart"/>
      <w:r w:rsidRPr="003608CC">
        <w:rPr>
          <w:rFonts w:ascii="Times New Roman" w:hAnsi="Times New Roman"/>
          <w:i/>
          <w:lang w:val="en-US"/>
        </w:rPr>
        <w:t>Ree</w:t>
      </w:r>
      <w:r>
        <w:rPr>
          <w:rFonts w:ascii="Times New Roman" w:hAnsi="Times New Roman"/>
          <w:i/>
          <w:lang w:val="en-US"/>
        </w:rPr>
        <w:t>n</w:t>
      </w:r>
      <w:r w:rsidRPr="003608CC">
        <w:rPr>
          <w:rFonts w:ascii="Times New Roman" w:hAnsi="Times New Roman"/>
          <w:i/>
          <w:lang w:val="en-US"/>
        </w:rPr>
        <w:t>acting</w:t>
      </w:r>
      <w:proofErr w:type="gramEnd"/>
      <w:r w:rsidRPr="003608CC">
        <w:rPr>
          <w:rFonts w:ascii="Times New Roman" w:hAnsi="Times New Roman"/>
          <w:i/>
          <w:lang w:val="en-US"/>
        </w:rPr>
        <w:t xml:space="preserve"> the Heavenly Vision. The Role of Religion in the Taiping Rebellion</w:t>
      </w:r>
      <w:r>
        <w:rPr>
          <w:rFonts w:ascii="Times New Roman" w:hAnsi="Times New Roman"/>
          <w:lang w:val="en-US"/>
        </w:rPr>
        <w:t xml:space="preserve"> (Berkeley: Center for Chinese Studies, University of California, 1982), 10-18. In the Buddhist context relevant for South, Southeast and </w:t>
      </w:r>
      <w:smartTag w:uri="urn:schemas-microsoft-com:office:smarttags" w:element="place">
        <w:r>
          <w:rPr>
            <w:rFonts w:ascii="Times New Roman" w:hAnsi="Times New Roman"/>
            <w:lang w:val="en-US"/>
          </w:rPr>
          <w:t>East Asia</w:t>
        </w:r>
      </w:smartTag>
      <w:r>
        <w:rPr>
          <w:rFonts w:ascii="Times New Roman" w:hAnsi="Times New Roman"/>
          <w:lang w:val="en-US"/>
        </w:rPr>
        <w:t>, the sleep/awakening metaphor refers to the state of mind of individuals.</w:t>
      </w:r>
    </w:p>
  </w:footnote>
  <w:footnote w:id="65">
    <w:p w:rsidR="0039391E" w:rsidRPr="00CD5369" w:rsidRDefault="0039391E" w:rsidP="00A00A49">
      <w:pPr>
        <w:pStyle w:val="FootnoteText"/>
        <w:rPr>
          <w:rFonts w:ascii="Times New Roman" w:hAnsi="Times New Roman"/>
          <w:lang w:val="en-US"/>
        </w:rPr>
      </w:pPr>
      <w:r w:rsidRPr="00CD5369">
        <w:rPr>
          <w:rStyle w:val="FootnoteReference"/>
          <w:rFonts w:ascii="Times New Roman" w:hAnsi="Times New Roman"/>
        </w:rPr>
        <w:footnoteRef/>
      </w:r>
      <w:r w:rsidRPr="00CD5369">
        <w:rPr>
          <w:rFonts w:ascii="Times New Roman" w:hAnsi="Times New Roman"/>
        </w:rPr>
        <w:t xml:space="preserve"> For </w:t>
      </w:r>
      <w:r>
        <w:rPr>
          <w:rFonts w:ascii="Times New Roman" w:hAnsi="Times New Roman"/>
        </w:rPr>
        <w:t xml:space="preserve">the </w:t>
      </w:r>
      <w:r w:rsidRPr="00CD5369">
        <w:rPr>
          <w:rFonts w:ascii="Times New Roman" w:hAnsi="Times New Roman"/>
        </w:rPr>
        <w:t xml:space="preserve">background on this print, see M. Dorothy George, </w:t>
      </w:r>
      <w:r w:rsidRPr="00CD5369">
        <w:rPr>
          <w:rFonts w:ascii="Times New Roman" w:hAnsi="Times New Roman"/>
          <w:i/>
        </w:rPr>
        <w:t>English Political Caricature to 1792. A Study of Opinion and Propaganda</w:t>
      </w:r>
      <w:r w:rsidRPr="00CD5369">
        <w:rPr>
          <w:rFonts w:ascii="Times New Roman" w:hAnsi="Times New Roman"/>
        </w:rPr>
        <w:t xml:space="preserve"> </w:t>
      </w:r>
      <w:r>
        <w:rPr>
          <w:rFonts w:ascii="Times New Roman" w:hAnsi="Times New Roman"/>
        </w:rPr>
        <w:t>(</w:t>
      </w:r>
      <w:r w:rsidRPr="00CD5369">
        <w:rPr>
          <w:rFonts w:ascii="Times New Roman" w:hAnsi="Times New Roman"/>
        </w:rPr>
        <w:t>Oxford: Clarendon Press, 1959</w:t>
      </w:r>
      <w:r>
        <w:rPr>
          <w:rFonts w:ascii="Times New Roman" w:hAnsi="Times New Roman"/>
        </w:rPr>
        <w:t>)</w:t>
      </w:r>
      <w:r w:rsidRPr="00CD5369">
        <w:rPr>
          <w:rFonts w:ascii="Times New Roman" w:hAnsi="Times New Roman"/>
        </w:rPr>
        <w:t xml:space="preserve">, 152-153. </w:t>
      </w:r>
    </w:p>
  </w:footnote>
  <w:footnote w:id="66">
    <w:p w:rsidR="0039391E" w:rsidRPr="006B78B5" w:rsidRDefault="0039391E" w:rsidP="00EC306A">
      <w:pPr>
        <w:pStyle w:val="FootnoteText"/>
        <w:rPr>
          <w:rFonts w:ascii="Times New Roman" w:eastAsia="SimSun" w:hAnsi="Times New Roman"/>
          <w:b/>
          <w:color w:val="000000"/>
          <w:lang w:val="en-US" w:eastAsia="zh-CN"/>
        </w:rPr>
      </w:pPr>
      <w:r w:rsidRPr="005C52C1">
        <w:rPr>
          <w:rStyle w:val="FootnoteReference"/>
          <w:rFonts w:ascii="Times New Roman" w:hAnsi="Times New Roman"/>
        </w:rPr>
        <w:footnoteRef/>
      </w:r>
      <w:r w:rsidRPr="005C52C1">
        <w:rPr>
          <w:rFonts w:ascii="Times New Roman" w:hAnsi="Times New Roman"/>
        </w:rPr>
        <w:t xml:space="preserve"> </w:t>
      </w:r>
      <w:r w:rsidRPr="005C52C1">
        <w:rPr>
          <w:rFonts w:ascii="Times New Roman" w:hAnsi="Times New Roman"/>
          <w:lang w:val="en-US"/>
        </w:rPr>
        <w:t xml:space="preserve">The 1587 engraving “Die Khue auß Nider Landt” </w:t>
      </w:r>
      <w:r>
        <w:rPr>
          <w:rFonts w:ascii="Times New Roman" w:hAnsi="Times New Roman"/>
          <w:lang w:val="en-US"/>
        </w:rPr>
        <w:t>[</w:t>
      </w:r>
      <w:r w:rsidRPr="005C52C1">
        <w:rPr>
          <w:rFonts w:ascii="Times New Roman" w:hAnsi="Times New Roman"/>
          <w:lang w:val="en-US"/>
        </w:rPr>
        <w:t xml:space="preserve">The </w:t>
      </w:r>
      <w:r>
        <w:rPr>
          <w:rFonts w:ascii="Times New Roman" w:hAnsi="Times New Roman"/>
          <w:lang w:val="en-US"/>
        </w:rPr>
        <w:t>c</w:t>
      </w:r>
      <w:r w:rsidRPr="005C52C1">
        <w:rPr>
          <w:rFonts w:ascii="Times New Roman" w:hAnsi="Times New Roman"/>
          <w:lang w:val="en-US"/>
        </w:rPr>
        <w:t xml:space="preserve">ow </w:t>
      </w:r>
      <w:r>
        <w:rPr>
          <w:rFonts w:ascii="Times New Roman" w:hAnsi="Times New Roman"/>
          <w:lang w:val="en-US"/>
        </w:rPr>
        <w:t>from</w:t>
      </w:r>
      <w:r w:rsidRPr="005C52C1">
        <w:rPr>
          <w:rFonts w:ascii="Times New Roman" w:hAnsi="Times New Roman"/>
          <w:lang w:val="en-US"/>
        </w:rPr>
        <w:t xml:space="preserve"> the </w:t>
      </w:r>
      <w:r>
        <w:rPr>
          <w:rFonts w:ascii="Times New Roman" w:hAnsi="Times New Roman"/>
          <w:lang w:val="en-US"/>
        </w:rPr>
        <w:t>Netherlands]</w:t>
      </w:r>
      <w:r w:rsidRPr="005C52C1">
        <w:rPr>
          <w:rFonts w:ascii="Times New Roman" w:hAnsi="Times New Roman"/>
          <w:lang w:val="en-US"/>
        </w:rPr>
        <w:t xml:space="preserve"> is an example </w:t>
      </w:r>
      <w:r>
        <w:rPr>
          <w:rFonts w:ascii="Times New Roman" w:hAnsi="Times New Roman"/>
          <w:lang w:val="en-US"/>
        </w:rPr>
        <w:t>of</w:t>
      </w:r>
      <w:r w:rsidRPr="005C52C1">
        <w:rPr>
          <w:rFonts w:ascii="Times New Roman" w:hAnsi="Times New Roman"/>
          <w:lang w:val="en-US"/>
        </w:rPr>
        <w:t xml:space="preserve"> the early use of this iconographic ensemble with the cow in the center. The “feiste Khue” (fat cow) of the </w:t>
      </w:r>
      <w:r>
        <w:rPr>
          <w:rFonts w:ascii="Times New Roman" w:hAnsi="Times New Roman"/>
          <w:lang w:val="en-US"/>
        </w:rPr>
        <w:t>“</w:t>
      </w:r>
      <w:r w:rsidRPr="005C52C1">
        <w:rPr>
          <w:rFonts w:ascii="Times New Roman" w:hAnsi="Times New Roman"/>
          <w:lang w:val="en-US"/>
        </w:rPr>
        <w:t>Volckreich” (populous) Netherlands, which is fat, peaceful, and non-militant, is the object of “grosse muhe” (great efforts) of four armed men who are identified by inscriptions as representatives of Spain, France, Germany and Scotland. Each is trying to appropriate and milk the cow.</w:t>
      </w:r>
      <w:r w:rsidRPr="005C52C1">
        <w:rPr>
          <w:lang w:val="en-US"/>
        </w:rPr>
        <w:t xml:space="preserve"> </w:t>
      </w:r>
      <w:proofErr w:type="gramStart"/>
      <w:r w:rsidRPr="006B78B5">
        <w:rPr>
          <w:rFonts w:ascii="Times New Roman" w:hAnsi="Times New Roman"/>
          <w:b/>
          <w:highlight w:val="yellow"/>
          <w:lang w:val="en-US"/>
        </w:rPr>
        <w:t>Fig.</w:t>
      </w:r>
      <w:proofErr w:type="gramEnd"/>
      <w:r w:rsidRPr="006B78B5">
        <w:rPr>
          <w:rFonts w:ascii="Times New Roman" w:hAnsi="Times New Roman"/>
          <w:b/>
          <w:highlight w:val="yellow"/>
          <w:lang w:val="en-US"/>
        </w:rPr>
        <w:t xml:space="preserve"> </w:t>
      </w:r>
      <w:proofErr w:type="gramStart"/>
      <w:r w:rsidRPr="006B78B5">
        <w:rPr>
          <w:rFonts w:ascii="Times New Roman" w:hAnsi="Times New Roman"/>
          <w:b/>
          <w:highlight w:val="yellow"/>
          <w:lang w:val="en-US"/>
        </w:rPr>
        <w:t>Fn</w:t>
      </w:r>
      <w:proofErr w:type="gramEnd"/>
      <w:r w:rsidRPr="006B78B5">
        <w:rPr>
          <w:rFonts w:ascii="Times New Roman" w:hAnsi="Times New Roman"/>
          <w:b/>
          <w:highlight w:val="yellow"/>
          <w:lang w:val="en-US"/>
        </w:rPr>
        <w:t xml:space="preserve"> </w:t>
      </w:r>
      <w:r>
        <w:rPr>
          <w:rFonts w:ascii="Times New Roman" w:hAnsi="Times New Roman"/>
          <w:b/>
          <w:highlight w:val="yellow"/>
          <w:lang w:val="en-US"/>
        </w:rPr>
        <w:t>1</w:t>
      </w:r>
      <w:r w:rsidRPr="006B78B5">
        <w:rPr>
          <w:rFonts w:ascii="Times New Roman" w:hAnsi="Times New Roman"/>
          <w:b/>
          <w:highlight w:val="yellow"/>
          <w:lang w:val="en-US"/>
        </w:rPr>
        <w:t>:</w:t>
      </w:r>
      <w:r w:rsidRPr="006B78B5">
        <w:rPr>
          <w:b/>
          <w:lang w:val="en-US"/>
        </w:rPr>
        <w:t xml:space="preserve"> </w:t>
      </w:r>
      <w:r w:rsidRPr="006B78B5">
        <w:rPr>
          <w:rFonts w:ascii="Times New Roman" w:hAnsi="Times New Roman"/>
          <w:b/>
          <w:i/>
        </w:rPr>
        <w:t>Die Khue auß Nider Landt</w:t>
      </w:r>
      <w:r w:rsidRPr="006B78B5">
        <w:rPr>
          <w:rFonts w:ascii="Times New Roman" w:hAnsi="Times New Roman"/>
          <w:b/>
        </w:rPr>
        <w:t xml:space="preserve"> (The Cow from the Low Countries), 1587.</w:t>
      </w:r>
      <w:r>
        <w:rPr>
          <w:rFonts w:ascii="Times New Roman" w:eastAsia="SimSun" w:hAnsi="Times New Roman"/>
          <w:color w:val="000000"/>
          <w:lang w:val="en-US" w:eastAsia="zh-CN"/>
        </w:rPr>
        <w:t xml:space="preserve"> The image of a country as a passive cow being milked by others also migrated. An example of Egypt as the cow from an Egyptian satirical journal: </w:t>
      </w:r>
      <w:r w:rsidRPr="00160AF9">
        <w:rPr>
          <w:rFonts w:ascii="Times New Roman" w:hAnsi="Times New Roman"/>
          <w:b/>
          <w:highlight w:val="yellow"/>
          <w:lang w:val="en-US"/>
        </w:rPr>
        <w:t xml:space="preserve">Fig. Fn </w:t>
      </w:r>
      <w:r w:rsidRPr="00160AF9">
        <w:rPr>
          <w:rFonts w:ascii="Times New Roman" w:hAnsi="Times New Roman"/>
          <w:b/>
          <w:highlight w:val="yellow"/>
        </w:rPr>
        <w:t>2</w:t>
      </w:r>
      <w:r w:rsidRPr="00160AF9">
        <w:rPr>
          <w:rFonts w:ascii="Times New Roman" w:hAnsi="Times New Roman"/>
          <w:b/>
        </w:rPr>
        <w:t xml:space="preserve">: </w:t>
      </w:r>
      <w:proofErr w:type="gramStart"/>
      <w:r w:rsidRPr="006B78B5">
        <w:rPr>
          <w:rFonts w:ascii="Times New Roman" w:hAnsi="Times New Roman"/>
          <w:b/>
          <w:i/>
        </w:rPr>
        <w:t>The</w:t>
      </w:r>
      <w:proofErr w:type="gramEnd"/>
      <w:r w:rsidRPr="006B78B5">
        <w:rPr>
          <w:rFonts w:ascii="Times New Roman" w:hAnsi="Times New Roman"/>
          <w:b/>
          <w:i/>
        </w:rPr>
        <w:t xml:space="preserve"> Frenchman says to Riaz, ‘The cow is meagre, you and the British have not left any milk in it</w:t>
      </w:r>
      <w:r w:rsidRPr="006B78B5">
        <w:rPr>
          <w:rFonts w:ascii="Times New Roman" w:hAnsi="Times New Roman"/>
          <w:b/>
        </w:rPr>
        <w:t xml:space="preserve">. From </w:t>
      </w:r>
      <w:r w:rsidRPr="006B78B5">
        <w:rPr>
          <w:rFonts w:ascii="Times New Roman" w:hAnsi="Times New Roman"/>
          <w:b/>
          <w:i/>
        </w:rPr>
        <w:t>Le Flutiste</w:t>
      </w:r>
      <w:r w:rsidRPr="006B78B5">
        <w:rPr>
          <w:rFonts w:ascii="Times New Roman" w:hAnsi="Times New Roman"/>
          <w:b/>
        </w:rPr>
        <w:t xml:space="preserve"> (=Le Journal d’Abou Naddara), 1880.</w:t>
      </w:r>
    </w:p>
  </w:footnote>
  <w:footnote w:id="67">
    <w:p w:rsidR="0039391E" w:rsidRPr="00CD5369" w:rsidRDefault="0039391E" w:rsidP="00EC306A">
      <w:pPr>
        <w:pStyle w:val="FootnoteText"/>
        <w:rPr>
          <w:rFonts w:ascii="Times New Roman" w:hAnsi="Times New Roman"/>
          <w:lang w:val="en-US"/>
        </w:rPr>
      </w:pPr>
      <w:r w:rsidRPr="00CD5369">
        <w:rPr>
          <w:rStyle w:val="FootnoteReference"/>
          <w:rFonts w:ascii="Times New Roman" w:hAnsi="Times New Roman"/>
        </w:rPr>
        <w:footnoteRef/>
      </w:r>
      <w:r w:rsidRPr="00CD5369">
        <w:rPr>
          <w:rFonts w:ascii="Times New Roman" w:hAnsi="Times New Roman"/>
        </w:rPr>
        <w:t xml:space="preserve"> </w:t>
      </w:r>
      <w:r w:rsidRPr="00CD5369">
        <w:rPr>
          <w:rFonts w:ascii="Times New Roman" w:hAnsi="Times New Roman"/>
          <w:lang w:val="en-US"/>
        </w:rPr>
        <w:t xml:space="preserve">Another early example of this iconographic model is a 1780 print entitled “Argus.” It has George III sleeping on the throne while royal advisors try to take his crown (to give to Charles Edward Stuart, the Young Pretender). On the right side of the image, the British lion is asleep. Britannia sits next to him </w:t>
      </w:r>
      <w:r>
        <w:rPr>
          <w:rFonts w:ascii="Times New Roman" w:hAnsi="Times New Roman"/>
          <w:lang w:val="en-US"/>
        </w:rPr>
        <w:t>with</w:t>
      </w:r>
      <w:r w:rsidRPr="00CD5369">
        <w:rPr>
          <w:rFonts w:ascii="Times New Roman" w:hAnsi="Times New Roman"/>
          <w:lang w:val="en-US"/>
        </w:rPr>
        <w:t xml:space="preserve"> a gesture that might be either despair or sleep, but she has her shield lying idly beside</w:t>
      </w:r>
      <w:r>
        <w:rPr>
          <w:lang w:val="en-US"/>
        </w:rPr>
        <w:t xml:space="preserve"> </w:t>
      </w:r>
      <w:r w:rsidRPr="00CD5369">
        <w:rPr>
          <w:rFonts w:ascii="Times New Roman" w:hAnsi="Times New Roman"/>
          <w:lang w:val="en-US"/>
        </w:rPr>
        <w:t xml:space="preserve">her, which suggests the latter. </w:t>
      </w:r>
      <w:proofErr w:type="gramStart"/>
      <w:r w:rsidRPr="00CD5369">
        <w:rPr>
          <w:rFonts w:ascii="Times New Roman" w:hAnsi="Times New Roman"/>
          <w:lang w:val="en-US"/>
        </w:rPr>
        <w:t xml:space="preserve">Reproduced in Tamara Hunt, </w:t>
      </w:r>
      <w:r w:rsidRPr="00CD5369">
        <w:rPr>
          <w:rFonts w:ascii="Times New Roman" w:hAnsi="Times New Roman"/>
          <w:i/>
          <w:lang w:val="en-US"/>
        </w:rPr>
        <w:t>Defining John Bull.</w:t>
      </w:r>
      <w:proofErr w:type="gramEnd"/>
      <w:r w:rsidRPr="00CD5369">
        <w:rPr>
          <w:rFonts w:ascii="Times New Roman" w:hAnsi="Times New Roman"/>
          <w:i/>
          <w:lang w:val="en-US"/>
        </w:rPr>
        <w:t xml:space="preserve"> Political Caricature and National Identity in Late Georgian England</w:t>
      </w:r>
      <w:r w:rsidRPr="00CD5369">
        <w:rPr>
          <w:rFonts w:ascii="Times New Roman" w:hAnsi="Times New Roman"/>
          <w:lang w:val="en-US"/>
        </w:rPr>
        <w:t xml:space="preserve"> </w:t>
      </w:r>
      <w:r>
        <w:rPr>
          <w:rFonts w:ascii="Times New Roman" w:hAnsi="Times New Roman"/>
          <w:lang w:val="en-US"/>
        </w:rPr>
        <w:t>(</w:t>
      </w:r>
      <w:r w:rsidRPr="00CD5369">
        <w:rPr>
          <w:rFonts w:ascii="Times New Roman" w:hAnsi="Times New Roman"/>
          <w:lang w:val="en-US"/>
        </w:rPr>
        <w:t>Aldershot: Ashgate, 2003</w:t>
      </w:r>
      <w:r>
        <w:rPr>
          <w:rFonts w:ascii="Times New Roman" w:hAnsi="Times New Roman"/>
          <w:lang w:val="en-US"/>
        </w:rPr>
        <w:t>)</w:t>
      </w:r>
      <w:r w:rsidRPr="00CD5369">
        <w:rPr>
          <w:rFonts w:ascii="Times New Roman" w:hAnsi="Times New Roman"/>
          <w:lang w:val="en-US"/>
        </w:rPr>
        <w:t>, 127.</w:t>
      </w:r>
    </w:p>
  </w:footnote>
  <w:footnote w:id="68">
    <w:p w:rsidR="0039391E" w:rsidRPr="00A476C7" w:rsidRDefault="0039391E" w:rsidP="002A0024">
      <w:pPr>
        <w:pStyle w:val="berschriftAufsatz"/>
        <w:spacing w:before="240" w:line="240" w:lineRule="auto"/>
        <w:jc w:val="left"/>
        <w:rPr>
          <w:sz w:val="20"/>
          <w:lang w:val="de-DE"/>
        </w:rPr>
      </w:pPr>
      <w:r w:rsidRPr="00373160">
        <w:rPr>
          <w:rStyle w:val="FootnoteReference"/>
          <w:sz w:val="20"/>
        </w:rPr>
        <w:footnoteRef/>
      </w:r>
      <w:r w:rsidRPr="00373160">
        <w:rPr>
          <w:sz w:val="20"/>
          <w:lang w:val="en-US"/>
        </w:rPr>
        <w:t xml:space="preserve"> The role of the French Revolution in “awakening” other nations from their slumber is emphasized by Robert Mackenzie in his </w:t>
      </w:r>
      <w:r w:rsidRPr="00373160">
        <w:rPr>
          <w:i/>
          <w:sz w:val="20"/>
          <w:lang w:val="en-US"/>
        </w:rPr>
        <w:t>The Nineteenth Century, a History</w:t>
      </w:r>
      <w:r>
        <w:rPr>
          <w:i/>
          <w:sz w:val="20"/>
          <w:lang w:val="en-US"/>
        </w:rPr>
        <w:t xml:space="preserve"> </w:t>
      </w:r>
      <w:r w:rsidRPr="00CB682B">
        <w:rPr>
          <w:sz w:val="20"/>
          <w:lang w:val="en-US"/>
        </w:rPr>
        <w:t>(London</w:t>
      </w:r>
      <w:r w:rsidRPr="00373160">
        <w:rPr>
          <w:sz w:val="20"/>
          <w:lang w:val="en-US"/>
        </w:rPr>
        <w:t>: Nelson and Son, 1880</w:t>
      </w:r>
      <w:r>
        <w:rPr>
          <w:sz w:val="20"/>
          <w:lang w:val="en-US"/>
        </w:rPr>
        <w:t>)</w:t>
      </w:r>
      <w:r w:rsidRPr="00373160">
        <w:rPr>
          <w:sz w:val="20"/>
          <w:lang w:val="en-US"/>
        </w:rPr>
        <w:t xml:space="preserve">. He writes </w:t>
      </w:r>
      <w:r>
        <w:rPr>
          <w:sz w:val="20"/>
          <w:lang w:val="en-US"/>
        </w:rPr>
        <w:t xml:space="preserve">on page 62 </w:t>
      </w:r>
      <w:r w:rsidRPr="00373160">
        <w:rPr>
          <w:sz w:val="20"/>
          <w:lang w:val="en-US"/>
        </w:rPr>
        <w:t>that it was Napoleon “who roused Italy from her sleep of centuries, and led her toward that free and united national life which she at length enjoys</w:t>
      </w:r>
      <w:r>
        <w:rPr>
          <w:sz w:val="20"/>
          <w:lang w:val="en-US"/>
        </w:rPr>
        <w:t>.</w:t>
      </w:r>
      <w:r w:rsidRPr="00373160">
        <w:rPr>
          <w:sz w:val="20"/>
          <w:lang w:val="en-US"/>
        </w:rPr>
        <w:t>” I am much obliged to my Heidelberg colleague Thomas Maissen for introducing me to this Swiss image, which he discussed</w:t>
      </w:r>
      <w:r w:rsidRPr="008E1685">
        <w:rPr>
          <w:sz w:val="20"/>
          <w:lang w:val="en-US"/>
        </w:rPr>
        <w:t xml:space="preserve"> in “Der Freiheitshut. </w:t>
      </w:r>
      <w:r w:rsidRPr="00F942B2">
        <w:rPr>
          <w:sz w:val="20"/>
          <w:lang w:val="de-DE"/>
        </w:rPr>
        <w:t>Ikonographische Annäherungen an das republikanische Freiheitsverständnis in der frühneuzeitlichen Eidgenossenschaft,</w:t>
      </w:r>
      <w:r w:rsidRPr="008E1685">
        <w:rPr>
          <w:sz w:val="20"/>
          <w:lang w:val="de-DE"/>
        </w:rPr>
        <w:t>”</w:t>
      </w:r>
      <w:r w:rsidRPr="00F942B2">
        <w:rPr>
          <w:sz w:val="20"/>
          <w:lang w:val="de-DE"/>
        </w:rPr>
        <w:t xml:space="preserve"> </w:t>
      </w:r>
      <w:r w:rsidRPr="00373160">
        <w:rPr>
          <w:sz w:val="20"/>
          <w:lang w:val="de-DE"/>
        </w:rPr>
        <w:t>in</w:t>
      </w:r>
      <w:r>
        <w:rPr>
          <w:sz w:val="20"/>
          <w:lang w:val="de-DE"/>
        </w:rPr>
        <w:t xml:space="preserve"> </w:t>
      </w:r>
      <w:r w:rsidRPr="00373160">
        <w:rPr>
          <w:i/>
          <w:iCs/>
          <w:sz w:val="20"/>
          <w:lang w:val="de-DE"/>
        </w:rPr>
        <w:t>Kollektive</w:t>
      </w:r>
      <w:r>
        <w:rPr>
          <w:i/>
          <w:iCs/>
          <w:lang w:val="de-DE"/>
        </w:rPr>
        <w:t xml:space="preserve"> </w:t>
      </w:r>
      <w:r w:rsidRPr="00373160">
        <w:rPr>
          <w:i/>
          <w:iCs/>
          <w:sz w:val="20"/>
          <w:lang w:val="de-DE"/>
        </w:rPr>
        <w:t>Freiheitsvorstellungen im frühneuzeitlichen Europa (1400 bis 1850)</w:t>
      </w:r>
      <w:r>
        <w:rPr>
          <w:i/>
          <w:iCs/>
          <w:sz w:val="20"/>
          <w:lang w:val="de-DE"/>
        </w:rPr>
        <w:t>,</w:t>
      </w:r>
      <w:r w:rsidRPr="00373160">
        <w:rPr>
          <w:i/>
          <w:iCs/>
          <w:sz w:val="20"/>
          <w:lang w:val="de-DE"/>
        </w:rPr>
        <w:t xml:space="preserve"> </w:t>
      </w:r>
      <w:r w:rsidRPr="008E1685">
        <w:rPr>
          <w:iCs/>
          <w:sz w:val="20"/>
          <w:lang w:val="de-DE"/>
        </w:rPr>
        <w:t>Jenaer Beiträge zur Geschichte</w:t>
      </w:r>
      <w:r w:rsidRPr="00BF44B4">
        <w:rPr>
          <w:sz w:val="20"/>
          <w:lang w:val="de-DE"/>
        </w:rPr>
        <w:t xml:space="preserve"> 8</w:t>
      </w:r>
      <w:r w:rsidRPr="00373160">
        <w:rPr>
          <w:sz w:val="20"/>
          <w:lang w:val="de-DE"/>
        </w:rPr>
        <w:t>,</w:t>
      </w:r>
      <w:r w:rsidRPr="00CB682B">
        <w:rPr>
          <w:sz w:val="20"/>
          <w:lang w:val="de-DE"/>
        </w:rPr>
        <w:t xml:space="preserve"> </w:t>
      </w:r>
      <w:r>
        <w:rPr>
          <w:sz w:val="20"/>
          <w:lang w:val="de-DE"/>
        </w:rPr>
        <w:t xml:space="preserve">ed. Georg Schmidt, Martin van Gelderen and </w:t>
      </w:r>
      <w:r w:rsidRPr="00373160">
        <w:rPr>
          <w:sz w:val="20"/>
          <w:lang w:val="de-DE"/>
        </w:rPr>
        <w:t>Christopher</w:t>
      </w:r>
      <w:r>
        <w:rPr>
          <w:lang w:val="de-DE"/>
        </w:rPr>
        <w:t xml:space="preserve"> </w:t>
      </w:r>
      <w:r>
        <w:rPr>
          <w:sz w:val="20"/>
          <w:lang w:val="de-DE"/>
        </w:rPr>
        <w:t>Snigula</w:t>
      </w:r>
      <w:r w:rsidRPr="00373160">
        <w:rPr>
          <w:sz w:val="20"/>
          <w:lang w:val="de-DE"/>
        </w:rPr>
        <w:t xml:space="preserve"> </w:t>
      </w:r>
      <w:r>
        <w:rPr>
          <w:sz w:val="20"/>
          <w:lang w:val="de-DE"/>
        </w:rPr>
        <w:t xml:space="preserve">(Frankfurt am Main: Lang, </w:t>
      </w:r>
      <w:r w:rsidRPr="00373160">
        <w:rPr>
          <w:sz w:val="20"/>
          <w:lang w:val="de-DE"/>
        </w:rPr>
        <w:t>2006</w:t>
      </w:r>
      <w:r>
        <w:rPr>
          <w:sz w:val="20"/>
          <w:lang w:val="de-DE"/>
        </w:rPr>
        <w:t>)</w:t>
      </w:r>
      <w:r w:rsidRPr="00373160">
        <w:rPr>
          <w:sz w:val="20"/>
          <w:lang w:val="de-DE"/>
        </w:rPr>
        <w:t>, 133-145.</w:t>
      </w:r>
      <w:r w:rsidRPr="00E603ED" w:rsidDel="00250328">
        <w:rPr>
          <w:sz w:val="20"/>
          <w:lang w:val="de-DE"/>
        </w:rPr>
        <w:t xml:space="preserve"> </w:t>
      </w:r>
    </w:p>
  </w:footnote>
  <w:footnote w:id="69">
    <w:p w:rsidR="0039391E" w:rsidRPr="00250328" w:rsidRDefault="0039391E" w:rsidP="00250328">
      <w:pPr>
        <w:rPr>
          <w:rFonts w:ascii="Times New Roman" w:hAnsi="Times New Roman"/>
          <w:sz w:val="20"/>
          <w:szCs w:val="20"/>
          <w:lang w:val="en-US"/>
        </w:rPr>
      </w:pPr>
      <w:r w:rsidRPr="00250328">
        <w:rPr>
          <w:rStyle w:val="FootnoteReference"/>
          <w:rFonts w:ascii="Times New Roman" w:hAnsi="Times New Roman"/>
          <w:sz w:val="20"/>
          <w:szCs w:val="20"/>
        </w:rPr>
        <w:footnoteRef/>
      </w:r>
      <w:r w:rsidRPr="00250328">
        <w:rPr>
          <w:rFonts w:ascii="Times New Roman" w:hAnsi="Times New Roman"/>
          <w:sz w:val="20"/>
          <w:szCs w:val="20"/>
        </w:rPr>
        <w:t xml:space="preserve"> </w:t>
      </w:r>
      <w:r w:rsidRPr="00250328">
        <w:rPr>
          <w:rFonts w:ascii="Times New Roman" w:hAnsi="Times New Roman"/>
          <w:sz w:val="20"/>
          <w:szCs w:val="20"/>
          <w:lang w:val="en-US"/>
        </w:rPr>
        <w:t>A superb and knowledgeable decipherment of every item in this cartoon for people in a different country not familiar with many of the characters can be found in the German</w:t>
      </w:r>
      <w:r>
        <w:rPr>
          <w:rFonts w:ascii="Times New Roman" w:hAnsi="Times New Roman"/>
          <w:sz w:val="20"/>
          <w:szCs w:val="20"/>
          <w:lang w:val="en-US"/>
        </w:rPr>
        <w:t xml:space="preserve"> </w:t>
      </w:r>
      <w:r w:rsidRPr="00250328">
        <w:rPr>
          <w:rFonts w:ascii="Times New Roman" w:hAnsi="Times New Roman"/>
          <w:sz w:val="20"/>
          <w:szCs w:val="20"/>
          <w:lang w:val="en-US"/>
        </w:rPr>
        <w:t xml:space="preserve">language journal </w:t>
      </w:r>
      <w:r w:rsidRPr="003849B5">
        <w:rPr>
          <w:rFonts w:ascii="Times New Roman" w:hAnsi="Times New Roman"/>
          <w:i/>
          <w:sz w:val="20"/>
          <w:szCs w:val="20"/>
          <w:lang w:val="en-US"/>
        </w:rPr>
        <w:t>London und Paris</w:t>
      </w:r>
      <w:r w:rsidRPr="003849B5">
        <w:rPr>
          <w:rFonts w:ascii="Times New Roman" w:hAnsi="Times New Roman"/>
          <w:sz w:val="20"/>
          <w:szCs w:val="20"/>
          <w:lang w:val="en-US"/>
        </w:rPr>
        <w:t xml:space="preserve"> 15 (1802): 331-343. The</w:t>
      </w:r>
      <w:r w:rsidRPr="00250328">
        <w:rPr>
          <w:rFonts w:ascii="Times New Roman" w:hAnsi="Times New Roman"/>
          <w:sz w:val="20"/>
          <w:szCs w:val="20"/>
          <w:lang w:val="en-US"/>
        </w:rPr>
        <w:t xml:space="preserve"> illustration here is taken from the copy made for reproduction in this journal. </w:t>
      </w:r>
    </w:p>
  </w:footnote>
  <w:footnote w:id="70">
    <w:p w:rsidR="0039391E" w:rsidRPr="00E108CF" w:rsidRDefault="0039391E" w:rsidP="00EC306A">
      <w:pPr>
        <w:pStyle w:val="FootnoteText"/>
        <w:rPr>
          <w:rFonts w:ascii="Times New Roman" w:hAnsi="Times New Roman"/>
          <w:lang w:val="de-DE"/>
        </w:rPr>
      </w:pPr>
      <w:r w:rsidRPr="00CE50D6">
        <w:rPr>
          <w:rStyle w:val="FootnoteReference"/>
          <w:rFonts w:ascii="Times New Roman" w:hAnsi="Times New Roman"/>
        </w:rPr>
        <w:footnoteRef/>
      </w:r>
      <w:r w:rsidRPr="00CE50D6">
        <w:rPr>
          <w:rFonts w:ascii="Times New Roman" w:hAnsi="Times New Roman"/>
        </w:rPr>
        <w:t xml:space="preserve"> Gillray, an inveterate supporter of Pitt’s radical measures against “republican” articulations, </w:t>
      </w:r>
      <w:r>
        <w:rPr>
          <w:rFonts w:ascii="Times New Roman" w:hAnsi="Times New Roman"/>
        </w:rPr>
        <w:t xml:space="preserve">also </w:t>
      </w:r>
      <w:r w:rsidRPr="00CE50D6">
        <w:rPr>
          <w:rFonts w:ascii="Times New Roman" w:hAnsi="Times New Roman"/>
        </w:rPr>
        <w:t>used the same theme in another print</w:t>
      </w:r>
      <w:r>
        <w:rPr>
          <w:rFonts w:ascii="Times New Roman" w:hAnsi="Times New Roman"/>
        </w:rPr>
        <w:t xml:space="preserve"> about the </w:t>
      </w:r>
      <w:smartTag w:uri="urn:schemas-microsoft-com:office:smarttags" w:element="City">
        <w:smartTag w:uri="urn:schemas-microsoft-com:office:smarttags" w:element="place">
          <w:r>
            <w:rPr>
              <w:rFonts w:ascii="Times New Roman" w:hAnsi="Times New Roman"/>
            </w:rPr>
            <w:t>Amiens</w:t>
          </w:r>
        </w:smartTag>
      </w:smartTag>
      <w:r>
        <w:rPr>
          <w:rFonts w:ascii="Times New Roman" w:hAnsi="Times New Roman"/>
        </w:rPr>
        <w:t xml:space="preserve"> peace treaty</w:t>
      </w:r>
      <w:r w:rsidRPr="005A7290">
        <w:rPr>
          <w:rFonts w:ascii="Times New Roman" w:hAnsi="Times New Roman"/>
        </w:rPr>
        <w:t xml:space="preserve">. </w:t>
      </w:r>
      <w:r w:rsidRPr="00EA491A">
        <w:rPr>
          <w:rFonts w:ascii="Times New Roman" w:eastAsia="SimSun" w:hAnsi="Times New Roman"/>
          <w:lang w:val="de-DE" w:eastAsia="zh-CN"/>
        </w:rPr>
        <w:t xml:space="preserve">James Gillray, </w:t>
      </w:r>
      <w:r w:rsidRPr="00EC306A">
        <w:rPr>
          <w:rFonts w:ascii="Times New Roman" w:eastAsia="SimSun" w:hAnsi="Times New Roman"/>
          <w:lang w:val="de-DE" w:eastAsia="zh-CN"/>
        </w:rPr>
        <w:t>“</w:t>
      </w:r>
      <w:r w:rsidRPr="00EA491A">
        <w:rPr>
          <w:rFonts w:ascii="Times New Roman" w:eastAsia="SimSun" w:hAnsi="Times New Roman"/>
          <w:lang w:val="de-DE" w:eastAsia="zh-CN"/>
        </w:rPr>
        <w:t xml:space="preserve">Political Dreaming: Visions of Peace! </w:t>
      </w:r>
      <w:r w:rsidRPr="00E108CF">
        <w:rPr>
          <w:rFonts w:ascii="Times New Roman" w:eastAsia="SimSun" w:hAnsi="Times New Roman"/>
          <w:lang w:val="de-DE" w:eastAsia="zh-CN"/>
        </w:rPr>
        <w:t>Perspective Horrors,” 1802.</w:t>
      </w:r>
    </w:p>
  </w:footnote>
  <w:footnote w:id="71">
    <w:p w:rsidR="0039391E" w:rsidRPr="00E108CF" w:rsidRDefault="0039391E" w:rsidP="00EC306A">
      <w:pPr>
        <w:pStyle w:val="FootnoteText"/>
        <w:rPr>
          <w:lang w:val="de-DE"/>
        </w:rPr>
      </w:pPr>
      <w:r>
        <w:rPr>
          <w:rStyle w:val="FootnoteReference"/>
        </w:rPr>
        <w:footnoteRef/>
      </w:r>
      <w:r w:rsidRPr="00E108CF">
        <w:rPr>
          <w:lang w:val="de-DE"/>
        </w:rPr>
        <w:t xml:space="preserve"> </w:t>
      </w:r>
      <w:r w:rsidRPr="00A8327C">
        <w:rPr>
          <w:rFonts w:ascii="Times New Roman" w:hAnsi="Times New Roman"/>
          <w:i/>
          <w:lang w:val="de-DE"/>
        </w:rPr>
        <w:t>Der Deutsche Michel, erl</w:t>
      </w:r>
      <w:r>
        <w:rPr>
          <w:rFonts w:ascii="Times New Roman" w:hAnsi="Times New Roman"/>
          <w:i/>
          <w:lang w:val="de-DE"/>
        </w:rPr>
        <w:t>ä</w:t>
      </w:r>
      <w:r w:rsidRPr="00A8327C">
        <w:rPr>
          <w:rFonts w:ascii="Times New Roman" w:hAnsi="Times New Roman"/>
          <w:i/>
          <w:lang w:val="de-DE"/>
        </w:rPr>
        <w:t>utert von einem seiner Freunde und Leidensgenossen</w:t>
      </w:r>
      <w:r w:rsidRPr="00A8327C">
        <w:rPr>
          <w:rFonts w:ascii="Times New Roman" w:hAnsi="Times New Roman"/>
          <w:lang w:val="de-DE"/>
        </w:rPr>
        <w:t xml:space="preserve"> </w:t>
      </w:r>
      <w:r>
        <w:rPr>
          <w:rFonts w:ascii="Times New Roman" w:hAnsi="Times New Roman"/>
          <w:lang w:val="de-DE"/>
        </w:rPr>
        <w:t>(</w:t>
      </w:r>
      <w:r w:rsidRPr="00A8327C">
        <w:rPr>
          <w:rFonts w:ascii="Times New Roman" w:hAnsi="Times New Roman"/>
          <w:lang w:val="de-DE"/>
        </w:rPr>
        <w:t>Leipzig: Renger’sche Buchhandlung</w:t>
      </w:r>
      <w:r>
        <w:rPr>
          <w:rFonts w:ascii="Times New Roman" w:hAnsi="Times New Roman"/>
          <w:lang w:val="de-DE"/>
        </w:rPr>
        <w:t>,</w:t>
      </w:r>
      <w:r w:rsidRPr="00A8327C">
        <w:rPr>
          <w:rFonts w:ascii="Times New Roman" w:hAnsi="Times New Roman"/>
          <w:lang w:val="de-DE"/>
        </w:rPr>
        <w:t xml:space="preserve"> 1843</w:t>
      </w:r>
      <w:r>
        <w:rPr>
          <w:rFonts w:ascii="Times New Roman" w:hAnsi="Times New Roman"/>
          <w:lang w:val="de-DE"/>
        </w:rPr>
        <w:t>)</w:t>
      </w:r>
      <w:r w:rsidRPr="00A8327C">
        <w:rPr>
          <w:rFonts w:ascii="Times New Roman" w:hAnsi="Times New Roman"/>
          <w:lang w:val="de-DE"/>
        </w:rPr>
        <w:t>.</w:t>
      </w:r>
    </w:p>
  </w:footnote>
  <w:footnote w:id="72">
    <w:p w:rsidR="0039391E" w:rsidRPr="00B9502A" w:rsidRDefault="0039391E" w:rsidP="00EC306A">
      <w:pPr>
        <w:pStyle w:val="FootnoteText"/>
        <w:rPr>
          <w:rFonts w:ascii="Times New Roman" w:hAnsi="Times New Roman"/>
          <w:lang w:val="en-US"/>
        </w:rPr>
      </w:pPr>
      <w:r>
        <w:rPr>
          <w:rStyle w:val="FootnoteReference"/>
        </w:rPr>
        <w:footnoteRef/>
      </w:r>
      <w:r>
        <w:t xml:space="preserve"> </w:t>
      </w:r>
      <w:r w:rsidRPr="00E108CF">
        <w:rPr>
          <w:rFonts w:ascii="Times New Roman" w:hAnsi="Times New Roman"/>
          <w:lang w:val="en-US"/>
        </w:rPr>
        <w:t>While in many aspects exceedingly knowledgeable, the identification by the key of this figure with Karl August Varnhagen von Ense (1785-1858) is not convincing (p. 18). Von Ense was editor of a romantic journal before embarking on a military and diplomatic career during which he was in Austrian, Russian and Prussian service.</w:t>
      </w:r>
    </w:p>
  </w:footnote>
  <w:footnote w:id="73">
    <w:p w:rsidR="0039391E" w:rsidRPr="005A74D8" w:rsidRDefault="0039391E" w:rsidP="00EC306A">
      <w:pPr>
        <w:pStyle w:val="FootnoteText"/>
        <w:rPr>
          <w:rFonts w:ascii="Times New Roman" w:hAnsi="Times New Roman"/>
          <w:lang w:val="en-US"/>
        </w:rPr>
      </w:pPr>
      <w:r w:rsidRPr="00D63ADC">
        <w:rPr>
          <w:rStyle w:val="FootnoteReference"/>
          <w:rFonts w:ascii="Times New Roman" w:hAnsi="Times New Roman"/>
        </w:rPr>
        <w:footnoteRef/>
      </w:r>
      <w:r w:rsidRPr="008E1685">
        <w:rPr>
          <w:rFonts w:ascii="Times New Roman" w:hAnsi="Times New Roman"/>
          <w:lang w:val="de-DE"/>
        </w:rPr>
        <w:t xml:space="preserve"> “Abermals eine Berliner Carrikatur,” reprinted from Berlinische Zeitung in </w:t>
      </w:r>
      <w:r w:rsidRPr="008E1685">
        <w:rPr>
          <w:rFonts w:ascii="Times New Roman" w:hAnsi="Times New Roman"/>
          <w:i/>
          <w:lang w:val="de-DE"/>
        </w:rPr>
        <w:t>Politische Karikaturen des Vormärz (1815-1848</w:t>
      </w:r>
      <w:r w:rsidRPr="008E1685">
        <w:rPr>
          <w:rFonts w:ascii="Times New Roman" w:hAnsi="Times New Roman"/>
          <w:lang w:val="de-DE"/>
        </w:rPr>
        <w:t xml:space="preserve">), ed. </w:t>
      </w:r>
      <w:r w:rsidRPr="008E1685">
        <w:rPr>
          <w:rFonts w:ascii="Times New Roman" w:hAnsi="Times New Roman"/>
          <w:lang w:val="en-US"/>
        </w:rPr>
        <w:t>Remigius Brückmann (Karlsruhe: Badischer Kunstverein, 1984), 85.</w:t>
      </w:r>
    </w:p>
  </w:footnote>
  <w:footnote w:id="74">
    <w:p w:rsidR="0039391E" w:rsidRPr="00734C0E" w:rsidRDefault="0039391E" w:rsidP="00EC306A">
      <w:pPr>
        <w:pStyle w:val="FootnoteText"/>
        <w:rPr>
          <w:rFonts w:ascii="Times New Roman" w:hAnsi="Times New Roman"/>
          <w:lang w:val="en-US"/>
        </w:rPr>
      </w:pPr>
      <w:r w:rsidRPr="00734C0E">
        <w:rPr>
          <w:rStyle w:val="FootnoteReference"/>
          <w:rFonts w:ascii="Times New Roman" w:hAnsi="Times New Roman"/>
        </w:rPr>
        <w:footnoteRef/>
      </w:r>
      <w:r w:rsidRPr="00734C0E">
        <w:rPr>
          <w:rFonts w:ascii="Times New Roman" w:hAnsi="Times New Roman"/>
        </w:rPr>
        <w:t xml:space="preserve"> </w:t>
      </w:r>
      <w:r w:rsidRPr="00EA491A">
        <w:rPr>
          <w:rFonts w:ascii="Times New Roman" w:hAnsi="Times New Roman"/>
          <w:lang w:val="en-US" w:eastAsia="zh-CN"/>
        </w:rPr>
        <w:t>The theme of Michel asleep was repeated in other prints of the time</w:t>
      </w:r>
      <w:r>
        <w:rPr>
          <w:rFonts w:ascii="Times New Roman" w:hAnsi="Times New Roman"/>
        </w:rPr>
        <w:t>.</w:t>
      </w:r>
      <w:r w:rsidRPr="00734C0E">
        <w:rPr>
          <w:rFonts w:ascii="Times New Roman" w:hAnsi="Times New Roman"/>
        </w:rPr>
        <w:t xml:space="preserve"> In 1842, Anton Klaus, obviously aware of the Gillray print, drew Michel as a huge infant tied to a crib, </w:t>
      </w:r>
      <w:r>
        <w:rPr>
          <w:rFonts w:ascii="Times New Roman" w:hAnsi="Times New Roman"/>
        </w:rPr>
        <w:t>his</w:t>
      </w:r>
      <w:r w:rsidRPr="00734C0E">
        <w:rPr>
          <w:rFonts w:ascii="Times New Roman" w:hAnsi="Times New Roman"/>
        </w:rPr>
        <w:t xml:space="preserve"> mouth stuffed with a sugar bag inscribed “politisches Selbstbewusstsein </w:t>
      </w:r>
      <w:r>
        <w:rPr>
          <w:rFonts w:ascii="Times New Roman" w:hAnsi="Times New Roman"/>
        </w:rPr>
        <w:t>[</w:t>
      </w:r>
      <w:r w:rsidRPr="00734C0E">
        <w:rPr>
          <w:rFonts w:ascii="Times New Roman" w:hAnsi="Times New Roman"/>
        </w:rPr>
        <w:t xml:space="preserve">political </w:t>
      </w:r>
      <w:r>
        <w:rPr>
          <w:rFonts w:ascii="Times New Roman" w:hAnsi="Times New Roman"/>
        </w:rPr>
        <w:t>self-awareness]</w:t>
      </w:r>
      <w:r w:rsidRPr="00734C0E">
        <w:rPr>
          <w:rFonts w:ascii="Times New Roman" w:hAnsi="Times New Roman"/>
        </w:rPr>
        <w:t>” with the Powers led by Metternich surrounding him singing a lullaby. It combines words with images: “Sleep, Michael, sleep, you were and are a (</w:t>
      </w:r>
      <w:proofErr w:type="gramStart"/>
      <w:r w:rsidRPr="00734C0E">
        <w:rPr>
          <w:rFonts w:ascii="Times New Roman" w:hAnsi="Times New Roman"/>
        </w:rPr>
        <w:t>image:</w:t>
      </w:r>
      <w:proofErr w:type="gramEnd"/>
      <w:r w:rsidRPr="00734C0E">
        <w:rPr>
          <w:rFonts w:ascii="Times New Roman" w:hAnsi="Times New Roman"/>
        </w:rPr>
        <w:t>)</w:t>
      </w:r>
      <w:r>
        <w:rPr>
          <w:rFonts w:ascii="Times New Roman" w:hAnsi="Times New Roman"/>
        </w:rPr>
        <w:t xml:space="preserve"> </w:t>
      </w:r>
      <w:r w:rsidRPr="00734C0E">
        <w:rPr>
          <w:rFonts w:ascii="Times New Roman" w:hAnsi="Times New Roman"/>
        </w:rPr>
        <w:t xml:space="preserve">sheep, sleep on a little while, as you don’t </w:t>
      </w:r>
      <w:r>
        <w:rPr>
          <w:rFonts w:ascii="Times New Roman" w:hAnsi="Times New Roman"/>
        </w:rPr>
        <w:t>know any</w:t>
      </w:r>
      <w:r w:rsidRPr="00734C0E">
        <w:rPr>
          <w:rFonts w:ascii="Times New Roman" w:hAnsi="Times New Roman"/>
        </w:rPr>
        <w:t xml:space="preserve"> (image:) owl,</w:t>
      </w:r>
      <w:r>
        <w:rPr>
          <w:rFonts w:ascii="Times New Roman" w:hAnsi="Times New Roman"/>
        </w:rPr>
        <w:t>”</w:t>
      </w:r>
      <w:r w:rsidRPr="00734C0E">
        <w:rPr>
          <w:rFonts w:ascii="Times New Roman" w:hAnsi="Times New Roman"/>
        </w:rPr>
        <w:t xml:space="preserve"> </w:t>
      </w:r>
      <w:r>
        <w:rPr>
          <w:rFonts w:ascii="Times New Roman" w:hAnsi="Times New Roman"/>
        </w:rPr>
        <w:t>(</w:t>
      </w:r>
      <w:r w:rsidRPr="00734C0E">
        <w:rPr>
          <w:rFonts w:ascii="Times New Roman" w:hAnsi="Times New Roman"/>
        </w:rPr>
        <w:t xml:space="preserve">a pun </w:t>
      </w:r>
      <w:r>
        <w:rPr>
          <w:rFonts w:ascii="Times New Roman" w:hAnsi="Times New Roman"/>
        </w:rPr>
        <w:t>on the similar pronunciation of the German word for owl-</w:t>
      </w:r>
      <w:r w:rsidRPr="00530284">
        <w:rPr>
          <w:rFonts w:ascii="Times New Roman" w:hAnsi="Times New Roman"/>
          <w:i/>
        </w:rPr>
        <w:t>Eule</w:t>
      </w:r>
      <w:r>
        <w:rPr>
          <w:rFonts w:ascii="Times New Roman" w:hAnsi="Times New Roman"/>
        </w:rPr>
        <w:t xml:space="preserve"> and hurry-</w:t>
      </w:r>
      <w:r w:rsidRPr="00530284">
        <w:rPr>
          <w:rFonts w:ascii="Times New Roman" w:hAnsi="Times New Roman"/>
          <w:i/>
        </w:rPr>
        <w:t>Eile</w:t>
      </w:r>
      <w:r>
        <w:rPr>
          <w:rFonts w:ascii="Times New Roman" w:hAnsi="Times New Roman"/>
        </w:rPr>
        <w:t xml:space="preserve">). </w:t>
      </w:r>
      <w:r w:rsidRPr="00734C0E">
        <w:rPr>
          <w:rFonts w:ascii="Times New Roman" w:hAnsi="Times New Roman"/>
        </w:rPr>
        <w:t xml:space="preserve">Reproduced in </w:t>
      </w:r>
      <w:r w:rsidRPr="00734C0E">
        <w:rPr>
          <w:rFonts w:ascii="Times New Roman" w:hAnsi="Times New Roman"/>
          <w:i/>
          <w:lang w:val="en-US"/>
        </w:rPr>
        <w:t>Politische Karikaturen</w:t>
      </w:r>
      <w:r w:rsidRPr="00734C0E">
        <w:rPr>
          <w:rFonts w:ascii="Times New Roman" w:hAnsi="Times New Roman"/>
          <w:lang w:val="en-US"/>
        </w:rPr>
        <w:t>,</w:t>
      </w:r>
      <w:r w:rsidRPr="0016084C">
        <w:rPr>
          <w:rFonts w:ascii="Times New Roman" w:hAnsi="Times New Roman"/>
          <w:lang w:val="en-US"/>
        </w:rPr>
        <w:t xml:space="preserve"> </w:t>
      </w:r>
      <w:r>
        <w:rPr>
          <w:rFonts w:ascii="Times New Roman" w:hAnsi="Times New Roman"/>
          <w:lang w:val="en-US"/>
        </w:rPr>
        <w:t>ed. Brückmann</w:t>
      </w:r>
      <w:proofErr w:type="gramStart"/>
      <w:r w:rsidRPr="00734C0E">
        <w:rPr>
          <w:rFonts w:ascii="Times New Roman" w:hAnsi="Times New Roman"/>
          <w:lang w:val="en-US"/>
        </w:rPr>
        <w:t xml:space="preserve">, </w:t>
      </w:r>
      <w:r>
        <w:rPr>
          <w:rFonts w:ascii="Times New Roman" w:hAnsi="Times New Roman"/>
          <w:lang w:val="en-US"/>
        </w:rPr>
        <w:t xml:space="preserve"> </w:t>
      </w:r>
      <w:r w:rsidRPr="00734C0E">
        <w:rPr>
          <w:rFonts w:ascii="Times New Roman" w:hAnsi="Times New Roman"/>
          <w:lang w:val="en-US"/>
        </w:rPr>
        <w:t>83</w:t>
      </w:r>
      <w:proofErr w:type="gramEnd"/>
      <w:r w:rsidRPr="00734C0E">
        <w:rPr>
          <w:rFonts w:ascii="Times New Roman" w:hAnsi="Times New Roman"/>
          <w:lang w:val="en-US"/>
        </w:rPr>
        <w:t>.</w:t>
      </w:r>
    </w:p>
  </w:footnote>
  <w:footnote w:id="75">
    <w:p w:rsidR="0039391E" w:rsidRPr="00301867" w:rsidRDefault="0039391E" w:rsidP="00EC306A">
      <w:pPr>
        <w:pStyle w:val="FootnoteText"/>
        <w:rPr>
          <w:rFonts w:ascii="Times New Roman" w:hAnsi="Times New Roman"/>
          <w:lang w:val="en-US"/>
        </w:rPr>
      </w:pPr>
      <w:r w:rsidRPr="00D63ADC">
        <w:rPr>
          <w:rStyle w:val="FootnoteReference"/>
          <w:rFonts w:ascii="Times New Roman" w:hAnsi="Times New Roman"/>
        </w:rPr>
        <w:footnoteRef/>
      </w:r>
      <w:r w:rsidRPr="008E1685">
        <w:rPr>
          <w:rFonts w:ascii="Times New Roman" w:hAnsi="Times New Roman"/>
        </w:rPr>
        <w:t xml:space="preserve"> R. Sabatky, without title; Chalk lithography </w:t>
      </w:r>
      <w:r w:rsidRPr="008E1685">
        <w:rPr>
          <w:rFonts w:ascii="Times New Roman" w:hAnsi="Times New Roman"/>
          <w:lang w:val="en-US"/>
        </w:rPr>
        <w:t xml:space="preserve">(Berlin: Julius Springer 1843), reprinted in Brückmann, </w:t>
      </w:r>
      <w:r w:rsidRPr="008E1685">
        <w:rPr>
          <w:rFonts w:ascii="Times New Roman" w:hAnsi="Times New Roman"/>
          <w:i/>
          <w:lang w:val="en-US"/>
        </w:rPr>
        <w:t>Politische Karikaturen</w:t>
      </w:r>
      <w:r w:rsidRPr="008E1685">
        <w:rPr>
          <w:rFonts w:ascii="Times New Roman" w:hAnsi="Times New Roman"/>
          <w:lang w:val="en-US"/>
        </w:rPr>
        <w:t xml:space="preserve">, 86. </w:t>
      </w:r>
    </w:p>
  </w:footnote>
  <w:footnote w:id="76">
    <w:p w:rsidR="0039391E" w:rsidRPr="0038080E" w:rsidRDefault="0039391E" w:rsidP="002A0024">
      <w:pPr>
        <w:pStyle w:val="FootnoteText"/>
        <w:rPr>
          <w:rFonts w:ascii="Times New Roman" w:hAnsi="Times New Roman"/>
          <w:lang w:val="de-DE"/>
        </w:rPr>
      </w:pPr>
      <w:r w:rsidRPr="002F2AA9">
        <w:rPr>
          <w:rStyle w:val="FootnoteReference"/>
          <w:rFonts w:ascii="Times New Roman" w:hAnsi="Times New Roman"/>
        </w:rPr>
        <w:footnoteRef/>
      </w:r>
      <w:r w:rsidRPr="00B26D27">
        <w:rPr>
          <w:rFonts w:ascii="Times New Roman" w:hAnsi="Times New Roman"/>
          <w:lang w:val="de-DE"/>
        </w:rPr>
        <w:t xml:space="preserve"> City Museum, Cologne, RM 1928/91. </w:t>
      </w:r>
      <w:r w:rsidRPr="0038080E">
        <w:rPr>
          <w:rFonts w:ascii="Times New Roman" w:hAnsi="Times New Roman"/>
          <w:lang w:val="de-DE"/>
        </w:rPr>
        <w:t xml:space="preserve">Reproduced in Brückmann, </w:t>
      </w:r>
      <w:r w:rsidRPr="0038080E">
        <w:rPr>
          <w:rFonts w:ascii="Times New Roman" w:hAnsi="Times New Roman"/>
          <w:i/>
          <w:lang w:val="de-DE"/>
        </w:rPr>
        <w:t>Politische Karikaturen</w:t>
      </w:r>
      <w:r w:rsidRPr="0038080E">
        <w:rPr>
          <w:rFonts w:ascii="Times New Roman" w:hAnsi="Times New Roman"/>
          <w:lang w:val="de-DE"/>
        </w:rPr>
        <w:t>, 88.</w:t>
      </w:r>
    </w:p>
  </w:footnote>
  <w:footnote w:id="77">
    <w:p w:rsidR="0039391E" w:rsidRPr="0038080E" w:rsidRDefault="0039391E" w:rsidP="00EC306A">
      <w:pPr>
        <w:pStyle w:val="FootnoteText"/>
        <w:rPr>
          <w:rFonts w:ascii="Times New Roman" w:hAnsi="Times New Roman"/>
          <w:lang w:val="de-DE" w:eastAsia="zh-CN"/>
        </w:rPr>
      </w:pPr>
      <w:r w:rsidRPr="00A8327C">
        <w:rPr>
          <w:rStyle w:val="FootnoteReference"/>
          <w:rFonts w:ascii="Times New Roman" w:hAnsi="Times New Roman"/>
        </w:rPr>
        <w:footnoteRef/>
      </w:r>
      <w:r w:rsidRPr="0038080E">
        <w:rPr>
          <w:rFonts w:ascii="Times New Roman" w:hAnsi="Times New Roman"/>
          <w:lang w:val="de-DE" w:eastAsia="zh-CN"/>
        </w:rPr>
        <w:t xml:space="preserve"> Heinrich Heine, </w:t>
      </w:r>
      <w:r w:rsidRPr="0038080E">
        <w:rPr>
          <w:rFonts w:ascii="Times New Roman" w:hAnsi="Times New Roman"/>
          <w:i/>
          <w:lang w:val="de-DE" w:eastAsia="zh-CN"/>
        </w:rPr>
        <w:t>S</w:t>
      </w:r>
      <w:r>
        <w:rPr>
          <w:rFonts w:ascii="Times New Roman" w:hAnsi="Times New Roman"/>
          <w:i/>
          <w:lang w:val="de-DE" w:eastAsia="zh-CN"/>
        </w:rPr>
        <w:t>ä</w:t>
      </w:r>
      <w:r w:rsidRPr="0038080E">
        <w:rPr>
          <w:rFonts w:ascii="Times New Roman" w:hAnsi="Times New Roman"/>
          <w:i/>
          <w:lang w:val="de-DE" w:eastAsia="zh-CN"/>
        </w:rPr>
        <w:t>mtliche Schriften</w:t>
      </w:r>
      <w:r w:rsidRPr="0038080E">
        <w:rPr>
          <w:rFonts w:ascii="Times New Roman" w:hAnsi="Times New Roman"/>
          <w:lang w:val="de-DE" w:eastAsia="zh-CN"/>
        </w:rPr>
        <w:t xml:space="preserve">, </w:t>
      </w:r>
      <w:r>
        <w:rPr>
          <w:rFonts w:ascii="Times New Roman" w:hAnsi="Times New Roman"/>
          <w:lang w:val="de-DE" w:eastAsia="zh-CN"/>
        </w:rPr>
        <w:t xml:space="preserve">ed. </w:t>
      </w:r>
      <w:r w:rsidRPr="008E1685">
        <w:rPr>
          <w:rFonts w:ascii="Times New Roman" w:hAnsi="Times New Roman"/>
          <w:lang w:val="en-US" w:eastAsia="zh-CN"/>
        </w:rPr>
        <w:t xml:space="preserve">Klaus Briegleb (Munich: Hanser, 1974), 5:210. </w:t>
      </w:r>
      <w:r w:rsidRPr="00D91BE3">
        <w:rPr>
          <w:rFonts w:ascii="Times New Roman" w:hAnsi="Times New Roman"/>
          <w:lang w:val="en-US" w:eastAsia="zh-CN"/>
        </w:rPr>
        <w:t xml:space="preserve">This discussion about sleep </w:t>
      </w:r>
      <w:r>
        <w:rPr>
          <w:rFonts w:ascii="Times New Roman" w:hAnsi="Times New Roman"/>
          <w:lang w:val="en-US" w:eastAsia="zh-CN"/>
        </w:rPr>
        <w:t>differs</w:t>
      </w:r>
      <w:r w:rsidRPr="00D91BE3">
        <w:rPr>
          <w:rFonts w:ascii="Times New Roman" w:hAnsi="Times New Roman"/>
          <w:lang w:val="en-US" w:eastAsia="zh-CN"/>
        </w:rPr>
        <w:t xml:space="preserve"> from that about dream, which operate</w:t>
      </w:r>
      <w:r>
        <w:rPr>
          <w:rFonts w:ascii="Times New Roman" w:hAnsi="Times New Roman"/>
          <w:lang w:val="en-US" w:eastAsia="zh-CN"/>
        </w:rPr>
        <w:t>s</w:t>
      </w:r>
      <w:r w:rsidRPr="00D91BE3">
        <w:rPr>
          <w:rFonts w:ascii="Times New Roman" w:hAnsi="Times New Roman"/>
          <w:lang w:val="en-US" w:eastAsia="zh-CN"/>
        </w:rPr>
        <w:t xml:space="preserve"> on </w:t>
      </w:r>
      <w:r>
        <w:rPr>
          <w:rFonts w:ascii="Times New Roman" w:hAnsi="Times New Roman"/>
          <w:lang w:val="en-US" w:eastAsia="zh-CN"/>
        </w:rPr>
        <w:t>another</w:t>
      </w:r>
      <w:r w:rsidRPr="00D91BE3">
        <w:rPr>
          <w:rFonts w:ascii="Times New Roman" w:hAnsi="Times New Roman"/>
          <w:lang w:val="en-US" w:eastAsia="zh-CN"/>
        </w:rPr>
        <w:t xml:space="preserve"> register. For </w:t>
      </w:r>
      <w:r>
        <w:rPr>
          <w:rFonts w:ascii="Times New Roman" w:hAnsi="Times New Roman"/>
          <w:lang w:val="en-US" w:eastAsia="zh-CN"/>
        </w:rPr>
        <w:t>a</w:t>
      </w:r>
      <w:r w:rsidRPr="00D91BE3">
        <w:rPr>
          <w:rFonts w:ascii="Times New Roman" w:hAnsi="Times New Roman"/>
          <w:lang w:val="en-US" w:eastAsia="zh-CN"/>
        </w:rPr>
        <w:t xml:space="preserve"> discussion see </w:t>
      </w:r>
      <w:r>
        <w:rPr>
          <w:rFonts w:ascii="Times New Roman" w:hAnsi="Times New Roman"/>
          <w:lang w:val="en-US" w:eastAsia="zh-CN"/>
        </w:rPr>
        <w:t>Bernard Dieterle and</w:t>
      </w:r>
      <w:r w:rsidRPr="00D91BE3">
        <w:rPr>
          <w:rFonts w:ascii="Times New Roman" w:hAnsi="Times New Roman"/>
          <w:lang w:val="en-US" w:eastAsia="zh-CN"/>
        </w:rPr>
        <w:t xml:space="preserve"> Manfred Engel eds., </w:t>
      </w:r>
      <w:r w:rsidRPr="00D91BE3">
        <w:rPr>
          <w:rFonts w:ascii="Times New Roman" w:hAnsi="Times New Roman"/>
          <w:i/>
          <w:lang w:val="en-US" w:eastAsia="zh-CN"/>
        </w:rPr>
        <w:t xml:space="preserve">The Dream and the Enlightenment. </w:t>
      </w:r>
      <w:r w:rsidRPr="008E1685">
        <w:rPr>
          <w:rFonts w:ascii="Times New Roman" w:hAnsi="Times New Roman"/>
          <w:i/>
          <w:lang w:val="fr-FR" w:eastAsia="zh-CN"/>
        </w:rPr>
        <w:t>Le Rêve et les Lumières</w:t>
      </w:r>
      <w:r w:rsidRPr="008E1685">
        <w:rPr>
          <w:rFonts w:ascii="Times New Roman" w:hAnsi="Times New Roman"/>
          <w:lang w:val="fr-FR" w:eastAsia="zh-CN"/>
        </w:rPr>
        <w:t xml:space="preserve">, International Eighteenth Century Studies 7 </w:t>
      </w:r>
      <w:r>
        <w:rPr>
          <w:rFonts w:ascii="Times New Roman" w:hAnsi="Times New Roman"/>
          <w:lang w:val="fr-FR" w:eastAsia="zh-CN"/>
        </w:rPr>
        <w:t>(</w:t>
      </w:r>
      <w:r w:rsidRPr="008E1685">
        <w:rPr>
          <w:rFonts w:ascii="Times New Roman" w:hAnsi="Times New Roman"/>
          <w:lang w:val="fr-FR" w:eastAsia="zh-CN"/>
        </w:rPr>
        <w:t>Paris: Honoré Champion, 2003</w:t>
      </w:r>
      <w:r>
        <w:rPr>
          <w:rFonts w:ascii="Times New Roman" w:hAnsi="Times New Roman"/>
          <w:lang w:val="fr-FR" w:eastAsia="zh-CN"/>
        </w:rPr>
        <w:t>)</w:t>
      </w:r>
      <w:r w:rsidRPr="008E1685">
        <w:rPr>
          <w:rFonts w:ascii="Times New Roman" w:hAnsi="Times New Roman"/>
          <w:lang w:val="fr-FR" w:eastAsia="zh-CN"/>
        </w:rPr>
        <w:t xml:space="preserve">, and Peter André Alt, </w:t>
      </w:r>
      <w:r w:rsidRPr="008E1685">
        <w:rPr>
          <w:rFonts w:ascii="Times New Roman" w:hAnsi="Times New Roman"/>
          <w:i/>
          <w:lang w:val="fr-FR" w:eastAsia="zh-CN"/>
        </w:rPr>
        <w:t xml:space="preserve">Der Schlaf der Vernunft. </w:t>
      </w:r>
      <w:r w:rsidRPr="005A7EC2">
        <w:rPr>
          <w:rFonts w:ascii="Times New Roman" w:hAnsi="Times New Roman"/>
          <w:i/>
          <w:lang w:val="de-DE" w:eastAsia="zh-CN"/>
        </w:rPr>
        <w:t>Literatur und Traum in der Kulturgeschichte der Neuzeit</w:t>
      </w:r>
      <w:r>
        <w:rPr>
          <w:rFonts w:ascii="Times New Roman" w:hAnsi="Times New Roman"/>
          <w:lang w:val="de-DE" w:eastAsia="zh-CN"/>
        </w:rPr>
        <w:t xml:space="preserve"> (Munich: Beck, 2002).</w:t>
      </w:r>
    </w:p>
  </w:footnote>
  <w:footnote w:id="78">
    <w:p w:rsidR="0039391E" w:rsidRPr="00EC306A" w:rsidRDefault="0039391E" w:rsidP="00EC306A">
      <w:pPr>
        <w:pStyle w:val="FootnoteText"/>
        <w:rPr>
          <w:rFonts w:ascii="Times New Roman" w:hAnsi="Times New Roman"/>
          <w:lang w:val="de-DE"/>
        </w:rPr>
      </w:pPr>
      <w:r w:rsidRPr="003F6B57">
        <w:rPr>
          <w:rStyle w:val="FootnoteReference"/>
          <w:rFonts w:ascii="Times New Roman" w:hAnsi="Times New Roman"/>
        </w:rPr>
        <w:footnoteRef/>
      </w:r>
      <w:r w:rsidRPr="0038080E">
        <w:rPr>
          <w:rFonts w:ascii="Times New Roman" w:hAnsi="Times New Roman"/>
          <w:lang w:val="de-DE"/>
        </w:rPr>
        <w:t xml:space="preserve"> Heinrich Heine, “Doktrin,” </w:t>
      </w:r>
      <w:r w:rsidRPr="0038080E">
        <w:rPr>
          <w:rFonts w:ascii="Times New Roman" w:hAnsi="Times New Roman"/>
          <w:i/>
          <w:lang w:val="de-DE"/>
        </w:rPr>
        <w:t>Vorwärts! Pariser Deutsche Zeitschrift</w:t>
      </w:r>
      <w:r>
        <w:rPr>
          <w:rFonts w:ascii="Times New Roman" w:hAnsi="Times New Roman"/>
          <w:lang w:val="de-DE"/>
        </w:rPr>
        <w:t xml:space="preserve"> </w:t>
      </w:r>
      <w:r w:rsidRPr="00EC306A">
        <w:rPr>
          <w:rFonts w:ascii="Times New Roman" w:hAnsi="Times New Roman"/>
          <w:lang w:val="de-DE"/>
        </w:rPr>
        <w:t>48(July 20</w:t>
      </w:r>
      <w:r>
        <w:rPr>
          <w:rFonts w:ascii="Times New Roman" w:hAnsi="Times New Roman"/>
          <w:lang w:val="de-DE"/>
        </w:rPr>
        <w:t xml:space="preserve">, </w:t>
      </w:r>
      <w:r w:rsidRPr="00EC306A">
        <w:rPr>
          <w:rFonts w:ascii="Times New Roman" w:hAnsi="Times New Roman"/>
          <w:lang w:val="de-DE"/>
        </w:rPr>
        <w:t>1844)</w:t>
      </w:r>
      <w:r>
        <w:rPr>
          <w:rFonts w:ascii="Times New Roman" w:hAnsi="Times New Roman"/>
          <w:lang w:val="de-DE"/>
        </w:rPr>
        <w:t>:</w:t>
      </w:r>
      <w:r w:rsidRPr="00EC306A">
        <w:rPr>
          <w:rFonts w:ascii="Times New Roman" w:hAnsi="Times New Roman"/>
          <w:lang w:val="de-DE"/>
        </w:rPr>
        <w:t>1.</w:t>
      </w:r>
    </w:p>
  </w:footnote>
  <w:footnote w:id="79">
    <w:p w:rsidR="0039391E" w:rsidRPr="0038080E" w:rsidRDefault="0039391E" w:rsidP="00EC306A">
      <w:pPr>
        <w:pStyle w:val="FootnoteText"/>
        <w:rPr>
          <w:rFonts w:ascii="Times New Roman" w:hAnsi="Times New Roman"/>
          <w:lang w:val="de-DE"/>
        </w:rPr>
      </w:pPr>
      <w:r w:rsidRPr="00D866B1">
        <w:rPr>
          <w:rStyle w:val="FootnoteReference"/>
          <w:rFonts w:ascii="Times New Roman" w:hAnsi="Times New Roman"/>
        </w:rPr>
        <w:footnoteRef/>
      </w:r>
      <w:r w:rsidRPr="00EC306A">
        <w:rPr>
          <w:rFonts w:ascii="Times New Roman" w:hAnsi="Times New Roman"/>
          <w:lang w:val="de-DE"/>
        </w:rPr>
        <w:t xml:space="preserve"> </w:t>
      </w:r>
      <w:r w:rsidRPr="00231498">
        <w:rPr>
          <w:rFonts w:ascii="Times New Roman" w:hAnsi="Times New Roman"/>
          <w:lang w:val="de-DE"/>
        </w:rPr>
        <w:t xml:space="preserve">See </w:t>
      </w:r>
      <w:r w:rsidRPr="00EC306A">
        <w:rPr>
          <w:rFonts w:ascii="Times New Roman" w:hAnsi="Times New Roman"/>
          <w:lang w:val="de-DE" w:eastAsia="zh-CN"/>
        </w:rPr>
        <w:t xml:space="preserve">Emanuel Geibel, “Barbarossas Erwachen” </w:t>
      </w:r>
      <w:r>
        <w:rPr>
          <w:rFonts w:ascii="Times New Roman" w:hAnsi="Times New Roman"/>
          <w:lang w:val="de-DE" w:eastAsia="zh-CN"/>
        </w:rPr>
        <w:t>[</w:t>
      </w:r>
      <w:r w:rsidRPr="00EC306A">
        <w:rPr>
          <w:rFonts w:ascii="Times New Roman" w:hAnsi="Times New Roman"/>
          <w:lang w:val="de-DE" w:eastAsia="zh-CN"/>
        </w:rPr>
        <w:t>The awakening of Barbarossa</w:t>
      </w:r>
      <w:r>
        <w:rPr>
          <w:rFonts w:ascii="Times New Roman" w:hAnsi="Times New Roman"/>
          <w:lang w:val="de-DE" w:eastAsia="zh-CN"/>
        </w:rPr>
        <w:t>]</w:t>
      </w:r>
      <w:r w:rsidRPr="00EC306A">
        <w:rPr>
          <w:rFonts w:ascii="Times New Roman" w:hAnsi="Times New Roman"/>
          <w:lang w:val="de-DE" w:eastAsia="zh-CN"/>
        </w:rPr>
        <w:t xml:space="preserve">, in </w:t>
      </w:r>
      <w:r w:rsidRPr="00EC306A">
        <w:rPr>
          <w:rFonts w:ascii="Times New Roman" w:hAnsi="Times New Roman"/>
          <w:i/>
          <w:lang w:val="de-DE" w:eastAsia="zh-CN"/>
        </w:rPr>
        <w:t>Geibels Werke</w:t>
      </w:r>
      <w:r w:rsidRPr="00EC306A">
        <w:rPr>
          <w:rFonts w:ascii="Times New Roman" w:hAnsi="Times New Roman"/>
          <w:lang w:val="de-DE" w:eastAsia="zh-CN"/>
        </w:rPr>
        <w:t xml:space="preserve">, </w:t>
      </w:r>
      <w:r>
        <w:rPr>
          <w:rFonts w:ascii="Times New Roman" w:hAnsi="Times New Roman"/>
          <w:lang w:val="de-DE" w:eastAsia="zh-CN"/>
        </w:rPr>
        <w:t xml:space="preserve">ed. </w:t>
      </w:r>
      <w:r w:rsidRPr="00EC306A">
        <w:rPr>
          <w:rFonts w:ascii="Times New Roman" w:hAnsi="Times New Roman"/>
          <w:lang w:val="de-DE" w:eastAsia="zh-CN"/>
        </w:rPr>
        <w:t xml:space="preserve">Wolfgang Stammler  </w:t>
      </w:r>
      <w:r>
        <w:rPr>
          <w:rFonts w:ascii="Times New Roman" w:hAnsi="Times New Roman"/>
          <w:lang w:val="de-DE" w:eastAsia="zh-CN"/>
        </w:rPr>
        <w:t>(</w:t>
      </w:r>
      <w:r w:rsidRPr="00EC306A">
        <w:rPr>
          <w:rFonts w:ascii="Times New Roman" w:hAnsi="Times New Roman"/>
          <w:lang w:val="de-DE" w:eastAsia="zh-CN"/>
        </w:rPr>
        <w:t>Leipzig: Bibliographisches Institut, 1918</w:t>
      </w:r>
      <w:r>
        <w:rPr>
          <w:rFonts w:ascii="Times New Roman" w:hAnsi="Times New Roman"/>
          <w:lang w:val="de-DE" w:eastAsia="zh-CN"/>
        </w:rPr>
        <w:t>)</w:t>
      </w:r>
      <w:r w:rsidRPr="00EC306A">
        <w:rPr>
          <w:rFonts w:ascii="Times New Roman" w:hAnsi="Times New Roman"/>
          <w:lang w:val="de-DE" w:eastAsia="zh-CN"/>
        </w:rPr>
        <w:t>, 1</w:t>
      </w:r>
      <w:r>
        <w:rPr>
          <w:rFonts w:ascii="Times New Roman" w:hAnsi="Times New Roman"/>
          <w:lang w:val="de-DE" w:eastAsia="zh-CN"/>
        </w:rPr>
        <w:t>:</w:t>
      </w:r>
      <w:r w:rsidRPr="00EC306A">
        <w:rPr>
          <w:rFonts w:ascii="Times New Roman" w:hAnsi="Times New Roman"/>
          <w:lang w:val="de-DE" w:eastAsia="zh-CN"/>
        </w:rPr>
        <w:t xml:space="preserve">183-186. </w:t>
      </w:r>
      <w:r w:rsidRPr="0038080E">
        <w:rPr>
          <w:rFonts w:ascii="Times New Roman" w:hAnsi="Times New Roman"/>
          <w:lang w:val="de-DE"/>
        </w:rPr>
        <w:t>Heinrich Heine poked fun at these fantasies</w:t>
      </w:r>
      <w:r>
        <w:rPr>
          <w:rFonts w:ascii="Times New Roman" w:hAnsi="Times New Roman"/>
          <w:lang w:val="de-DE"/>
        </w:rPr>
        <w:t>.</w:t>
      </w:r>
      <w:r w:rsidRPr="0038080E">
        <w:rPr>
          <w:rFonts w:ascii="Times New Roman" w:hAnsi="Times New Roman"/>
          <w:lang w:val="de-DE"/>
        </w:rPr>
        <w:t xml:space="preserve"> </w:t>
      </w:r>
      <w:r>
        <w:rPr>
          <w:rFonts w:ascii="Times New Roman" w:hAnsi="Times New Roman"/>
          <w:lang w:val="de-DE"/>
        </w:rPr>
        <w:t>S</w:t>
      </w:r>
      <w:r w:rsidRPr="0038080E">
        <w:rPr>
          <w:rFonts w:ascii="Times New Roman" w:hAnsi="Times New Roman"/>
          <w:lang w:val="de-DE"/>
        </w:rPr>
        <w:t xml:space="preserve">ee his </w:t>
      </w:r>
      <w:r w:rsidRPr="0038080E">
        <w:rPr>
          <w:rFonts w:ascii="Times New Roman" w:hAnsi="Times New Roman"/>
          <w:i/>
          <w:lang w:val="de-DE"/>
        </w:rPr>
        <w:t>Deutschland, ein Wintermärchen</w:t>
      </w:r>
      <w:r w:rsidRPr="0038080E">
        <w:rPr>
          <w:rFonts w:ascii="Times New Roman" w:hAnsi="Times New Roman"/>
          <w:lang w:val="de-DE"/>
        </w:rPr>
        <w:t xml:space="preserve">, </w:t>
      </w:r>
      <w:r w:rsidRPr="008E1685">
        <w:rPr>
          <w:rFonts w:ascii="Times New Roman" w:hAnsi="Times New Roman"/>
          <w:lang w:val="de-DE"/>
        </w:rPr>
        <w:t>ed.</w:t>
      </w:r>
      <w:r w:rsidRPr="0038080E">
        <w:rPr>
          <w:rFonts w:ascii="Times New Roman" w:hAnsi="Times New Roman"/>
          <w:lang w:val="de-DE"/>
        </w:rPr>
        <w:t xml:space="preserve"> Ursula Roth </w:t>
      </w:r>
      <w:r>
        <w:rPr>
          <w:rFonts w:ascii="Times New Roman" w:hAnsi="Times New Roman"/>
          <w:lang w:val="de-DE"/>
        </w:rPr>
        <w:t>a</w:t>
      </w:r>
      <w:r w:rsidRPr="0038080E">
        <w:rPr>
          <w:rFonts w:ascii="Times New Roman" w:hAnsi="Times New Roman"/>
          <w:lang w:val="de-DE"/>
        </w:rPr>
        <w:t xml:space="preserve">nd Heidemarie Vahl </w:t>
      </w:r>
      <w:r>
        <w:rPr>
          <w:rFonts w:ascii="Times New Roman" w:hAnsi="Times New Roman"/>
          <w:lang w:val="de-DE"/>
        </w:rPr>
        <w:t>(</w:t>
      </w:r>
      <w:r w:rsidRPr="0038080E">
        <w:rPr>
          <w:rFonts w:ascii="Times New Roman" w:hAnsi="Times New Roman"/>
          <w:lang w:val="de-DE"/>
        </w:rPr>
        <w:t>Stuttgart: Metzler, 1995</w:t>
      </w:r>
      <w:r>
        <w:rPr>
          <w:rFonts w:ascii="Times New Roman" w:hAnsi="Times New Roman"/>
          <w:lang w:val="de-DE"/>
        </w:rPr>
        <w:t>)</w:t>
      </w:r>
      <w:r w:rsidRPr="0038080E">
        <w:rPr>
          <w:rFonts w:ascii="Times New Roman" w:hAnsi="Times New Roman"/>
          <w:lang w:val="de-DE"/>
        </w:rPr>
        <w:t>, 98-120, sections XIV to XVII.</w:t>
      </w:r>
    </w:p>
  </w:footnote>
  <w:footnote w:id="80">
    <w:p w:rsidR="0039391E" w:rsidRPr="00021014" w:rsidRDefault="0039391E" w:rsidP="00EC306A">
      <w:pPr>
        <w:pStyle w:val="Heading1"/>
        <w:rPr>
          <w:b w:val="0"/>
          <w:sz w:val="24"/>
          <w:szCs w:val="24"/>
          <w:lang w:val="de-DE"/>
        </w:rPr>
      </w:pPr>
      <w:r w:rsidRPr="00A8327C">
        <w:rPr>
          <w:rStyle w:val="FootnoteReference"/>
          <w:b w:val="0"/>
          <w:sz w:val="20"/>
          <w:szCs w:val="20"/>
        </w:rPr>
        <w:footnoteRef/>
      </w:r>
      <w:r w:rsidRPr="0038080E">
        <w:rPr>
          <w:rFonts w:eastAsia="PMingLiU"/>
          <w:b w:val="0"/>
          <w:sz w:val="20"/>
          <w:szCs w:val="20"/>
          <w:lang w:val="de-DE"/>
        </w:rPr>
        <w:t xml:space="preserve"> “Ji Dongbang xuehui shi” </w:t>
      </w:r>
      <w:r w:rsidRPr="00473DD3">
        <w:rPr>
          <w:rFonts w:ascii="SimSun" w:eastAsia="SimSun" w:hAnsi="SimSun" w:hint="eastAsia"/>
          <w:b w:val="0"/>
          <w:sz w:val="20"/>
          <w:szCs w:val="20"/>
          <w:lang w:val="de-DE"/>
        </w:rPr>
        <w:t>記東邦學會事</w:t>
      </w:r>
      <w:r w:rsidRPr="0038080E">
        <w:rPr>
          <w:rFonts w:eastAsia="PMingLiU"/>
          <w:b w:val="0"/>
          <w:sz w:val="20"/>
          <w:szCs w:val="20"/>
          <w:lang w:val="de-DE"/>
        </w:rPr>
        <w:t xml:space="preserve"> </w:t>
      </w:r>
      <w:r>
        <w:rPr>
          <w:rFonts w:eastAsia="PMingLiU"/>
          <w:b w:val="0"/>
          <w:sz w:val="20"/>
          <w:szCs w:val="20"/>
          <w:lang w:val="de-DE"/>
        </w:rPr>
        <w:t>[</w:t>
      </w:r>
      <w:r w:rsidRPr="0038080E">
        <w:rPr>
          <w:rFonts w:eastAsia="PMingLiU"/>
          <w:b w:val="0"/>
          <w:sz w:val="20"/>
          <w:szCs w:val="20"/>
          <w:lang w:val="de-DE"/>
        </w:rPr>
        <w:t>Report about the Study Society of Japan</w:t>
      </w:r>
      <w:r>
        <w:rPr>
          <w:rFonts w:eastAsia="PMingLiU"/>
          <w:b w:val="0"/>
          <w:sz w:val="20"/>
          <w:szCs w:val="20"/>
          <w:lang w:val="de-DE"/>
        </w:rPr>
        <w:t>]</w:t>
      </w:r>
      <w:r w:rsidRPr="0038080E">
        <w:rPr>
          <w:rFonts w:eastAsia="PMingLiU"/>
          <w:b w:val="0"/>
          <w:sz w:val="20"/>
          <w:szCs w:val="20"/>
          <w:lang w:val="de-DE"/>
        </w:rPr>
        <w:t xml:space="preserve">, translated </w:t>
      </w:r>
      <w:r>
        <w:rPr>
          <w:rFonts w:eastAsia="PMingLiU"/>
          <w:b w:val="0"/>
          <w:sz w:val="20"/>
          <w:szCs w:val="20"/>
          <w:lang w:val="de-DE"/>
        </w:rPr>
        <w:t xml:space="preserve">into Chinese </w:t>
      </w:r>
      <w:r w:rsidRPr="0038080E">
        <w:rPr>
          <w:rFonts w:eastAsia="PMingLiU"/>
          <w:b w:val="0"/>
          <w:sz w:val="20"/>
          <w:szCs w:val="20"/>
          <w:lang w:val="de-DE"/>
        </w:rPr>
        <w:t>by</w:t>
      </w:r>
      <w:r>
        <w:rPr>
          <w:rFonts w:eastAsia="PMingLiU"/>
          <w:b w:val="0"/>
          <w:sz w:val="20"/>
          <w:szCs w:val="20"/>
          <w:lang w:val="de-DE"/>
        </w:rPr>
        <w:t xml:space="preserve"> </w:t>
      </w:r>
      <w:r w:rsidRPr="008E1685">
        <w:rPr>
          <w:rFonts w:eastAsia="PMingLiU"/>
          <w:b w:val="0"/>
          <w:sz w:val="20"/>
          <w:szCs w:val="20"/>
          <w:lang w:val="de-DE"/>
        </w:rPr>
        <w:t xml:space="preserve">Zhenji </w:t>
      </w:r>
      <w:r w:rsidRPr="00473DD3">
        <w:rPr>
          <w:rFonts w:ascii="SimSun" w:eastAsia="SimSun" w:hAnsi="SimSun" w:hint="eastAsia"/>
          <w:b w:val="0"/>
          <w:sz w:val="20"/>
          <w:szCs w:val="20"/>
          <w:lang w:val="de-DE"/>
        </w:rPr>
        <w:t>貞吉</w:t>
      </w:r>
      <w:r w:rsidRPr="00D370B3">
        <w:rPr>
          <w:rFonts w:eastAsia="PMingLiU"/>
          <w:b w:val="0"/>
          <w:sz w:val="20"/>
          <w:szCs w:val="20"/>
          <w:lang w:val="de-DE"/>
        </w:rPr>
        <w:t xml:space="preserve">, in </w:t>
      </w:r>
      <w:r w:rsidRPr="00D370B3">
        <w:rPr>
          <w:rFonts w:eastAsia="PMingLiU"/>
          <w:b w:val="0"/>
          <w:i/>
          <w:sz w:val="20"/>
          <w:szCs w:val="20"/>
          <w:lang w:val="de-DE"/>
        </w:rPr>
        <w:t>Shiwu</w:t>
      </w:r>
      <w:r>
        <w:rPr>
          <w:rFonts w:eastAsia="PMingLiU"/>
          <w:b w:val="0"/>
          <w:i/>
          <w:sz w:val="20"/>
          <w:szCs w:val="20"/>
          <w:lang w:val="de-DE"/>
        </w:rPr>
        <w:t xml:space="preserve"> </w:t>
      </w:r>
      <w:r w:rsidRPr="00D370B3">
        <w:rPr>
          <w:rFonts w:eastAsia="PMingLiU"/>
          <w:b w:val="0"/>
          <w:i/>
          <w:sz w:val="20"/>
          <w:szCs w:val="20"/>
          <w:lang w:val="de-DE"/>
        </w:rPr>
        <w:t>bao</w:t>
      </w:r>
      <w:r w:rsidRPr="00D370B3">
        <w:rPr>
          <w:rFonts w:eastAsia="PMingLiU"/>
          <w:b w:val="0"/>
          <w:sz w:val="20"/>
          <w:szCs w:val="20"/>
          <w:lang w:val="de-DE"/>
        </w:rPr>
        <w:t xml:space="preserve"> </w:t>
      </w:r>
      <w:r w:rsidRPr="00473DD3">
        <w:rPr>
          <w:rFonts w:ascii="SimSun" w:eastAsia="SimSun" w:hAnsi="SimSun" w:hint="eastAsia"/>
          <w:b w:val="0"/>
          <w:sz w:val="20"/>
          <w:szCs w:val="20"/>
          <w:lang w:val="de-DE"/>
        </w:rPr>
        <w:t>時務報</w:t>
      </w:r>
      <w:r w:rsidRPr="00473DD3">
        <w:rPr>
          <w:rFonts w:ascii="SimSun" w:eastAsia="SimSun" w:hAnsi="SimSun"/>
          <w:b w:val="0"/>
          <w:sz w:val="20"/>
          <w:szCs w:val="20"/>
          <w:lang w:val="de-DE"/>
        </w:rPr>
        <w:t xml:space="preserve"> </w:t>
      </w:r>
      <w:r w:rsidRPr="00D370B3">
        <w:rPr>
          <w:rFonts w:eastAsia="PMingLiU"/>
          <w:b w:val="0"/>
          <w:sz w:val="20"/>
          <w:szCs w:val="20"/>
          <w:lang w:val="de-DE"/>
        </w:rPr>
        <w:t xml:space="preserve">17 </w:t>
      </w:r>
      <w:r>
        <w:rPr>
          <w:rFonts w:eastAsia="PMingLiU"/>
          <w:b w:val="0"/>
          <w:sz w:val="20"/>
          <w:szCs w:val="20"/>
          <w:lang w:val="de-DE"/>
        </w:rPr>
        <w:t>(</w:t>
      </w:r>
      <w:r w:rsidRPr="00D370B3">
        <w:rPr>
          <w:rFonts w:eastAsia="PMingLiU"/>
          <w:b w:val="0"/>
          <w:sz w:val="20"/>
          <w:szCs w:val="20"/>
          <w:lang w:val="de-DE"/>
        </w:rPr>
        <w:t>Jan</w:t>
      </w:r>
      <w:r>
        <w:rPr>
          <w:rFonts w:eastAsia="PMingLiU"/>
          <w:b w:val="0"/>
          <w:sz w:val="20"/>
          <w:szCs w:val="20"/>
          <w:lang w:val="de-DE"/>
        </w:rPr>
        <w:t>uary</w:t>
      </w:r>
      <w:r w:rsidRPr="00D370B3">
        <w:rPr>
          <w:rFonts w:eastAsia="PMingLiU"/>
          <w:b w:val="0"/>
          <w:sz w:val="20"/>
          <w:szCs w:val="20"/>
          <w:lang w:val="de-DE"/>
        </w:rPr>
        <w:t xml:space="preserve"> 13, 1897</w:t>
      </w:r>
      <w:r>
        <w:rPr>
          <w:rFonts w:eastAsia="PMingLiU"/>
          <w:b w:val="0"/>
          <w:sz w:val="20"/>
          <w:szCs w:val="20"/>
          <w:lang w:val="de-DE"/>
        </w:rPr>
        <w:t>)</w:t>
      </w:r>
      <w:r w:rsidRPr="00D370B3">
        <w:rPr>
          <w:rFonts w:eastAsia="PMingLiU"/>
          <w:b w:val="0"/>
          <w:sz w:val="20"/>
          <w:szCs w:val="20"/>
          <w:lang w:val="de-DE"/>
        </w:rPr>
        <w:t>.</w:t>
      </w:r>
    </w:p>
  </w:footnote>
  <w:footnote w:id="81">
    <w:p w:rsidR="0039391E" w:rsidRPr="00840BB9" w:rsidRDefault="0039391E" w:rsidP="009F2949">
      <w:pPr>
        <w:pStyle w:val="FootnoteText"/>
        <w:rPr>
          <w:rFonts w:ascii="Times New Roman" w:hAnsi="Times New Roman"/>
        </w:rPr>
      </w:pPr>
      <w:r>
        <w:rPr>
          <w:rStyle w:val="FootnoteReference"/>
        </w:rPr>
        <w:footnoteRef/>
      </w:r>
      <w:r w:rsidRPr="005C3A52">
        <w:t xml:space="preserve"> </w:t>
      </w:r>
      <w:r w:rsidRPr="005C3A52">
        <w:rPr>
          <w:rFonts w:ascii="Times New Roman" w:hAnsi="Times New Roman"/>
        </w:rPr>
        <w:t xml:space="preserve">Robert Mackenzie, </w:t>
      </w:r>
      <w:proofErr w:type="gramStart"/>
      <w:r w:rsidRPr="005C3A52">
        <w:rPr>
          <w:rFonts w:ascii="Times New Roman" w:hAnsi="Times New Roman"/>
          <w:i/>
        </w:rPr>
        <w:t>The</w:t>
      </w:r>
      <w:proofErr w:type="gramEnd"/>
      <w:r w:rsidRPr="005C3A52">
        <w:rPr>
          <w:rFonts w:ascii="Times New Roman" w:hAnsi="Times New Roman"/>
          <w:i/>
        </w:rPr>
        <w:t xml:space="preserve"> Nineteenth Century, a </w:t>
      </w:r>
      <w:r>
        <w:rPr>
          <w:rFonts w:ascii="Times New Roman" w:hAnsi="Times New Roman"/>
          <w:i/>
        </w:rPr>
        <w:t>H</w:t>
      </w:r>
      <w:r w:rsidRPr="005C3A52">
        <w:rPr>
          <w:rFonts w:ascii="Times New Roman" w:hAnsi="Times New Roman"/>
          <w:i/>
        </w:rPr>
        <w:t>istory</w:t>
      </w:r>
      <w:r w:rsidRPr="005C3A52">
        <w:rPr>
          <w:rFonts w:ascii="Times New Roman" w:hAnsi="Times New Roman"/>
        </w:rPr>
        <w:t xml:space="preserve"> </w:t>
      </w:r>
      <w:r>
        <w:rPr>
          <w:rFonts w:ascii="Times New Roman" w:hAnsi="Times New Roman"/>
        </w:rPr>
        <w:t>(</w:t>
      </w:r>
      <w:r w:rsidRPr="00373160">
        <w:rPr>
          <w:rFonts w:ascii="Times New Roman" w:hAnsi="Times New Roman"/>
        </w:rPr>
        <w:t>London: T. Nelson and Sons, 1880</w:t>
      </w:r>
      <w:r>
        <w:rPr>
          <w:rFonts w:ascii="Times New Roman" w:hAnsi="Times New Roman"/>
        </w:rPr>
        <w:t>)</w:t>
      </w:r>
      <w:r w:rsidRPr="00373160">
        <w:rPr>
          <w:rFonts w:ascii="Times New Roman" w:hAnsi="Times New Roman"/>
        </w:rPr>
        <w:t xml:space="preserve">, </w:t>
      </w:r>
      <w:r>
        <w:rPr>
          <w:rFonts w:ascii="Times New Roman" w:hAnsi="Times New Roman"/>
        </w:rPr>
        <w:t>217.</w:t>
      </w:r>
    </w:p>
  </w:footnote>
  <w:footnote w:id="82">
    <w:p w:rsidR="0039391E" w:rsidRPr="00AA1592" w:rsidRDefault="0039391E" w:rsidP="009F2949">
      <w:pPr>
        <w:autoSpaceDE w:val="0"/>
        <w:autoSpaceDN w:val="0"/>
        <w:adjustRightInd w:val="0"/>
        <w:spacing w:after="0" w:line="240" w:lineRule="auto"/>
        <w:rPr>
          <w:rFonts w:ascii="Times New Roman" w:hAnsi="Times New Roman"/>
          <w:sz w:val="20"/>
          <w:szCs w:val="20"/>
          <w:lang w:val="en-US"/>
        </w:rPr>
      </w:pPr>
      <w:r w:rsidRPr="006C3DCC">
        <w:rPr>
          <w:rStyle w:val="FootnoteReference"/>
          <w:rFonts w:ascii="Times New Roman" w:hAnsi="Times New Roman"/>
          <w:sz w:val="20"/>
          <w:szCs w:val="20"/>
        </w:rPr>
        <w:footnoteRef/>
      </w:r>
      <w:r w:rsidRPr="008E1685">
        <w:rPr>
          <w:rFonts w:ascii="Times New Roman" w:hAnsi="Times New Roman"/>
          <w:sz w:val="20"/>
          <w:szCs w:val="20"/>
        </w:rPr>
        <w:t xml:space="preserve"> M. K. Gandhi, </w:t>
      </w:r>
      <w:r w:rsidRPr="008E1685">
        <w:rPr>
          <w:rFonts w:ascii="Times New Roman" w:hAnsi="Times New Roman"/>
          <w:i/>
          <w:sz w:val="20"/>
          <w:szCs w:val="20"/>
        </w:rPr>
        <w:t>Hind Swaraj or Indian Home Rule</w:t>
      </w:r>
      <w:r w:rsidRPr="008E1685">
        <w:rPr>
          <w:rFonts w:ascii="Times New Roman" w:hAnsi="Times New Roman"/>
          <w:sz w:val="20"/>
          <w:szCs w:val="20"/>
        </w:rPr>
        <w:t xml:space="preserve">, originally published in the </w:t>
      </w:r>
      <w:r w:rsidRPr="008E1685">
        <w:rPr>
          <w:rFonts w:ascii="Times New Roman" w:eastAsia="SimSun" w:hAnsi="Times New Roman"/>
          <w:sz w:val="20"/>
          <w:szCs w:val="20"/>
          <w:lang w:eastAsia="zh-CN"/>
        </w:rPr>
        <w:t xml:space="preserve">Gujarat columns of </w:t>
      </w:r>
      <w:r w:rsidRPr="008E1685">
        <w:rPr>
          <w:rFonts w:ascii="Times New Roman" w:eastAsia="SimSun" w:hAnsi="Times New Roman"/>
          <w:i/>
          <w:iCs/>
          <w:sz w:val="20"/>
          <w:szCs w:val="20"/>
          <w:lang w:eastAsia="zh-CN"/>
        </w:rPr>
        <w:t>Indian Opinion</w:t>
      </w:r>
      <w:r w:rsidRPr="008E1685">
        <w:rPr>
          <w:rFonts w:ascii="Times New Roman" w:eastAsia="SimSun" w:hAnsi="Times New Roman"/>
          <w:iCs/>
          <w:sz w:val="20"/>
          <w:szCs w:val="20"/>
          <w:lang w:eastAsia="zh-CN"/>
        </w:rPr>
        <w:t xml:space="preserve"> (</w:t>
      </w:r>
      <w:r w:rsidRPr="008E1685">
        <w:rPr>
          <w:rFonts w:ascii="Times New Roman" w:eastAsia="SimSun" w:hAnsi="Times New Roman"/>
          <w:sz w:val="20"/>
          <w:szCs w:val="20"/>
          <w:lang w:eastAsia="zh-CN"/>
        </w:rPr>
        <w:t xml:space="preserve">11th and 18th Dec., 1909). </w:t>
      </w:r>
      <w:proofErr w:type="gramStart"/>
      <w:r w:rsidRPr="008E1685">
        <w:rPr>
          <w:rFonts w:ascii="Times New Roman" w:eastAsia="SimSun" w:hAnsi="Times New Roman"/>
          <w:sz w:val="20"/>
          <w:szCs w:val="20"/>
          <w:lang w:val="en-US" w:eastAsia="zh-CN"/>
        </w:rPr>
        <w:t>Translated by the author.</w:t>
      </w:r>
      <w:proofErr w:type="gramEnd"/>
      <w:r w:rsidRPr="008E1685">
        <w:rPr>
          <w:rFonts w:ascii="Times New Roman" w:eastAsia="SimSun" w:hAnsi="Times New Roman"/>
          <w:sz w:val="20"/>
          <w:szCs w:val="20"/>
          <w:lang w:val="en-US" w:eastAsia="zh-CN"/>
        </w:rPr>
        <w:t xml:space="preserve"> </w:t>
      </w:r>
      <w:proofErr w:type="gramStart"/>
      <w:r w:rsidRPr="008E1685">
        <w:rPr>
          <w:rFonts w:ascii="Times New Roman" w:eastAsia="SimSun" w:hAnsi="Times New Roman"/>
          <w:sz w:val="20"/>
          <w:szCs w:val="20"/>
          <w:lang w:val="en-US" w:eastAsia="zh-CN"/>
        </w:rPr>
        <w:t>Accessed March 31, 2011, http://www.mkgandhi.org/swarajya/coverpage.htm.</w:t>
      </w:r>
      <w:proofErr w:type="gramEnd"/>
      <w:r w:rsidRPr="008E1685">
        <w:rPr>
          <w:rFonts w:ascii="Times New Roman" w:eastAsia="SimSun" w:hAnsi="Times New Roman"/>
          <w:sz w:val="20"/>
          <w:szCs w:val="20"/>
          <w:lang w:val="en-US" w:eastAsia="zh-CN"/>
        </w:rPr>
        <w:t xml:space="preserve"> This text has been described as a transcultural exchange, namely a reaction to the weekly “Our Notebook” entry by G. K. Chesterton in the </w:t>
      </w:r>
      <w:r w:rsidRPr="008E1685">
        <w:rPr>
          <w:rFonts w:ascii="Times New Roman" w:eastAsia="SimSun" w:hAnsi="Times New Roman"/>
          <w:i/>
          <w:sz w:val="20"/>
          <w:szCs w:val="20"/>
          <w:lang w:val="en-US" w:eastAsia="zh-CN"/>
        </w:rPr>
        <w:t>Illustrated London News</w:t>
      </w:r>
      <w:r w:rsidRPr="008E1685">
        <w:rPr>
          <w:rFonts w:ascii="Times New Roman" w:eastAsia="SimSun" w:hAnsi="Times New Roman"/>
          <w:sz w:val="20"/>
          <w:szCs w:val="20"/>
          <w:lang w:val="en-US" w:eastAsia="zh-CN"/>
        </w:rPr>
        <w:t xml:space="preserve"> (Sept. 18, 1909), 387.</w:t>
      </w:r>
      <w:r>
        <w:rPr>
          <w:rFonts w:ascii="Times New Roman" w:eastAsia="SimSun" w:hAnsi="Times New Roman"/>
          <w:sz w:val="20"/>
          <w:szCs w:val="20"/>
          <w:lang w:val="en-US" w:eastAsia="zh-CN"/>
        </w:rPr>
        <w:t xml:space="preserve"> </w:t>
      </w:r>
      <w:r w:rsidRPr="003C13C0">
        <w:rPr>
          <w:rFonts w:ascii="Times New Roman" w:eastAsia="SimSun" w:hAnsi="Times New Roman"/>
          <w:sz w:val="20"/>
          <w:szCs w:val="20"/>
          <w:lang w:val="en-US" w:eastAsia="zh-CN"/>
        </w:rPr>
        <w:t xml:space="preserve">See, </w:t>
      </w:r>
      <w:r w:rsidRPr="003C13C0">
        <w:rPr>
          <w:rFonts w:ascii="Times New Roman" w:eastAsia="SimSun" w:hAnsi="Times New Roman"/>
          <w:color w:val="000000"/>
          <w:sz w:val="20"/>
          <w:szCs w:val="20"/>
          <w:lang w:val="en-US" w:eastAsia="zh-CN"/>
        </w:rPr>
        <w:t xml:space="preserve">Martin B. Green, </w:t>
      </w:r>
      <w:r w:rsidRPr="008E1685">
        <w:rPr>
          <w:rFonts w:ascii="Times New Roman" w:eastAsia="SimSun" w:hAnsi="Times New Roman"/>
          <w:i/>
          <w:color w:val="000000"/>
          <w:sz w:val="20"/>
          <w:szCs w:val="20"/>
          <w:lang w:val="en-US" w:eastAsia="zh-CN"/>
        </w:rPr>
        <w:t>Gandhi:</w:t>
      </w:r>
      <w:r w:rsidRPr="003C13C0">
        <w:rPr>
          <w:rFonts w:ascii="Times New Roman" w:eastAsia="SimSun" w:hAnsi="Times New Roman"/>
          <w:color w:val="000000"/>
          <w:sz w:val="20"/>
          <w:szCs w:val="20"/>
          <w:lang w:val="en-US" w:eastAsia="zh-CN"/>
        </w:rPr>
        <w:t xml:space="preserve"> </w:t>
      </w:r>
      <w:r w:rsidRPr="003C13C0">
        <w:rPr>
          <w:rFonts w:ascii="Times New Roman" w:eastAsia="SimSun" w:hAnsi="Times New Roman"/>
          <w:i/>
          <w:color w:val="000000"/>
          <w:sz w:val="20"/>
          <w:szCs w:val="20"/>
          <w:lang w:val="en-US" w:eastAsia="zh-CN"/>
        </w:rPr>
        <w:t>Voice of a New Age Revolution</w:t>
      </w:r>
      <w:r w:rsidRPr="003C13C0">
        <w:rPr>
          <w:rFonts w:ascii="Times New Roman" w:eastAsia="SimSun" w:hAnsi="Times New Roman"/>
          <w:color w:val="000000"/>
          <w:sz w:val="20"/>
          <w:szCs w:val="20"/>
          <w:lang w:val="en-US" w:eastAsia="zh-CN"/>
        </w:rPr>
        <w:t xml:space="preserve"> </w:t>
      </w:r>
      <w:r>
        <w:rPr>
          <w:rFonts w:ascii="Times New Roman" w:eastAsia="SimSun" w:hAnsi="Times New Roman"/>
          <w:color w:val="000000"/>
          <w:sz w:val="20"/>
          <w:szCs w:val="20"/>
          <w:lang w:val="en-US" w:eastAsia="zh-CN"/>
        </w:rPr>
        <w:t>(</w:t>
      </w:r>
      <w:r w:rsidRPr="003C13C0">
        <w:rPr>
          <w:rFonts w:ascii="Times New Roman" w:eastAsia="SimSun" w:hAnsi="Times New Roman"/>
          <w:color w:val="000000"/>
          <w:sz w:val="20"/>
          <w:szCs w:val="20"/>
          <w:lang w:val="en-US" w:eastAsia="zh-CN"/>
        </w:rPr>
        <w:t>New York: Axios, 2009</w:t>
      </w:r>
      <w:r>
        <w:rPr>
          <w:rFonts w:ascii="Times New Roman" w:eastAsia="SimSun" w:hAnsi="Times New Roman"/>
          <w:color w:val="000000"/>
          <w:sz w:val="20"/>
          <w:szCs w:val="20"/>
          <w:lang w:val="en-US" w:eastAsia="zh-CN"/>
        </w:rPr>
        <w:t>)</w:t>
      </w:r>
      <w:r w:rsidRPr="003C13C0">
        <w:rPr>
          <w:rFonts w:ascii="Times New Roman" w:eastAsia="SimSun" w:hAnsi="Times New Roman"/>
          <w:color w:val="000000"/>
          <w:sz w:val="20"/>
          <w:szCs w:val="20"/>
          <w:lang w:val="en-US" w:eastAsia="zh-CN"/>
        </w:rPr>
        <w:t>, 266</w:t>
      </w:r>
      <w:r>
        <w:rPr>
          <w:rFonts w:ascii="Times New Roman" w:eastAsia="SimSun" w:hAnsi="Times New Roman"/>
          <w:color w:val="000000"/>
          <w:sz w:val="20"/>
          <w:szCs w:val="20"/>
          <w:lang w:val="en-US" w:eastAsia="zh-CN"/>
        </w:rPr>
        <w:t xml:space="preserve">; </w:t>
      </w:r>
      <w:r>
        <w:rPr>
          <w:rFonts w:ascii="Times New Roman" w:eastAsia="SimSun" w:hAnsi="Times New Roman"/>
          <w:sz w:val="20"/>
          <w:szCs w:val="20"/>
          <w:lang w:val="en-US" w:eastAsia="zh-CN"/>
        </w:rPr>
        <w:t xml:space="preserve">Ramachandra Guha, “A prophet announces himself. </w:t>
      </w:r>
      <w:r w:rsidRPr="00AA1592">
        <w:rPr>
          <w:rFonts w:ascii="Times New Roman" w:eastAsia="SimSun" w:hAnsi="Times New Roman"/>
          <w:sz w:val="20"/>
          <w:szCs w:val="20"/>
          <w:lang w:val="en-US" w:eastAsia="zh-CN"/>
        </w:rPr>
        <w:t>Mahatma Gandhi's 'Hind Swaraj' a hundred years on</w:t>
      </w:r>
      <w:proofErr w:type="gramStart"/>
      <w:r w:rsidRPr="00AA1592">
        <w:rPr>
          <w:rFonts w:ascii="Times New Roman" w:eastAsia="SimSun" w:hAnsi="Times New Roman"/>
          <w:sz w:val="20"/>
          <w:szCs w:val="20"/>
          <w:lang w:val="en-US" w:eastAsia="zh-CN"/>
        </w:rPr>
        <w:t>,“</w:t>
      </w:r>
      <w:proofErr w:type="gramEnd"/>
      <w:r w:rsidRPr="00AA1592">
        <w:rPr>
          <w:rFonts w:ascii="Times New Roman" w:eastAsia="SimSun" w:hAnsi="Times New Roman"/>
          <w:sz w:val="20"/>
          <w:szCs w:val="20"/>
          <w:lang w:val="en-US" w:eastAsia="zh-CN"/>
        </w:rPr>
        <w:t xml:space="preserve"> </w:t>
      </w:r>
      <w:r w:rsidRPr="00AA1592">
        <w:rPr>
          <w:rFonts w:ascii="Times New Roman" w:eastAsia="SimSun" w:hAnsi="Times New Roman"/>
          <w:i/>
          <w:sz w:val="20"/>
          <w:szCs w:val="20"/>
          <w:lang w:val="en-US" w:eastAsia="zh-CN"/>
        </w:rPr>
        <w:t>Times Literary Supplement</w:t>
      </w:r>
      <w:r>
        <w:rPr>
          <w:rFonts w:ascii="Times New Roman" w:eastAsia="SimSun" w:hAnsi="Times New Roman"/>
          <w:sz w:val="20"/>
          <w:szCs w:val="20"/>
          <w:lang w:val="en-US" w:eastAsia="zh-CN"/>
        </w:rPr>
        <w:t xml:space="preserve"> (Sept. 4, 2009), 14-15. Gandhi had substantial parts of this Chesterton article translated into Gujarati and published it in his journal </w:t>
      </w:r>
      <w:r w:rsidRPr="00777E81">
        <w:rPr>
          <w:rFonts w:ascii="Times New Roman" w:eastAsia="SimSun" w:hAnsi="Times New Roman"/>
          <w:i/>
          <w:sz w:val="20"/>
          <w:szCs w:val="20"/>
          <w:lang w:val="en-US" w:eastAsia="zh-CN"/>
        </w:rPr>
        <w:t>Indian Opinion</w:t>
      </w:r>
      <w:r>
        <w:rPr>
          <w:rFonts w:ascii="Times New Roman" w:eastAsia="SimSun" w:hAnsi="Times New Roman"/>
          <w:sz w:val="20"/>
          <w:szCs w:val="20"/>
          <w:lang w:val="en-US" w:eastAsia="zh-CN"/>
        </w:rPr>
        <w:t xml:space="preserve"> on Jan. 8, 1910. From there it has been retranslated to be included in </w:t>
      </w:r>
      <w:r w:rsidRPr="00371851">
        <w:rPr>
          <w:rFonts w:ascii="Times New Roman" w:eastAsia="SimSun" w:hAnsi="Times New Roman"/>
          <w:i/>
          <w:sz w:val="20"/>
          <w:szCs w:val="20"/>
          <w:lang w:val="en-US" w:eastAsia="zh-CN"/>
        </w:rPr>
        <w:t>The Collected Works of Mahatma Gandhi</w:t>
      </w:r>
      <w:r>
        <w:rPr>
          <w:rFonts w:ascii="Times New Roman" w:eastAsia="SimSun" w:hAnsi="Times New Roman"/>
          <w:sz w:val="20"/>
          <w:szCs w:val="20"/>
          <w:lang w:val="en-US" w:eastAsia="zh-CN"/>
        </w:rPr>
        <w:t xml:space="preserve"> (Ahmedabad: The Publications Division, Ministry of Information and Broadcasting, Government of India, 1963), 9:425-427 under the title “White’s Views on Indian Awakening.” </w:t>
      </w:r>
    </w:p>
  </w:footnote>
  <w:footnote w:id="83">
    <w:p w:rsidR="0039391E" w:rsidRPr="00010D72" w:rsidRDefault="0039391E" w:rsidP="009F2949">
      <w:pPr>
        <w:pStyle w:val="FootnoteText"/>
        <w:rPr>
          <w:rFonts w:ascii="Times New Roman" w:eastAsia="宋体" w:hAnsi="Times New Roman"/>
          <w:lang w:val="en-US" w:eastAsia="zh-CN"/>
        </w:rPr>
      </w:pPr>
      <w:r w:rsidRPr="00010D72">
        <w:rPr>
          <w:rStyle w:val="FootnoteReference"/>
          <w:rFonts w:ascii="Times New Roman" w:hAnsi="Times New Roman"/>
        </w:rPr>
        <w:footnoteRef/>
      </w:r>
      <w:r w:rsidRPr="00E108CF">
        <w:rPr>
          <w:rFonts w:ascii="Times New Roman" w:hAnsi="Times New Roman"/>
          <w:lang w:val="en-US"/>
        </w:rPr>
        <w:t xml:space="preserve"> </w:t>
      </w:r>
      <w:proofErr w:type="gramStart"/>
      <w:r w:rsidRPr="00E108CF">
        <w:rPr>
          <w:rFonts w:ascii="Times New Roman" w:hAnsi="Times New Roman"/>
          <w:lang w:val="en-US"/>
        </w:rPr>
        <w:t xml:space="preserve">“Zhongguo jiaoyang” </w:t>
      </w:r>
      <w:r w:rsidRPr="00473DD3">
        <w:rPr>
          <w:rFonts w:ascii="SimSun" w:eastAsia="SimSun" w:hAnsi="SimSun"/>
          <w:lang w:val="en-US" w:eastAsia="zh-CN"/>
        </w:rPr>
        <w:t>中國教養</w:t>
      </w:r>
      <w:r w:rsidRPr="00E108CF">
        <w:rPr>
          <w:rFonts w:ascii="Times New Roman" w:eastAsia="宋体" w:hAnsi="Times New Roman"/>
          <w:lang w:val="en-US" w:eastAsia="zh-CN"/>
        </w:rPr>
        <w:t xml:space="preserve"> </w:t>
      </w:r>
      <w:r>
        <w:rPr>
          <w:rFonts w:ascii="Times New Roman" w:eastAsia="宋体" w:hAnsi="Times New Roman"/>
          <w:lang w:val="en-US" w:eastAsia="zh-CN"/>
        </w:rPr>
        <w:t>[</w:t>
      </w:r>
      <w:r w:rsidRPr="00E108CF">
        <w:rPr>
          <w:rFonts w:ascii="Times New Roman" w:eastAsia="宋体" w:hAnsi="Times New Roman"/>
          <w:lang w:val="en-US" w:eastAsia="zh-CN"/>
        </w:rPr>
        <w:t>Chinese education</w:t>
      </w:r>
      <w:r>
        <w:rPr>
          <w:rFonts w:ascii="Times New Roman" w:eastAsia="宋体" w:hAnsi="Times New Roman"/>
          <w:lang w:val="en-US" w:eastAsia="zh-CN"/>
        </w:rPr>
        <w:t>]</w:t>
      </w:r>
      <w:r w:rsidRPr="00E108CF">
        <w:rPr>
          <w:rFonts w:ascii="Times New Roman" w:eastAsia="宋体" w:hAnsi="Times New Roman"/>
          <w:lang w:val="en-US" w:eastAsia="zh-CN"/>
        </w:rPr>
        <w:t xml:space="preserve">, </w:t>
      </w:r>
      <w:r w:rsidRPr="00E108CF">
        <w:rPr>
          <w:rFonts w:ascii="Times New Roman" w:eastAsia="宋体" w:hAnsi="Times New Roman"/>
          <w:i/>
          <w:lang w:val="en-US" w:eastAsia="zh-CN"/>
        </w:rPr>
        <w:t>Shiwu bao</w:t>
      </w:r>
      <w:r w:rsidRPr="00473DD3">
        <w:rPr>
          <w:rFonts w:ascii="SimSun" w:eastAsia="SimSun" w:hAnsi="SimSun" w:hint="eastAsia"/>
          <w:lang w:val="de-DE"/>
        </w:rPr>
        <w:t>時務報</w:t>
      </w:r>
      <w:r>
        <w:rPr>
          <w:rFonts w:ascii="Times New Roman" w:eastAsia="宋体" w:hAnsi="Times New Roman"/>
          <w:i/>
          <w:lang w:val="en-US" w:eastAsia="zh-CN"/>
        </w:rPr>
        <w:t xml:space="preserve"> </w:t>
      </w:r>
      <w:r w:rsidRPr="001A7DF0">
        <w:rPr>
          <w:rFonts w:ascii="Times New Roman" w:eastAsia="宋体" w:hAnsi="Times New Roman"/>
          <w:lang w:val="en-US" w:eastAsia="zh-CN"/>
        </w:rPr>
        <w:t>45</w:t>
      </w:r>
      <w:r>
        <w:rPr>
          <w:rFonts w:ascii="Times New Roman" w:eastAsia="宋体" w:hAnsi="Times New Roman"/>
          <w:lang w:val="en-US" w:eastAsia="zh-CN"/>
        </w:rPr>
        <w:t xml:space="preserve"> </w:t>
      </w:r>
      <w:r w:rsidRPr="00902706">
        <w:rPr>
          <w:rFonts w:ascii="Times New Roman" w:eastAsia="宋体" w:hAnsi="Times New Roman"/>
          <w:lang w:val="en-US" w:eastAsia="zh-CN"/>
        </w:rPr>
        <w:t>(Nov</w:t>
      </w:r>
      <w:r>
        <w:rPr>
          <w:rFonts w:ascii="Times New Roman" w:eastAsia="宋体" w:hAnsi="Times New Roman"/>
          <w:lang w:val="en-US" w:eastAsia="zh-CN"/>
        </w:rPr>
        <w:t>ember</w:t>
      </w:r>
      <w:r w:rsidRPr="00902706">
        <w:rPr>
          <w:rFonts w:ascii="Times New Roman" w:eastAsia="宋体" w:hAnsi="Times New Roman"/>
          <w:lang w:val="en-US" w:eastAsia="zh-CN"/>
        </w:rPr>
        <w:t xml:space="preserve"> 15</w:t>
      </w:r>
      <w:r w:rsidRPr="008E1685">
        <w:rPr>
          <w:rFonts w:ascii="Times New Roman" w:eastAsia="宋体" w:hAnsi="Times New Roman"/>
          <w:lang w:val="en-US" w:eastAsia="zh-CN"/>
        </w:rPr>
        <w:t>, 1897</w:t>
      </w:r>
      <w:r>
        <w:rPr>
          <w:rFonts w:ascii="Times New Roman" w:eastAsia="宋体" w:hAnsi="Times New Roman"/>
          <w:lang w:val="en-US" w:eastAsia="zh-CN"/>
        </w:rPr>
        <w:t>)</w:t>
      </w:r>
      <w:r w:rsidRPr="00902706">
        <w:rPr>
          <w:rFonts w:ascii="Times New Roman" w:eastAsia="宋体" w:hAnsi="Times New Roman"/>
          <w:lang w:val="en-US" w:eastAsia="zh-CN"/>
        </w:rPr>
        <w:t>,</w:t>
      </w:r>
      <w:r w:rsidRPr="00E108CF">
        <w:rPr>
          <w:rFonts w:ascii="Times New Roman" w:eastAsia="宋体" w:hAnsi="Times New Roman"/>
          <w:lang w:val="en-US" w:eastAsia="zh-CN"/>
        </w:rPr>
        <w:t xml:space="preserve"> trans</w:t>
      </w:r>
      <w:r>
        <w:rPr>
          <w:rFonts w:ascii="Times New Roman" w:eastAsia="宋体" w:hAnsi="Times New Roman"/>
          <w:lang w:val="en-US" w:eastAsia="zh-CN"/>
        </w:rPr>
        <w:t>.</w:t>
      </w:r>
      <w:r w:rsidRPr="00E108CF">
        <w:rPr>
          <w:rFonts w:ascii="Times New Roman" w:eastAsia="宋体" w:hAnsi="Times New Roman"/>
          <w:lang w:val="en-US" w:eastAsia="zh-CN"/>
        </w:rPr>
        <w:t xml:space="preserve"> Sun Zhao </w:t>
      </w:r>
      <w:r w:rsidRPr="00473DD3">
        <w:rPr>
          <w:rFonts w:ascii="SimSun" w:eastAsia="SimSun" w:hAnsi="SimSun"/>
        </w:rPr>
        <w:t>孙超</w:t>
      </w:r>
      <w:r w:rsidRPr="00E108CF">
        <w:rPr>
          <w:rFonts w:ascii="Times New Roman" w:hAnsi="Times New Roman"/>
          <w:lang w:val="en-US"/>
        </w:rPr>
        <w:t xml:space="preserve"> and Wang Shi</w:t>
      </w:r>
      <w:r w:rsidRPr="00473DD3">
        <w:rPr>
          <w:rFonts w:ascii="SimSun" w:eastAsia="SimSun" w:hAnsi="SimSun"/>
        </w:rPr>
        <w:t>王史</w:t>
      </w:r>
      <w:r w:rsidRPr="00E108CF">
        <w:rPr>
          <w:rFonts w:ascii="Times New Roman" w:hAnsi="Times New Roman"/>
          <w:lang w:val="en-US"/>
        </w:rPr>
        <w:t>.</w:t>
      </w:r>
      <w:proofErr w:type="gramEnd"/>
      <w:r w:rsidRPr="00E108CF">
        <w:rPr>
          <w:rFonts w:ascii="Times New Roman" w:hAnsi="Times New Roman"/>
          <w:lang w:val="en-US"/>
        </w:rPr>
        <w:t xml:space="preserve"> This is a translation of</w:t>
      </w:r>
      <w:r w:rsidRPr="00010D72">
        <w:rPr>
          <w:rFonts w:ascii="Times New Roman" w:hAnsi="Times New Roman"/>
          <w:lang w:val="en-US"/>
        </w:rPr>
        <w:t xml:space="preserve"> “The Immediate Future of Chinese Education,” </w:t>
      </w:r>
      <w:r w:rsidRPr="00010D72">
        <w:rPr>
          <w:rFonts w:ascii="Times New Roman" w:hAnsi="Times New Roman"/>
          <w:i/>
          <w:lang w:val="en-US"/>
        </w:rPr>
        <w:t>North China Herald</w:t>
      </w:r>
      <w:r>
        <w:rPr>
          <w:rFonts w:ascii="Times New Roman" w:hAnsi="Times New Roman"/>
          <w:lang w:val="en-US"/>
        </w:rPr>
        <w:t>, Oct. 29, 1897, 776-777</w:t>
      </w:r>
      <w:r w:rsidRPr="00010D72">
        <w:rPr>
          <w:rFonts w:ascii="Times New Roman" w:hAnsi="Times New Roman"/>
          <w:lang w:val="en-US"/>
        </w:rPr>
        <w:t>.</w:t>
      </w:r>
      <w:r w:rsidRPr="00010D72">
        <w:rPr>
          <w:rFonts w:ascii="Times New Roman" w:hAnsi="Times New Roman"/>
          <w:bCs/>
        </w:rPr>
        <w:t xml:space="preserve"> </w:t>
      </w:r>
      <w:r>
        <w:rPr>
          <w:rFonts w:ascii="Times New Roman" w:hAnsi="Times New Roman"/>
          <w:bCs/>
        </w:rPr>
        <w:t>In the original, this section</w:t>
      </w:r>
      <w:r w:rsidRPr="00010D72">
        <w:rPr>
          <w:rFonts w:ascii="Times New Roman" w:hAnsi="Times New Roman"/>
          <w:bCs/>
        </w:rPr>
        <w:t xml:space="preserve"> read: </w:t>
      </w:r>
      <w:r>
        <w:rPr>
          <w:rFonts w:ascii="Times New Roman" w:hAnsi="Times New Roman"/>
          <w:bCs/>
        </w:rPr>
        <w:t>“</w:t>
      </w:r>
      <w:r w:rsidRPr="00010D72">
        <w:rPr>
          <w:rFonts w:ascii="Times New Roman" w:hAnsi="Times New Roman"/>
          <w:bCs/>
        </w:rPr>
        <w:t xml:space="preserve">Educationally the present position is not unlike that of England at the period of the Renaissance. In common with other lands, </w:t>
      </w:r>
      <w:smartTag w:uri="urn:schemas-microsoft-com:office:smarttags" w:element="country-region">
        <w:smartTag w:uri="urn:schemas-microsoft-com:office:smarttags" w:element="place">
          <w:r w:rsidRPr="00010D72">
            <w:rPr>
              <w:rFonts w:ascii="Times New Roman" w:hAnsi="Times New Roman"/>
              <w:bCs/>
            </w:rPr>
            <w:t>England</w:t>
          </w:r>
        </w:smartTag>
      </w:smartTag>
      <w:r w:rsidRPr="00010D72">
        <w:rPr>
          <w:rFonts w:ascii="Times New Roman" w:hAnsi="Times New Roman"/>
          <w:bCs/>
        </w:rPr>
        <w:t xml:space="preserve"> had passed the Dark Ages in a state of intellectual torpor. She woke to find that not only all knowledge was in the hands of priests, but that even for them the search for it had to be through the secret syllables of unspoken tongues. To gain knowledge of these hidden mysteries became the aim of ever</w:t>
      </w:r>
      <w:r>
        <w:rPr>
          <w:rFonts w:ascii="Times New Roman" w:hAnsi="Times New Roman"/>
          <w:bCs/>
        </w:rPr>
        <w:t>y</w:t>
      </w:r>
      <w:r w:rsidRPr="00010D72">
        <w:rPr>
          <w:rFonts w:ascii="Times New Roman" w:hAnsi="Times New Roman"/>
          <w:bCs/>
        </w:rPr>
        <w:t xml:space="preserve"> thinking man of means. The grammar schools of Edward VI were the result, and the English “scholar” soon became what the Chinese “scholar” is today, literally a reading man and no </w:t>
      </w:r>
      <w:r>
        <w:rPr>
          <w:rFonts w:ascii="Times New Roman" w:hAnsi="Times New Roman"/>
          <w:bCs/>
        </w:rPr>
        <w:t>more.”</w:t>
      </w:r>
    </w:p>
  </w:footnote>
  <w:footnote w:id="84">
    <w:p w:rsidR="0039391E" w:rsidRPr="004F5E7A" w:rsidRDefault="0039391E" w:rsidP="009F2949">
      <w:pPr>
        <w:pStyle w:val="FootnoteText"/>
        <w:rPr>
          <w:rFonts w:ascii="Times New Roman" w:hAnsi="Times New Roman"/>
          <w:lang w:val="en-US"/>
        </w:rPr>
      </w:pPr>
      <w:r w:rsidRPr="004F5E7A">
        <w:rPr>
          <w:rStyle w:val="FootnoteReference"/>
          <w:rFonts w:ascii="Times New Roman" w:hAnsi="Times New Roman"/>
        </w:rPr>
        <w:footnoteRef/>
      </w:r>
      <w:r w:rsidRPr="004F5E7A">
        <w:rPr>
          <w:rFonts w:ascii="Times New Roman" w:hAnsi="Times New Roman"/>
        </w:rPr>
        <w:t xml:space="preserve"> </w:t>
      </w:r>
      <w:r w:rsidRPr="004F5E7A">
        <w:rPr>
          <w:rFonts w:ascii="Times New Roman" w:hAnsi="Times New Roman"/>
          <w:lang w:val="en-US"/>
        </w:rPr>
        <w:t xml:space="preserve">A reprint is </w:t>
      </w:r>
      <w:r w:rsidRPr="004F5E7A">
        <w:rPr>
          <w:rFonts w:ascii="Times New Roman" w:hAnsi="Times New Roman"/>
          <w:i/>
          <w:lang w:val="en-US"/>
        </w:rPr>
        <w:t>Abū Nazzarah</w:t>
      </w:r>
      <w:r w:rsidRPr="004F5E7A">
        <w:rPr>
          <w:rFonts w:ascii="Times New Roman" w:hAnsi="Times New Roman"/>
          <w:lang w:val="en-US"/>
        </w:rPr>
        <w:t xml:space="preserve"> </w:t>
      </w:r>
      <w:r>
        <w:rPr>
          <w:rFonts w:ascii="Times New Roman" w:hAnsi="Times New Roman"/>
          <w:lang w:val="en-US"/>
        </w:rPr>
        <w:t>(</w:t>
      </w:r>
      <w:r w:rsidRPr="004F5E7A">
        <w:rPr>
          <w:rFonts w:ascii="Times New Roman" w:hAnsi="Times New Roman"/>
          <w:lang w:val="en-US"/>
        </w:rPr>
        <w:t xml:space="preserve">Beirut: </w:t>
      </w:r>
      <w:r w:rsidRPr="00757D4B">
        <w:rPr>
          <w:rFonts w:ascii="Times New Roman" w:hAnsi="Times New Roman"/>
        </w:rPr>
        <w:t xml:space="preserve">Dār </w:t>
      </w:r>
      <w:r w:rsidRPr="00757D4B">
        <w:rPr>
          <w:rFonts w:ascii="Times New Roman" w:hAnsi="Tahoma"/>
        </w:rPr>
        <w:t>Ṣ</w:t>
      </w:r>
      <w:r w:rsidRPr="00757D4B">
        <w:rPr>
          <w:rFonts w:ascii="Times New Roman" w:hAnsi="Times New Roman"/>
        </w:rPr>
        <w:t>ādir</w:t>
      </w:r>
      <w:r w:rsidRPr="004F5E7A">
        <w:rPr>
          <w:rFonts w:ascii="Times New Roman" w:hAnsi="Times New Roman"/>
        </w:rPr>
        <w:t>, 197</w:t>
      </w:r>
      <w:r>
        <w:rPr>
          <w:rFonts w:ascii="Times New Roman" w:hAnsi="Times New Roman"/>
        </w:rPr>
        <w:t>4)</w:t>
      </w:r>
      <w:r w:rsidRPr="004F5E7A">
        <w:rPr>
          <w:rFonts w:ascii="Times New Roman" w:hAnsi="Times New Roman"/>
        </w:rPr>
        <w:t>.</w:t>
      </w:r>
    </w:p>
  </w:footnote>
  <w:footnote w:id="85">
    <w:p w:rsidR="0039391E" w:rsidRPr="00CA7EB0" w:rsidRDefault="0039391E" w:rsidP="009F2949">
      <w:pPr>
        <w:pStyle w:val="FootnoteText"/>
        <w:rPr>
          <w:rFonts w:ascii="Times New Roman" w:eastAsia="宋体" w:hAnsi="Times New Roman"/>
          <w:lang w:val="en-US" w:eastAsia="zh-CN"/>
        </w:rPr>
      </w:pPr>
      <w:r w:rsidRPr="003C72E3">
        <w:rPr>
          <w:rStyle w:val="FootnoteReference"/>
          <w:rFonts w:ascii="Times New Roman" w:hAnsi="Times New Roman"/>
        </w:rPr>
        <w:footnoteRef/>
      </w:r>
      <w:r w:rsidRPr="008E1685">
        <w:rPr>
          <w:rFonts w:ascii="Times New Roman" w:hAnsi="Times New Roman"/>
        </w:rPr>
        <w:t xml:space="preserve"> </w:t>
      </w:r>
      <w:proofErr w:type="gramStart"/>
      <w:r w:rsidRPr="008E1685">
        <w:rPr>
          <w:rFonts w:ascii="Times New Roman" w:hAnsi="Times New Roman"/>
        </w:rPr>
        <w:t xml:space="preserve">Kang Youwei </w:t>
      </w:r>
      <w:r w:rsidRPr="00473DD3">
        <w:rPr>
          <w:rFonts w:ascii="SimSun" w:eastAsia="SimSun" w:hAnsi="SimSun" w:hint="eastAsia"/>
          <w:lang w:eastAsia="zh-CN"/>
        </w:rPr>
        <w:t>康有爲</w:t>
      </w:r>
      <w:r w:rsidRPr="008E1685">
        <w:rPr>
          <w:rFonts w:ascii="Times New Roman" w:eastAsia="宋体" w:hAnsi="Times New Roman"/>
          <w:lang w:eastAsia="zh-CN"/>
        </w:rPr>
        <w:t>, “</w:t>
      </w:r>
      <w:r w:rsidRPr="00473DD3">
        <w:rPr>
          <w:rFonts w:ascii="SimSun" w:eastAsia="SimSun" w:hAnsi="SimSun" w:hint="eastAsia"/>
          <w:lang w:eastAsia="zh-CN"/>
        </w:rPr>
        <w:t>進程突厥削弱記序</w:t>
      </w:r>
      <w:r w:rsidRPr="008E1685">
        <w:rPr>
          <w:rFonts w:ascii="Times New Roman" w:hAnsi="Times New Roman"/>
          <w:bCs/>
          <w:iCs/>
          <w:lang w:val="en-US"/>
        </w:rPr>
        <w:t>”</w:t>
      </w:r>
      <w:r w:rsidRPr="008E1685">
        <w:rPr>
          <w:rFonts w:ascii="Times New Roman" w:eastAsia="宋体" w:hAnsi="Times New Roman"/>
          <w:lang w:val="en-US" w:eastAsia="zh-CN"/>
        </w:rPr>
        <w:t xml:space="preserve"> [Preface to the Record of the Weakening of Turkey], chap. 1 in </w:t>
      </w:r>
      <w:r w:rsidRPr="008E1685">
        <w:rPr>
          <w:rFonts w:ascii="Times New Roman" w:eastAsia="宋体" w:hAnsi="Times New Roman"/>
          <w:i/>
          <w:lang w:val="en-US" w:eastAsia="zh-CN"/>
        </w:rPr>
        <w:t>Kang Youwei zhenglun ji</w:t>
      </w:r>
      <w:r w:rsidRPr="008E1685">
        <w:rPr>
          <w:rFonts w:ascii="Times New Roman" w:eastAsia="宋体" w:hAnsi="Times New Roman"/>
          <w:lang w:val="en-US" w:eastAsia="zh-CN"/>
        </w:rPr>
        <w:t xml:space="preserve"> </w:t>
      </w:r>
      <w:r w:rsidRPr="00473DD3">
        <w:rPr>
          <w:rFonts w:ascii="SimSun" w:eastAsia="SimSun" w:hAnsi="SimSun" w:hint="eastAsia"/>
          <w:lang w:val="en-US" w:eastAsia="zh-CN"/>
        </w:rPr>
        <w:t>康有爲政論集</w:t>
      </w:r>
      <w:r w:rsidRPr="008E1685">
        <w:rPr>
          <w:rFonts w:ascii="Times New Roman" w:eastAsia="宋体" w:hAnsi="Times New Roman"/>
          <w:lang w:val="en-US" w:eastAsia="zh-CN"/>
        </w:rPr>
        <w:t>, (repr.</w:t>
      </w:r>
      <w:proofErr w:type="gramEnd"/>
      <w:r w:rsidRPr="008E1685">
        <w:rPr>
          <w:rFonts w:ascii="Times New Roman" w:eastAsia="宋体" w:hAnsi="Times New Roman"/>
          <w:lang w:val="en-US" w:eastAsia="zh-CN"/>
        </w:rPr>
        <w:t xml:space="preserve"> Beijing: Zhonghua, 1981). </w:t>
      </w:r>
    </w:p>
  </w:footnote>
  <w:footnote w:id="86">
    <w:p w:rsidR="0039391E" w:rsidRPr="0003451E" w:rsidRDefault="0039391E" w:rsidP="009F2949">
      <w:pPr>
        <w:pStyle w:val="FootnoteText"/>
        <w:rPr>
          <w:rFonts w:ascii="Times New Roman" w:hAnsi="Times New Roman"/>
          <w:lang w:val="en-US"/>
        </w:rPr>
      </w:pPr>
      <w:r w:rsidRPr="0003451E">
        <w:rPr>
          <w:rStyle w:val="FootnoteReference"/>
          <w:rFonts w:ascii="Times New Roman" w:hAnsi="Times New Roman"/>
        </w:rPr>
        <w:footnoteRef/>
      </w:r>
      <w:r w:rsidRPr="0003451E">
        <w:rPr>
          <w:rFonts w:ascii="Times New Roman" w:hAnsi="Times New Roman"/>
        </w:rPr>
        <w:t xml:space="preserve"> </w:t>
      </w:r>
      <w:proofErr w:type="gramStart"/>
      <w:r w:rsidRPr="0003451E">
        <w:rPr>
          <w:rFonts w:ascii="Times New Roman" w:hAnsi="Times New Roman"/>
          <w:lang w:val="en-US"/>
        </w:rPr>
        <w:t>“</w:t>
      </w:r>
      <w:r w:rsidRPr="0003451E">
        <w:rPr>
          <w:rFonts w:ascii="Times New Roman" w:hAnsi="Times New Roman"/>
          <w:bCs/>
          <w:iCs/>
          <w:lang w:val="en-US"/>
        </w:rPr>
        <w:t>Letters from the mountains.</w:t>
      </w:r>
      <w:proofErr w:type="gramEnd"/>
      <w:r w:rsidRPr="0003451E">
        <w:rPr>
          <w:rFonts w:ascii="Times New Roman" w:hAnsi="Times New Roman"/>
          <w:bCs/>
          <w:iCs/>
          <w:lang w:val="en-US"/>
        </w:rPr>
        <w:t xml:space="preserve"> Letter VII</w:t>
      </w:r>
      <w:r w:rsidRPr="008B4729">
        <w:rPr>
          <w:rFonts w:ascii="Times New Roman" w:hAnsi="Times New Roman"/>
          <w:bCs/>
          <w:iCs/>
          <w:lang w:val="en-US"/>
        </w:rPr>
        <w:t>,”</w:t>
      </w:r>
      <w:r w:rsidRPr="0003451E">
        <w:rPr>
          <w:rFonts w:ascii="Times New Roman" w:hAnsi="Times New Roman"/>
          <w:b/>
          <w:bCs/>
          <w:i/>
          <w:iCs/>
          <w:lang w:val="en-US"/>
        </w:rPr>
        <w:t xml:space="preserve"> </w:t>
      </w:r>
      <w:r w:rsidRPr="0003451E">
        <w:rPr>
          <w:rFonts w:ascii="Times New Roman" w:hAnsi="Times New Roman"/>
          <w:i/>
          <w:iCs/>
          <w:lang w:val="en-US"/>
        </w:rPr>
        <w:t xml:space="preserve">The Press </w:t>
      </w:r>
      <w:r w:rsidRPr="0003451E">
        <w:rPr>
          <w:rFonts w:ascii="Times New Roman" w:hAnsi="Times New Roman"/>
          <w:iCs/>
          <w:lang w:val="en-US"/>
        </w:rPr>
        <w:t>3</w:t>
      </w:r>
      <w:r>
        <w:rPr>
          <w:rFonts w:ascii="Times New Roman" w:hAnsi="Times New Roman"/>
          <w:iCs/>
          <w:lang w:val="en-US"/>
        </w:rPr>
        <w:t xml:space="preserve"> </w:t>
      </w:r>
      <w:r w:rsidRPr="0003451E">
        <w:rPr>
          <w:rFonts w:ascii="Times New Roman" w:hAnsi="Times New Roman"/>
          <w:iCs/>
          <w:lang w:val="en-US"/>
        </w:rPr>
        <w:t xml:space="preserve">(1797). </w:t>
      </w:r>
    </w:p>
  </w:footnote>
  <w:footnote w:id="87">
    <w:p w:rsidR="0039391E" w:rsidRPr="00241FFE" w:rsidRDefault="0039391E" w:rsidP="009F2949">
      <w:pPr>
        <w:pStyle w:val="FootnoteText"/>
        <w:rPr>
          <w:rFonts w:ascii="Times New Roman" w:hAnsi="Times New Roman"/>
          <w:lang w:val="en-US"/>
        </w:rPr>
      </w:pPr>
      <w:r w:rsidRPr="00241FFE">
        <w:rPr>
          <w:rStyle w:val="FootnoteReference"/>
          <w:rFonts w:ascii="Times New Roman" w:hAnsi="Times New Roman"/>
        </w:rPr>
        <w:footnoteRef/>
      </w:r>
      <w:r w:rsidRPr="00241FFE">
        <w:rPr>
          <w:rFonts w:ascii="Times New Roman" w:hAnsi="Times New Roman"/>
        </w:rPr>
        <w:t xml:space="preserve"> </w:t>
      </w:r>
      <w:r w:rsidRPr="00241FFE">
        <w:rPr>
          <w:rFonts w:ascii="Times New Roman" w:hAnsi="Times New Roman"/>
          <w:lang w:val="en-US"/>
        </w:rPr>
        <w:t xml:space="preserve">Editorial, </w:t>
      </w:r>
      <w:r w:rsidRPr="00241FFE">
        <w:rPr>
          <w:rFonts w:ascii="Times New Roman" w:eastAsia="SimSun" w:hAnsi="Times New Roman"/>
          <w:i/>
          <w:color w:val="000000"/>
          <w:lang w:val="en-US" w:eastAsia="zh-CN"/>
        </w:rPr>
        <w:t>Freeman's Journal and Daily Commercial Advertiser</w:t>
      </w:r>
      <w:r w:rsidRPr="00241FFE">
        <w:rPr>
          <w:rFonts w:ascii="Times New Roman" w:eastAsia="SimSun" w:hAnsi="Times New Roman"/>
          <w:color w:val="000000"/>
          <w:lang w:val="en-US" w:eastAsia="zh-CN"/>
        </w:rPr>
        <w:t xml:space="preserve"> (</w:t>
      </w:r>
      <w:smartTag w:uri="urn:schemas-microsoft-com:office:smarttags" w:element="place">
        <w:smartTag w:uri="urn:schemas-microsoft-com:office:smarttags" w:element="City">
          <w:r w:rsidRPr="00241FFE">
            <w:rPr>
              <w:rFonts w:ascii="Times New Roman" w:eastAsia="SimSun" w:hAnsi="Times New Roman"/>
              <w:color w:val="000000"/>
              <w:lang w:val="en-US" w:eastAsia="zh-CN"/>
            </w:rPr>
            <w:t>Dublin</w:t>
          </w:r>
        </w:smartTag>
        <w:r w:rsidRPr="00241FFE">
          <w:rPr>
            <w:rFonts w:ascii="Times New Roman" w:eastAsia="SimSun" w:hAnsi="Times New Roman"/>
            <w:color w:val="000000"/>
            <w:lang w:val="en-US" w:eastAsia="zh-CN"/>
          </w:rPr>
          <w:t xml:space="preserve">, </w:t>
        </w:r>
        <w:smartTag w:uri="urn:schemas-microsoft-com:office:smarttags" w:element="country-region">
          <w:r w:rsidRPr="00241FFE">
            <w:rPr>
              <w:rFonts w:ascii="Times New Roman" w:eastAsia="SimSun" w:hAnsi="Times New Roman"/>
              <w:color w:val="000000"/>
              <w:lang w:val="en-US" w:eastAsia="zh-CN"/>
            </w:rPr>
            <w:t>Ireland</w:t>
          </w:r>
        </w:smartTag>
      </w:smartTag>
      <w:r w:rsidRPr="00241FFE">
        <w:rPr>
          <w:rFonts w:ascii="Times New Roman" w:eastAsia="SimSun" w:hAnsi="Times New Roman"/>
          <w:color w:val="000000"/>
          <w:lang w:val="en-US" w:eastAsia="zh-CN"/>
        </w:rPr>
        <w:t xml:space="preserve">), Friday, November 24, 1876. </w:t>
      </w:r>
    </w:p>
  </w:footnote>
  <w:footnote w:id="88">
    <w:p w:rsidR="0039391E" w:rsidRPr="00241FFE" w:rsidRDefault="0039391E" w:rsidP="009F2949">
      <w:pPr>
        <w:autoSpaceDE w:val="0"/>
        <w:autoSpaceDN w:val="0"/>
        <w:adjustRightInd w:val="0"/>
        <w:spacing w:after="0" w:line="240" w:lineRule="auto"/>
        <w:rPr>
          <w:lang w:val="en-US"/>
        </w:rPr>
      </w:pPr>
      <w:r w:rsidRPr="00241FFE">
        <w:rPr>
          <w:rStyle w:val="FootnoteReference"/>
          <w:rFonts w:ascii="Times New Roman" w:hAnsi="Times New Roman"/>
          <w:sz w:val="20"/>
          <w:szCs w:val="20"/>
        </w:rPr>
        <w:footnoteRef/>
      </w:r>
      <w:r w:rsidRPr="00241FFE">
        <w:rPr>
          <w:rFonts w:ascii="Times New Roman" w:hAnsi="Times New Roman"/>
          <w:sz w:val="20"/>
          <w:szCs w:val="20"/>
        </w:rPr>
        <w:t xml:space="preserve"> “</w:t>
      </w:r>
      <w:r w:rsidRPr="00241FFE">
        <w:rPr>
          <w:rFonts w:ascii="Times New Roman" w:eastAsia="SimSun" w:hAnsi="Times New Roman"/>
          <w:color w:val="000000"/>
          <w:sz w:val="20"/>
          <w:szCs w:val="20"/>
          <w:lang w:val="en-US" w:eastAsia="zh-CN"/>
        </w:rPr>
        <w:t>L</w:t>
      </w:r>
      <w:r>
        <w:rPr>
          <w:rFonts w:ascii="Times New Roman" w:eastAsia="SimSun" w:hAnsi="Times New Roman"/>
          <w:color w:val="000000"/>
          <w:sz w:val="20"/>
          <w:szCs w:val="20"/>
          <w:lang w:val="en-US" w:eastAsia="zh-CN"/>
        </w:rPr>
        <w:t xml:space="preserve">etters to the </w:t>
      </w:r>
      <w:proofErr w:type="gramStart"/>
      <w:r>
        <w:rPr>
          <w:rFonts w:ascii="Times New Roman" w:eastAsia="SimSun" w:hAnsi="Times New Roman"/>
          <w:color w:val="000000"/>
          <w:sz w:val="20"/>
          <w:szCs w:val="20"/>
          <w:lang w:val="en-US" w:eastAsia="zh-CN"/>
        </w:rPr>
        <w:t>editors</w:t>
      </w:r>
      <w:r w:rsidRPr="00241FFE">
        <w:rPr>
          <w:rFonts w:ascii="Times New Roman" w:eastAsia="SimSun" w:hAnsi="Times New Roman"/>
          <w:color w:val="000000"/>
          <w:sz w:val="20"/>
          <w:szCs w:val="20"/>
          <w:lang w:val="en-US" w:eastAsia="zh-CN"/>
        </w:rPr>
        <w:t xml:space="preserve"> </w:t>
      </w:r>
      <w:r w:rsidRPr="008B4729">
        <w:rPr>
          <w:rFonts w:ascii="Times New Roman" w:eastAsia="SimSun" w:hAnsi="Times New Roman"/>
          <w:color w:val="000000"/>
          <w:sz w:val="20"/>
          <w:szCs w:val="20"/>
          <w:lang w:val="en-US" w:eastAsia="zh-CN"/>
        </w:rPr>
        <w:t>,</w:t>
      </w:r>
      <w:proofErr w:type="gramEnd"/>
      <w:r w:rsidRPr="00241FFE">
        <w:rPr>
          <w:rFonts w:ascii="Times New Roman" w:eastAsia="SimSun" w:hAnsi="Times New Roman"/>
          <w:color w:val="000000"/>
          <w:sz w:val="20"/>
          <w:szCs w:val="20"/>
          <w:lang w:val="en-US" w:eastAsia="zh-CN"/>
        </w:rPr>
        <w:t xml:space="preserve">” </w:t>
      </w:r>
      <w:r w:rsidRPr="00241FFE">
        <w:rPr>
          <w:rFonts w:ascii="Times New Roman" w:eastAsia="SimSun" w:hAnsi="Times New Roman"/>
          <w:i/>
          <w:color w:val="000000"/>
          <w:sz w:val="20"/>
          <w:szCs w:val="20"/>
          <w:lang w:val="en-US" w:eastAsia="zh-CN"/>
        </w:rPr>
        <w:t>Liverpool Mercury</w:t>
      </w:r>
      <w:r w:rsidRPr="00241FFE">
        <w:rPr>
          <w:rFonts w:ascii="Times New Roman" w:eastAsia="SimSun" w:hAnsi="Times New Roman"/>
          <w:color w:val="000000"/>
          <w:sz w:val="20"/>
          <w:szCs w:val="20"/>
          <w:lang w:val="en-US" w:eastAsia="zh-CN"/>
        </w:rPr>
        <w:t xml:space="preserve"> (</w:t>
      </w:r>
      <w:smartTag w:uri="urn:schemas-microsoft-com:office:smarttags" w:element="place">
        <w:smartTag w:uri="urn:schemas-microsoft-com:office:smarttags" w:element="City">
          <w:r w:rsidRPr="00241FFE">
            <w:rPr>
              <w:rFonts w:ascii="Times New Roman" w:eastAsia="SimSun" w:hAnsi="Times New Roman"/>
              <w:color w:val="000000"/>
              <w:sz w:val="20"/>
              <w:szCs w:val="20"/>
              <w:lang w:val="en-US" w:eastAsia="zh-CN"/>
            </w:rPr>
            <w:t>Liverpool</w:t>
          </w:r>
        </w:smartTag>
        <w:r w:rsidRPr="00241FFE">
          <w:rPr>
            <w:rFonts w:ascii="Times New Roman" w:eastAsia="SimSun" w:hAnsi="Times New Roman"/>
            <w:color w:val="000000"/>
            <w:sz w:val="20"/>
            <w:szCs w:val="20"/>
            <w:lang w:val="en-US" w:eastAsia="zh-CN"/>
          </w:rPr>
          <w:t xml:space="preserve">, </w:t>
        </w:r>
        <w:smartTag w:uri="urn:schemas-microsoft-com:office:smarttags" w:element="country-region">
          <w:r w:rsidRPr="00241FFE">
            <w:rPr>
              <w:rFonts w:ascii="Times New Roman" w:eastAsia="SimSun" w:hAnsi="Times New Roman"/>
              <w:color w:val="000000"/>
              <w:sz w:val="20"/>
              <w:szCs w:val="20"/>
              <w:lang w:val="en-US" w:eastAsia="zh-CN"/>
            </w:rPr>
            <w:t>England</w:t>
          </w:r>
        </w:smartTag>
      </w:smartTag>
      <w:r w:rsidRPr="00241FFE">
        <w:rPr>
          <w:rFonts w:ascii="Times New Roman" w:eastAsia="SimSun" w:hAnsi="Times New Roman"/>
          <w:color w:val="000000"/>
          <w:sz w:val="20"/>
          <w:szCs w:val="20"/>
          <w:lang w:val="en-US" w:eastAsia="zh-CN"/>
        </w:rPr>
        <w:t>), Tuesday, August 30, 1881; Issue 10495.</w:t>
      </w:r>
    </w:p>
  </w:footnote>
  <w:footnote w:id="89">
    <w:p w:rsidR="0039391E" w:rsidRPr="00241FFE" w:rsidRDefault="0039391E" w:rsidP="009F2949">
      <w:pPr>
        <w:autoSpaceDE w:val="0"/>
        <w:autoSpaceDN w:val="0"/>
        <w:adjustRightInd w:val="0"/>
        <w:spacing w:after="0" w:line="240" w:lineRule="auto"/>
        <w:rPr>
          <w:lang w:val="en-US"/>
        </w:rPr>
      </w:pPr>
      <w:r w:rsidRPr="00241FFE">
        <w:rPr>
          <w:rStyle w:val="FootnoteReference"/>
          <w:rFonts w:ascii="Times New Roman" w:hAnsi="Times New Roman"/>
          <w:sz w:val="20"/>
          <w:szCs w:val="20"/>
        </w:rPr>
        <w:footnoteRef/>
      </w:r>
      <w:r w:rsidRPr="00241FFE">
        <w:rPr>
          <w:rFonts w:ascii="Times New Roman" w:hAnsi="Times New Roman"/>
          <w:sz w:val="20"/>
          <w:szCs w:val="20"/>
        </w:rPr>
        <w:t xml:space="preserve"> </w:t>
      </w:r>
      <w:r>
        <w:rPr>
          <w:rFonts w:ascii="Times New Roman" w:hAnsi="Times New Roman"/>
          <w:sz w:val="20"/>
          <w:szCs w:val="20"/>
        </w:rPr>
        <w:t>“</w:t>
      </w:r>
      <w:r w:rsidRPr="00241FFE">
        <w:rPr>
          <w:rFonts w:ascii="Times New Roman" w:eastAsia="SimSun" w:hAnsi="Times New Roman"/>
          <w:color w:val="000000"/>
          <w:sz w:val="20"/>
          <w:szCs w:val="20"/>
          <w:lang w:val="en-US" w:eastAsia="zh-CN"/>
        </w:rPr>
        <w:t>V</w:t>
      </w:r>
      <w:r>
        <w:rPr>
          <w:rFonts w:ascii="Times New Roman" w:eastAsia="SimSun" w:hAnsi="Times New Roman"/>
          <w:color w:val="000000"/>
          <w:sz w:val="20"/>
          <w:szCs w:val="20"/>
          <w:lang w:val="en-US" w:eastAsia="zh-CN"/>
        </w:rPr>
        <w:t>arieties,”</w:t>
      </w:r>
      <w:r w:rsidRPr="00241FFE">
        <w:rPr>
          <w:rFonts w:ascii="Times New Roman" w:eastAsia="SimSun" w:hAnsi="Times New Roman"/>
          <w:color w:val="000000"/>
          <w:sz w:val="20"/>
          <w:szCs w:val="20"/>
          <w:lang w:val="en-US" w:eastAsia="zh-CN"/>
        </w:rPr>
        <w:t xml:space="preserve"> </w:t>
      </w:r>
      <w:r w:rsidRPr="00241FFE">
        <w:rPr>
          <w:rFonts w:ascii="Times New Roman" w:eastAsia="SimSun" w:hAnsi="Times New Roman"/>
          <w:i/>
          <w:color w:val="000000"/>
          <w:sz w:val="20"/>
          <w:szCs w:val="20"/>
          <w:lang w:val="en-US" w:eastAsia="zh-CN"/>
        </w:rPr>
        <w:t xml:space="preserve">The </w:t>
      </w:r>
      <w:smartTag w:uri="urn:schemas-microsoft-com:office:smarttags" w:element="City">
        <w:r w:rsidRPr="00241FFE">
          <w:rPr>
            <w:rFonts w:ascii="Times New Roman" w:eastAsia="SimSun" w:hAnsi="Times New Roman"/>
            <w:i/>
            <w:color w:val="000000"/>
            <w:sz w:val="20"/>
            <w:szCs w:val="20"/>
            <w:lang w:val="en-US" w:eastAsia="zh-CN"/>
          </w:rPr>
          <w:t>Derby</w:t>
        </w:r>
      </w:smartTag>
      <w:r w:rsidRPr="00241FFE">
        <w:rPr>
          <w:rFonts w:ascii="Times New Roman" w:eastAsia="SimSun" w:hAnsi="Times New Roman"/>
          <w:i/>
          <w:color w:val="000000"/>
          <w:sz w:val="20"/>
          <w:szCs w:val="20"/>
          <w:lang w:val="en-US" w:eastAsia="zh-CN"/>
        </w:rPr>
        <w:t xml:space="preserve"> Mercury</w:t>
      </w:r>
      <w:r w:rsidRPr="00241FFE">
        <w:rPr>
          <w:rFonts w:ascii="Times New Roman" w:eastAsia="SimSun" w:hAnsi="Times New Roman"/>
          <w:color w:val="000000"/>
          <w:sz w:val="20"/>
          <w:szCs w:val="20"/>
          <w:lang w:val="en-US" w:eastAsia="zh-CN"/>
        </w:rPr>
        <w:t xml:space="preserve"> (</w:t>
      </w:r>
      <w:smartTag w:uri="urn:schemas-microsoft-com:office:smarttags" w:element="place">
        <w:smartTag w:uri="urn:schemas-microsoft-com:office:smarttags" w:element="City">
          <w:r w:rsidRPr="00241FFE">
            <w:rPr>
              <w:rFonts w:ascii="Times New Roman" w:eastAsia="SimSun" w:hAnsi="Times New Roman"/>
              <w:color w:val="000000"/>
              <w:sz w:val="20"/>
              <w:szCs w:val="20"/>
              <w:lang w:val="en-US" w:eastAsia="zh-CN"/>
            </w:rPr>
            <w:t>Derby</w:t>
          </w:r>
        </w:smartTag>
        <w:r w:rsidRPr="00241FFE">
          <w:rPr>
            <w:rFonts w:ascii="Times New Roman" w:eastAsia="SimSun" w:hAnsi="Times New Roman"/>
            <w:color w:val="000000"/>
            <w:sz w:val="20"/>
            <w:szCs w:val="20"/>
            <w:lang w:val="en-US" w:eastAsia="zh-CN"/>
          </w:rPr>
          <w:t xml:space="preserve">, </w:t>
        </w:r>
        <w:smartTag w:uri="urn:schemas-microsoft-com:office:smarttags" w:element="country-region">
          <w:r w:rsidRPr="00241FFE">
            <w:rPr>
              <w:rFonts w:ascii="Times New Roman" w:eastAsia="SimSun" w:hAnsi="Times New Roman"/>
              <w:color w:val="000000"/>
              <w:sz w:val="20"/>
              <w:szCs w:val="20"/>
              <w:lang w:val="en-US" w:eastAsia="zh-CN"/>
            </w:rPr>
            <w:t>England</w:t>
          </w:r>
        </w:smartTag>
      </w:smartTag>
      <w:r w:rsidRPr="00241FFE">
        <w:rPr>
          <w:rFonts w:ascii="Times New Roman" w:eastAsia="SimSun" w:hAnsi="Times New Roman"/>
          <w:color w:val="000000"/>
          <w:sz w:val="20"/>
          <w:szCs w:val="20"/>
          <w:lang w:val="en-US" w:eastAsia="zh-CN"/>
        </w:rPr>
        <w:t>), Wednesday, May 1, 1850; Issue 7046.</w:t>
      </w:r>
    </w:p>
  </w:footnote>
  <w:footnote w:id="90">
    <w:p w:rsidR="0039391E" w:rsidRPr="00241FFE" w:rsidRDefault="0039391E" w:rsidP="009F2949">
      <w:pPr>
        <w:autoSpaceDE w:val="0"/>
        <w:autoSpaceDN w:val="0"/>
        <w:adjustRightInd w:val="0"/>
        <w:spacing w:after="0" w:line="240" w:lineRule="auto"/>
        <w:rPr>
          <w:rFonts w:ascii="Times New Roman" w:hAnsi="Times New Roman"/>
          <w:lang w:val="en-US"/>
        </w:rPr>
      </w:pPr>
      <w:r w:rsidRPr="00241FFE">
        <w:rPr>
          <w:rStyle w:val="FootnoteReference"/>
          <w:rFonts w:ascii="Times New Roman" w:hAnsi="Times New Roman"/>
          <w:sz w:val="20"/>
          <w:szCs w:val="20"/>
        </w:rPr>
        <w:footnoteRef/>
      </w:r>
      <w:r w:rsidRPr="00241FFE">
        <w:rPr>
          <w:rFonts w:ascii="Times New Roman" w:hAnsi="Times New Roman"/>
          <w:sz w:val="20"/>
          <w:szCs w:val="20"/>
        </w:rPr>
        <w:t xml:space="preserve"> </w:t>
      </w:r>
      <w:proofErr w:type="gramStart"/>
      <w:r>
        <w:rPr>
          <w:rFonts w:ascii="Times New Roman" w:hAnsi="Times New Roman"/>
          <w:sz w:val="20"/>
          <w:szCs w:val="20"/>
        </w:rPr>
        <w:t>“</w:t>
      </w:r>
      <w:r w:rsidRPr="005A0478">
        <w:rPr>
          <w:rFonts w:ascii="Times New Roman" w:eastAsia="SimSun" w:hAnsi="Times New Roman"/>
          <w:sz w:val="20"/>
          <w:szCs w:val="20"/>
          <w:lang w:val="en-US" w:eastAsia="zh-CN"/>
        </w:rPr>
        <w:t>T</w:t>
      </w:r>
      <w:r>
        <w:rPr>
          <w:rFonts w:ascii="Times New Roman" w:eastAsia="SimSun" w:hAnsi="Times New Roman"/>
          <w:sz w:val="20"/>
          <w:szCs w:val="20"/>
          <w:lang w:val="en-US" w:eastAsia="zh-CN"/>
        </w:rPr>
        <w:t>he dispensary doctors</w:t>
      </w:r>
      <w:r w:rsidRPr="008B4729">
        <w:rPr>
          <w:rFonts w:ascii="Times New Roman" w:eastAsia="SimSun" w:hAnsi="Times New Roman"/>
          <w:color w:val="000000"/>
          <w:sz w:val="20"/>
          <w:szCs w:val="20"/>
          <w:lang w:val="en-US" w:eastAsia="zh-CN"/>
        </w:rPr>
        <w:t>,</w:t>
      </w:r>
      <w:r>
        <w:rPr>
          <w:rFonts w:ascii="Times New Roman" w:eastAsia="SimSun" w:hAnsi="Times New Roman"/>
          <w:color w:val="000000"/>
          <w:sz w:val="20"/>
          <w:szCs w:val="20"/>
          <w:lang w:val="en-US" w:eastAsia="zh-CN"/>
        </w:rPr>
        <w:t>”</w:t>
      </w:r>
      <w:r w:rsidRPr="00241FFE">
        <w:rPr>
          <w:rFonts w:ascii="Times New Roman" w:eastAsia="SimSun" w:hAnsi="Times New Roman"/>
          <w:color w:val="000000"/>
          <w:sz w:val="20"/>
          <w:szCs w:val="20"/>
          <w:lang w:val="en-US" w:eastAsia="zh-CN"/>
        </w:rPr>
        <w:t xml:space="preserve"> </w:t>
      </w:r>
      <w:r w:rsidRPr="00241FFE">
        <w:rPr>
          <w:rFonts w:ascii="Times New Roman" w:eastAsia="SimSun" w:hAnsi="Times New Roman"/>
          <w:i/>
          <w:color w:val="000000"/>
          <w:sz w:val="20"/>
          <w:szCs w:val="20"/>
          <w:lang w:val="en-US" w:eastAsia="zh-CN"/>
        </w:rPr>
        <w:t>Freeman's Journal and Daily Commercial Advertiser</w:t>
      </w:r>
      <w:r w:rsidRPr="00241FFE">
        <w:rPr>
          <w:rFonts w:ascii="Times New Roman" w:eastAsia="SimSun" w:hAnsi="Times New Roman"/>
          <w:color w:val="000000"/>
          <w:sz w:val="20"/>
          <w:szCs w:val="20"/>
          <w:lang w:val="en-US" w:eastAsia="zh-CN"/>
        </w:rPr>
        <w:t xml:space="preserve"> (Dublin, Ireland), Wednesday, August 26, 1857.</w:t>
      </w:r>
      <w:proofErr w:type="gramEnd"/>
    </w:p>
  </w:footnote>
  <w:footnote w:id="91">
    <w:p w:rsidR="0039391E" w:rsidRPr="00A8327C" w:rsidRDefault="0039391E" w:rsidP="009F2949">
      <w:pPr>
        <w:autoSpaceDE w:val="0"/>
        <w:autoSpaceDN w:val="0"/>
        <w:adjustRightInd w:val="0"/>
        <w:spacing w:after="0" w:line="240" w:lineRule="auto"/>
        <w:rPr>
          <w:rFonts w:ascii="Times New Roman" w:hAnsi="Times New Roman"/>
          <w:sz w:val="20"/>
          <w:szCs w:val="20"/>
          <w:lang w:val="en-US" w:eastAsia="zh-CN"/>
        </w:rPr>
      </w:pPr>
      <w:r w:rsidRPr="00241FFE">
        <w:rPr>
          <w:rStyle w:val="FootnoteReference"/>
          <w:rFonts w:ascii="Times New Roman" w:hAnsi="Times New Roman"/>
          <w:sz w:val="20"/>
          <w:szCs w:val="20"/>
        </w:rPr>
        <w:footnoteRef/>
      </w:r>
      <w:r w:rsidRPr="00241FFE">
        <w:rPr>
          <w:rFonts w:ascii="Times New Roman" w:hAnsi="Times New Roman"/>
          <w:sz w:val="20"/>
          <w:szCs w:val="20"/>
        </w:rPr>
        <w:t xml:space="preserve"> </w:t>
      </w:r>
      <w:r w:rsidRPr="00241FFE">
        <w:rPr>
          <w:rFonts w:ascii="Times New Roman" w:hAnsi="Times New Roman"/>
          <w:sz w:val="20"/>
          <w:szCs w:val="20"/>
          <w:lang w:val="en-US"/>
        </w:rPr>
        <w:t xml:space="preserve">At the end of the Crimean War in 1856, </w:t>
      </w:r>
      <w:smartTag w:uri="urn:schemas-microsoft-com:office:smarttags" w:element="country-region">
        <w:smartTag w:uri="urn:schemas-microsoft-com:office:smarttags" w:element="place">
          <w:r w:rsidRPr="00241FFE">
            <w:rPr>
              <w:rFonts w:ascii="Times New Roman" w:hAnsi="Times New Roman"/>
              <w:sz w:val="20"/>
              <w:szCs w:val="20"/>
              <w:lang w:val="en-US"/>
            </w:rPr>
            <w:t>Turkey</w:t>
          </w:r>
        </w:smartTag>
      </w:smartTag>
      <w:r w:rsidRPr="00241FFE">
        <w:rPr>
          <w:rFonts w:ascii="Times New Roman" w:hAnsi="Times New Roman"/>
          <w:sz w:val="20"/>
          <w:szCs w:val="20"/>
          <w:lang w:val="en-US"/>
        </w:rPr>
        <w:t xml:space="preserve"> became</w:t>
      </w:r>
      <w:r w:rsidRPr="00A8327C">
        <w:rPr>
          <w:rFonts w:ascii="Times New Roman" w:hAnsi="Times New Roman"/>
          <w:sz w:val="20"/>
          <w:szCs w:val="20"/>
          <w:lang w:val="en-US"/>
        </w:rPr>
        <w:t xml:space="preserve"> a full member of the group of “civilized” states for whom “international law” was to provide guidelines. In a sermon on peace given on April 6, 1856 in Dublin, the preacher is quoted as saying: “Turkey has been called a ‘sick man dying’, perhaps it </w:t>
      </w:r>
      <w:proofErr w:type="gramStart"/>
      <w:r w:rsidRPr="00A8327C">
        <w:rPr>
          <w:rFonts w:ascii="Times New Roman" w:hAnsi="Times New Roman"/>
          <w:sz w:val="20"/>
          <w:szCs w:val="20"/>
          <w:lang w:val="en-US"/>
        </w:rPr>
        <w:t>ought</w:t>
      </w:r>
      <w:proofErr w:type="gramEnd"/>
      <w:r w:rsidRPr="00A8327C">
        <w:rPr>
          <w:rFonts w:ascii="Times New Roman" w:hAnsi="Times New Roman"/>
          <w:sz w:val="20"/>
          <w:szCs w:val="20"/>
          <w:lang w:val="en-US"/>
        </w:rPr>
        <w:t xml:space="preserve"> rather be called a sleeping giant. We must no longer suffer it to be drugged with its own drought. The nation must be regenerated, or un-done.” </w:t>
      </w:r>
      <w:r>
        <w:rPr>
          <w:rFonts w:ascii="Times New Roman" w:hAnsi="Times New Roman"/>
          <w:sz w:val="20"/>
          <w:szCs w:val="20"/>
          <w:lang w:val="en-US"/>
        </w:rPr>
        <w:t xml:space="preserve">“The Peace,” in </w:t>
      </w:r>
      <w:r w:rsidRPr="00A8327C">
        <w:rPr>
          <w:rFonts w:ascii="Times New Roman" w:hAnsi="Times New Roman"/>
          <w:i/>
          <w:color w:val="000000"/>
          <w:sz w:val="20"/>
          <w:szCs w:val="20"/>
          <w:lang w:val="en-US" w:eastAsia="zh-CN"/>
        </w:rPr>
        <w:t xml:space="preserve">The </w:t>
      </w:r>
      <w:smartTag w:uri="urn:schemas-microsoft-com:office:smarttags" w:element="City">
        <w:r w:rsidRPr="00A8327C">
          <w:rPr>
            <w:rFonts w:ascii="Times New Roman" w:hAnsi="Times New Roman"/>
            <w:i/>
            <w:color w:val="000000"/>
            <w:sz w:val="20"/>
            <w:szCs w:val="20"/>
            <w:lang w:val="en-US" w:eastAsia="zh-CN"/>
          </w:rPr>
          <w:t>Belfast</w:t>
        </w:r>
      </w:smartTag>
      <w:r w:rsidRPr="00A8327C">
        <w:rPr>
          <w:rFonts w:ascii="Times New Roman" w:hAnsi="Times New Roman"/>
          <w:i/>
          <w:color w:val="000000"/>
          <w:sz w:val="20"/>
          <w:szCs w:val="20"/>
          <w:lang w:val="en-US" w:eastAsia="zh-CN"/>
        </w:rPr>
        <w:t xml:space="preserve"> News-Letter</w:t>
      </w:r>
      <w:r w:rsidRPr="00A8327C">
        <w:rPr>
          <w:rFonts w:ascii="Times New Roman" w:hAnsi="Times New Roman"/>
          <w:color w:val="000000"/>
          <w:sz w:val="20"/>
          <w:szCs w:val="20"/>
          <w:lang w:val="en-US" w:eastAsia="zh-CN"/>
        </w:rPr>
        <w:t xml:space="preserve"> (</w:t>
      </w:r>
      <w:smartTag w:uri="urn:schemas-microsoft-com:office:smarttags" w:element="place">
        <w:smartTag w:uri="urn:schemas-microsoft-com:office:smarttags" w:element="City">
          <w:r w:rsidRPr="00A8327C">
            <w:rPr>
              <w:rFonts w:ascii="Times New Roman" w:hAnsi="Times New Roman"/>
              <w:color w:val="000000"/>
              <w:sz w:val="20"/>
              <w:szCs w:val="20"/>
              <w:lang w:val="en-US" w:eastAsia="zh-CN"/>
            </w:rPr>
            <w:t>Belfast</w:t>
          </w:r>
        </w:smartTag>
        <w:r w:rsidRPr="00A8327C">
          <w:rPr>
            <w:rFonts w:ascii="Times New Roman" w:hAnsi="Times New Roman"/>
            <w:color w:val="000000"/>
            <w:sz w:val="20"/>
            <w:szCs w:val="20"/>
            <w:lang w:val="en-US" w:eastAsia="zh-CN"/>
          </w:rPr>
          <w:t xml:space="preserve">, </w:t>
        </w:r>
        <w:smartTag w:uri="urn:schemas-microsoft-com:office:smarttags" w:element="country-region">
          <w:r w:rsidRPr="00A8327C">
            <w:rPr>
              <w:rFonts w:ascii="Times New Roman" w:hAnsi="Times New Roman"/>
              <w:color w:val="000000"/>
              <w:sz w:val="20"/>
              <w:szCs w:val="20"/>
              <w:lang w:val="en-US" w:eastAsia="zh-CN"/>
            </w:rPr>
            <w:t>Ireland</w:t>
          </w:r>
        </w:smartTag>
      </w:smartTag>
      <w:r w:rsidRPr="00A8327C">
        <w:rPr>
          <w:rFonts w:ascii="Times New Roman" w:hAnsi="Times New Roman"/>
          <w:color w:val="000000"/>
          <w:sz w:val="20"/>
          <w:szCs w:val="20"/>
          <w:lang w:val="en-US" w:eastAsia="zh-CN"/>
        </w:rPr>
        <w:t>), Monday, April 14, 1856; Issue 123819.</w:t>
      </w:r>
    </w:p>
    <w:p w:rsidR="0039391E" w:rsidRPr="00A8327C" w:rsidRDefault="0039391E" w:rsidP="009F2949">
      <w:pPr>
        <w:pStyle w:val="FootnoteText"/>
        <w:rPr>
          <w:rFonts w:ascii="Times New Roman" w:hAnsi="Times New Roman"/>
          <w:lang w:val="en-US"/>
        </w:rPr>
      </w:pPr>
    </w:p>
  </w:footnote>
  <w:footnote w:id="92">
    <w:p w:rsidR="0039391E" w:rsidRPr="00FA158C" w:rsidRDefault="0039391E" w:rsidP="009F2949">
      <w:pPr>
        <w:pStyle w:val="FootnoteText"/>
        <w:rPr>
          <w:rFonts w:ascii="Times New Roman" w:hAnsi="Times New Roman"/>
          <w:lang w:val="en-US"/>
        </w:rPr>
      </w:pPr>
      <w:r w:rsidRPr="005729BF">
        <w:rPr>
          <w:rStyle w:val="FootnoteReference"/>
          <w:rFonts w:ascii="Times New Roman" w:hAnsi="Times New Roman"/>
        </w:rPr>
        <w:footnoteRef/>
      </w:r>
      <w:r w:rsidRPr="005729BF">
        <w:rPr>
          <w:rFonts w:ascii="Times New Roman" w:hAnsi="Times New Roman"/>
        </w:rPr>
        <w:t xml:space="preserve"> </w:t>
      </w:r>
      <w:r w:rsidRPr="005729BF">
        <w:rPr>
          <w:rFonts w:ascii="Times New Roman" w:hAnsi="Times New Roman"/>
          <w:lang w:val="en-US"/>
        </w:rPr>
        <w:t xml:space="preserve">I am working on a study of this rhetorical feature, </w:t>
      </w:r>
      <w:r w:rsidRPr="005F000C">
        <w:rPr>
          <w:rFonts w:ascii="Times New Roman" w:hAnsi="Times New Roman"/>
          <w:lang w:val="en-US"/>
        </w:rPr>
        <w:t xml:space="preserve">its </w:t>
      </w:r>
      <w:r>
        <w:rPr>
          <w:rFonts w:ascii="Times New Roman" w:hAnsi="Times New Roman"/>
          <w:lang w:val="en-US"/>
        </w:rPr>
        <w:t xml:space="preserve">transcultural </w:t>
      </w:r>
      <w:r w:rsidRPr="005729BF">
        <w:rPr>
          <w:rFonts w:ascii="Times New Roman" w:hAnsi="Times New Roman"/>
          <w:lang w:val="en-US"/>
        </w:rPr>
        <w:t xml:space="preserve">migration, and </w:t>
      </w:r>
      <w:r>
        <w:rPr>
          <w:rFonts w:ascii="Times New Roman" w:hAnsi="Times New Roman"/>
          <w:lang w:val="en-US"/>
        </w:rPr>
        <w:t xml:space="preserve">its </w:t>
      </w:r>
      <w:r w:rsidRPr="005729BF">
        <w:rPr>
          <w:rFonts w:ascii="Times New Roman" w:hAnsi="Times New Roman"/>
          <w:lang w:val="en-US"/>
        </w:rPr>
        <w:t xml:space="preserve">reconfiguration. </w:t>
      </w:r>
      <w:r w:rsidRPr="005C3A52">
        <w:rPr>
          <w:rFonts w:ascii="Times New Roman" w:hAnsi="Times New Roman"/>
          <w:lang w:val="en-US" w:eastAsia="zh-CN"/>
        </w:rPr>
        <w:t xml:space="preserve">Napoleon is credited with being the first to have called </w:t>
      </w:r>
      <w:smartTag w:uri="urn:schemas-microsoft-com:office:smarttags" w:element="country-region">
        <w:r w:rsidRPr="005C3A52">
          <w:rPr>
            <w:rFonts w:ascii="Times New Roman" w:hAnsi="Times New Roman"/>
            <w:lang w:val="en-US" w:eastAsia="zh-CN"/>
          </w:rPr>
          <w:t>China</w:t>
        </w:r>
      </w:smartTag>
      <w:r w:rsidRPr="005C3A52">
        <w:rPr>
          <w:rFonts w:ascii="Times New Roman" w:hAnsi="Times New Roman"/>
          <w:lang w:val="en-US" w:eastAsia="zh-CN"/>
        </w:rPr>
        <w:t xml:space="preserve"> a “giant asleep” in a conversation with Lord Amherst on </w:t>
      </w:r>
      <w:smartTag w:uri="urn:schemas-microsoft-com:office:smarttags" w:element="place">
        <w:r w:rsidRPr="005C3A52">
          <w:rPr>
            <w:rFonts w:ascii="Times New Roman" w:hAnsi="Times New Roman"/>
            <w:lang w:val="en-US" w:eastAsia="zh-CN"/>
          </w:rPr>
          <w:t>St. Helena</w:t>
        </w:r>
      </w:smartTag>
      <w:r w:rsidRPr="005C3A52">
        <w:rPr>
          <w:rFonts w:ascii="Times New Roman" w:hAnsi="Times New Roman"/>
          <w:lang w:val="en-US" w:eastAsia="zh-CN"/>
        </w:rPr>
        <w:t xml:space="preserve"> in 1816.</w:t>
      </w:r>
      <w:r w:rsidRPr="00FA158C">
        <w:rPr>
          <w:rFonts w:ascii="Times New Roman" w:hAnsi="Times New Roman"/>
          <w:lang w:val="en-US"/>
        </w:rPr>
        <w:t xml:space="preserve"> </w:t>
      </w:r>
      <w:r w:rsidRPr="005729BF">
        <w:rPr>
          <w:rFonts w:ascii="Times New Roman" w:hAnsi="Times New Roman"/>
          <w:lang w:val="en-US"/>
        </w:rPr>
        <w:t xml:space="preserve">See, William Safire, </w:t>
      </w:r>
      <w:r w:rsidRPr="005729BF">
        <w:rPr>
          <w:rFonts w:ascii="Times New Roman" w:hAnsi="Times New Roman"/>
          <w:i/>
          <w:lang w:val="en-US"/>
        </w:rPr>
        <w:t xml:space="preserve">Safire’s New Political Dictionary. </w:t>
      </w:r>
      <w:proofErr w:type="gramStart"/>
      <w:r w:rsidRPr="005729BF">
        <w:rPr>
          <w:rFonts w:ascii="Times New Roman" w:hAnsi="Times New Roman"/>
          <w:i/>
          <w:lang w:val="en-US"/>
        </w:rPr>
        <w:t>The Definitive Guide to the New Language of Politics</w:t>
      </w:r>
      <w:r w:rsidRPr="005729BF">
        <w:rPr>
          <w:rFonts w:ascii="Times New Roman" w:hAnsi="Times New Roman"/>
          <w:lang w:val="en-US"/>
        </w:rPr>
        <w:t>, 3</w:t>
      </w:r>
      <w:r w:rsidRPr="005729BF">
        <w:rPr>
          <w:rFonts w:ascii="Times New Roman" w:hAnsi="Times New Roman"/>
          <w:vertAlign w:val="superscript"/>
          <w:lang w:val="en-US"/>
        </w:rPr>
        <w:t>rd</w:t>
      </w:r>
      <w:r>
        <w:rPr>
          <w:rFonts w:ascii="Times New Roman" w:hAnsi="Times New Roman"/>
          <w:lang w:val="en-US"/>
        </w:rPr>
        <w:t xml:space="preserve"> ed. (</w:t>
      </w:r>
      <w:r w:rsidRPr="005729BF">
        <w:rPr>
          <w:rFonts w:ascii="Times New Roman" w:hAnsi="Times New Roman"/>
          <w:lang w:val="en-US"/>
        </w:rPr>
        <w:t>New York: Random House, 1993</w:t>
      </w:r>
      <w:r>
        <w:rPr>
          <w:rFonts w:ascii="Times New Roman" w:hAnsi="Times New Roman"/>
          <w:lang w:val="en-US"/>
        </w:rPr>
        <w:t>)</w:t>
      </w:r>
      <w:r w:rsidRPr="005729BF">
        <w:rPr>
          <w:rFonts w:ascii="Times New Roman" w:hAnsi="Times New Roman"/>
          <w:lang w:val="en-US"/>
        </w:rPr>
        <w:t>, 715.</w:t>
      </w:r>
      <w:proofErr w:type="gramEnd"/>
      <w:r>
        <w:rPr>
          <w:rFonts w:ascii="Times New Roman" w:hAnsi="Times New Roman"/>
          <w:lang w:val="en-US"/>
        </w:rPr>
        <w:t xml:space="preserve"> </w:t>
      </w:r>
      <w:r w:rsidRPr="00FA158C">
        <w:rPr>
          <w:rFonts w:ascii="Times New Roman" w:hAnsi="Times New Roman"/>
          <w:lang w:val="en-US"/>
        </w:rPr>
        <w:t xml:space="preserve">However, </w:t>
      </w:r>
      <w:r w:rsidRPr="005C3A52">
        <w:rPr>
          <w:rFonts w:ascii="Times New Roman" w:hAnsi="Times New Roman"/>
          <w:lang w:val="en-US" w:eastAsia="zh-CN"/>
        </w:rPr>
        <w:t xml:space="preserve">I have seen no references to this in nineteenth century sources, and was unable to find a record of Lord Amherst’s conversation. </w:t>
      </w:r>
    </w:p>
  </w:footnote>
  <w:footnote w:id="93">
    <w:p w:rsidR="0039391E" w:rsidRPr="00A8327C" w:rsidRDefault="0039391E" w:rsidP="009F2949">
      <w:pPr>
        <w:pStyle w:val="FootnoteText"/>
        <w:rPr>
          <w:rFonts w:ascii="Times New Roman" w:hAnsi="Times New Roman"/>
        </w:rPr>
      </w:pPr>
      <w:r w:rsidRPr="00A8327C">
        <w:rPr>
          <w:rStyle w:val="FootnoteReference"/>
          <w:rFonts w:ascii="Times New Roman" w:hAnsi="Times New Roman"/>
        </w:rPr>
        <w:footnoteRef/>
      </w:r>
      <w:r w:rsidRPr="00A8327C">
        <w:rPr>
          <w:rFonts w:ascii="Times New Roman" w:hAnsi="Times New Roman"/>
        </w:rPr>
        <w:t xml:space="preserve"> Sadly, we cannot substantiate the result of this with a </w:t>
      </w:r>
      <w:r>
        <w:rPr>
          <w:rFonts w:ascii="Times New Roman" w:hAnsi="Times New Roman"/>
        </w:rPr>
        <w:t xml:space="preserve">new and inclusive </w:t>
      </w:r>
      <w:r w:rsidRPr="00A8327C">
        <w:rPr>
          <w:rFonts w:ascii="Times New Roman" w:hAnsi="Times New Roman"/>
        </w:rPr>
        <w:t xml:space="preserve">statistical curve. It is one of the unhappy consequences of an approach using a “nation state default mode” for database development that it excludes the ample </w:t>
      </w:r>
      <w:r>
        <w:rPr>
          <w:rFonts w:ascii="Times New Roman" w:hAnsi="Times New Roman"/>
        </w:rPr>
        <w:t xml:space="preserve">multilingual </w:t>
      </w:r>
      <w:r w:rsidRPr="00A8327C">
        <w:rPr>
          <w:rFonts w:ascii="Times New Roman" w:hAnsi="Times New Roman"/>
        </w:rPr>
        <w:t xml:space="preserve">resources available to show the transcultural and translingual connections in all realms of life. </w:t>
      </w:r>
      <w:r>
        <w:rPr>
          <w:rFonts w:ascii="Times New Roman" w:hAnsi="Times New Roman"/>
        </w:rPr>
        <w:t>T</w:t>
      </w:r>
      <w:r w:rsidRPr="00A8327C">
        <w:rPr>
          <w:rFonts w:ascii="Times New Roman" w:hAnsi="Times New Roman"/>
        </w:rPr>
        <w:t xml:space="preserve">he database used for the statistics above </w:t>
      </w:r>
      <w:r>
        <w:rPr>
          <w:rFonts w:ascii="Times New Roman" w:hAnsi="Times New Roman"/>
        </w:rPr>
        <w:t xml:space="preserve">contains exclusively </w:t>
      </w:r>
      <w:r w:rsidRPr="00A8327C">
        <w:rPr>
          <w:rFonts w:ascii="Times New Roman" w:hAnsi="Times New Roman"/>
        </w:rPr>
        <w:t>Chinese sources</w:t>
      </w:r>
      <w:r>
        <w:rPr>
          <w:rFonts w:ascii="Times New Roman" w:hAnsi="Times New Roman"/>
        </w:rPr>
        <w:t xml:space="preserve"> and none of the treasure trove of English or other foreign language publications coming out in China.</w:t>
      </w:r>
      <w:r w:rsidRPr="00A8327C">
        <w:rPr>
          <w:rFonts w:ascii="Times New Roman" w:hAnsi="Times New Roman"/>
        </w:rPr>
        <w:t xml:space="preserve">   </w:t>
      </w:r>
    </w:p>
  </w:footnote>
  <w:footnote w:id="94">
    <w:p w:rsidR="0039391E" w:rsidRPr="005729BF" w:rsidRDefault="0039391E" w:rsidP="009F2949">
      <w:pPr>
        <w:pStyle w:val="FootnoteText"/>
        <w:rPr>
          <w:rFonts w:ascii="Times New Roman" w:hAnsi="Times New Roman"/>
          <w:lang w:val="en-US"/>
        </w:rPr>
      </w:pPr>
      <w:r w:rsidRPr="005729BF">
        <w:rPr>
          <w:rStyle w:val="FootnoteReference"/>
          <w:rFonts w:ascii="Times New Roman" w:hAnsi="Times New Roman"/>
        </w:rPr>
        <w:footnoteRef/>
      </w:r>
      <w:r>
        <w:rPr>
          <w:rFonts w:ascii="Times New Roman" w:hAnsi="Times New Roman"/>
        </w:rPr>
        <w:t xml:space="preserve"> Tseng </w:t>
      </w:r>
      <w:r w:rsidRPr="008E1685">
        <w:rPr>
          <w:rFonts w:ascii="Times New Roman" w:hAnsi="Times New Roman"/>
        </w:rPr>
        <w:t>Chi-tse</w:t>
      </w:r>
      <w:r w:rsidRPr="00362C3E">
        <w:rPr>
          <w:rFonts w:ascii="Times New Roman" w:hAnsi="Times New Roman"/>
        </w:rPr>
        <w:t>,</w:t>
      </w:r>
      <w:r>
        <w:rPr>
          <w:rFonts w:ascii="Times New Roman" w:hAnsi="Times New Roman"/>
        </w:rPr>
        <w:t xml:space="preserve"> </w:t>
      </w:r>
      <w:r w:rsidRPr="005729BF">
        <w:rPr>
          <w:rFonts w:ascii="Times New Roman" w:hAnsi="Times New Roman"/>
        </w:rPr>
        <w:t xml:space="preserve">“China: The Sleep, and the Awakening,” </w:t>
      </w:r>
      <w:r w:rsidRPr="005729BF">
        <w:rPr>
          <w:rFonts w:ascii="Times New Roman" w:hAnsi="Times New Roman"/>
          <w:i/>
        </w:rPr>
        <w:t>Asiatic Quarterly Review</w:t>
      </w:r>
      <w:r>
        <w:rPr>
          <w:rFonts w:ascii="Times New Roman" w:hAnsi="Times New Roman"/>
        </w:rPr>
        <w:t xml:space="preserve"> 3, no.1 (1887): 1-12.</w:t>
      </w:r>
    </w:p>
  </w:footnote>
  <w:footnote w:id="95">
    <w:p w:rsidR="0039391E" w:rsidRPr="00836BEB" w:rsidRDefault="0039391E" w:rsidP="009F2949">
      <w:pPr>
        <w:pStyle w:val="FootnoteText"/>
        <w:rPr>
          <w:rFonts w:ascii="Times New Roman" w:hAnsi="Times New Roman"/>
          <w:lang w:val="en-US"/>
        </w:rPr>
      </w:pPr>
      <w:r>
        <w:rPr>
          <w:rStyle w:val="FootnoteReference"/>
        </w:rPr>
        <w:footnoteRef/>
      </w:r>
      <w:r>
        <w:t xml:space="preserve"> </w:t>
      </w:r>
      <w:r w:rsidRPr="00A109DF">
        <w:rPr>
          <w:rFonts w:ascii="Times New Roman" w:eastAsia="SimSun" w:hAnsi="Times New Roman"/>
          <w:lang w:val="en-US" w:eastAsia="zh-CN"/>
        </w:rPr>
        <w:t>Demetrius Boulger</w:t>
      </w:r>
      <w:r w:rsidRPr="00A109DF">
        <w:rPr>
          <w:rFonts w:ascii="Times New Roman" w:eastAsia="SimSun" w:hAnsi="Times New Roman"/>
          <w:i/>
          <w:lang w:val="en-US" w:eastAsia="zh-CN"/>
        </w:rPr>
        <w:t xml:space="preserve">, </w:t>
      </w:r>
      <w:proofErr w:type="gramStart"/>
      <w:r w:rsidRPr="00A109DF">
        <w:rPr>
          <w:rFonts w:ascii="Times New Roman" w:eastAsia="SimSun" w:hAnsi="Times New Roman"/>
          <w:i/>
          <w:lang w:val="en-US" w:eastAsia="zh-CN"/>
        </w:rPr>
        <w:t>The</w:t>
      </w:r>
      <w:proofErr w:type="gramEnd"/>
      <w:r w:rsidRPr="00A109DF">
        <w:rPr>
          <w:rFonts w:ascii="Times New Roman" w:eastAsia="SimSun" w:hAnsi="Times New Roman"/>
          <w:i/>
          <w:lang w:val="en-US" w:eastAsia="zh-CN"/>
        </w:rPr>
        <w:t xml:space="preserve"> Life of Sir Halliday Macartney</w:t>
      </w:r>
      <w:r w:rsidRPr="00A109DF">
        <w:rPr>
          <w:rFonts w:ascii="Times New Roman" w:eastAsia="SimSun" w:hAnsi="Times New Roman"/>
          <w:lang w:val="en-US" w:eastAsia="zh-CN"/>
        </w:rPr>
        <w:t xml:space="preserve"> </w:t>
      </w:r>
      <w:r>
        <w:rPr>
          <w:rFonts w:ascii="Times New Roman" w:eastAsia="SimSun" w:hAnsi="Times New Roman"/>
          <w:lang w:val="en-US" w:eastAsia="zh-CN"/>
        </w:rPr>
        <w:t>(</w:t>
      </w:r>
      <w:r w:rsidRPr="00A109DF">
        <w:rPr>
          <w:rFonts w:ascii="Times New Roman" w:eastAsia="SimSun" w:hAnsi="Times New Roman"/>
          <w:lang w:val="en-US" w:eastAsia="zh-CN"/>
        </w:rPr>
        <w:t>London: John Lane the</w:t>
      </w:r>
      <w:r>
        <w:rPr>
          <w:rFonts w:ascii="Times New Roman" w:eastAsia="SimSun" w:hAnsi="Times New Roman"/>
          <w:lang w:val="en-US" w:eastAsia="zh-CN"/>
        </w:rPr>
        <w:t xml:space="preserve"> Bodley Head, 1908), 431</w:t>
      </w:r>
      <w:r w:rsidRPr="00A109DF">
        <w:rPr>
          <w:rFonts w:ascii="Times New Roman" w:eastAsia="SimSun" w:hAnsi="Times New Roman"/>
          <w:lang w:val="en-US" w:eastAsia="zh-CN"/>
        </w:rPr>
        <w:t>.</w:t>
      </w:r>
    </w:p>
  </w:footnote>
  <w:footnote w:id="96">
    <w:p w:rsidR="0039391E" w:rsidRPr="00A8327C" w:rsidRDefault="0039391E" w:rsidP="009F2949">
      <w:pPr>
        <w:pStyle w:val="FootnoteText"/>
        <w:rPr>
          <w:rFonts w:ascii="Times New Roman" w:hAnsi="Times New Roman"/>
        </w:rPr>
      </w:pPr>
      <w:r w:rsidRPr="00FE7C89">
        <w:rPr>
          <w:rStyle w:val="FootnoteReference"/>
          <w:rFonts w:ascii="Times New Roman" w:hAnsi="Times New Roman"/>
        </w:rPr>
        <w:footnoteRef/>
      </w:r>
      <w:r w:rsidRPr="00FE7C89">
        <w:rPr>
          <w:rFonts w:ascii="Times New Roman" w:hAnsi="Times New Roman"/>
        </w:rPr>
        <w:t xml:space="preserve"> </w:t>
      </w:r>
      <w:r w:rsidRPr="00362C3E">
        <w:rPr>
          <w:rFonts w:ascii="Times New Roman" w:hAnsi="Times New Roman"/>
        </w:rPr>
        <w:t>Tseng</w:t>
      </w:r>
      <w:r>
        <w:rPr>
          <w:rFonts w:ascii="Times New Roman" w:hAnsi="Times New Roman"/>
        </w:rPr>
        <w:t>, “</w:t>
      </w:r>
      <w:r w:rsidRPr="00FE7C89">
        <w:rPr>
          <w:rFonts w:ascii="Times New Roman" w:hAnsi="Times New Roman"/>
        </w:rPr>
        <w:t>China,” 2.</w:t>
      </w:r>
      <w:r>
        <w:rPr>
          <w:rFonts w:ascii="Times New Roman" w:hAnsi="Times New Roman"/>
        </w:rPr>
        <w:t xml:space="preserve"> Thomas Wade, </w:t>
      </w:r>
      <w:r w:rsidRPr="000B7FF4">
        <w:rPr>
          <w:rFonts w:ascii="Times New Roman" w:hAnsi="Times New Roman"/>
          <w:i/>
        </w:rPr>
        <w:t xml:space="preserve">Note on the Condition and Government of </w:t>
      </w:r>
      <w:r>
        <w:rPr>
          <w:rFonts w:ascii="Times New Roman" w:hAnsi="Times New Roman"/>
          <w:i/>
        </w:rPr>
        <w:t>the Chinese Empire</w:t>
      </w:r>
      <w:r w:rsidRPr="000B7FF4">
        <w:rPr>
          <w:rFonts w:ascii="Times New Roman" w:hAnsi="Times New Roman"/>
          <w:i/>
        </w:rPr>
        <w:t xml:space="preserve"> in 1849</w:t>
      </w:r>
      <w:r>
        <w:rPr>
          <w:rFonts w:ascii="Times New Roman" w:hAnsi="Times New Roman"/>
        </w:rPr>
        <w:t xml:space="preserve"> (Hong Kong: printed at the China Mail Office, 1850), 83.</w:t>
      </w:r>
    </w:p>
  </w:footnote>
  <w:footnote w:id="97">
    <w:p w:rsidR="0039391E" w:rsidRPr="00E40FBC" w:rsidRDefault="0039391E" w:rsidP="009F2949">
      <w:pPr>
        <w:pStyle w:val="FootnoteText"/>
        <w:rPr>
          <w:rFonts w:ascii="Times New Roman" w:hAnsi="Times New Roman"/>
          <w:lang w:val="en-US"/>
        </w:rPr>
      </w:pPr>
      <w:r w:rsidRPr="00E40FBC">
        <w:rPr>
          <w:rStyle w:val="FootnoteReference"/>
          <w:rFonts w:ascii="Times New Roman" w:hAnsi="Times New Roman"/>
        </w:rPr>
        <w:footnoteRef/>
      </w:r>
      <w:r w:rsidRPr="00E40FBC">
        <w:rPr>
          <w:rFonts w:ascii="Times New Roman" w:hAnsi="Times New Roman"/>
        </w:rPr>
        <w:t xml:space="preserve"> Tseng, “China,” 2. </w:t>
      </w:r>
    </w:p>
  </w:footnote>
  <w:footnote w:id="98">
    <w:p w:rsidR="0039391E" w:rsidRPr="00FA158C" w:rsidRDefault="0039391E" w:rsidP="009F2949">
      <w:pPr>
        <w:pStyle w:val="FootnoteText"/>
        <w:rPr>
          <w:lang w:val="en-US"/>
        </w:rPr>
      </w:pPr>
      <w:r w:rsidRPr="00725A5B">
        <w:rPr>
          <w:rStyle w:val="FootnoteReference"/>
          <w:rFonts w:ascii="Times New Roman" w:hAnsi="Times New Roman"/>
        </w:rPr>
        <w:footnoteRef/>
      </w:r>
      <w:r w:rsidRPr="00725A5B">
        <w:rPr>
          <w:rFonts w:ascii="Times New Roman" w:hAnsi="Times New Roman"/>
        </w:rPr>
        <w:t xml:space="preserve"> Zeng Jize’s late father</w:t>
      </w:r>
      <w:r>
        <w:rPr>
          <w:rFonts w:ascii="Times New Roman" w:hAnsi="Times New Roman"/>
        </w:rPr>
        <w:t>,</w:t>
      </w:r>
      <w:r w:rsidRPr="00725A5B">
        <w:rPr>
          <w:rFonts w:ascii="Times New Roman" w:hAnsi="Times New Roman"/>
        </w:rPr>
        <w:t xml:space="preserve"> as well as Li Hongzhang, who was dominating Chinese foreign policy when the article was written, were the key figures in the </w:t>
      </w:r>
      <w:r w:rsidRPr="00BB068F">
        <w:rPr>
          <w:rFonts w:ascii="Times New Roman" w:hAnsi="Times New Roman"/>
        </w:rPr>
        <w:t>“Foreign learning”(Yangwu)</w:t>
      </w:r>
      <w:r>
        <w:rPr>
          <w:rFonts w:ascii="Times New Roman" w:hAnsi="Times New Roman"/>
        </w:rPr>
        <w:t xml:space="preserve"> current</w:t>
      </w:r>
      <w:r w:rsidRPr="00725A5B">
        <w:rPr>
          <w:rFonts w:ascii="Times New Roman" w:hAnsi="Times New Roman"/>
        </w:rPr>
        <w:t xml:space="preserve"> </w:t>
      </w:r>
      <w:r>
        <w:rPr>
          <w:rFonts w:ascii="Times New Roman" w:hAnsi="Times New Roman"/>
        </w:rPr>
        <w:t>that</w:t>
      </w:r>
      <w:r w:rsidRPr="00725A5B">
        <w:rPr>
          <w:rFonts w:ascii="Times New Roman" w:hAnsi="Times New Roman"/>
        </w:rPr>
        <w:t xml:space="preserve"> had been pushing for some </w:t>
      </w:r>
      <w:r>
        <w:rPr>
          <w:rFonts w:ascii="Times New Roman" w:hAnsi="Times New Roman"/>
        </w:rPr>
        <w:t xml:space="preserve">self-strengthening </w:t>
      </w:r>
      <w:r w:rsidRPr="00725A5B">
        <w:rPr>
          <w:rFonts w:ascii="Times New Roman" w:hAnsi="Times New Roman"/>
        </w:rPr>
        <w:t>reforms since the 1860s.</w:t>
      </w:r>
    </w:p>
  </w:footnote>
  <w:footnote w:id="99">
    <w:p w:rsidR="0039391E" w:rsidRPr="00382A6D" w:rsidRDefault="0039391E" w:rsidP="009F2949">
      <w:pPr>
        <w:pStyle w:val="FootnoteText"/>
        <w:rPr>
          <w:rFonts w:ascii="Times New Roman" w:hAnsi="Times New Roman"/>
          <w:lang w:val="en-US"/>
        </w:rPr>
      </w:pPr>
      <w:r w:rsidRPr="00382A6D">
        <w:rPr>
          <w:rStyle w:val="FootnoteReference"/>
          <w:rFonts w:ascii="Times New Roman" w:hAnsi="Times New Roman"/>
        </w:rPr>
        <w:footnoteRef/>
      </w:r>
      <w:r w:rsidRPr="00382A6D">
        <w:rPr>
          <w:rFonts w:ascii="Times New Roman" w:hAnsi="Times New Roman"/>
        </w:rPr>
        <w:t xml:space="preserve"> </w:t>
      </w:r>
      <w:r w:rsidRPr="00382A6D">
        <w:rPr>
          <w:rFonts w:ascii="Times New Roman" w:hAnsi="Times New Roman"/>
          <w:lang w:val="en-US"/>
        </w:rPr>
        <w:t>The quotation begins on p</w:t>
      </w:r>
      <w:r>
        <w:rPr>
          <w:rFonts w:ascii="Times New Roman" w:hAnsi="Times New Roman"/>
          <w:lang w:val="en-US"/>
        </w:rPr>
        <w:t>age</w:t>
      </w:r>
      <w:r w:rsidRPr="00382A6D">
        <w:rPr>
          <w:rFonts w:ascii="Times New Roman" w:hAnsi="Times New Roman"/>
          <w:lang w:val="en-US"/>
        </w:rPr>
        <w:t xml:space="preserve"> 436, line 9.</w:t>
      </w:r>
    </w:p>
  </w:footnote>
  <w:footnote w:id="100">
    <w:p w:rsidR="0039391E" w:rsidRPr="001D4DCE" w:rsidRDefault="0039391E" w:rsidP="009F2949">
      <w:pPr>
        <w:pStyle w:val="FootnoteText"/>
        <w:rPr>
          <w:rFonts w:ascii="Times New Roman" w:hAnsi="Times New Roman"/>
        </w:rPr>
      </w:pPr>
      <w:r w:rsidRPr="001D4DCE">
        <w:rPr>
          <w:rStyle w:val="FootnoteReference"/>
          <w:rFonts w:ascii="Times New Roman" w:hAnsi="Times New Roman"/>
        </w:rPr>
        <w:footnoteRef/>
      </w:r>
      <w:r w:rsidRPr="001D4DCE">
        <w:rPr>
          <w:rFonts w:ascii="Times New Roman" w:hAnsi="Times New Roman"/>
        </w:rPr>
        <w:t xml:space="preserve"> </w:t>
      </w:r>
      <w:r>
        <w:rPr>
          <w:rFonts w:ascii="Times New Roman" w:hAnsi="Times New Roman"/>
        </w:rPr>
        <w:t>Tseng, “China,”</w:t>
      </w:r>
      <w:r w:rsidRPr="001D4DCE">
        <w:rPr>
          <w:rFonts w:ascii="Times New Roman" w:hAnsi="Times New Roman"/>
        </w:rPr>
        <w:t xml:space="preserve"> 4.</w:t>
      </w:r>
    </w:p>
  </w:footnote>
  <w:footnote w:id="101">
    <w:p w:rsidR="0039391E" w:rsidRPr="002E2EFE" w:rsidRDefault="0039391E" w:rsidP="009F2949">
      <w:pPr>
        <w:pStyle w:val="FootnoteText"/>
        <w:rPr>
          <w:rFonts w:ascii="Times New Roman" w:hAnsi="Times New Roman"/>
          <w:lang w:val="en-US"/>
        </w:rPr>
      </w:pPr>
      <w:r w:rsidRPr="002E2EFE">
        <w:rPr>
          <w:rStyle w:val="FootnoteReference"/>
          <w:rFonts w:ascii="Times New Roman" w:hAnsi="Times New Roman"/>
        </w:rPr>
        <w:footnoteRef/>
      </w:r>
      <w:r w:rsidRPr="002E2EFE">
        <w:rPr>
          <w:rFonts w:ascii="Times New Roman" w:hAnsi="Times New Roman"/>
        </w:rPr>
        <w:t xml:space="preserve"> </w:t>
      </w:r>
      <w:r w:rsidRPr="002E2EFE">
        <w:rPr>
          <w:rFonts w:ascii="Times New Roman" w:hAnsi="Times New Roman"/>
          <w:lang w:val="en-US"/>
        </w:rPr>
        <w:t xml:space="preserve">The </w:t>
      </w:r>
      <w:r w:rsidRPr="005A0478">
        <w:rPr>
          <w:rFonts w:ascii="Times New Roman" w:hAnsi="Times New Roman"/>
          <w:i/>
          <w:lang w:val="en-US"/>
        </w:rPr>
        <w:t xml:space="preserve">North China Herald </w:t>
      </w:r>
      <w:r w:rsidRPr="002E2EFE">
        <w:rPr>
          <w:rFonts w:ascii="Times New Roman" w:hAnsi="Times New Roman"/>
          <w:lang w:val="en-US"/>
        </w:rPr>
        <w:t xml:space="preserve">notes on March 2, 1887, that “the article…attributed to the Marquis Tseng continues to attract, as is only natural, considerable attention.” The paper assumed the article was an official policy peace vetted by the Court in </w:t>
      </w:r>
      <w:smartTag w:uri="urn:schemas-microsoft-com:office:smarttags" w:element="place">
        <w:r w:rsidRPr="002E2EFE">
          <w:rPr>
            <w:rFonts w:ascii="Times New Roman" w:hAnsi="Times New Roman"/>
            <w:lang w:val="en-US"/>
          </w:rPr>
          <w:t>Peking</w:t>
        </w:r>
      </w:smartTag>
      <w:r w:rsidRPr="002E2EFE">
        <w:rPr>
          <w:rFonts w:ascii="Times New Roman" w:hAnsi="Times New Roman"/>
          <w:lang w:val="en-US"/>
        </w:rPr>
        <w:t>.</w:t>
      </w:r>
    </w:p>
  </w:footnote>
  <w:footnote w:id="102">
    <w:p w:rsidR="0039391E" w:rsidRPr="00BE5262" w:rsidRDefault="0039391E" w:rsidP="009F2949">
      <w:pPr>
        <w:autoSpaceDE w:val="0"/>
        <w:autoSpaceDN w:val="0"/>
        <w:adjustRightInd w:val="0"/>
        <w:spacing w:after="0" w:line="240" w:lineRule="auto"/>
        <w:rPr>
          <w:rFonts w:ascii="Times New Roman" w:eastAsia="宋体" w:hAnsi="Times New Roman"/>
          <w:sz w:val="20"/>
          <w:szCs w:val="20"/>
          <w:lang w:val="en-US" w:eastAsia="zh-CN"/>
        </w:rPr>
      </w:pPr>
      <w:r w:rsidRPr="00A109DF">
        <w:rPr>
          <w:rStyle w:val="FootnoteReference"/>
          <w:rFonts w:ascii="Times New Roman" w:hAnsi="Times New Roman"/>
          <w:sz w:val="20"/>
          <w:szCs w:val="20"/>
        </w:rPr>
        <w:footnoteRef/>
      </w:r>
      <w:r w:rsidRPr="00A109DF">
        <w:rPr>
          <w:rFonts w:ascii="Times New Roman" w:hAnsi="Times New Roman"/>
          <w:sz w:val="20"/>
          <w:szCs w:val="20"/>
        </w:rPr>
        <w:t xml:space="preserve"> </w:t>
      </w:r>
      <w:r w:rsidRPr="00A109DF">
        <w:rPr>
          <w:rFonts w:ascii="Times New Roman" w:eastAsia="SimSun" w:hAnsi="Times New Roman"/>
          <w:sz w:val="20"/>
          <w:szCs w:val="20"/>
          <w:lang w:val="en-US" w:eastAsia="zh-CN"/>
        </w:rPr>
        <w:t xml:space="preserve">Zeng rejoiced in the echo. </w:t>
      </w:r>
      <w:r>
        <w:rPr>
          <w:rFonts w:ascii="Times New Roman" w:eastAsia="SimSun" w:hAnsi="Times New Roman"/>
          <w:sz w:val="20"/>
          <w:szCs w:val="20"/>
          <w:lang w:val="en-US" w:eastAsia="zh-CN"/>
        </w:rPr>
        <w:t>H</w:t>
      </w:r>
      <w:r w:rsidRPr="00A109DF">
        <w:rPr>
          <w:rFonts w:ascii="Times New Roman" w:eastAsia="SimSun" w:hAnsi="Times New Roman"/>
          <w:sz w:val="20"/>
          <w:szCs w:val="20"/>
          <w:lang w:val="en-US" w:eastAsia="zh-CN"/>
        </w:rPr>
        <w:t xml:space="preserve">e wrote about </w:t>
      </w:r>
      <w:r>
        <w:rPr>
          <w:rFonts w:ascii="Times New Roman" w:eastAsia="SimSun" w:hAnsi="Times New Roman"/>
          <w:sz w:val="20"/>
          <w:szCs w:val="20"/>
          <w:lang w:val="en-US" w:eastAsia="zh-CN"/>
        </w:rPr>
        <w:t>it</w:t>
      </w:r>
      <w:r w:rsidRPr="00A109DF">
        <w:rPr>
          <w:rFonts w:ascii="Times New Roman" w:eastAsia="SimSun" w:hAnsi="Times New Roman"/>
          <w:sz w:val="20"/>
          <w:szCs w:val="20"/>
          <w:lang w:val="en-US" w:eastAsia="zh-CN"/>
        </w:rPr>
        <w:t xml:space="preserve"> and about translations into German and Russian being under way </w:t>
      </w:r>
      <w:r>
        <w:rPr>
          <w:rFonts w:ascii="Times New Roman" w:eastAsia="SimSun" w:hAnsi="Times New Roman"/>
          <w:sz w:val="20"/>
          <w:szCs w:val="20"/>
          <w:lang w:val="en-US" w:eastAsia="zh-CN"/>
        </w:rPr>
        <w:t>i</w:t>
      </w:r>
      <w:r w:rsidRPr="00A109DF">
        <w:rPr>
          <w:rFonts w:ascii="Times New Roman" w:eastAsia="SimSun" w:hAnsi="Times New Roman"/>
          <w:sz w:val="20"/>
          <w:szCs w:val="20"/>
          <w:lang w:val="en-US" w:eastAsia="zh-CN"/>
        </w:rPr>
        <w:t>n a letter to Halliday Macartney, his secretary, who had drafted the article. Demetrius Boulger</w:t>
      </w:r>
      <w:r w:rsidRPr="00A109DF">
        <w:rPr>
          <w:rFonts w:ascii="Times New Roman" w:eastAsia="SimSun" w:hAnsi="Times New Roman"/>
          <w:i/>
          <w:sz w:val="20"/>
          <w:szCs w:val="20"/>
          <w:lang w:val="en-US" w:eastAsia="zh-CN"/>
        </w:rPr>
        <w:t xml:space="preserve">, </w:t>
      </w:r>
      <w:proofErr w:type="gramStart"/>
      <w:r w:rsidRPr="00A109DF">
        <w:rPr>
          <w:rFonts w:ascii="Times New Roman" w:eastAsia="SimSun" w:hAnsi="Times New Roman"/>
          <w:i/>
          <w:sz w:val="20"/>
          <w:szCs w:val="20"/>
          <w:lang w:val="en-US" w:eastAsia="zh-CN"/>
        </w:rPr>
        <w:t>The</w:t>
      </w:r>
      <w:proofErr w:type="gramEnd"/>
      <w:r w:rsidRPr="00A109DF">
        <w:rPr>
          <w:rFonts w:ascii="Times New Roman" w:eastAsia="SimSun" w:hAnsi="Times New Roman"/>
          <w:i/>
          <w:sz w:val="20"/>
          <w:szCs w:val="20"/>
          <w:lang w:val="en-US" w:eastAsia="zh-CN"/>
        </w:rPr>
        <w:t xml:space="preserve"> Life of Sir Halliday Macartney</w:t>
      </w:r>
      <w:r w:rsidRPr="00A109DF">
        <w:rPr>
          <w:rFonts w:ascii="Times New Roman" w:eastAsia="SimSun" w:hAnsi="Times New Roman"/>
          <w:sz w:val="20"/>
          <w:szCs w:val="20"/>
          <w:lang w:val="en-US" w:eastAsia="zh-CN"/>
        </w:rPr>
        <w:t xml:space="preserve"> </w:t>
      </w:r>
      <w:r>
        <w:rPr>
          <w:rFonts w:ascii="Times New Roman" w:eastAsia="SimSun" w:hAnsi="Times New Roman"/>
          <w:sz w:val="20"/>
          <w:szCs w:val="20"/>
          <w:lang w:val="en-US" w:eastAsia="zh-CN"/>
        </w:rPr>
        <w:t>(</w:t>
      </w:r>
      <w:r w:rsidRPr="00A109DF">
        <w:rPr>
          <w:rFonts w:ascii="Times New Roman" w:eastAsia="SimSun" w:hAnsi="Times New Roman"/>
          <w:sz w:val="20"/>
          <w:szCs w:val="20"/>
          <w:lang w:val="en-US" w:eastAsia="zh-CN"/>
        </w:rPr>
        <w:t>London: John Lane the Bodley Head, 1908</w:t>
      </w:r>
      <w:r>
        <w:rPr>
          <w:rFonts w:ascii="Times New Roman" w:eastAsia="SimSun" w:hAnsi="Times New Roman"/>
          <w:sz w:val="20"/>
          <w:szCs w:val="20"/>
          <w:lang w:val="en-US" w:eastAsia="zh-CN"/>
        </w:rPr>
        <w:t>)</w:t>
      </w:r>
      <w:r w:rsidRPr="00A109DF">
        <w:rPr>
          <w:rFonts w:ascii="Times New Roman" w:eastAsia="SimSun" w:hAnsi="Times New Roman"/>
          <w:sz w:val="20"/>
          <w:szCs w:val="20"/>
          <w:lang w:val="en-US" w:eastAsia="zh-CN"/>
        </w:rPr>
        <w:t xml:space="preserve">, 431-437. The British reaction </w:t>
      </w:r>
      <w:r>
        <w:rPr>
          <w:rFonts w:ascii="Times New Roman" w:eastAsia="SimSun" w:hAnsi="Times New Roman"/>
          <w:sz w:val="20"/>
          <w:szCs w:val="20"/>
          <w:lang w:val="en-US" w:eastAsia="zh-CN"/>
        </w:rPr>
        <w:t>can</w:t>
      </w:r>
      <w:r w:rsidRPr="00A109DF">
        <w:rPr>
          <w:rFonts w:ascii="Times New Roman" w:eastAsia="SimSun" w:hAnsi="Times New Roman"/>
          <w:sz w:val="20"/>
          <w:szCs w:val="20"/>
          <w:lang w:val="en-US" w:eastAsia="zh-CN"/>
        </w:rPr>
        <w:t xml:space="preserve"> be found in the reviews of Zeng’s article by Sir </w:t>
      </w:r>
      <w:r w:rsidRPr="002A485E">
        <w:rPr>
          <w:rFonts w:ascii="Times New Roman" w:eastAsia="SimSun" w:hAnsi="Times New Roman"/>
          <w:sz w:val="20"/>
          <w:szCs w:val="20"/>
          <w:lang w:val="en-US" w:eastAsia="zh-CN"/>
        </w:rPr>
        <w:t xml:space="preserve">Rutherford Alcock and </w:t>
      </w:r>
      <w:r w:rsidRPr="00C7348D">
        <w:rPr>
          <w:rFonts w:ascii="Times New Roman" w:eastAsia="SimSun" w:hAnsi="Times New Roman"/>
          <w:sz w:val="20"/>
          <w:szCs w:val="20"/>
          <w:lang w:val="en-US" w:eastAsia="zh-CN"/>
        </w:rPr>
        <w:t>W</w:t>
      </w:r>
      <w:r>
        <w:rPr>
          <w:rFonts w:ascii="Times New Roman" w:eastAsia="SimSun" w:hAnsi="Times New Roman"/>
          <w:sz w:val="20"/>
          <w:szCs w:val="20"/>
          <w:lang w:val="en-US" w:eastAsia="zh-CN"/>
        </w:rPr>
        <w:t>.</w:t>
      </w:r>
      <w:r w:rsidRPr="002A485E">
        <w:rPr>
          <w:rFonts w:ascii="Times New Roman" w:eastAsia="SimSun" w:hAnsi="Times New Roman"/>
          <w:sz w:val="20"/>
          <w:szCs w:val="20"/>
          <w:lang w:val="en-US" w:eastAsia="zh-CN"/>
        </w:rPr>
        <w:t xml:space="preserve"> Lockhart under the title “China and its Foreign Relations,” in </w:t>
      </w:r>
      <w:r w:rsidRPr="00F53C61">
        <w:rPr>
          <w:rFonts w:ascii="Times New Roman" w:eastAsia="SimSun" w:hAnsi="Times New Roman"/>
          <w:i/>
          <w:sz w:val="20"/>
          <w:szCs w:val="20"/>
          <w:lang w:val="en-US" w:eastAsia="zh-CN"/>
        </w:rPr>
        <w:t>Asiatic Quarterly Review</w:t>
      </w:r>
      <w:r w:rsidRPr="002A485E">
        <w:rPr>
          <w:rFonts w:ascii="Times New Roman" w:eastAsia="SimSun" w:hAnsi="Times New Roman"/>
          <w:sz w:val="20"/>
          <w:szCs w:val="20"/>
          <w:lang w:val="en-US" w:eastAsia="zh-CN"/>
        </w:rPr>
        <w:t xml:space="preserve"> 3 </w:t>
      </w:r>
      <w:r>
        <w:rPr>
          <w:rFonts w:ascii="Times New Roman" w:eastAsia="SimSun" w:hAnsi="Times New Roman"/>
          <w:sz w:val="20"/>
          <w:szCs w:val="20"/>
          <w:lang w:val="en-US" w:eastAsia="zh-CN"/>
        </w:rPr>
        <w:t>(</w:t>
      </w:r>
      <w:r w:rsidRPr="002A485E">
        <w:rPr>
          <w:rFonts w:ascii="Times New Roman" w:eastAsia="SimSun" w:hAnsi="Times New Roman"/>
          <w:sz w:val="20"/>
          <w:szCs w:val="20"/>
          <w:lang w:val="en-US" w:eastAsia="zh-CN"/>
        </w:rPr>
        <w:t>1887</w:t>
      </w:r>
      <w:r>
        <w:rPr>
          <w:rFonts w:ascii="Times New Roman" w:eastAsia="SimSun" w:hAnsi="Times New Roman"/>
          <w:sz w:val="20"/>
          <w:szCs w:val="20"/>
          <w:lang w:val="en-US" w:eastAsia="zh-CN"/>
        </w:rPr>
        <w:t>):</w:t>
      </w:r>
      <w:r w:rsidRPr="002A485E">
        <w:rPr>
          <w:rFonts w:ascii="Times New Roman" w:eastAsia="SimSun" w:hAnsi="Times New Roman"/>
          <w:sz w:val="20"/>
          <w:szCs w:val="20"/>
          <w:lang w:val="en-US" w:eastAsia="zh-CN"/>
        </w:rPr>
        <w:t xml:space="preserve"> 443-466 and in </w:t>
      </w:r>
      <w:r w:rsidRPr="002A485E">
        <w:rPr>
          <w:rFonts w:ascii="Times New Roman" w:eastAsia="SimSun" w:hAnsi="Times New Roman"/>
          <w:i/>
          <w:sz w:val="20"/>
          <w:szCs w:val="20"/>
          <w:lang w:val="en-US" w:eastAsia="zh-CN"/>
        </w:rPr>
        <w:t>The Spectator</w:t>
      </w:r>
      <w:r w:rsidRPr="002A485E">
        <w:rPr>
          <w:rFonts w:ascii="Times New Roman" w:eastAsia="SimSun" w:hAnsi="Times New Roman"/>
          <w:sz w:val="20"/>
          <w:szCs w:val="20"/>
          <w:lang w:val="en-US" w:eastAsia="zh-CN"/>
        </w:rPr>
        <w:t xml:space="preserve">. The American reaction is detailed in Chiu Ling-Yeong, “Debate on National Salvation: Ho Kai versus Tseng Chi-tse,” </w:t>
      </w:r>
      <w:r w:rsidRPr="002A485E">
        <w:rPr>
          <w:rFonts w:ascii="Times New Roman" w:hAnsi="Times New Roman"/>
          <w:i/>
          <w:color w:val="000000"/>
          <w:sz w:val="20"/>
          <w:szCs w:val="20"/>
          <w:lang w:val="en-US" w:eastAsia="zh-CN"/>
        </w:rPr>
        <w:t>Journal of the Hong Kong Branch of the Royal Asiatic Society</w:t>
      </w:r>
      <w:r w:rsidRPr="002A485E">
        <w:rPr>
          <w:rFonts w:ascii="Times New Roman" w:hAnsi="Times New Roman"/>
          <w:color w:val="000000"/>
          <w:sz w:val="20"/>
          <w:szCs w:val="20"/>
          <w:lang w:val="en-US" w:eastAsia="zh-CN"/>
        </w:rPr>
        <w:t xml:space="preserve"> 11 (1971): 38-40.</w:t>
      </w:r>
      <w:r>
        <w:rPr>
          <w:rFonts w:ascii="Times New Roman" w:hAnsi="Times New Roman"/>
          <w:color w:val="000000"/>
          <w:sz w:val="20"/>
          <w:szCs w:val="20"/>
          <w:lang w:val="en-US" w:eastAsia="zh-CN"/>
        </w:rPr>
        <w:t xml:space="preserve"> See also Lee En-Han </w:t>
      </w:r>
      <w:r w:rsidRPr="00507E3B">
        <w:rPr>
          <w:rFonts w:ascii="SimSun" w:eastAsia="SimSun" w:hAnsi="SimSun" w:hint="eastAsia"/>
          <w:color w:val="000000"/>
          <w:sz w:val="20"/>
          <w:szCs w:val="20"/>
          <w:lang w:val="en-US" w:eastAsia="zh-CN"/>
        </w:rPr>
        <w:t>李恩涵</w:t>
      </w:r>
      <w:r>
        <w:rPr>
          <w:rFonts w:ascii="Times New Roman" w:eastAsia="宋体" w:hAnsi="Times New Roman"/>
          <w:color w:val="000000"/>
          <w:sz w:val="20"/>
          <w:szCs w:val="20"/>
          <w:lang w:val="en-US" w:eastAsia="zh-CN"/>
        </w:rPr>
        <w:t xml:space="preserve">, </w:t>
      </w:r>
      <w:r w:rsidRPr="001E7604">
        <w:rPr>
          <w:rFonts w:ascii="Times New Roman" w:eastAsia="宋体" w:hAnsi="Times New Roman"/>
          <w:i/>
          <w:color w:val="000000"/>
          <w:sz w:val="20"/>
          <w:szCs w:val="20"/>
          <w:lang w:val="en-US" w:eastAsia="zh-CN"/>
        </w:rPr>
        <w:t>Zeng Jize de waijiao</w:t>
      </w:r>
      <w:r>
        <w:rPr>
          <w:rFonts w:ascii="Times New Roman" w:eastAsia="宋体" w:hAnsi="Times New Roman"/>
          <w:color w:val="000000"/>
          <w:sz w:val="20"/>
          <w:szCs w:val="20"/>
          <w:lang w:val="en-US" w:eastAsia="zh-CN"/>
        </w:rPr>
        <w:t xml:space="preserve"> </w:t>
      </w:r>
      <w:r w:rsidRPr="00507E3B">
        <w:rPr>
          <w:rFonts w:ascii="SimSun" w:eastAsia="SimSun" w:hAnsi="SimSun" w:hint="eastAsia"/>
          <w:color w:val="000000"/>
          <w:sz w:val="20"/>
          <w:szCs w:val="20"/>
          <w:lang w:val="en-US" w:eastAsia="zh-CN"/>
        </w:rPr>
        <w:t>曾紀澤的外交</w:t>
      </w:r>
      <w:r>
        <w:rPr>
          <w:rFonts w:ascii="Times New Roman" w:eastAsia="宋体" w:hAnsi="Times New Roman"/>
          <w:color w:val="000000"/>
          <w:sz w:val="20"/>
          <w:szCs w:val="20"/>
          <w:lang w:val="en-US" w:eastAsia="zh-CN"/>
        </w:rPr>
        <w:t xml:space="preserve">, Zhongyang yanjiuyuan jindaishi yanjiusuo zhuankan 15 (1966), </w:t>
      </w:r>
      <w:r w:rsidRPr="0017164F">
        <w:rPr>
          <w:rFonts w:ascii="Times New Roman" w:eastAsia="宋体" w:hAnsi="Times New Roman"/>
          <w:color w:val="000000"/>
          <w:sz w:val="20"/>
          <w:szCs w:val="20"/>
          <w:lang w:val="en-US" w:eastAsia="zh-CN"/>
        </w:rPr>
        <w:t>ch</w:t>
      </w:r>
      <w:r w:rsidRPr="008E1685">
        <w:rPr>
          <w:rFonts w:ascii="Times New Roman" w:eastAsia="宋体" w:hAnsi="Times New Roman"/>
          <w:color w:val="000000"/>
          <w:sz w:val="20"/>
          <w:szCs w:val="20"/>
          <w:lang w:val="en-US" w:eastAsia="zh-CN"/>
        </w:rPr>
        <w:t>ap</w:t>
      </w:r>
      <w:r w:rsidRPr="0017164F">
        <w:rPr>
          <w:rFonts w:ascii="Times New Roman" w:eastAsia="宋体" w:hAnsi="Times New Roman"/>
          <w:color w:val="000000"/>
          <w:sz w:val="20"/>
          <w:szCs w:val="20"/>
          <w:lang w:val="en-US" w:eastAsia="zh-CN"/>
        </w:rPr>
        <w:t>.</w:t>
      </w:r>
      <w:r w:rsidRPr="008E1685">
        <w:rPr>
          <w:rFonts w:ascii="Times New Roman" w:eastAsia="宋体" w:hAnsi="Times New Roman"/>
          <w:color w:val="000000"/>
          <w:sz w:val="20"/>
          <w:szCs w:val="20"/>
          <w:lang w:val="en-US" w:eastAsia="zh-CN"/>
        </w:rPr>
        <w:t xml:space="preserve"> </w:t>
      </w:r>
      <w:r w:rsidRPr="0017164F">
        <w:rPr>
          <w:rFonts w:ascii="Times New Roman" w:eastAsia="宋体" w:hAnsi="Times New Roman"/>
          <w:color w:val="000000"/>
          <w:sz w:val="20"/>
          <w:szCs w:val="20"/>
          <w:lang w:val="en-US" w:eastAsia="zh-CN"/>
        </w:rPr>
        <w:t>5.3.</w:t>
      </w:r>
      <w:r>
        <w:rPr>
          <w:rFonts w:ascii="Times New Roman" w:eastAsia="宋体" w:hAnsi="Times New Roman"/>
          <w:color w:val="000000"/>
          <w:sz w:val="20"/>
          <w:szCs w:val="20"/>
          <w:lang w:val="en-US" w:eastAsia="zh-CN"/>
        </w:rPr>
        <w:t xml:space="preserve"> </w:t>
      </w:r>
      <w:r w:rsidRPr="00BE5262">
        <w:rPr>
          <w:rFonts w:ascii="Times New Roman" w:hAnsi="Times New Roman"/>
          <w:sz w:val="20"/>
          <w:szCs w:val="20"/>
          <w:lang w:val="en-US"/>
        </w:rPr>
        <w:t xml:space="preserve">An anonymous </w:t>
      </w:r>
      <w:r>
        <w:rPr>
          <w:rFonts w:ascii="Times New Roman" w:hAnsi="Times New Roman"/>
          <w:sz w:val="20"/>
          <w:szCs w:val="20"/>
          <w:lang w:val="en-US"/>
        </w:rPr>
        <w:t>r</w:t>
      </w:r>
      <w:r w:rsidRPr="00BE5262">
        <w:rPr>
          <w:rFonts w:ascii="Times New Roman" w:hAnsi="Times New Roman"/>
          <w:sz w:val="20"/>
          <w:szCs w:val="20"/>
          <w:lang w:val="en-US"/>
        </w:rPr>
        <w:t xml:space="preserve">eader kindly pointed out that copies of the </w:t>
      </w:r>
      <w:r w:rsidRPr="00BE5262">
        <w:rPr>
          <w:rFonts w:ascii="Times New Roman" w:hAnsi="Times New Roman"/>
          <w:i/>
          <w:sz w:val="20"/>
          <w:szCs w:val="20"/>
          <w:lang w:val="en-US"/>
        </w:rPr>
        <w:t>Shiju tu</w:t>
      </w:r>
      <w:r w:rsidRPr="00BE5262">
        <w:rPr>
          <w:rFonts w:ascii="Times New Roman" w:hAnsi="Times New Roman"/>
          <w:sz w:val="20"/>
          <w:szCs w:val="20"/>
          <w:lang w:val="en-US"/>
        </w:rPr>
        <w:t xml:space="preserve"> </w:t>
      </w:r>
      <w:r>
        <w:rPr>
          <w:rFonts w:ascii="Times New Roman" w:hAnsi="Times New Roman"/>
          <w:sz w:val="20"/>
          <w:szCs w:val="20"/>
          <w:lang w:val="en-US"/>
        </w:rPr>
        <w:t>are</w:t>
      </w:r>
      <w:r w:rsidRPr="00BE5262">
        <w:rPr>
          <w:rFonts w:ascii="Times New Roman" w:hAnsi="Times New Roman"/>
          <w:sz w:val="20"/>
          <w:szCs w:val="20"/>
          <w:lang w:val="en-US"/>
        </w:rPr>
        <w:t xml:space="preserve"> in the </w:t>
      </w:r>
      <w:r w:rsidRPr="004F049C">
        <w:rPr>
          <w:rFonts w:ascii="Times New Roman" w:hAnsi="Times New Roman"/>
          <w:sz w:val="20"/>
          <w:szCs w:val="20"/>
          <w:lang w:val="en-US"/>
        </w:rPr>
        <w:t>French Foreign Ministry Archives</w:t>
      </w:r>
      <w:r w:rsidRPr="00BE5262">
        <w:rPr>
          <w:rFonts w:ascii="Times New Roman" w:hAnsi="Times New Roman"/>
          <w:sz w:val="20"/>
          <w:szCs w:val="20"/>
          <w:lang w:val="en-US"/>
        </w:rPr>
        <w:t xml:space="preserve">, and </w:t>
      </w:r>
      <w:r>
        <w:rPr>
          <w:rFonts w:ascii="Times New Roman" w:hAnsi="Times New Roman"/>
          <w:sz w:val="20"/>
          <w:szCs w:val="20"/>
          <w:lang w:val="en-US"/>
        </w:rPr>
        <w:t xml:space="preserve">that </w:t>
      </w:r>
      <w:r w:rsidRPr="00BE5262">
        <w:rPr>
          <w:rFonts w:ascii="Times New Roman" w:hAnsi="Times New Roman"/>
          <w:sz w:val="20"/>
          <w:szCs w:val="20"/>
          <w:lang w:val="en-US"/>
        </w:rPr>
        <w:t xml:space="preserve">others </w:t>
      </w:r>
      <w:r>
        <w:rPr>
          <w:rFonts w:ascii="Times New Roman" w:hAnsi="Times New Roman"/>
          <w:sz w:val="20"/>
          <w:szCs w:val="20"/>
          <w:lang w:val="en-US"/>
        </w:rPr>
        <w:t>could</w:t>
      </w:r>
      <w:r w:rsidRPr="00BE5262">
        <w:rPr>
          <w:rFonts w:ascii="Times New Roman" w:hAnsi="Times New Roman"/>
          <w:sz w:val="20"/>
          <w:szCs w:val="20"/>
          <w:lang w:val="en-US"/>
        </w:rPr>
        <w:t xml:space="preserve"> most likely be found in the corresponding archives of the other Powers. I have not</w:t>
      </w:r>
      <w:r w:rsidRPr="0061778F">
        <w:rPr>
          <w:rFonts w:ascii="Times New Roman" w:hAnsi="Times New Roman"/>
          <w:lang w:val="en-US"/>
        </w:rPr>
        <w:t xml:space="preserve"> </w:t>
      </w:r>
      <w:r w:rsidRPr="00BE5262">
        <w:rPr>
          <w:rFonts w:ascii="Times New Roman" w:hAnsi="Times New Roman"/>
          <w:sz w:val="20"/>
          <w:szCs w:val="20"/>
          <w:lang w:val="en-US"/>
        </w:rPr>
        <w:t>followed up on this important suggestion, which might also lead to comments by diplomats on the cartoon. I might convey the results of further researches in this field in a later “addendum”.</w:t>
      </w:r>
      <w:r>
        <w:rPr>
          <w:rFonts w:ascii="Times New Roman" w:hAnsi="Times New Roman"/>
          <w:sz w:val="20"/>
          <w:szCs w:val="20"/>
          <w:lang w:val="en-US"/>
        </w:rPr>
        <w:t xml:space="preserve"> </w:t>
      </w:r>
    </w:p>
  </w:footnote>
  <w:footnote w:id="103">
    <w:p w:rsidR="0039391E" w:rsidRPr="00CD2DD0" w:rsidRDefault="0039391E" w:rsidP="009F2949">
      <w:pPr>
        <w:pStyle w:val="FootnoteText"/>
        <w:rPr>
          <w:lang w:val="en-US"/>
        </w:rPr>
      </w:pPr>
      <w:r>
        <w:rPr>
          <w:rStyle w:val="FootnoteReference"/>
        </w:rPr>
        <w:footnoteRef/>
      </w:r>
      <w:r>
        <w:t xml:space="preserve"> </w:t>
      </w:r>
      <w:r w:rsidRPr="00A8327C">
        <w:rPr>
          <w:rFonts w:ascii="Times New Roman" w:hAnsi="Times New Roman"/>
        </w:rPr>
        <w:t xml:space="preserve">Prints of the English language article are in the (Hong Kong) </w:t>
      </w:r>
      <w:r w:rsidRPr="00A8327C">
        <w:rPr>
          <w:rFonts w:ascii="Times New Roman" w:hAnsi="Times New Roman"/>
          <w:i/>
        </w:rPr>
        <w:t>China Mail</w:t>
      </w:r>
      <w:r>
        <w:rPr>
          <w:rFonts w:ascii="Times New Roman" w:hAnsi="Times New Roman"/>
          <w:i/>
        </w:rPr>
        <w:t>,</w:t>
      </w:r>
      <w:r w:rsidRPr="00A8327C">
        <w:rPr>
          <w:rFonts w:ascii="Times New Roman" w:hAnsi="Times New Roman"/>
        </w:rPr>
        <w:t xml:space="preserve"> Feb. 8, 1887, the </w:t>
      </w:r>
      <w:r w:rsidRPr="00A8327C">
        <w:rPr>
          <w:rFonts w:ascii="Times New Roman" w:hAnsi="Times New Roman"/>
          <w:i/>
        </w:rPr>
        <w:t>North China Herald</w:t>
      </w:r>
      <w:r w:rsidRPr="00A8327C">
        <w:rPr>
          <w:rFonts w:ascii="Times New Roman" w:hAnsi="Times New Roman"/>
        </w:rPr>
        <w:t xml:space="preserve"> in Shanghai</w:t>
      </w:r>
      <w:r>
        <w:rPr>
          <w:rFonts w:ascii="Times New Roman" w:hAnsi="Times New Roman"/>
        </w:rPr>
        <w:t>,</w:t>
      </w:r>
      <w:r w:rsidRPr="00A8327C">
        <w:rPr>
          <w:rFonts w:ascii="Times New Roman" w:hAnsi="Times New Roman"/>
        </w:rPr>
        <w:t xml:space="preserve"> </w:t>
      </w:r>
      <w:r>
        <w:rPr>
          <w:rFonts w:ascii="Times New Roman" w:hAnsi="Times New Roman"/>
        </w:rPr>
        <w:t>Feb. 16, 1887, 181-182</w:t>
      </w:r>
      <w:r w:rsidRPr="00A8327C">
        <w:rPr>
          <w:rFonts w:ascii="Times New Roman" w:hAnsi="Times New Roman"/>
        </w:rPr>
        <w:t xml:space="preserve">, the </w:t>
      </w:r>
      <w:r w:rsidRPr="00A8327C">
        <w:rPr>
          <w:rFonts w:ascii="Times New Roman" w:hAnsi="Times New Roman"/>
          <w:i/>
        </w:rPr>
        <w:t>China Times</w:t>
      </w:r>
      <w:r w:rsidRPr="00A8327C">
        <w:rPr>
          <w:rFonts w:ascii="Times New Roman" w:hAnsi="Times New Roman"/>
        </w:rPr>
        <w:t xml:space="preserve"> (Tianjin), and the </w:t>
      </w:r>
      <w:r w:rsidRPr="00A8327C">
        <w:rPr>
          <w:rFonts w:ascii="Times New Roman" w:hAnsi="Times New Roman"/>
          <w:i/>
        </w:rPr>
        <w:t>Chinese Recorder and Missionary Journal</w:t>
      </w:r>
      <w:r w:rsidRPr="00A8327C">
        <w:rPr>
          <w:rFonts w:ascii="Times New Roman" w:hAnsi="Times New Roman"/>
        </w:rPr>
        <w:t xml:space="preserve"> 18</w:t>
      </w:r>
      <w:r>
        <w:rPr>
          <w:rFonts w:ascii="Times New Roman" w:hAnsi="Times New Roman"/>
        </w:rPr>
        <w:t>, no</w:t>
      </w:r>
      <w:r w:rsidRPr="00A8327C">
        <w:rPr>
          <w:rFonts w:ascii="Times New Roman" w:hAnsi="Times New Roman"/>
        </w:rPr>
        <w:t xml:space="preserve">.4 (April 1887). On Feb. 18, 1887, the </w:t>
      </w:r>
      <w:r w:rsidRPr="00A8327C">
        <w:rPr>
          <w:rFonts w:ascii="Times New Roman" w:hAnsi="Times New Roman"/>
          <w:i/>
        </w:rPr>
        <w:t>New York Times</w:t>
      </w:r>
      <w:r w:rsidRPr="00A8327C">
        <w:rPr>
          <w:rFonts w:ascii="Times New Roman" w:hAnsi="Times New Roman"/>
        </w:rPr>
        <w:t xml:space="preserve"> printed a lengthy summary of the main points</w:t>
      </w:r>
      <w:r>
        <w:rPr>
          <w:rFonts w:ascii="Times New Roman" w:hAnsi="Times New Roman"/>
        </w:rPr>
        <w:t xml:space="preserve"> that were</w:t>
      </w:r>
      <w:r w:rsidRPr="00A8327C">
        <w:rPr>
          <w:rFonts w:ascii="Times New Roman" w:hAnsi="Times New Roman"/>
        </w:rPr>
        <w:t xml:space="preserve"> of int</w:t>
      </w:r>
      <w:r>
        <w:rPr>
          <w:rFonts w:ascii="Times New Roman" w:hAnsi="Times New Roman"/>
        </w:rPr>
        <w:t xml:space="preserve">erest to the </w:t>
      </w:r>
      <w:smartTag w:uri="urn:schemas-microsoft-com:office:smarttags" w:element="country-region">
        <w:smartTag w:uri="urn:schemas-microsoft-com:office:smarttags" w:element="place">
          <w:r>
            <w:rPr>
              <w:rFonts w:ascii="Times New Roman" w:hAnsi="Times New Roman"/>
            </w:rPr>
            <w:t>US</w:t>
          </w:r>
        </w:smartTag>
      </w:smartTag>
      <w:r>
        <w:rPr>
          <w:rFonts w:ascii="Times New Roman" w:hAnsi="Times New Roman"/>
        </w:rPr>
        <w:t xml:space="preserve"> together with an encomium </w:t>
      </w:r>
      <w:r w:rsidRPr="00A8327C">
        <w:rPr>
          <w:rFonts w:ascii="Times New Roman" w:hAnsi="Times New Roman"/>
        </w:rPr>
        <w:t xml:space="preserve">of the man </w:t>
      </w:r>
      <w:r>
        <w:rPr>
          <w:rFonts w:ascii="Times New Roman" w:hAnsi="Times New Roman"/>
        </w:rPr>
        <w:t>and</w:t>
      </w:r>
      <w:r w:rsidRPr="00A8327C">
        <w:rPr>
          <w:rFonts w:ascii="Times New Roman" w:hAnsi="Times New Roman"/>
        </w:rPr>
        <w:t xml:space="preserve"> the document</w:t>
      </w:r>
      <w:r>
        <w:rPr>
          <w:rFonts w:ascii="Times New Roman" w:hAnsi="Times New Roman"/>
        </w:rPr>
        <w:t xml:space="preserve"> itself</w:t>
      </w:r>
      <w:r w:rsidRPr="00A8327C">
        <w:rPr>
          <w:rFonts w:ascii="Times New Roman" w:hAnsi="Times New Roman"/>
        </w:rPr>
        <w:t>, which was see</w:t>
      </w:r>
      <w:r>
        <w:rPr>
          <w:rFonts w:ascii="Times New Roman" w:hAnsi="Times New Roman"/>
        </w:rPr>
        <w:t>n</w:t>
      </w:r>
      <w:r w:rsidRPr="00A8327C">
        <w:rPr>
          <w:rFonts w:ascii="Times New Roman" w:hAnsi="Times New Roman"/>
        </w:rPr>
        <w:t xml:space="preserve"> as “practically a manifesto of the future aims and policies of his government.” </w:t>
      </w:r>
      <w:r>
        <w:rPr>
          <w:rFonts w:ascii="Times New Roman" w:hAnsi="Times New Roman"/>
        </w:rPr>
        <w:t xml:space="preserve">The </w:t>
      </w:r>
      <w:r w:rsidRPr="00F53C61">
        <w:rPr>
          <w:rFonts w:ascii="Times New Roman" w:hAnsi="Times New Roman"/>
          <w:i/>
        </w:rPr>
        <w:t>Asiatic Quarterly Review</w:t>
      </w:r>
      <w:r>
        <w:rPr>
          <w:rFonts w:ascii="Times New Roman" w:hAnsi="Times New Roman"/>
        </w:rPr>
        <w:t xml:space="preserve"> was widely read in the Asian community and reviewed in the British periodical press.</w:t>
      </w:r>
      <w:r w:rsidRPr="00A8327C">
        <w:rPr>
          <w:rFonts w:ascii="Times New Roman" w:hAnsi="Times New Roman"/>
        </w:rPr>
        <w:t xml:space="preserve"> </w:t>
      </w:r>
    </w:p>
  </w:footnote>
  <w:footnote w:id="104">
    <w:p w:rsidR="0039391E" w:rsidRPr="00496DBE" w:rsidRDefault="0039391E" w:rsidP="009F2949">
      <w:pPr>
        <w:pStyle w:val="FootnoteText"/>
        <w:rPr>
          <w:rFonts w:ascii="Times New Roman" w:hAnsi="Times New Roman"/>
          <w:lang w:val="en-US"/>
        </w:rPr>
      </w:pPr>
      <w:r w:rsidRPr="00235CBB">
        <w:rPr>
          <w:rStyle w:val="FootnoteReference"/>
          <w:rFonts w:ascii="Times New Roman" w:hAnsi="Times New Roman"/>
        </w:rPr>
        <w:footnoteRef/>
      </w:r>
      <w:r w:rsidRPr="00235CBB">
        <w:rPr>
          <w:rFonts w:ascii="Times New Roman" w:hAnsi="Times New Roman"/>
        </w:rPr>
        <w:t xml:space="preserve"> Zeng Jiegang,</w:t>
      </w:r>
      <w:r w:rsidRPr="00235CBB">
        <w:rPr>
          <w:rFonts w:ascii="Times New Roman" w:eastAsia="宋体" w:hAnsi="Times New Roman"/>
          <w:bCs/>
          <w:spacing w:val="20"/>
          <w:lang w:val="en-US"/>
        </w:rPr>
        <w:t xml:space="preserve"> </w:t>
      </w:r>
      <w:r w:rsidRPr="00507E3B">
        <w:rPr>
          <w:rFonts w:ascii="SimSun" w:eastAsia="SimSun" w:hAnsi="SimSun"/>
        </w:rPr>
        <w:t>曾劼剛</w:t>
      </w:r>
      <w:r w:rsidRPr="00235CBB">
        <w:rPr>
          <w:rFonts w:ascii="Times New Roman" w:hAnsi="Times New Roman"/>
          <w:lang w:val="en-US"/>
        </w:rPr>
        <w:t xml:space="preserve"> (=Zeng Jize), “Zhongguo xian shui hou xing lun”</w:t>
      </w:r>
      <w:r w:rsidR="000B074F">
        <w:rPr>
          <w:rFonts w:ascii="Times New Roman" w:hAnsi="Times New Roman"/>
          <w:lang w:val="en-US"/>
        </w:rPr>
        <w:t xml:space="preserve"> </w:t>
      </w:r>
      <w:r w:rsidRPr="00507E3B">
        <w:rPr>
          <w:rFonts w:ascii="SimSun" w:eastAsia="SimSun" w:hAnsi="SimSun"/>
          <w:bCs/>
          <w:spacing w:val="20"/>
        </w:rPr>
        <w:t>中國先睡後醒論</w:t>
      </w:r>
      <w:r w:rsidRPr="00235CBB">
        <w:rPr>
          <w:rFonts w:ascii="Times New Roman" w:eastAsia="宋体" w:hAnsi="Times New Roman"/>
          <w:bCs/>
          <w:spacing w:val="20"/>
          <w:lang w:val="en-US"/>
        </w:rPr>
        <w:t>,</w:t>
      </w:r>
      <w:r>
        <w:rPr>
          <w:rFonts w:ascii="Times New Roman" w:eastAsia="宋体" w:hAnsi="Times New Roman"/>
          <w:bCs/>
          <w:spacing w:val="20"/>
          <w:lang w:val="en-US"/>
        </w:rPr>
        <w:t xml:space="preserve"> </w:t>
      </w:r>
      <w:r w:rsidRPr="00373160">
        <w:rPr>
          <w:rFonts w:ascii="Times New Roman" w:hAnsi="Times New Roman"/>
          <w:i/>
        </w:rPr>
        <w:t>Shenbao</w:t>
      </w:r>
      <w:r w:rsidRPr="00496DBE">
        <w:rPr>
          <w:rFonts w:ascii="Times New Roman" w:hAnsi="Times New Roman"/>
        </w:rPr>
        <w:t>, June 14 and 15, 1887.</w:t>
      </w:r>
      <w:r w:rsidRPr="00496DBE">
        <w:rPr>
          <w:rFonts w:ascii="Times New Roman" w:eastAsia="宋体" w:hAnsi="Times New Roman"/>
          <w:bCs/>
          <w:spacing w:val="20"/>
          <w:lang w:val="en-US"/>
        </w:rPr>
        <w:t xml:space="preserve"> </w:t>
      </w:r>
    </w:p>
  </w:footnote>
  <w:footnote w:id="105">
    <w:p w:rsidR="0039391E" w:rsidRPr="00496DBE" w:rsidRDefault="0039391E" w:rsidP="009F2949">
      <w:pPr>
        <w:pStyle w:val="Heading1"/>
        <w:rPr>
          <w:b w:val="0"/>
          <w:sz w:val="20"/>
          <w:szCs w:val="20"/>
        </w:rPr>
      </w:pPr>
      <w:r w:rsidRPr="00631AFA">
        <w:rPr>
          <w:rStyle w:val="FootnoteReference"/>
          <w:b w:val="0"/>
          <w:sz w:val="20"/>
          <w:szCs w:val="20"/>
        </w:rPr>
        <w:footnoteRef/>
      </w:r>
      <w:r w:rsidRPr="00631AFA">
        <w:rPr>
          <w:b w:val="0"/>
          <w:sz w:val="20"/>
          <w:szCs w:val="20"/>
        </w:rPr>
        <w:t xml:space="preserve"> </w:t>
      </w:r>
      <w:r>
        <w:rPr>
          <w:b w:val="0"/>
          <w:sz w:val="20"/>
          <w:szCs w:val="20"/>
        </w:rPr>
        <w:t xml:space="preserve">A 1905 Japanese article claimed that </w:t>
      </w:r>
      <w:r w:rsidRPr="00631AFA">
        <w:rPr>
          <w:b w:val="0"/>
          <w:sz w:val="20"/>
          <w:szCs w:val="20"/>
        </w:rPr>
        <w:t>Zeng’s article “</w:t>
      </w:r>
      <w:r w:rsidRPr="00631AFA">
        <w:rPr>
          <w:rFonts w:eastAsia="PMingLiU"/>
          <w:b w:val="0"/>
          <w:sz w:val="20"/>
          <w:szCs w:val="20"/>
        </w:rPr>
        <w:t>made quite the round in diplomatic circles at the time. The Russian foreign minister Guchkov was so stunned by it that he accepted Zeng’s demands.”</w:t>
      </w:r>
      <w:r>
        <w:rPr>
          <w:rFonts w:eastAsia="PMingLiU"/>
          <w:b w:val="0"/>
          <w:sz w:val="20"/>
          <w:szCs w:val="20"/>
        </w:rPr>
        <w:t xml:space="preserve"> </w:t>
      </w:r>
      <w:proofErr w:type="gramStart"/>
      <w:r>
        <w:rPr>
          <w:rFonts w:eastAsia="PMingLiU"/>
          <w:b w:val="0"/>
          <w:sz w:val="20"/>
          <w:szCs w:val="20"/>
        </w:rPr>
        <w:t xml:space="preserve">“Lun Zhongguo waijiao benlun,” </w:t>
      </w:r>
      <w:r>
        <w:rPr>
          <w:rFonts w:eastAsia="SimSun" w:hint="eastAsia"/>
          <w:b w:val="0"/>
          <w:sz w:val="20"/>
          <w:szCs w:val="20"/>
        </w:rPr>
        <w:t>論中國外交本原</w:t>
      </w:r>
      <w:r>
        <w:rPr>
          <w:rFonts w:eastAsia="SimSun" w:hint="eastAsia"/>
          <w:b w:val="0"/>
          <w:sz w:val="20"/>
          <w:szCs w:val="20"/>
        </w:rPr>
        <w:t xml:space="preserve"> </w:t>
      </w:r>
      <w:r>
        <w:rPr>
          <w:rFonts w:eastAsia="SimSun"/>
          <w:b w:val="0"/>
          <w:sz w:val="20"/>
          <w:szCs w:val="20"/>
        </w:rPr>
        <w:t xml:space="preserve">[On the foundations of Chinese foreign policy], translated into Chinese in </w:t>
      </w:r>
      <w:r w:rsidRPr="00982B91">
        <w:rPr>
          <w:rFonts w:eastAsia="SimSun"/>
          <w:b w:val="0"/>
          <w:i/>
          <w:sz w:val="20"/>
          <w:szCs w:val="20"/>
        </w:rPr>
        <w:t>Waijiao bao</w:t>
      </w:r>
      <w:r>
        <w:rPr>
          <w:rFonts w:eastAsia="SimSun"/>
          <w:b w:val="0"/>
          <w:sz w:val="20"/>
          <w:szCs w:val="20"/>
        </w:rPr>
        <w:t xml:space="preserve"> </w:t>
      </w:r>
      <w:r>
        <w:rPr>
          <w:rFonts w:eastAsia="SimSun" w:hint="eastAsia"/>
          <w:b w:val="0"/>
          <w:sz w:val="20"/>
          <w:szCs w:val="20"/>
        </w:rPr>
        <w:t>外交報</w:t>
      </w:r>
      <w:r>
        <w:rPr>
          <w:rFonts w:eastAsia="SimSun" w:hint="eastAsia"/>
          <w:b w:val="0"/>
          <w:sz w:val="20"/>
          <w:szCs w:val="20"/>
        </w:rPr>
        <w:t xml:space="preserve"> </w:t>
      </w:r>
      <w:r>
        <w:rPr>
          <w:rFonts w:eastAsia="SimSun"/>
          <w:b w:val="0"/>
          <w:sz w:val="20"/>
          <w:szCs w:val="20"/>
        </w:rPr>
        <w:t xml:space="preserve">130 from the fourth part of the article </w:t>
      </w:r>
      <w:r w:rsidRPr="00916C86">
        <w:rPr>
          <w:rFonts w:eastAsia="SimSun" w:hint="eastAsia"/>
          <w:b w:val="0"/>
          <w:sz w:val="20"/>
          <w:szCs w:val="20"/>
          <w:highlight w:val="green"/>
        </w:rPr>
        <w:t>清囯外交</w:t>
      </w:r>
      <w:r w:rsidRPr="00916C86">
        <w:rPr>
          <w:rFonts w:eastAsia="MS Mincho" w:hint="eastAsia"/>
          <w:b w:val="0"/>
          <w:sz w:val="20"/>
          <w:szCs w:val="20"/>
          <w:highlight w:val="green"/>
          <w:lang w:eastAsia="ja-JP"/>
        </w:rPr>
        <w:t>の</w:t>
      </w:r>
      <w:r w:rsidRPr="00916C86">
        <w:rPr>
          <w:rFonts w:eastAsia="SimSun" w:hint="eastAsia"/>
          <w:b w:val="0"/>
          <w:sz w:val="20"/>
          <w:szCs w:val="20"/>
          <w:highlight w:val="green"/>
        </w:rPr>
        <w:t>活歷史</w:t>
      </w:r>
      <w:r w:rsidRPr="008E1685">
        <w:rPr>
          <w:rFonts w:eastAsia="SimSun"/>
          <w:b w:val="0"/>
          <w:sz w:val="20"/>
          <w:szCs w:val="20"/>
        </w:rPr>
        <w:t xml:space="preserve"> </w:t>
      </w:r>
      <w:r w:rsidRPr="00E523B7">
        <w:rPr>
          <w:rFonts w:eastAsia="SimSun"/>
          <w:b w:val="0"/>
          <w:sz w:val="20"/>
          <w:szCs w:val="20"/>
        </w:rPr>
        <w:t>[The History of Chinese Foreign Policy</w:t>
      </w:r>
      <w:r>
        <w:rPr>
          <w:rFonts w:eastAsia="SimSun"/>
          <w:b w:val="0"/>
          <w:sz w:val="20"/>
          <w:szCs w:val="20"/>
        </w:rPr>
        <w:t xml:space="preserve">], </w:t>
      </w:r>
      <w:r w:rsidRPr="00184801">
        <w:rPr>
          <w:rFonts w:eastAsia="SimSun"/>
          <w:b w:val="0"/>
          <w:i/>
          <w:sz w:val="20"/>
          <w:szCs w:val="20"/>
        </w:rPr>
        <w:t xml:space="preserve">Tōkyō </w:t>
      </w:r>
      <w:r w:rsidRPr="00631AFA">
        <w:rPr>
          <w:rFonts w:eastAsia="SimSun"/>
          <w:b w:val="0"/>
          <w:i/>
          <w:sz w:val="20"/>
          <w:szCs w:val="20"/>
        </w:rPr>
        <w:t>Nichinichi shinbun</w:t>
      </w:r>
      <w:r>
        <w:rPr>
          <w:rFonts w:eastAsia="SimSun"/>
          <w:b w:val="0"/>
          <w:sz w:val="20"/>
          <w:szCs w:val="20"/>
        </w:rPr>
        <w:t>, Nov. 5, 1905, 6.</w:t>
      </w:r>
      <w:proofErr w:type="gramEnd"/>
      <w:r>
        <w:rPr>
          <w:rFonts w:eastAsia="SimSun"/>
          <w:b w:val="0"/>
          <w:sz w:val="20"/>
          <w:szCs w:val="20"/>
        </w:rPr>
        <w:t xml:space="preserve"> The time sequence is wrong here: the negotiations in St. Petersburg were concluded in 1881.</w:t>
      </w:r>
    </w:p>
  </w:footnote>
  <w:footnote w:id="106">
    <w:p w:rsidR="0039391E" w:rsidRPr="006D3C6B" w:rsidRDefault="0039391E" w:rsidP="009F2949">
      <w:pPr>
        <w:pStyle w:val="FootnoteText"/>
        <w:rPr>
          <w:rFonts w:ascii="Times New Roman" w:hAnsi="Times New Roman"/>
          <w:lang w:val="en-US"/>
        </w:rPr>
      </w:pPr>
      <w:r w:rsidRPr="006D3C6B">
        <w:rPr>
          <w:rStyle w:val="FootnoteReference"/>
          <w:rFonts w:ascii="Times New Roman" w:hAnsi="Times New Roman"/>
        </w:rPr>
        <w:footnoteRef/>
      </w:r>
      <w:r w:rsidRPr="006D3C6B">
        <w:rPr>
          <w:rFonts w:ascii="Times New Roman" w:hAnsi="Times New Roman"/>
        </w:rPr>
        <w:t xml:space="preserve"> </w:t>
      </w:r>
      <w:r w:rsidRPr="006D3C6B">
        <w:rPr>
          <w:rFonts w:ascii="Times New Roman" w:hAnsi="Times New Roman"/>
          <w:lang w:val="en-US"/>
        </w:rPr>
        <w:t xml:space="preserve">Sir Rutherford Alcock, </w:t>
      </w:r>
      <w:r>
        <w:rPr>
          <w:rFonts w:ascii="Times New Roman" w:hAnsi="Times New Roman"/>
          <w:lang w:val="en-US"/>
        </w:rPr>
        <w:t xml:space="preserve">“China and its Foreign Relations,” </w:t>
      </w:r>
      <w:r w:rsidRPr="009B5BDD">
        <w:rPr>
          <w:rFonts w:ascii="Times New Roman" w:hAnsi="Times New Roman"/>
          <w:i/>
          <w:lang w:val="en-US"/>
        </w:rPr>
        <w:t>Asiatic Quarterly Review</w:t>
      </w:r>
      <w:r>
        <w:rPr>
          <w:rFonts w:ascii="Times New Roman" w:hAnsi="Times New Roman"/>
          <w:lang w:val="en-US"/>
        </w:rPr>
        <w:t xml:space="preserve"> 3 (1887): 443-460. This is a detailed review of Marquis Tseng’s arguments. A critical summary can be found in the </w:t>
      </w:r>
      <w:r w:rsidRPr="009B5BDD">
        <w:rPr>
          <w:rFonts w:ascii="Times New Roman" w:hAnsi="Times New Roman"/>
          <w:i/>
          <w:lang w:val="en-US"/>
        </w:rPr>
        <w:t>North China Herald</w:t>
      </w:r>
      <w:r w:rsidRPr="006D3C6B">
        <w:rPr>
          <w:rFonts w:ascii="Times New Roman" w:hAnsi="Times New Roman"/>
          <w:lang w:val="en-US"/>
        </w:rPr>
        <w:t xml:space="preserve"> 38,</w:t>
      </w:r>
      <w:r>
        <w:rPr>
          <w:rFonts w:ascii="Times New Roman" w:hAnsi="Times New Roman"/>
          <w:lang w:val="en-US"/>
        </w:rPr>
        <w:t xml:space="preserve"> </w:t>
      </w:r>
      <w:r w:rsidRPr="006D3C6B">
        <w:rPr>
          <w:rFonts w:ascii="Times New Roman" w:hAnsi="Times New Roman"/>
          <w:lang w:val="en-US"/>
        </w:rPr>
        <w:t>May 27, 1887, 569.</w:t>
      </w:r>
      <w:r>
        <w:rPr>
          <w:rFonts w:ascii="Times New Roman" w:hAnsi="Times New Roman"/>
          <w:lang w:val="en-US"/>
        </w:rPr>
        <w:t xml:space="preserve">  Similar criticism was voiced by </w:t>
      </w:r>
      <w:r w:rsidRPr="00515834">
        <w:rPr>
          <w:rFonts w:ascii="Times New Roman" w:hAnsi="Times New Roman"/>
          <w:i/>
          <w:lang w:val="en-US"/>
        </w:rPr>
        <w:t>The Spectator</w:t>
      </w:r>
      <w:r>
        <w:rPr>
          <w:rFonts w:ascii="Times New Roman" w:hAnsi="Times New Roman"/>
          <w:lang w:val="en-US"/>
        </w:rPr>
        <w:t xml:space="preserve"> in London, quoted in Chiu, “Debate on National Salvation”, 37, in the same issue of the </w:t>
      </w:r>
      <w:r w:rsidRPr="009B5BDD">
        <w:rPr>
          <w:rFonts w:ascii="Times New Roman" w:hAnsi="Times New Roman"/>
          <w:i/>
          <w:lang w:val="en-US"/>
        </w:rPr>
        <w:t>Asiatic Quarterly Review</w:t>
      </w:r>
      <w:r>
        <w:rPr>
          <w:rFonts w:ascii="Times New Roman" w:hAnsi="Times New Roman"/>
          <w:lang w:val="en-US"/>
        </w:rPr>
        <w:t xml:space="preserve">. In his article “China and its Foreign Relations”, W. Lockart challenges Tseng on the issues of labor emigration, extraterritoriality, and navy </w:t>
      </w:r>
      <w:proofErr w:type="gramStart"/>
      <w:r>
        <w:rPr>
          <w:rFonts w:ascii="Times New Roman" w:hAnsi="Times New Roman"/>
          <w:lang w:val="en-US"/>
        </w:rPr>
        <w:t>leadership .</w:t>
      </w:r>
      <w:proofErr w:type="gramEnd"/>
    </w:p>
  </w:footnote>
  <w:footnote w:id="107">
    <w:p w:rsidR="0039391E" w:rsidRPr="004F72AC" w:rsidRDefault="0039391E" w:rsidP="009F2949">
      <w:pPr>
        <w:pStyle w:val="FootnoteText"/>
        <w:rPr>
          <w:rFonts w:ascii="Times New Roman" w:hAnsi="Times New Roman"/>
          <w:lang w:val="en-US"/>
        </w:rPr>
      </w:pPr>
      <w:r w:rsidRPr="004F72AC">
        <w:rPr>
          <w:rStyle w:val="FootnoteReference"/>
          <w:rFonts w:ascii="Times New Roman" w:hAnsi="Times New Roman"/>
        </w:rPr>
        <w:footnoteRef/>
      </w:r>
      <w:r w:rsidRPr="004F72AC">
        <w:rPr>
          <w:rFonts w:ascii="Times New Roman" w:hAnsi="Times New Roman"/>
        </w:rPr>
        <w:t xml:space="preserve"> </w:t>
      </w:r>
      <w:proofErr w:type="gramStart"/>
      <w:r w:rsidRPr="004F72AC">
        <w:rPr>
          <w:rFonts w:ascii="Times New Roman" w:hAnsi="Times New Roman"/>
          <w:lang w:val="en-US"/>
        </w:rPr>
        <w:t>Alcock, “</w:t>
      </w:r>
      <w:r>
        <w:rPr>
          <w:rFonts w:ascii="Times New Roman" w:hAnsi="Times New Roman"/>
          <w:lang w:val="en-US"/>
        </w:rPr>
        <w:t>China and its Foreign R</w:t>
      </w:r>
      <w:r w:rsidRPr="004F72AC">
        <w:rPr>
          <w:rFonts w:ascii="Times New Roman" w:hAnsi="Times New Roman"/>
          <w:lang w:val="en-US"/>
        </w:rPr>
        <w:t>elations</w:t>
      </w:r>
      <w:r>
        <w:rPr>
          <w:rFonts w:ascii="Times New Roman" w:hAnsi="Times New Roman"/>
          <w:lang w:val="en-US"/>
        </w:rPr>
        <w:t>,</w:t>
      </w:r>
      <w:r w:rsidRPr="004F72AC">
        <w:rPr>
          <w:rFonts w:ascii="Times New Roman" w:hAnsi="Times New Roman"/>
          <w:lang w:val="en-US"/>
        </w:rPr>
        <w:t>” 449.</w:t>
      </w:r>
      <w:proofErr w:type="gramEnd"/>
    </w:p>
  </w:footnote>
  <w:footnote w:id="108">
    <w:p w:rsidR="0039391E" w:rsidRPr="00696E80" w:rsidRDefault="0039391E" w:rsidP="009F2949">
      <w:pPr>
        <w:pStyle w:val="FootnoteText"/>
        <w:rPr>
          <w:rFonts w:ascii="Times New Roman" w:hAnsi="Times New Roman"/>
        </w:rPr>
      </w:pPr>
      <w:r w:rsidRPr="00696E80">
        <w:rPr>
          <w:rStyle w:val="FootnoteReference"/>
          <w:rFonts w:ascii="Times New Roman" w:hAnsi="Times New Roman"/>
        </w:rPr>
        <w:footnoteRef/>
      </w:r>
      <w:r w:rsidRPr="00696E80">
        <w:rPr>
          <w:rFonts w:ascii="Times New Roman" w:hAnsi="Times New Roman"/>
        </w:rPr>
        <w:t xml:space="preserve"> </w:t>
      </w:r>
      <w:smartTag w:uri="urn:schemas-microsoft-com:office:smarttags" w:element="place">
        <w:r w:rsidRPr="00696E80">
          <w:rPr>
            <w:rFonts w:ascii="Times New Roman" w:hAnsi="Times New Roman"/>
            <w:i/>
          </w:rPr>
          <w:t>North China</w:t>
        </w:r>
      </w:smartTag>
      <w:r w:rsidRPr="00696E80">
        <w:rPr>
          <w:rFonts w:ascii="Times New Roman" w:hAnsi="Times New Roman"/>
          <w:i/>
        </w:rPr>
        <w:t xml:space="preserve"> Herald</w:t>
      </w:r>
      <w:r w:rsidRPr="00696E80">
        <w:rPr>
          <w:rFonts w:ascii="Times New Roman" w:hAnsi="Times New Roman"/>
        </w:rPr>
        <w:t>, March 2, 1887.</w:t>
      </w:r>
    </w:p>
  </w:footnote>
  <w:footnote w:id="109">
    <w:p w:rsidR="0039391E" w:rsidRPr="00696E80" w:rsidRDefault="0039391E" w:rsidP="009F2949">
      <w:pPr>
        <w:pStyle w:val="FootnoteText"/>
        <w:rPr>
          <w:rFonts w:ascii="Times New Roman" w:hAnsi="Times New Roman"/>
          <w:lang w:val="en-US"/>
        </w:rPr>
      </w:pPr>
      <w:r w:rsidRPr="00696E80">
        <w:rPr>
          <w:rStyle w:val="FootnoteReference"/>
          <w:rFonts w:ascii="Times New Roman" w:hAnsi="Times New Roman"/>
        </w:rPr>
        <w:footnoteRef/>
      </w:r>
      <w:r w:rsidRPr="00696E80">
        <w:rPr>
          <w:rFonts w:ascii="Times New Roman" w:hAnsi="Times New Roman"/>
        </w:rPr>
        <w:t xml:space="preserve"> </w:t>
      </w:r>
      <w:r w:rsidRPr="00696E80">
        <w:rPr>
          <w:rFonts w:ascii="Times New Roman" w:hAnsi="Times New Roman"/>
          <w:lang w:val="en-US"/>
        </w:rPr>
        <w:t xml:space="preserve">Sinensis (He Qi), “Letter to the editor of the </w:t>
      </w:r>
      <w:r w:rsidRPr="004F72AC">
        <w:rPr>
          <w:rFonts w:ascii="Times New Roman" w:hAnsi="Times New Roman"/>
          <w:i/>
          <w:lang w:val="en-US"/>
        </w:rPr>
        <w:t>China Mail</w:t>
      </w:r>
      <w:r w:rsidRPr="00696E80">
        <w:rPr>
          <w:rFonts w:ascii="Times New Roman" w:hAnsi="Times New Roman"/>
          <w:lang w:val="en-US"/>
        </w:rPr>
        <w:t xml:space="preserve">,” prefaced by a short introduction to Zeng Jize’s article “China: The Sleep and Awakening,” </w:t>
      </w:r>
      <w:r w:rsidRPr="001F4BDD">
        <w:rPr>
          <w:rFonts w:ascii="Times New Roman" w:hAnsi="Times New Roman"/>
          <w:i/>
          <w:lang w:val="en-US"/>
        </w:rPr>
        <w:t>The China Mail</w:t>
      </w:r>
      <w:r w:rsidRPr="00696E80">
        <w:rPr>
          <w:rFonts w:ascii="Times New Roman" w:hAnsi="Times New Roman"/>
          <w:lang w:val="en-US"/>
        </w:rPr>
        <w:t>, Feb. 16, 1887</w:t>
      </w:r>
      <w:r w:rsidRPr="002F6E40">
        <w:rPr>
          <w:rFonts w:ascii="Times New Roman" w:hAnsi="Times New Roman"/>
          <w:lang w:val="en-US"/>
        </w:rPr>
        <w:t>,</w:t>
      </w:r>
      <w:r>
        <w:rPr>
          <w:rFonts w:ascii="Times New Roman" w:hAnsi="Times New Roman"/>
          <w:lang w:val="en-US"/>
        </w:rPr>
        <w:t xml:space="preserve"> 2.</w:t>
      </w:r>
    </w:p>
  </w:footnote>
  <w:footnote w:id="110">
    <w:p w:rsidR="0039391E" w:rsidRPr="00B9647A" w:rsidRDefault="0039391E" w:rsidP="009F2949">
      <w:pPr>
        <w:pStyle w:val="FootnoteText"/>
        <w:rPr>
          <w:rFonts w:ascii="Times New Roman" w:eastAsia="宋体" w:hAnsi="Times New Roman"/>
          <w:lang w:val="en-US" w:eastAsia="zh-CN"/>
        </w:rPr>
      </w:pPr>
      <w:r w:rsidRPr="00696E80">
        <w:rPr>
          <w:rStyle w:val="FootnoteReference"/>
          <w:rFonts w:ascii="Times New Roman" w:hAnsi="Times New Roman"/>
        </w:rPr>
        <w:footnoteRef/>
      </w:r>
      <w:r w:rsidRPr="00696E80">
        <w:rPr>
          <w:rFonts w:ascii="Times New Roman" w:hAnsi="Times New Roman"/>
        </w:rPr>
        <w:t xml:space="preserve"> Gerald H. Choa, </w:t>
      </w:r>
      <w:proofErr w:type="gramStart"/>
      <w:r w:rsidRPr="00696E80">
        <w:rPr>
          <w:rFonts w:ascii="Times New Roman" w:hAnsi="Times New Roman"/>
          <w:i/>
        </w:rPr>
        <w:t>The</w:t>
      </w:r>
      <w:proofErr w:type="gramEnd"/>
      <w:r w:rsidRPr="00696E80">
        <w:rPr>
          <w:rFonts w:ascii="Times New Roman" w:hAnsi="Times New Roman"/>
          <w:i/>
        </w:rPr>
        <w:t xml:space="preserve"> Life and Times of Sir</w:t>
      </w:r>
      <w:r>
        <w:rPr>
          <w:rFonts w:ascii="Times New Roman" w:hAnsi="Times New Roman"/>
          <w:i/>
        </w:rPr>
        <w:t xml:space="preserve"> Ho Kai: A Prominent Figure in N</w:t>
      </w:r>
      <w:r w:rsidRPr="00696E80">
        <w:rPr>
          <w:rFonts w:ascii="Times New Roman" w:hAnsi="Times New Roman"/>
          <w:i/>
        </w:rPr>
        <w:t>ineteenth Century Hong Kong</w:t>
      </w:r>
      <w:r w:rsidRPr="00696E80">
        <w:rPr>
          <w:rFonts w:ascii="Times New Roman" w:hAnsi="Times New Roman"/>
        </w:rPr>
        <w:t xml:space="preserve"> </w:t>
      </w:r>
      <w:r>
        <w:rPr>
          <w:rFonts w:ascii="Times New Roman" w:hAnsi="Times New Roman"/>
        </w:rPr>
        <w:t>(</w:t>
      </w:r>
      <w:r w:rsidRPr="00696E80">
        <w:rPr>
          <w:rFonts w:ascii="Times New Roman" w:hAnsi="Times New Roman"/>
        </w:rPr>
        <w:t>Hong Kong: Chinese University Press, 1981</w:t>
      </w:r>
      <w:r>
        <w:rPr>
          <w:rFonts w:ascii="Times New Roman" w:hAnsi="Times New Roman"/>
        </w:rPr>
        <w:t>)</w:t>
      </w:r>
      <w:r w:rsidRPr="00696E80">
        <w:rPr>
          <w:rFonts w:ascii="Times New Roman" w:hAnsi="Times New Roman"/>
        </w:rPr>
        <w:t>.</w:t>
      </w:r>
      <w:r>
        <w:rPr>
          <w:rFonts w:ascii="Times New Roman" w:hAnsi="Times New Roman"/>
        </w:rPr>
        <w:t xml:space="preserve"> On He Qi, see also Woo Sing Lim, </w:t>
      </w:r>
      <w:r w:rsidRPr="00B9647A">
        <w:rPr>
          <w:rFonts w:ascii="Times New Roman" w:hAnsi="Times New Roman"/>
          <w:i/>
        </w:rPr>
        <w:t>The Prominent Chinese in Hongkong</w:t>
      </w:r>
      <w:r>
        <w:rPr>
          <w:rFonts w:ascii="Times New Roman" w:hAnsi="Times New Roman"/>
        </w:rPr>
        <w:t xml:space="preserve"> (Wanchai: Five Continents Book , 1937), and Lin Qiyan </w:t>
      </w:r>
      <w:r w:rsidRPr="00916C86">
        <w:rPr>
          <w:rFonts w:ascii="SimSun" w:eastAsia="SimSun" w:hAnsi="SimSun" w:hint="eastAsia"/>
          <w:lang w:eastAsia="zh-CN"/>
        </w:rPr>
        <w:t>林啓彥</w:t>
      </w:r>
      <w:r>
        <w:rPr>
          <w:rFonts w:ascii="Times New Roman" w:eastAsia="宋体" w:hAnsi="Times New Roman"/>
          <w:lang w:eastAsia="zh-CN"/>
        </w:rPr>
        <w:t>, “Yan Fu yu He Qi–Liangwei liu Ying xuesheng jindai sixiang moshi de tantao”</w:t>
      </w:r>
      <w:r>
        <w:rPr>
          <w:rFonts w:ascii="Times New Roman" w:eastAsia="宋体" w:hAnsi="Times New Roman" w:hint="eastAsia"/>
          <w:lang w:eastAsia="zh-CN"/>
        </w:rPr>
        <w:t xml:space="preserve"> </w:t>
      </w:r>
      <w:r w:rsidRPr="00916C86">
        <w:rPr>
          <w:rFonts w:ascii="SimSun" w:eastAsia="SimSun" w:hAnsi="SimSun" w:hint="eastAsia"/>
          <w:lang w:eastAsia="zh-CN"/>
        </w:rPr>
        <w:t>嚴復與何啓-兩位留英學生近代思想模式的探討</w:t>
      </w:r>
      <w:r>
        <w:rPr>
          <w:rFonts w:ascii="Times New Roman" w:eastAsia="宋体" w:hAnsi="Times New Roman"/>
          <w:lang w:eastAsia="zh-CN"/>
        </w:rPr>
        <w:t xml:space="preserve">, </w:t>
      </w:r>
      <w:r w:rsidRPr="00FA3399">
        <w:rPr>
          <w:rFonts w:ascii="Times New Roman" w:eastAsia="宋体" w:hAnsi="Times New Roman"/>
          <w:i/>
          <w:lang w:eastAsia="zh-CN"/>
        </w:rPr>
        <w:t>Jindaishi yanjiu</w:t>
      </w:r>
      <w:r>
        <w:rPr>
          <w:rFonts w:ascii="Times New Roman" w:eastAsia="宋体" w:hAnsi="Times New Roman" w:hint="eastAsia"/>
          <w:lang w:eastAsia="zh-CN"/>
        </w:rPr>
        <w:t xml:space="preserve"> </w:t>
      </w:r>
      <w:r w:rsidRPr="00916C86">
        <w:rPr>
          <w:rFonts w:ascii="SimSun" w:eastAsia="SimSun" w:hAnsi="SimSun" w:hint="eastAsia"/>
          <w:lang w:eastAsia="zh-CN"/>
        </w:rPr>
        <w:t>近代史研究</w:t>
      </w:r>
      <w:r>
        <w:rPr>
          <w:rFonts w:ascii="Times New Roman" w:eastAsia="宋体" w:hAnsi="Times New Roman" w:hint="eastAsia"/>
          <w:lang w:eastAsia="zh-CN"/>
        </w:rPr>
        <w:t xml:space="preserve"> </w:t>
      </w:r>
      <w:r w:rsidRPr="00B9647A">
        <w:rPr>
          <w:rFonts w:ascii="Times New Roman" w:eastAsia="宋体" w:hAnsi="Times New Roman"/>
          <w:lang w:eastAsia="zh-CN"/>
        </w:rPr>
        <w:t>3</w:t>
      </w:r>
      <w:r>
        <w:rPr>
          <w:rFonts w:ascii="Times New Roman" w:eastAsia="宋体" w:hAnsi="Times New Roman"/>
          <w:lang w:eastAsia="zh-CN"/>
        </w:rPr>
        <w:t xml:space="preserve"> (2004): 1-21.</w:t>
      </w:r>
    </w:p>
  </w:footnote>
  <w:footnote w:id="111">
    <w:p w:rsidR="0039391E" w:rsidRPr="00696E80" w:rsidRDefault="0039391E" w:rsidP="009F2949">
      <w:pPr>
        <w:pStyle w:val="FootnoteText"/>
        <w:rPr>
          <w:rFonts w:ascii="Times New Roman" w:hAnsi="Times New Roman"/>
        </w:rPr>
      </w:pPr>
      <w:r w:rsidRPr="00696E80">
        <w:rPr>
          <w:rStyle w:val="FootnoteReference"/>
          <w:rFonts w:ascii="Times New Roman" w:hAnsi="Times New Roman"/>
        </w:rPr>
        <w:footnoteRef/>
      </w:r>
      <w:r w:rsidRPr="00696E80">
        <w:rPr>
          <w:rFonts w:ascii="Times New Roman" w:hAnsi="Times New Roman"/>
        </w:rPr>
        <w:t xml:space="preserve"> </w:t>
      </w:r>
      <w:proofErr w:type="gramStart"/>
      <w:r w:rsidRPr="00696E80">
        <w:rPr>
          <w:rFonts w:ascii="Times New Roman" w:hAnsi="Times New Roman"/>
        </w:rPr>
        <w:t xml:space="preserve">Anon. [He Qi], editorial, in </w:t>
      </w:r>
      <w:r w:rsidRPr="00696E80">
        <w:rPr>
          <w:rFonts w:ascii="Times New Roman" w:hAnsi="Times New Roman"/>
          <w:i/>
        </w:rPr>
        <w:t>The China Mail</w:t>
      </w:r>
      <w:r w:rsidRPr="00696E80">
        <w:rPr>
          <w:rFonts w:ascii="Times New Roman" w:hAnsi="Times New Roman"/>
        </w:rPr>
        <w:t>, March 12, 1895.</w:t>
      </w:r>
      <w:proofErr w:type="gramEnd"/>
      <w:r w:rsidRPr="00696E80">
        <w:rPr>
          <w:rFonts w:ascii="Times New Roman" w:hAnsi="Times New Roman"/>
        </w:rPr>
        <w:t xml:space="preserve"> The supporting editorial </w:t>
      </w:r>
      <w:r>
        <w:rPr>
          <w:rFonts w:ascii="Times New Roman" w:hAnsi="Times New Roman"/>
        </w:rPr>
        <w:t>was published</w:t>
      </w:r>
      <w:r w:rsidRPr="00696E80">
        <w:rPr>
          <w:rFonts w:ascii="Times New Roman" w:hAnsi="Times New Roman"/>
        </w:rPr>
        <w:t xml:space="preserve"> on March 18 in </w:t>
      </w:r>
      <w:r>
        <w:rPr>
          <w:rFonts w:ascii="Times New Roman" w:hAnsi="Times New Roman"/>
        </w:rPr>
        <w:t>the same</w:t>
      </w:r>
      <w:r w:rsidRPr="00696E80">
        <w:rPr>
          <w:rFonts w:ascii="Times New Roman" w:hAnsi="Times New Roman"/>
        </w:rPr>
        <w:t xml:space="preserve"> paper.</w:t>
      </w:r>
    </w:p>
  </w:footnote>
  <w:footnote w:id="112">
    <w:p w:rsidR="0039391E" w:rsidRPr="00916C86" w:rsidRDefault="0039391E" w:rsidP="009F2949">
      <w:pPr>
        <w:pStyle w:val="FootnoteText"/>
        <w:rPr>
          <w:rFonts w:ascii="Times New Roman" w:hAnsi="Times New Roman"/>
          <w:lang w:val="en-US"/>
        </w:rPr>
      </w:pPr>
      <w:r>
        <w:rPr>
          <w:rStyle w:val="FootnoteReference"/>
        </w:rPr>
        <w:footnoteRef/>
      </w:r>
      <w:r>
        <w:t xml:space="preserve"> </w:t>
      </w:r>
      <w:proofErr w:type="gramStart"/>
      <w:r w:rsidRPr="00E11156">
        <w:rPr>
          <w:rFonts w:ascii="Times New Roman" w:hAnsi="Times New Roman"/>
          <w:lang w:val="en-US"/>
        </w:rPr>
        <w:t>He Qi</w:t>
      </w:r>
      <w:r w:rsidRPr="00916C86">
        <w:rPr>
          <w:rFonts w:ascii="SimSun" w:eastAsia="SimSun" w:hAnsi="SimSun"/>
          <w:lang w:val="en-US" w:eastAsia="zh-CN"/>
        </w:rPr>
        <w:t>何啓</w:t>
      </w:r>
      <w:r>
        <w:rPr>
          <w:rFonts w:ascii="Times New Roman" w:eastAsia="宋体" w:hAnsi="Times New Roman"/>
          <w:lang w:val="en-US" w:eastAsia="zh-CN"/>
        </w:rPr>
        <w:t xml:space="preserve">, </w:t>
      </w:r>
      <w:r w:rsidRPr="00E11156">
        <w:rPr>
          <w:rFonts w:ascii="Times New Roman" w:hAnsi="Times New Roman"/>
          <w:i/>
        </w:rPr>
        <w:t>Xinzheng zhenquan</w:t>
      </w:r>
      <w:r w:rsidR="000B074F">
        <w:rPr>
          <w:rFonts w:ascii="Times New Roman" w:hAnsi="Times New Roman"/>
          <w:i/>
        </w:rPr>
        <w:t xml:space="preserve"> </w:t>
      </w:r>
      <w:r w:rsidRPr="00916C86">
        <w:rPr>
          <w:rFonts w:ascii="SimSun" w:eastAsia="SimSun" w:hAnsi="SimSun"/>
          <w:lang w:eastAsia="zh-CN"/>
        </w:rPr>
        <w:t>新政真詮</w:t>
      </w:r>
      <w:r>
        <w:rPr>
          <w:rFonts w:ascii="Courier New" w:eastAsia="宋体" w:hAnsi="Courier New" w:cs="Courier New"/>
          <w:lang w:eastAsia="zh-CN"/>
        </w:rPr>
        <w:t xml:space="preserve"> </w:t>
      </w:r>
      <w:r>
        <w:rPr>
          <w:rFonts w:ascii="Times New Roman" w:hAnsi="Times New Roman"/>
        </w:rPr>
        <w:t>[</w:t>
      </w:r>
      <w:r w:rsidRPr="00E11156">
        <w:rPr>
          <w:rFonts w:ascii="Times New Roman" w:hAnsi="Times New Roman"/>
        </w:rPr>
        <w:t>A true exposition of the reform of the polity</w:t>
      </w:r>
      <w:r>
        <w:rPr>
          <w:rFonts w:ascii="Times New Roman" w:hAnsi="Times New Roman"/>
        </w:rPr>
        <w:t>]</w:t>
      </w:r>
      <w:r w:rsidRPr="00E11156">
        <w:rPr>
          <w:rFonts w:ascii="Times New Roman" w:hAnsi="Times New Roman"/>
        </w:rPr>
        <w:t xml:space="preserve"> </w:t>
      </w:r>
      <w:r w:rsidRPr="00660B83">
        <w:rPr>
          <w:rFonts w:ascii="Times New Roman" w:eastAsia="宋体" w:hAnsi="Times New Roman"/>
          <w:lang w:val="en-US" w:eastAsia="zh-CN"/>
        </w:rPr>
        <w:t xml:space="preserve">(1898, 1900) </w:t>
      </w:r>
      <w:r>
        <w:rPr>
          <w:rFonts w:ascii="Times New Roman" w:eastAsia="宋体" w:hAnsi="Times New Roman"/>
          <w:lang w:val="en-US" w:eastAsia="zh-CN"/>
        </w:rPr>
        <w:t>(</w:t>
      </w:r>
      <w:r w:rsidRPr="00660B83">
        <w:rPr>
          <w:rFonts w:ascii="Times New Roman" w:eastAsia="宋体" w:hAnsi="Times New Roman"/>
          <w:lang w:val="en-US" w:eastAsia="zh-CN"/>
        </w:rPr>
        <w:t>Shenyang: Liaoning renmin chubanshe, 1994</w:t>
      </w:r>
      <w:r>
        <w:rPr>
          <w:rFonts w:ascii="Times New Roman" w:eastAsia="宋体" w:hAnsi="Times New Roman"/>
          <w:lang w:val="en-US" w:eastAsia="zh-CN"/>
        </w:rPr>
        <w:t>)</w:t>
      </w:r>
      <w:r w:rsidRPr="00660B83">
        <w:rPr>
          <w:rFonts w:ascii="Times New Roman" w:eastAsia="宋体" w:hAnsi="Times New Roman"/>
          <w:lang w:val="en-US" w:eastAsia="zh-CN"/>
        </w:rPr>
        <w:t>.</w:t>
      </w:r>
      <w:proofErr w:type="gramEnd"/>
      <w:r w:rsidRPr="00660B83">
        <w:rPr>
          <w:rFonts w:ascii="Times New Roman" w:eastAsia="宋体" w:hAnsi="Times New Roman"/>
          <w:lang w:val="en-US" w:eastAsia="zh-CN"/>
        </w:rPr>
        <w:t xml:space="preserve"> According to Tse, Ho Kai is the author of an important program for a reform that involved replacement of the Manchu dynasty. It was anonymously published in lieu of an editorial in the </w:t>
      </w:r>
      <w:r w:rsidRPr="00660B83">
        <w:rPr>
          <w:rFonts w:ascii="Times New Roman" w:eastAsia="宋体" w:hAnsi="Times New Roman"/>
          <w:i/>
          <w:lang w:val="en-US" w:eastAsia="zh-CN"/>
        </w:rPr>
        <w:t>China Mail</w:t>
      </w:r>
      <w:r w:rsidRPr="00660B83">
        <w:rPr>
          <w:rFonts w:ascii="Times New Roman" w:eastAsia="宋体" w:hAnsi="Times New Roman"/>
          <w:lang w:val="en-US" w:eastAsia="zh-CN"/>
        </w:rPr>
        <w:t xml:space="preserve"> on March 12, 1895, 2.</w:t>
      </w:r>
    </w:p>
  </w:footnote>
  <w:footnote w:id="113">
    <w:p w:rsidR="0039391E" w:rsidRPr="00836BEB" w:rsidRDefault="0039391E">
      <w:pPr>
        <w:pStyle w:val="FootnoteText"/>
        <w:rPr>
          <w:rFonts w:ascii="Times New Roman" w:hAnsi="Times New Roman"/>
          <w:lang w:val="en-US"/>
        </w:rPr>
      </w:pPr>
      <w:r>
        <w:rPr>
          <w:rStyle w:val="FootnoteReference"/>
        </w:rPr>
        <w:footnoteRef/>
      </w:r>
      <w:r>
        <w:t xml:space="preserve"> </w:t>
      </w:r>
      <w:proofErr w:type="gramStart"/>
      <w:r w:rsidRPr="00696E80">
        <w:rPr>
          <w:rFonts w:ascii="Times New Roman" w:hAnsi="Times New Roman"/>
          <w:lang w:val="en-US"/>
        </w:rPr>
        <w:t xml:space="preserve">Sinensis (He Qi), “Letter to the editor of the </w:t>
      </w:r>
      <w:r w:rsidRPr="004F72AC">
        <w:rPr>
          <w:rFonts w:ascii="Times New Roman" w:hAnsi="Times New Roman"/>
          <w:i/>
          <w:lang w:val="en-US"/>
        </w:rPr>
        <w:t>China Mail</w:t>
      </w:r>
      <w:r w:rsidRPr="00696E80">
        <w:rPr>
          <w:rFonts w:ascii="Times New Roman" w:hAnsi="Times New Roman"/>
          <w:lang w:val="en-US"/>
        </w:rPr>
        <w:t>,”</w:t>
      </w:r>
      <w:r>
        <w:rPr>
          <w:rFonts w:ascii="Times New Roman" w:hAnsi="Times New Roman"/>
          <w:lang w:val="en-US"/>
        </w:rPr>
        <w:t xml:space="preserve"> </w:t>
      </w:r>
      <w:r w:rsidRPr="001F4BDD">
        <w:rPr>
          <w:rFonts w:ascii="Times New Roman" w:hAnsi="Times New Roman"/>
          <w:i/>
          <w:lang w:val="en-US"/>
        </w:rPr>
        <w:t>The China Mail</w:t>
      </w:r>
      <w:r w:rsidRPr="00696E80">
        <w:rPr>
          <w:rFonts w:ascii="Times New Roman" w:hAnsi="Times New Roman"/>
          <w:lang w:val="en-US"/>
        </w:rPr>
        <w:t>, Feb. 16, 1887</w:t>
      </w:r>
      <w:r w:rsidRPr="002F6E40">
        <w:rPr>
          <w:rFonts w:ascii="Times New Roman" w:hAnsi="Times New Roman"/>
          <w:lang w:val="en-US"/>
        </w:rPr>
        <w:t>, 2.</w:t>
      </w:r>
      <w:proofErr w:type="gramEnd"/>
    </w:p>
  </w:footnote>
  <w:footnote w:id="114">
    <w:p w:rsidR="0039391E" w:rsidRPr="00D14582" w:rsidRDefault="0039391E" w:rsidP="009F2949">
      <w:pPr>
        <w:pStyle w:val="FootnoteText"/>
        <w:rPr>
          <w:rFonts w:ascii="Times New Roman" w:hAnsi="Times New Roman"/>
          <w:lang w:val="en-US"/>
        </w:rPr>
      </w:pPr>
      <w:r w:rsidRPr="00D14582">
        <w:rPr>
          <w:rStyle w:val="FootnoteReference"/>
          <w:rFonts w:ascii="Times New Roman" w:hAnsi="Times New Roman"/>
        </w:rPr>
        <w:footnoteRef/>
      </w:r>
      <w:r w:rsidRPr="00D14582">
        <w:rPr>
          <w:rFonts w:ascii="Times New Roman" w:hAnsi="Times New Roman"/>
        </w:rPr>
        <w:t xml:space="preserve"> </w:t>
      </w:r>
      <w:r>
        <w:rPr>
          <w:rFonts w:ascii="Times New Roman" w:hAnsi="Times New Roman"/>
          <w:lang w:val="en-US"/>
        </w:rPr>
        <w:t>Three</w:t>
      </w:r>
      <w:r w:rsidRPr="00D14582">
        <w:rPr>
          <w:rFonts w:ascii="Times New Roman" w:hAnsi="Times New Roman"/>
          <w:lang w:val="en-US"/>
        </w:rPr>
        <w:t xml:space="preserve"> issues of the </w:t>
      </w:r>
      <w:r w:rsidRPr="0076593A">
        <w:rPr>
          <w:rFonts w:ascii="Times New Roman" w:hAnsi="Times New Roman"/>
          <w:i/>
          <w:lang w:val="en-US"/>
        </w:rPr>
        <w:t>North China Herald</w:t>
      </w:r>
      <w:r w:rsidRPr="00D14582">
        <w:rPr>
          <w:rFonts w:ascii="Times New Roman" w:hAnsi="Times New Roman"/>
          <w:lang w:val="en-US"/>
        </w:rPr>
        <w:t xml:space="preserve"> in Shanghai in January and early February 1898 </w:t>
      </w:r>
      <w:r>
        <w:rPr>
          <w:rFonts w:ascii="Times New Roman" w:hAnsi="Times New Roman"/>
          <w:lang w:val="en-US"/>
        </w:rPr>
        <w:t>brought out</w:t>
      </w:r>
      <w:r w:rsidRPr="00D14582">
        <w:rPr>
          <w:rFonts w:ascii="Times New Roman" w:hAnsi="Times New Roman"/>
          <w:lang w:val="en-US"/>
        </w:rPr>
        <w:t xml:space="preserve"> summaries and excerpts of articles from no less than 83 newspapers and periodicals from</w:t>
      </w:r>
      <w:r>
        <w:rPr>
          <w:rFonts w:ascii="Times New Roman" w:hAnsi="Times New Roman"/>
          <w:lang w:val="en-US"/>
        </w:rPr>
        <w:t xml:space="preserve"> more</w:t>
      </w:r>
      <w:r w:rsidRPr="00D14582">
        <w:rPr>
          <w:rFonts w:ascii="Times New Roman" w:hAnsi="Times New Roman"/>
          <w:lang w:val="en-US"/>
        </w:rPr>
        <w:t xml:space="preserve"> than 18 countries and territories (Great Britain 27, United States 9, China 8, Japan 7, Germany 6, Hong Kong 5, Russia 4, France 3, Singapore 3, Korea 2, Ceylon 2, Denmark 1, Spain 1, Thailand 1, Burma 1, Vietnam 1, Canada 1, and South Africa 1). All </w:t>
      </w:r>
      <w:r>
        <w:rPr>
          <w:rFonts w:ascii="Times New Roman" w:hAnsi="Times New Roman"/>
          <w:lang w:val="en-US"/>
        </w:rPr>
        <w:t>eight</w:t>
      </w:r>
      <w:r w:rsidRPr="00D14582">
        <w:rPr>
          <w:rFonts w:ascii="Times New Roman" w:hAnsi="Times New Roman"/>
          <w:lang w:val="en-US"/>
        </w:rPr>
        <w:t xml:space="preserve"> papers </w:t>
      </w:r>
      <w:r>
        <w:rPr>
          <w:rFonts w:ascii="Times New Roman" w:hAnsi="Times New Roman"/>
          <w:lang w:val="en-US"/>
        </w:rPr>
        <w:t>from</w:t>
      </w:r>
      <w:r w:rsidRPr="00D14582">
        <w:rPr>
          <w:rFonts w:ascii="Times New Roman" w:hAnsi="Times New Roman"/>
          <w:lang w:val="en-US"/>
        </w:rPr>
        <w:t xml:space="preserve"> “China” came out in the </w:t>
      </w:r>
      <w:r>
        <w:rPr>
          <w:rFonts w:ascii="Times New Roman" w:hAnsi="Times New Roman"/>
          <w:lang w:val="en-US"/>
        </w:rPr>
        <w:t>t</w:t>
      </w:r>
      <w:r w:rsidRPr="007F594A">
        <w:rPr>
          <w:rFonts w:ascii="Times New Roman" w:hAnsi="Times New Roman"/>
          <w:lang w:val="en-US"/>
        </w:rPr>
        <w:t xml:space="preserve">reaty </w:t>
      </w:r>
      <w:r>
        <w:rPr>
          <w:rFonts w:ascii="Times New Roman" w:hAnsi="Times New Roman"/>
          <w:lang w:val="en-US"/>
        </w:rPr>
        <w:t>p</w:t>
      </w:r>
      <w:r w:rsidRPr="007F594A">
        <w:rPr>
          <w:rFonts w:ascii="Times New Roman" w:hAnsi="Times New Roman"/>
          <w:lang w:val="en-US"/>
        </w:rPr>
        <w:t>orts</w:t>
      </w:r>
      <w:r w:rsidRPr="00D14582">
        <w:rPr>
          <w:rFonts w:ascii="Times New Roman" w:hAnsi="Times New Roman"/>
          <w:lang w:val="en-US"/>
        </w:rPr>
        <w:t xml:space="preserve">. </w:t>
      </w:r>
      <w:r>
        <w:rPr>
          <w:rFonts w:ascii="Times New Roman" w:hAnsi="Times New Roman"/>
          <w:lang w:val="en-US"/>
        </w:rPr>
        <w:t xml:space="preserve">It was widespread practice in the British press at the time to provide an overview of the recent papers and journals, and some of them, such as the </w:t>
      </w:r>
      <w:r w:rsidRPr="00D14582">
        <w:rPr>
          <w:rFonts w:ascii="Times New Roman" w:hAnsi="Times New Roman"/>
          <w:i/>
          <w:lang w:val="en-US"/>
        </w:rPr>
        <w:t>Review of Reviews</w:t>
      </w:r>
      <w:r>
        <w:rPr>
          <w:rFonts w:ascii="Times New Roman" w:hAnsi="Times New Roman"/>
          <w:i/>
          <w:lang w:val="en-US"/>
        </w:rPr>
        <w:t>,</w:t>
      </w:r>
      <w:r>
        <w:rPr>
          <w:rFonts w:ascii="Times New Roman" w:hAnsi="Times New Roman"/>
          <w:lang w:val="en-US"/>
        </w:rPr>
        <w:t xml:space="preserve"> did nothing else.</w:t>
      </w:r>
    </w:p>
  </w:footnote>
  <w:footnote w:id="115">
    <w:p w:rsidR="0039391E" w:rsidRPr="004922C3" w:rsidRDefault="0039391E" w:rsidP="009F2949">
      <w:pPr>
        <w:pStyle w:val="FootnoteText"/>
        <w:rPr>
          <w:rFonts w:ascii="Times New Roman" w:hAnsi="Times New Roman"/>
          <w:lang w:val="en-US"/>
        </w:rPr>
      </w:pPr>
      <w:r w:rsidRPr="004922C3">
        <w:rPr>
          <w:rStyle w:val="FootnoteReference"/>
          <w:rFonts w:ascii="Times New Roman" w:hAnsi="Times New Roman"/>
        </w:rPr>
        <w:footnoteRef/>
      </w:r>
      <w:r w:rsidRPr="004922C3">
        <w:rPr>
          <w:rFonts w:ascii="Times New Roman" w:hAnsi="Times New Roman"/>
        </w:rPr>
        <w:t xml:space="preserve"> </w:t>
      </w:r>
      <w:r w:rsidRPr="004922C3">
        <w:rPr>
          <w:rFonts w:ascii="Times New Roman" w:hAnsi="Times New Roman"/>
          <w:lang w:val="en-US"/>
        </w:rPr>
        <w:t xml:space="preserve">See note </w:t>
      </w:r>
      <w:r>
        <w:rPr>
          <w:rFonts w:ascii="Times New Roman" w:hAnsi="Times New Roman"/>
          <w:lang w:val="en-US"/>
        </w:rPr>
        <w:t>128</w:t>
      </w:r>
      <w:r w:rsidRPr="007F594A">
        <w:rPr>
          <w:rFonts w:ascii="Times New Roman" w:hAnsi="Times New Roman"/>
          <w:lang w:val="en-US"/>
        </w:rPr>
        <w:t>.</w:t>
      </w:r>
      <w:r>
        <w:rPr>
          <w:rFonts w:ascii="Times New Roman" w:hAnsi="Times New Roman"/>
          <w:lang w:val="en-US"/>
        </w:rPr>
        <w:t xml:space="preserve"> At the time such </w:t>
      </w:r>
      <w:r w:rsidRPr="007F594A">
        <w:rPr>
          <w:rFonts w:ascii="Times New Roman" w:hAnsi="Times New Roman"/>
          <w:lang w:val="en-US"/>
        </w:rPr>
        <w:t>thoughts were</w:t>
      </w:r>
      <w:r>
        <w:rPr>
          <w:rFonts w:ascii="Times New Roman" w:hAnsi="Times New Roman"/>
          <w:lang w:val="en-US"/>
        </w:rPr>
        <w:t xml:space="preserve"> far from uncommon, because the initial reorganization of the Chinese navy was entrusted to a British naval officer by the Qing Court. </w:t>
      </w:r>
    </w:p>
  </w:footnote>
  <w:footnote w:id="116">
    <w:p w:rsidR="0039391E" w:rsidRPr="00CD09AB" w:rsidRDefault="0039391E" w:rsidP="009F2949">
      <w:pPr>
        <w:pStyle w:val="FootnoteText"/>
        <w:rPr>
          <w:rFonts w:ascii="Times New Roman" w:hAnsi="Times New Roman"/>
          <w:lang w:val="en-US"/>
        </w:rPr>
      </w:pPr>
      <w:r w:rsidRPr="00CD09AB">
        <w:rPr>
          <w:rStyle w:val="FootnoteReference"/>
          <w:rFonts w:ascii="Times New Roman" w:hAnsi="Times New Roman"/>
        </w:rPr>
        <w:footnoteRef/>
      </w:r>
      <w:r w:rsidRPr="00CD09AB">
        <w:rPr>
          <w:rFonts w:ascii="Times New Roman" w:hAnsi="Times New Roman"/>
        </w:rPr>
        <w:t xml:space="preserve"> </w:t>
      </w:r>
      <w:r w:rsidRPr="006E0827">
        <w:rPr>
          <w:rFonts w:ascii="Times New Roman" w:hAnsi="Times New Roman"/>
          <w:lang w:val="en-US" w:eastAsia="zh-CN"/>
        </w:rPr>
        <w:t xml:space="preserve">We know this from a curious letter written by </w:t>
      </w:r>
      <w:r>
        <w:rPr>
          <w:rFonts w:ascii="Times New Roman" w:hAnsi="Times New Roman"/>
          <w:lang w:val="en-US" w:eastAsia="zh-CN"/>
        </w:rPr>
        <w:t>Zeng’s</w:t>
      </w:r>
      <w:r w:rsidRPr="006E0827">
        <w:rPr>
          <w:rFonts w:ascii="Times New Roman" w:hAnsi="Times New Roman"/>
          <w:lang w:val="en-US" w:eastAsia="zh-CN"/>
        </w:rPr>
        <w:t xml:space="preserve"> physician Dr. Dudgeon</w:t>
      </w:r>
      <w:r>
        <w:rPr>
          <w:rFonts w:ascii="Times New Roman" w:hAnsi="Times New Roman"/>
          <w:lang w:val="en-US" w:eastAsia="zh-CN"/>
        </w:rPr>
        <w:t xml:space="preserve"> to</w:t>
      </w:r>
      <w:r w:rsidRPr="006E0827">
        <w:rPr>
          <w:rFonts w:ascii="Times New Roman" w:hAnsi="Times New Roman"/>
          <w:lang w:val="en-US" w:eastAsia="zh-CN"/>
        </w:rPr>
        <w:t xml:space="preserve"> the </w:t>
      </w:r>
      <w:r w:rsidRPr="006E0827">
        <w:rPr>
          <w:rFonts w:ascii="Times New Roman" w:hAnsi="Times New Roman"/>
          <w:i/>
          <w:lang w:val="en-US" w:eastAsia="zh-CN"/>
        </w:rPr>
        <w:t>Chinese Times</w:t>
      </w:r>
      <w:r w:rsidRPr="006E0827">
        <w:rPr>
          <w:rFonts w:ascii="Times New Roman" w:hAnsi="Times New Roman"/>
          <w:lang w:val="en-US" w:eastAsia="zh-CN"/>
        </w:rPr>
        <w:t xml:space="preserve"> in Tianjin. Dudgeon complained of unfair insinuations against the Marquis in a report that accused the latter of associating with foreigners who were no better than “the scum of the earth”.</w:t>
      </w:r>
      <w:r>
        <w:rPr>
          <w:rFonts w:ascii="Times New Roman" w:hAnsi="Times New Roman"/>
          <w:lang w:val="en-US" w:eastAsia="zh-CN"/>
        </w:rPr>
        <w:t xml:space="preserve"> </w:t>
      </w:r>
      <w:r w:rsidRPr="00CD09AB">
        <w:rPr>
          <w:rFonts w:ascii="Times New Roman" w:hAnsi="Times New Roman"/>
        </w:rPr>
        <w:t xml:space="preserve">Claiming that “H.E. the Marquis Tseng having wisely resolved never to take any notice of newspapers articles,” Dr. Dudgeon wrote to the </w:t>
      </w:r>
      <w:r w:rsidRPr="00CD09AB">
        <w:rPr>
          <w:rFonts w:ascii="Times New Roman" w:hAnsi="Times New Roman"/>
          <w:i/>
        </w:rPr>
        <w:t>Chinese Times</w:t>
      </w:r>
      <w:r w:rsidRPr="00CD09AB">
        <w:rPr>
          <w:rFonts w:ascii="Times New Roman" w:hAnsi="Times New Roman"/>
        </w:rPr>
        <w:t xml:space="preserve"> in Tianjin to protest against this “flagrant,” “coarse” and “libellous” accusation that was, he said</w:t>
      </w:r>
      <w:r>
        <w:rPr>
          <w:rFonts w:ascii="Times New Roman" w:hAnsi="Times New Roman"/>
        </w:rPr>
        <w:t>,</w:t>
      </w:r>
      <w:r w:rsidRPr="00CD09AB">
        <w:rPr>
          <w:rFonts w:ascii="Times New Roman" w:hAnsi="Times New Roman"/>
        </w:rPr>
        <w:t xml:space="preserve"> without foundation. Part of this letter was reproduced in the </w:t>
      </w:r>
      <w:r w:rsidRPr="00CD09AB">
        <w:rPr>
          <w:rFonts w:ascii="Times New Roman" w:hAnsi="Times New Roman"/>
          <w:i/>
        </w:rPr>
        <w:t>China Mail</w:t>
      </w:r>
      <w:r w:rsidRPr="00CD09AB">
        <w:rPr>
          <w:rFonts w:ascii="Times New Roman" w:hAnsi="Times New Roman"/>
        </w:rPr>
        <w:t xml:space="preserve">, Sept. 9, 1899, 3, which had carried the news from the </w:t>
      </w:r>
      <w:r w:rsidRPr="00CD09AB">
        <w:rPr>
          <w:rFonts w:ascii="Times New Roman" w:hAnsi="Times New Roman"/>
          <w:i/>
        </w:rPr>
        <w:t>Chinese Times</w:t>
      </w:r>
      <w:r w:rsidRPr="00CD09AB">
        <w:rPr>
          <w:rFonts w:ascii="Times New Roman" w:hAnsi="Times New Roman"/>
        </w:rPr>
        <w:t>.</w:t>
      </w:r>
      <w:r>
        <w:rPr>
          <w:rFonts w:ascii="Times New Roman" w:hAnsi="Times New Roman"/>
        </w:rPr>
        <w:t xml:space="preserve"> </w:t>
      </w:r>
    </w:p>
  </w:footnote>
  <w:footnote w:id="117">
    <w:p w:rsidR="0039391E" w:rsidRPr="00954959" w:rsidRDefault="0039391E" w:rsidP="009F2949">
      <w:pPr>
        <w:pStyle w:val="FootnoteText"/>
        <w:rPr>
          <w:rFonts w:ascii="Times New Roman" w:hAnsi="Times New Roman"/>
          <w:lang w:val="en-US"/>
        </w:rPr>
      </w:pPr>
      <w:r w:rsidRPr="00954959">
        <w:rPr>
          <w:rStyle w:val="FootnoteReference"/>
          <w:rFonts w:ascii="Times New Roman" w:hAnsi="Times New Roman"/>
        </w:rPr>
        <w:footnoteRef/>
      </w:r>
      <w:r w:rsidRPr="00954959">
        <w:rPr>
          <w:rFonts w:ascii="Times New Roman" w:hAnsi="Times New Roman"/>
        </w:rPr>
        <w:t xml:space="preserve"> The</w:t>
      </w:r>
      <w:r>
        <w:rPr>
          <w:rFonts w:ascii="Times New Roman" w:hAnsi="Times New Roman"/>
        </w:rPr>
        <w:t xml:space="preserve"> Chinese translation,</w:t>
      </w:r>
      <w:r w:rsidRPr="00954959">
        <w:rPr>
          <w:rFonts w:ascii="Times New Roman" w:hAnsi="Times New Roman"/>
        </w:rPr>
        <w:t xml:space="preserve"> done orally by </w:t>
      </w:r>
      <w:r w:rsidRPr="00954959">
        <w:rPr>
          <w:rFonts w:ascii="Times New Roman" w:eastAsia="宋体" w:hAnsi="Times New Roman"/>
        </w:rPr>
        <w:t xml:space="preserve">Yan Yongjing </w:t>
      </w:r>
      <w:r w:rsidRPr="00337E82">
        <w:rPr>
          <w:rFonts w:ascii="SimSun" w:eastAsia="SimSun" w:hAnsi="SimSun"/>
        </w:rPr>
        <w:t xml:space="preserve">顏詠經 </w:t>
      </w:r>
      <w:r w:rsidRPr="00954959">
        <w:rPr>
          <w:rFonts w:ascii="Times New Roman" w:eastAsia="宋体" w:hAnsi="Times New Roman"/>
        </w:rPr>
        <w:t>and written down by</w:t>
      </w:r>
      <w:r>
        <w:rPr>
          <w:rFonts w:ascii="Times New Roman" w:eastAsia="宋体" w:hAnsi="Times New Roman"/>
        </w:rPr>
        <w:t xml:space="preserve"> </w:t>
      </w:r>
      <w:r w:rsidRPr="00954959">
        <w:rPr>
          <w:rFonts w:ascii="Times New Roman" w:eastAsia="宋体" w:hAnsi="Times New Roman"/>
        </w:rPr>
        <w:t>Yuan Zhuyi</w:t>
      </w:r>
      <w:r w:rsidRPr="00337E82">
        <w:rPr>
          <w:rFonts w:ascii="SimSun" w:eastAsia="SimSun" w:hAnsi="SimSun"/>
        </w:rPr>
        <w:t>袁竹一</w:t>
      </w:r>
      <w:r w:rsidRPr="00954959">
        <w:rPr>
          <w:rFonts w:ascii="Times New Roman" w:eastAsia="宋体" w:hAnsi="Times New Roman"/>
        </w:rPr>
        <w:t xml:space="preserve">, </w:t>
      </w:r>
      <w:r>
        <w:rPr>
          <w:rFonts w:ascii="Times New Roman" w:eastAsia="宋体" w:hAnsi="Times New Roman"/>
        </w:rPr>
        <w:t xml:space="preserve">was </w:t>
      </w:r>
      <w:r w:rsidRPr="00954959">
        <w:rPr>
          <w:rFonts w:ascii="Times New Roman" w:eastAsia="宋体" w:hAnsi="Times New Roman"/>
        </w:rPr>
        <w:t xml:space="preserve">included under the title </w:t>
      </w:r>
      <w:r w:rsidRPr="00954959">
        <w:rPr>
          <w:rFonts w:ascii="Times New Roman" w:eastAsia="AdobeSongStd-Light"/>
          <w:lang w:val="de-DE"/>
        </w:rPr>
        <w:t>中国先睡后醒论</w:t>
      </w:r>
      <w:r w:rsidRPr="00954959">
        <w:rPr>
          <w:rFonts w:ascii="Times New Roman" w:eastAsia="AdobeSongStd-Light" w:hAnsi="Times New Roman"/>
        </w:rPr>
        <w:t xml:space="preserve"> into the </w:t>
      </w:r>
      <w:r w:rsidRPr="00954959">
        <w:rPr>
          <w:rFonts w:ascii="Times New Roman" w:eastAsia="AdobeSongStd-Light" w:hAnsi="Times New Roman"/>
          <w:i/>
        </w:rPr>
        <w:t>Shenbao</w:t>
      </w:r>
      <w:r w:rsidRPr="00954959">
        <w:rPr>
          <w:rFonts w:ascii="Times New Roman" w:eastAsia="AdobeSongStd-Light" w:hAnsi="Times New Roman"/>
        </w:rPr>
        <w:t>,</w:t>
      </w:r>
      <w:r w:rsidR="000B074F">
        <w:rPr>
          <w:rFonts w:ascii="Times New Roman" w:eastAsia="AdobeSongStd-Light" w:hAnsi="Times New Roman"/>
        </w:rPr>
        <w:t xml:space="preserve"> </w:t>
      </w:r>
      <w:r w:rsidRPr="00337E82">
        <w:rPr>
          <w:rFonts w:ascii="SimSun" w:eastAsia="SimSun" w:hAnsi="SimSun"/>
          <w:lang w:val="de-DE"/>
        </w:rPr>
        <w:t>申报</w:t>
      </w:r>
      <w:r w:rsidRPr="00954959">
        <w:rPr>
          <w:rFonts w:ascii="Times New Roman" w:eastAsia="AdobeSongStd-Light" w:hAnsi="Times New Roman"/>
        </w:rPr>
        <w:t>on June 14-15</w:t>
      </w:r>
      <w:proofErr w:type="gramStart"/>
      <w:r w:rsidRPr="00954959">
        <w:rPr>
          <w:rFonts w:ascii="Times New Roman" w:eastAsia="AdobeSongStd-Light" w:hAnsi="Times New Roman"/>
        </w:rPr>
        <w:t>,1887</w:t>
      </w:r>
      <w:proofErr w:type="gramEnd"/>
      <w:r w:rsidRPr="00954959">
        <w:rPr>
          <w:rFonts w:ascii="Times New Roman" w:eastAsia="AdobeSongStd-Light" w:hAnsi="Times New Roman"/>
        </w:rPr>
        <w:t>.  Eventually</w:t>
      </w:r>
      <w:r>
        <w:rPr>
          <w:rFonts w:ascii="Times New Roman" w:eastAsia="AdobeSongStd-Light" w:hAnsi="Times New Roman"/>
        </w:rPr>
        <w:t xml:space="preserve">, the Zongli Yamen version </w:t>
      </w:r>
      <w:r w:rsidRPr="00954959">
        <w:rPr>
          <w:rFonts w:ascii="Times New Roman" w:eastAsia="AdobeSongStd-Light" w:hAnsi="Times New Roman"/>
        </w:rPr>
        <w:t xml:space="preserve">was also included into the </w:t>
      </w:r>
      <w:r w:rsidRPr="00954959">
        <w:rPr>
          <w:rFonts w:ascii="Times New Roman" w:eastAsia="宋体" w:hAnsi="Times New Roman"/>
          <w:i/>
        </w:rPr>
        <w:t>Huangchao xu’ai wenbian</w:t>
      </w:r>
      <w:r w:rsidRPr="00954959">
        <w:rPr>
          <w:rFonts w:ascii="Times New Roman" w:eastAsia="宋体" w:hAnsi="Times New Roman"/>
        </w:rPr>
        <w:t xml:space="preserve"> </w:t>
      </w:r>
      <w:r w:rsidRPr="00954959">
        <w:rPr>
          <w:rFonts w:ascii="Times New Roman" w:eastAsia="SimSun" w:hAnsi="Times New Roman"/>
          <w:lang w:val="de-DE"/>
        </w:rPr>
        <w:t>皇朝蓄艾文編</w:t>
      </w:r>
      <w:r w:rsidRPr="00954959">
        <w:rPr>
          <w:rFonts w:ascii="Times New Roman" w:eastAsia="SimSun" w:hAnsi="Times New Roman"/>
        </w:rPr>
        <w:t xml:space="preserve"> </w:t>
      </w:r>
      <w:r>
        <w:rPr>
          <w:rFonts w:ascii="Times New Roman" w:eastAsia="SimSun" w:hAnsi="Times New Roman"/>
        </w:rPr>
        <w:t>(</w:t>
      </w:r>
      <w:r w:rsidRPr="00954959">
        <w:rPr>
          <w:rFonts w:ascii="Times New Roman" w:eastAsia="SimSun" w:hAnsi="Times New Roman"/>
        </w:rPr>
        <w:t>Shanghai: Guanshuju, 1903</w:t>
      </w:r>
      <w:r>
        <w:rPr>
          <w:rFonts w:ascii="Times New Roman" w:eastAsia="SimSun" w:hAnsi="Times New Roman"/>
        </w:rPr>
        <w:t>)</w:t>
      </w:r>
      <w:r w:rsidRPr="00954959">
        <w:rPr>
          <w:rFonts w:ascii="Times New Roman" w:eastAsia="SimSun" w:hAnsi="Times New Roman"/>
        </w:rPr>
        <w:t xml:space="preserve">, </w:t>
      </w:r>
      <w:r w:rsidRPr="00191BBF">
        <w:rPr>
          <w:rFonts w:ascii="Times New Roman" w:eastAsia="SimSun" w:hAnsi="Times New Roman"/>
        </w:rPr>
        <w:t>chap</w:t>
      </w:r>
      <w:r w:rsidRPr="008E1685">
        <w:rPr>
          <w:rFonts w:ascii="Times New Roman" w:eastAsia="SimSun" w:hAnsi="Times New Roman"/>
        </w:rPr>
        <w:t>.</w:t>
      </w:r>
      <w:r w:rsidRPr="00191BBF">
        <w:rPr>
          <w:rFonts w:ascii="Times New Roman" w:eastAsia="SimSun" w:hAnsi="Times New Roman"/>
        </w:rPr>
        <w:t xml:space="preserve"> 1.</w:t>
      </w:r>
    </w:p>
  </w:footnote>
  <w:footnote w:id="118">
    <w:p w:rsidR="0039391E" w:rsidRPr="00954959" w:rsidRDefault="0039391E" w:rsidP="009F2949">
      <w:pPr>
        <w:autoSpaceDE w:val="0"/>
        <w:autoSpaceDN w:val="0"/>
        <w:adjustRightInd w:val="0"/>
        <w:spacing w:after="0" w:line="240" w:lineRule="auto"/>
        <w:rPr>
          <w:rFonts w:ascii="Times New Roman" w:hAnsi="Times New Roman"/>
          <w:sz w:val="20"/>
          <w:szCs w:val="20"/>
          <w:lang w:val="en-US"/>
        </w:rPr>
      </w:pPr>
      <w:r w:rsidRPr="00954959">
        <w:rPr>
          <w:rStyle w:val="FootnoteReference"/>
          <w:rFonts w:ascii="Times New Roman" w:hAnsi="Times New Roman"/>
          <w:sz w:val="20"/>
          <w:szCs w:val="20"/>
        </w:rPr>
        <w:footnoteRef/>
      </w:r>
      <w:r w:rsidRPr="00954959">
        <w:rPr>
          <w:rFonts w:ascii="Times New Roman" w:hAnsi="Times New Roman"/>
          <w:sz w:val="20"/>
          <w:szCs w:val="20"/>
        </w:rPr>
        <w:t xml:space="preserve"> </w:t>
      </w:r>
      <w:r w:rsidRPr="00954959">
        <w:rPr>
          <w:rFonts w:ascii="Times New Roman" w:hAnsi="Times New Roman"/>
          <w:sz w:val="20"/>
          <w:szCs w:val="20"/>
          <w:lang w:val="en-US"/>
        </w:rPr>
        <w:t>Anon. (He Qi), “Shu Zeng Gong hou Zhongguo xian shui hou xing lun hou</w:t>
      </w:r>
      <w:r>
        <w:rPr>
          <w:rFonts w:ascii="Times New Roman" w:hAnsi="Times New Roman"/>
          <w:sz w:val="20"/>
          <w:szCs w:val="20"/>
          <w:lang w:val="en-US"/>
        </w:rPr>
        <w:t xml:space="preserve">” </w:t>
      </w:r>
      <w:r w:rsidRPr="00954959">
        <w:rPr>
          <w:rFonts w:ascii="Times New Roman" w:eastAsia="SimSun" w:hAnsi="Times New Roman"/>
          <w:sz w:val="20"/>
          <w:szCs w:val="20"/>
        </w:rPr>
        <w:t>書曾襲侯中國先睡後興論後</w:t>
      </w:r>
      <w:r w:rsidRPr="00FA6122">
        <w:rPr>
          <w:rFonts w:ascii="Times New Roman" w:eastAsia="SimSun" w:hAnsi="Times New Roman"/>
          <w:sz w:val="20"/>
          <w:szCs w:val="20"/>
          <w:lang w:val="en-US"/>
        </w:rPr>
        <w:t xml:space="preserve"> </w:t>
      </w:r>
      <w:r w:rsidRPr="00954959">
        <w:rPr>
          <w:rFonts w:ascii="Times New Roman" w:hAnsi="Times New Roman"/>
          <w:sz w:val="20"/>
          <w:szCs w:val="20"/>
          <w:lang w:val="en-US"/>
        </w:rPr>
        <w:t xml:space="preserve">(Written after reading </w:t>
      </w:r>
      <w:r>
        <w:rPr>
          <w:rFonts w:ascii="Times New Roman" w:hAnsi="Times New Roman"/>
          <w:sz w:val="20"/>
          <w:szCs w:val="20"/>
          <w:lang w:val="en-US"/>
        </w:rPr>
        <w:t>M</w:t>
      </w:r>
      <w:r w:rsidRPr="00954959">
        <w:rPr>
          <w:rFonts w:ascii="Times New Roman" w:hAnsi="Times New Roman"/>
          <w:sz w:val="20"/>
          <w:szCs w:val="20"/>
          <w:lang w:val="en-US"/>
        </w:rPr>
        <w:t xml:space="preserve">arquis Zeng’s ‘China: The Sleep and the Awakening’), translated by Hu Liyuan </w:t>
      </w:r>
      <w:r w:rsidRPr="00954959">
        <w:rPr>
          <w:rFonts w:ascii="Times New Roman" w:eastAsia="SimSun" w:hAnsi="Times New Roman"/>
          <w:sz w:val="20"/>
          <w:szCs w:val="20"/>
          <w:lang w:val="en-US" w:eastAsia="zh-CN"/>
        </w:rPr>
        <w:t>胡禮垣</w:t>
      </w:r>
      <w:r w:rsidRPr="00954959">
        <w:rPr>
          <w:rFonts w:ascii="Times New Roman" w:hAnsi="Times New Roman"/>
          <w:sz w:val="20"/>
          <w:szCs w:val="20"/>
          <w:lang w:val="en-US" w:eastAsia="zh-CN"/>
        </w:rPr>
        <w:t xml:space="preserve"> (1848-1916)</w:t>
      </w:r>
      <w:r w:rsidRPr="00954959">
        <w:rPr>
          <w:rFonts w:ascii="Times New Roman" w:eastAsia="SimSun" w:hAnsi="Times New Roman"/>
          <w:sz w:val="20"/>
          <w:szCs w:val="20"/>
          <w:lang w:val="en-US" w:eastAsia="zh-CN"/>
        </w:rPr>
        <w:t xml:space="preserve">, </w:t>
      </w:r>
      <w:r w:rsidRPr="00954959">
        <w:rPr>
          <w:rFonts w:ascii="Times New Roman" w:eastAsia="SimSun" w:hAnsi="Times New Roman"/>
          <w:i/>
          <w:sz w:val="20"/>
          <w:szCs w:val="20"/>
          <w:lang w:val="en-US" w:eastAsia="zh-CN"/>
        </w:rPr>
        <w:t>Huazi ribao</w:t>
      </w:r>
      <w:r w:rsidRPr="00954959">
        <w:rPr>
          <w:rFonts w:ascii="Times New Roman" w:eastAsia="SimSun" w:hAnsi="Times New Roman"/>
          <w:sz w:val="20"/>
          <w:szCs w:val="20"/>
          <w:lang w:val="en-US" w:eastAsia="zh-CN"/>
        </w:rPr>
        <w:t xml:space="preserve"> </w:t>
      </w:r>
      <w:r w:rsidRPr="00954959">
        <w:rPr>
          <w:rFonts w:ascii="Times New Roman" w:eastAsia="SimSun" w:hAnsi="Times New Roman"/>
          <w:sz w:val="20"/>
          <w:szCs w:val="20"/>
          <w:lang w:val="en-US" w:eastAsia="zh-CN"/>
        </w:rPr>
        <w:t>華字日報</w:t>
      </w:r>
      <w:r w:rsidRPr="00954959">
        <w:rPr>
          <w:rFonts w:ascii="Times New Roman" w:eastAsia="SimSun" w:hAnsi="Times New Roman"/>
          <w:sz w:val="20"/>
          <w:szCs w:val="20"/>
          <w:lang w:val="en-US" w:eastAsia="zh-CN"/>
        </w:rPr>
        <w:t xml:space="preserve">, </w:t>
      </w:r>
      <w:r w:rsidRPr="00954959">
        <w:rPr>
          <w:rFonts w:ascii="Times New Roman" w:hAnsi="Times New Roman"/>
          <w:sz w:val="20"/>
          <w:szCs w:val="20"/>
          <w:lang w:val="en-US" w:eastAsia="zh-CN"/>
        </w:rPr>
        <w:t>11 May, 1887.</w:t>
      </w:r>
      <w:r>
        <w:rPr>
          <w:rFonts w:ascii="Times New Roman" w:hAnsi="Times New Roman"/>
          <w:sz w:val="20"/>
          <w:szCs w:val="20"/>
          <w:lang w:val="en-US" w:eastAsia="zh-CN"/>
        </w:rPr>
        <w:t xml:space="preserve"> The information about the </w:t>
      </w:r>
      <w:r w:rsidRPr="00954959">
        <w:rPr>
          <w:rFonts w:ascii="Times New Roman" w:hAnsi="Times New Roman"/>
          <w:i/>
          <w:sz w:val="20"/>
          <w:szCs w:val="20"/>
          <w:lang w:val="en-US" w:eastAsia="zh-CN"/>
        </w:rPr>
        <w:t>Huazi ribao</w:t>
      </w:r>
      <w:r>
        <w:rPr>
          <w:rFonts w:ascii="Times New Roman" w:hAnsi="Times New Roman"/>
          <w:sz w:val="20"/>
          <w:szCs w:val="20"/>
          <w:lang w:val="en-US" w:eastAsia="zh-CN"/>
        </w:rPr>
        <w:t xml:space="preserve"> translation is from </w:t>
      </w:r>
      <w:r w:rsidRPr="002A485E">
        <w:rPr>
          <w:rFonts w:ascii="Times New Roman" w:eastAsia="SimSun" w:hAnsi="Times New Roman"/>
          <w:sz w:val="20"/>
          <w:szCs w:val="20"/>
          <w:lang w:val="en-US" w:eastAsia="zh-CN"/>
        </w:rPr>
        <w:t>Chiu Ling-Yeong, “Debate on National Salvation</w:t>
      </w:r>
      <w:r>
        <w:rPr>
          <w:rFonts w:ascii="Times New Roman" w:eastAsia="SimSun" w:hAnsi="Times New Roman"/>
          <w:sz w:val="20"/>
          <w:szCs w:val="20"/>
          <w:lang w:val="en-US" w:eastAsia="zh-CN"/>
        </w:rPr>
        <w:t>.” I am not aware whether a copy of this paper still exists for this period.</w:t>
      </w:r>
    </w:p>
  </w:footnote>
  <w:footnote w:id="119">
    <w:p w:rsidR="0039391E" w:rsidRPr="00952EA6" w:rsidRDefault="0039391E" w:rsidP="009F2949">
      <w:pPr>
        <w:pStyle w:val="FootnoteText"/>
        <w:rPr>
          <w:rFonts w:ascii="Times New Roman" w:hAnsi="Times New Roman"/>
          <w:lang w:val="en-US"/>
        </w:rPr>
      </w:pPr>
      <w:r w:rsidRPr="00952EA6">
        <w:rPr>
          <w:rStyle w:val="FootnoteReference"/>
          <w:rFonts w:ascii="Times New Roman" w:hAnsi="Times New Roman"/>
        </w:rPr>
        <w:footnoteRef/>
      </w:r>
      <w:r w:rsidRPr="00952EA6">
        <w:rPr>
          <w:rFonts w:ascii="Times New Roman" w:eastAsia="SimSun" w:hAnsi="Times New Roman"/>
          <w:lang w:val="en-US" w:eastAsia="zh-CN"/>
        </w:rPr>
        <w:t xml:space="preserve"> </w:t>
      </w:r>
      <w:proofErr w:type="gramStart"/>
      <w:r w:rsidRPr="00952EA6">
        <w:rPr>
          <w:rFonts w:ascii="Times New Roman" w:eastAsia="SimSun" w:hAnsi="Times New Roman"/>
          <w:lang w:val="en-US" w:eastAsia="zh-CN"/>
        </w:rPr>
        <w:t>“Shu ‘Zhongguo xian shui hou xing lun’ hou”</w:t>
      </w:r>
      <w:r w:rsidRPr="00952EA6">
        <w:rPr>
          <w:rFonts w:ascii="Times New Roman" w:eastAsia="SimSun" w:hAnsi="Times New Roman"/>
          <w:lang w:val="en-US" w:eastAsia="zh-CN"/>
        </w:rPr>
        <w:t>書中國先睡後醒論後</w:t>
      </w:r>
      <w:r w:rsidRPr="00952EA6">
        <w:rPr>
          <w:rFonts w:ascii="Times New Roman" w:eastAsia="SimSun" w:hAnsi="Times New Roman"/>
          <w:lang w:val="en-US" w:eastAsia="zh-CN"/>
        </w:rPr>
        <w:t xml:space="preserve"> </w:t>
      </w:r>
      <w:r>
        <w:rPr>
          <w:rFonts w:ascii="Times New Roman" w:eastAsia="SimSun" w:hAnsi="Times New Roman"/>
          <w:lang w:val="en-US" w:eastAsia="zh-CN"/>
        </w:rPr>
        <w:t>[</w:t>
      </w:r>
      <w:r w:rsidRPr="00952EA6">
        <w:rPr>
          <w:rFonts w:ascii="Times New Roman" w:eastAsia="SimSun" w:hAnsi="Times New Roman"/>
          <w:lang w:val="en-US" w:eastAsia="zh-CN"/>
        </w:rPr>
        <w:t>Writing after ‘China.</w:t>
      </w:r>
      <w:proofErr w:type="gramEnd"/>
      <w:r w:rsidRPr="00952EA6">
        <w:rPr>
          <w:rFonts w:ascii="Times New Roman" w:eastAsia="SimSun" w:hAnsi="Times New Roman"/>
          <w:lang w:val="en-US" w:eastAsia="zh-CN"/>
        </w:rPr>
        <w:t xml:space="preserve"> </w:t>
      </w:r>
      <w:proofErr w:type="gramStart"/>
      <w:r w:rsidRPr="00952EA6">
        <w:rPr>
          <w:rFonts w:ascii="Times New Roman" w:eastAsia="SimSun" w:hAnsi="Times New Roman"/>
          <w:lang w:val="en-US" w:eastAsia="zh-CN"/>
        </w:rPr>
        <w:t>The Sleep and the Awakening’</w:t>
      </w:r>
      <w:r>
        <w:rPr>
          <w:rFonts w:ascii="Times New Roman" w:eastAsia="SimSun" w:hAnsi="Times New Roman"/>
          <w:lang w:val="en-US" w:eastAsia="zh-CN"/>
        </w:rPr>
        <w:t>]</w:t>
      </w:r>
      <w:r w:rsidRPr="00952EA6">
        <w:rPr>
          <w:rFonts w:ascii="Times New Roman" w:eastAsia="SimSun" w:hAnsi="Times New Roman"/>
          <w:lang w:val="en-US" w:eastAsia="zh-CN"/>
        </w:rPr>
        <w:t xml:space="preserve">, </w:t>
      </w:r>
      <w:r w:rsidRPr="00952EA6">
        <w:rPr>
          <w:rFonts w:ascii="Times New Roman" w:eastAsia="SimSun" w:hAnsi="Times New Roman"/>
          <w:i/>
          <w:lang w:val="en-US" w:eastAsia="zh-CN"/>
        </w:rPr>
        <w:t>Shenbao</w:t>
      </w:r>
      <w:r w:rsidRPr="00952EA6">
        <w:rPr>
          <w:rFonts w:ascii="Times New Roman" w:eastAsia="SimSun" w:hAnsi="Times New Roman"/>
          <w:lang w:val="en-US" w:eastAsia="zh-CN"/>
        </w:rPr>
        <w:t>, June 19, 1887, 1.</w:t>
      </w:r>
      <w:proofErr w:type="gramEnd"/>
      <w:r>
        <w:rPr>
          <w:rFonts w:ascii="Times New Roman" w:eastAsia="SimSun" w:hAnsi="Times New Roman"/>
          <w:lang w:val="en-US" w:eastAsia="zh-CN"/>
        </w:rPr>
        <w:t xml:space="preserve"> We are unable to document the oral discussion of the time in any detail. However, the revival of the discussion about Zeng’s article a decade later shows that it did leave a lasting memory among the then still very young Chinese reformers.</w:t>
      </w:r>
    </w:p>
  </w:footnote>
  <w:footnote w:id="120">
    <w:p w:rsidR="0039391E" w:rsidRDefault="0039391E" w:rsidP="00373160">
      <w:pPr>
        <w:autoSpaceDE w:val="0"/>
        <w:autoSpaceDN w:val="0"/>
        <w:adjustRightInd w:val="0"/>
        <w:spacing w:after="0" w:line="240" w:lineRule="auto"/>
        <w:rPr>
          <w:rFonts w:ascii="Times New Roman" w:hAnsi="Times New Roman"/>
          <w:lang w:val="en-US"/>
        </w:rPr>
      </w:pPr>
      <w:r>
        <w:rPr>
          <w:rStyle w:val="FootnoteReference"/>
          <w:rFonts w:ascii="Times New Roman" w:hAnsi="Times New Roman"/>
          <w:sz w:val="20"/>
          <w:szCs w:val="20"/>
        </w:rPr>
        <w:footnoteRef/>
      </w:r>
      <w:r w:rsidRPr="00373160">
        <w:rPr>
          <w:rFonts w:ascii="Times New Roman" w:hAnsi="Times New Roman"/>
          <w:sz w:val="20"/>
          <w:szCs w:val="20"/>
          <w:lang w:val="en-US"/>
        </w:rPr>
        <w:t xml:space="preserve"> Wagner, “</w:t>
      </w:r>
      <w:r w:rsidRPr="00373160">
        <w:rPr>
          <w:rFonts w:ascii="Times New Roman" w:eastAsia="SimSun" w:hAnsi="Times New Roman"/>
          <w:sz w:val="20"/>
          <w:szCs w:val="20"/>
          <w:lang w:val="en-US" w:eastAsia="zh-CN"/>
        </w:rPr>
        <w:t>Canonization,” 69-95. See also Rudolf Wagner, “</w:t>
      </w:r>
      <w:r w:rsidRPr="00373160">
        <w:rPr>
          <w:rFonts w:ascii="Times New Roman" w:eastAsiaTheme="minorEastAsia" w:hAnsi="Times New Roman"/>
          <w:sz w:val="20"/>
          <w:szCs w:val="20"/>
          <w:lang w:val="en-US" w:eastAsia="zh-CN"/>
        </w:rPr>
        <w:t>Political Institutions, Discourse and Imagination in</w:t>
      </w:r>
      <w:r>
        <w:rPr>
          <w:rFonts w:ascii="Times New Roman" w:eastAsiaTheme="minorEastAsia" w:hAnsi="Times New Roman"/>
          <w:sz w:val="20"/>
          <w:szCs w:val="20"/>
          <w:lang w:val="en-US" w:eastAsia="zh-CN"/>
        </w:rPr>
        <w:t xml:space="preserve"> </w:t>
      </w:r>
      <w:r w:rsidRPr="00373160">
        <w:rPr>
          <w:rFonts w:ascii="Times New Roman" w:eastAsiaTheme="minorEastAsia" w:hAnsi="Times New Roman"/>
          <w:sz w:val="20"/>
          <w:szCs w:val="20"/>
          <w:lang w:val="en-US" w:eastAsia="zh-CN"/>
        </w:rPr>
        <w:t>China at Tiananmen</w:t>
      </w:r>
      <w:r>
        <w:rPr>
          <w:rFonts w:ascii="Times New Roman" w:eastAsiaTheme="minorEastAsia" w:hAnsi="Times New Roman"/>
          <w:sz w:val="20"/>
          <w:szCs w:val="20"/>
          <w:lang w:val="en-US" w:eastAsia="zh-CN"/>
        </w:rPr>
        <w:t xml:space="preserve">,” in </w:t>
      </w:r>
      <w:r w:rsidRPr="00373160">
        <w:rPr>
          <w:rFonts w:ascii="Times New Roman" w:eastAsiaTheme="minorEastAsia" w:hAnsi="Times New Roman"/>
          <w:i/>
          <w:sz w:val="20"/>
          <w:szCs w:val="20"/>
          <w:lang w:val="en-US" w:eastAsia="zh-CN"/>
        </w:rPr>
        <w:t>Rethinking Third World Politics</w:t>
      </w:r>
      <w:r>
        <w:rPr>
          <w:rFonts w:ascii="Times New Roman" w:eastAsiaTheme="minorEastAsia" w:hAnsi="Times New Roman"/>
          <w:sz w:val="20"/>
          <w:szCs w:val="20"/>
          <w:lang w:val="en-US" w:eastAsia="zh-CN"/>
        </w:rPr>
        <w:t>,</w:t>
      </w:r>
      <w:r w:rsidRPr="002329DA">
        <w:rPr>
          <w:rFonts w:ascii="Times New Roman" w:eastAsiaTheme="minorEastAsia" w:hAnsi="Times New Roman"/>
          <w:sz w:val="20"/>
          <w:szCs w:val="20"/>
          <w:lang w:val="en-US" w:eastAsia="zh-CN"/>
        </w:rPr>
        <w:t xml:space="preserve"> </w:t>
      </w:r>
      <w:r>
        <w:rPr>
          <w:rFonts w:ascii="Times New Roman" w:eastAsiaTheme="minorEastAsia" w:hAnsi="Times New Roman"/>
          <w:sz w:val="20"/>
          <w:szCs w:val="20"/>
          <w:lang w:val="en-US" w:eastAsia="zh-CN"/>
        </w:rPr>
        <w:t>ed. James Manor (London: Longman, 1991), 131.</w:t>
      </w:r>
    </w:p>
  </w:footnote>
  <w:footnote w:id="121">
    <w:p w:rsidR="0039391E" w:rsidRPr="004B70AF" w:rsidRDefault="0039391E" w:rsidP="00836BEB">
      <w:pPr>
        <w:rPr>
          <w:rFonts w:ascii="Times New Roman" w:hAnsi="Times New Roman"/>
          <w:sz w:val="20"/>
          <w:szCs w:val="20"/>
          <w:lang w:val="en-US"/>
        </w:rPr>
      </w:pPr>
      <w:r w:rsidRPr="00836BEB">
        <w:rPr>
          <w:rStyle w:val="FootnoteReference"/>
          <w:rFonts w:ascii="Times New Roman" w:hAnsi="Times New Roman"/>
          <w:sz w:val="20"/>
          <w:szCs w:val="20"/>
        </w:rPr>
        <w:footnoteRef/>
      </w:r>
      <w:r w:rsidRPr="00836BEB">
        <w:rPr>
          <w:rFonts w:ascii="Times New Roman" w:hAnsi="Times New Roman"/>
          <w:sz w:val="20"/>
          <w:szCs w:val="20"/>
          <w:lang w:val="en-US"/>
        </w:rPr>
        <w:t xml:space="preserve"> “Lun Zhongguo jianglai qingxing” </w:t>
      </w:r>
      <w:r w:rsidRPr="00836BEB">
        <w:rPr>
          <w:rFonts w:ascii="Times New Roman" w:hAnsi="Times New Roman"/>
          <w:sz w:val="20"/>
          <w:szCs w:val="20"/>
        </w:rPr>
        <w:t>論中國將來情形</w:t>
      </w:r>
      <w:r w:rsidRPr="00836BEB">
        <w:rPr>
          <w:rFonts w:ascii="Times New Roman" w:hAnsi="Times New Roman"/>
          <w:sz w:val="20"/>
          <w:szCs w:val="20"/>
          <w:lang w:val="en-US"/>
        </w:rPr>
        <w:t xml:space="preserve"> </w:t>
      </w:r>
      <w:r>
        <w:rPr>
          <w:rFonts w:ascii="Times New Roman" w:hAnsi="Times New Roman"/>
          <w:sz w:val="20"/>
          <w:szCs w:val="20"/>
          <w:lang w:val="en-US"/>
        </w:rPr>
        <w:t>[</w:t>
      </w:r>
      <w:r w:rsidRPr="00836BEB">
        <w:rPr>
          <w:rFonts w:ascii="Times New Roman" w:hAnsi="Times New Roman"/>
          <w:sz w:val="20"/>
          <w:szCs w:val="20"/>
          <w:lang w:val="en-US"/>
        </w:rPr>
        <w:t>On the future situation of China</w:t>
      </w:r>
      <w:r>
        <w:rPr>
          <w:rFonts w:ascii="Times New Roman" w:hAnsi="Times New Roman"/>
          <w:sz w:val="20"/>
          <w:szCs w:val="20"/>
          <w:lang w:val="en-US"/>
        </w:rPr>
        <w:t>]</w:t>
      </w:r>
      <w:r w:rsidRPr="00836BEB">
        <w:rPr>
          <w:rFonts w:ascii="Times New Roman" w:hAnsi="Times New Roman"/>
          <w:sz w:val="20"/>
          <w:szCs w:val="20"/>
          <w:lang w:val="en-US"/>
        </w:rPr>
        <w:t xml:space="preserve">, </w:t>
      </w:r>
      <w:r w:rsidRPr="00836BEB">
        <w:rPr>
          <w:rFonts w:ascii="Times New Roman" w:hAnsi="Times New Roman"/>
          <w:i/>
          <w:sz w:val="20"/>
          <w:szCs w:val="20"/>
          <w:lang w:val="en-US"/>
        </w:rPr>
        <w:t>Shiwu</w:t>
      </w:r>
      <w:r>
        <w:rPr>
          <w:rFonts w:ascii="Times New Roman" w:hAnsi="Times New Roman"/>
          <w:i/>
          <w:sz w:val="20"/>
          <w:szCs w:val="20"/>
          <w:lang w:val="en-US"/>
        </w:rPr>
        <w:t xml:space="preserve"> </w:t>
      </w:r>
      <w:r w:rsidRPr="00836BEB">
        <w:rPr>
          <w:rFonts w:ascii="Times New Roman" w:hAnsi="Times New Roman"/>
          <w:i/>
          <w:sz w:val="20"/>
          <w:szCs w:val="20"/>
          <w:lang w:val="en-US"/>
        </w:rPr>
        <w:t>bao</w:t>
      </w:r>
      <w:r w:rsidRPr="00836BEB">
        <w:rPr>
          <w:rFonts w:ascii="Times New Roman" w:hAnsi="Times New Roman"/>
          <w:sz w:val="20"/>
          <w:szCs w:val="20"/>
          <w:lang w:val="en-US"/>
        </w:rPr>
        <w:t xml:space="preserve"> </w:t>
      </w:r>
      <w:r w:rsidRPr="00F769DC">
        <w:rPr>
          <w:rFonts w:ascii="SimSun" w:eastAsia="SimSun" w:hAnsi="SimSun"/>
          <w:sz w:val="20"/>
          <w:szCs w:val="20"/>
        </w:rPr>
        <w:t>時務報</w:t>
      </w:r>
      <w:r w:rsidRPr="00836BEB">
        <w:rPr>
          <w:rFonts w:ascii="Times New Roman" w:hAnsi="Times New Roman"/>
          <w:sz w:val="20"/>
          <w:szCs w:val="20"/>
          <w:lang w:val="en-US"/>
        </w:rPr>
        <w:t xml:space="preserve"> 6</w:t>
      </w:r>
      <w:r>
        <w:rPr>
          <w:rFonts w:ascii="Times New Roman" w:hAnsi="Times New Roman"/>
          <w:sz w:val="20"/>
          <w:szCs w:val="20"/>
          <w:lang w:val="en-US"/>
        </w:rPr>
        <w:t xml:space="preserve"> (June </w:t>
      </w:r>
      <w:r w:rsidRPr="00836BEB">
        <w:rPr>
          <w:rFonts w:ascii="Times New Roman" w:hAnsi="Times New Roman"/>
          <w:sz w:val="20"/>
          <w:szCs w:val="20"/>
          <w:lang w:val="en-US"/>
        </w:rPr>
        <w:t>29</w:t>
      </w:r>
      <w:r>
        <w:rPr>
          <w:rFonts w:ascii="Times New Roman" w:hAnsi="Times New Roman"/>
          <w:sz w:val="20"/>
          <w:szCs w:val="20"/>
          <w:lang w:val="en-US"/>
        </w:rPr>
        <w:t xml:space="preserve">, </w:t>
      </w:r>
      <w:r w:rsidRPr="00836BEB">
        <w:rPr>
          <w:rFonts w:ascii="Times New Roman" w:hAnsi="Times New Roman"/>
          <w:sz w:val="20"/>
          <w:szCs w:val="20"/>
          <w:lang w:val="en-US"/>
        </w:rPr>
        <w:t>1896</w:t>
      </w:r>
      <w:r>
        <w:rPr>
          <w:rFonts w:ascii="Times New Roman" w:hAnsi="Times New Roman"/>
          <w:sz w:val="20"/>
          <w:szCs w:val="20"/>
          <w:lang w:val="en-US"/>
        </w:rPr>
        <w:t>)</w:t>
      </w:r>
      <w:r w:rsidRPr="00836BEB">
        <w:rPr>
          <w:rFonts w:ascii="Times New Roman" w:hAnsi="Times New Roman"/>
          <w:sz w:val="20"/>
          <w:szCs w:val="20"/>
          <w:lang w:val="en-US"/>
        </w:rPr>
        <w:t xml:space="preserve">, translated from the London </w:t>
      </w:r>
      <w:r w:rsidRPr="00836BEB">
        <w:rPr>
          <w:rFonts w:ascii="Times New Roman" w:hAnsi="Times New Roman"/>
          <w:i/>
          <w:sz w:val="20"/>
          <w:szCs w:val="20"/>
          <w:lang w:val="en-US"/>
        </w:rPr>
        <w:t>Dongfang bao</w:t>
      </w:r>
      <w:r w:rsidRPr="00836BEB">
        <w:rPr>
          <w:rFonts w:ascii="Times New Roman" w:hAnsi="Times New Roman"/>
          <w:sz w:val="20"/>
          <w:szCs w:val="20"/>
          <w:lang w:val="en-US"/>
        </w:rPr>
        <w:t xml:space="preserve">. This assessment of a need for foreign pressure was shared by Li Hongzhang and Prince Qing. In the wake of the Boxer rebellion and the foreign intervention the Powers established a committee to draft demands for a reorganization of China’s foreign relations establishment and the upgrading of the Tsung-li Yamen into a Ministry of Foreign Affairs. Li Hongzhang submitted a proposal for this reorganization with the explicit oral request that it be presented, if acceptable, to the Qing Court as a foreign demand and not as his proposal.  See </w:t>
      </w:r>
      <w:bookmarkStart w:id="0" w:name="_Toc218790731"/>
      <w:bookmarkStart w:id="1" w:name="_Toc219060558"/>
      <w:bookmarkStart w:id="2" w:name="_Toc219199207"/>
      <w:r w:rsidRPr="00836BEB">
        <w:rPr>
          <w:rFonts w:ascii="Times New Roman" w:hAnsi="Times New Roman"/>
          <w:sz w:val="20"/>
          <w:szCs w:val="20"/>
          <w:lang w:val="en-US"/>
        </w:rPr>
        <w:t>Fabian Münter, “Das Waiwu Bu</w:t>
      </w:r>
      <w:r w:rsidRPr="00F769DC">
        <w:rPr>
          <w:rFonts w:ascii="SimSun" w:eastAsia="SimSun" w:hAnsi="SimSun"/>
          <w:sz w:val="20"/>
          <w:szCs w:val="20"/>
        </w:rPr>
        <w:t>外務部</w:t>
      </w:r>
      <w:r w:rsidRPr="00836BEB">
        <w:rPr>
          <w:rFonts w:ascii="Times New Roman" w:hAnsi="Times New Roman"/>
          <w:sz w:val="20"/>
          <w:szCs w:val="20"/>
          <w:lang w:val="en-US"/>
        </w:rPr>
        <w:t>–</w:t>
      </w:r>
      <w:bookmarkStart w:id="3" w:name="_Toc218790732"/>
      <w:bookmarkStart w:id="4" w:name="_Toc219060559"/>
      <w:bookmarkStart w:id="5" w:name="_Toc219199208"/>
      <w:bookmarkEnd w:id="0"/>
      <w:bookmarkEnd w:id="1"/>
      <w:bookmarkEnd w:id="2"/>
      <w:r w:rsidRPr="00836BEB">
        <w:rPr>
          <w:rFonts w:ascii="Times New Roman" w:hAnsi="Times New Roman"/>
          <w:sz w:val="20"/>
          <w:szCs w:val="20"/>
          <w:lang w:val="en-US"/>
        </w:rPr>
        <w:t>Reform des chinesischen Außenministeriums 1901-1911</w:t>
      </w:r>
      <w:bookmarkEnd w:id="3"/>
      <w:bookmarkEnd w:id="4"/>
      <w:bookmarkEnd w:id="5"/>
      <w:r w:rsidRPr="00836BEB">
        <w:rPr>
          <w:rFonts w:ascii="Times New Roman" w:hAnsi="Times New Roman"/>
          <w:sz w:val="20"/>
          <w:szCs w:val="20"/>
          <w:lang w:val="en-US"/>
        </w:rPr>
        <w:t xml:space="preserve">,” </w:t>
      </w:r>
      <w:r>
        <w:rPr>
          <w:rFonts w:ascii="Times New Roman" w:hAnsi="Times New Roman"/>
          <w:sz w:val="20"/>
          <w:szCs w:val="20"/>
          <w:lang w:val="en-US"/>
        </w:rPr>
        <w:t>(</w:t>
      </w:r>
      <w:r w:rsidRPr="00836BEB">
        <w:rPr>
          <w:rFonts w:ascii="Times New Roman" w:hAnsi="Times New Roman"/>
          <w:sz w:val="20"/>
          <w:szCs w:val="20"/>
          <w:lang w:val="en-US"/>
        </w:rPr>
        <w:t>M.A. dissertation, University of Heidelberg, 2009</w:t>
      </w:r>
      <w:r>
        <w:rPr>
          <w:rFonts w:ascii="Times New Roman" w:hAnsi="Times New Roman"/>
          <w:sz w:val="20"/>
          <w:szCs w:val="20"/>
          <w:lang w:val="en-US"/>
        </w:rPr>
        <w:t>)</w:t>
      </w:r>
      <w:r w:rsidRPr="00836BEB">
        <w:rPr>
          <w:rFonts w:ascii="Times New Roman" w:hAnsi="Times New Roman"/>
          <w:sz w:val="20"/>
          <w:szCs w:val="20"/>
          <w:lang w:val="en-US"/>
        </w:rPr>
        <w:t xml:space="preserve">, 27, quoting a confidential memorandum of the German Ministry of Foreign Affairs of April 1901 about this discussion. In Chinese historiography, the reorganization of the Chinese Ministry of Foreign Affairs has been routinely described as an imperialist </w:t>
      </w:r>
      <w:proofErr w:type="gramStart"/>
      <w:r w:rsidRPr="00836BEB">
        <w:rPr>
          <w:rFonts w:ascii="Times New Roman" w:hAnsi="Times New Roman"/>
          <w:sz w:val="20"/>
          <w:szCs w:val="20"/>
          <w:lang w:val="en-US"/>
        </w:rPr>
        <w:t>imposition, that</w:t>
      </w:r>
      <w:proofErr w:type="gramEnd"/>
      <w:r w:rsidRPr="00836BEB">
        <w:rPr>
          <w:rFonts w:ascii="Times New Roman" w:hAnsi="Times New Roman"/>
          <w:sz w:val="20"/>
          <w:szCs w:val="20"/>
          <w:lang w:val="en-US"/>
        </w:rPr>
        <w:t xml:space="preserve"> therefore carried the “mark of shame.” See Wang Licheng</w:t>
      </w:r>
      <w:r w:rsidRPr="00F769DC">
        <w:rPr>
          <w:rFonts w:ascii="SimSun" w:eastAsia="SimSun" w:hAnsi="SimSun"/>
          <w:sz w:val="20"/>
          <w:szCs w:val="20"/>
        </w:rPr>
        <w:t>王立誠</w:t>
      </w:r>
      <w:r w:rsidRPr="00836BEB">
        <w:rPr>
          <w:rFonts w:ascii="Times New Roman"/>
          <w:sz w:val="20"/>
          <w:szCs w:val="20"/>
          <w:lang w:val="en-US"/>
        </w:rPr>
        <w:t xml:space="preserve">, </w:t>
      </w:r>
      <w:r w:rsidRPr="00836BEB">
        <w:rPr>
          <w:rFonts w:ascii="Times New Roman"/>
          <w:i/>
          <w:sz w:val="20"/>
          <w:szCs w:val="20"/>
          <w:lang w:val="en-US"/>
        </w:rPr>
        <w:t>Zhongguo jindai waijiao zhidu shi</w:t>
      </w:r>
      <w:r w:rsidRPr="00F769DC">
        <w:rPr>
          <w:rFonts w:ascii="SimSun" w:eastAsia="SimSun" w:hAnsi="SimSun"/>
          <w:sz w:val="20"/>
          <w:szCs w:val="20"/>
        </w:rPr>
        <w:t>中國近代外交制度史</w:t>
      </w:r>
      <w:r w:rsidRPr="00836BEB">
        <w:rPr>
          <w:rFonts w:ascii="Times New Roman"/>
          <w:sz w:val="20"/>
          <w:szCs w:val="20"/>
          <w:lang w:val="en-US"/>
        </w:rPr>
        <w:t xml:space="preserve"> </w:t>
      </w:r>
      <w:r>
        <w:rPr>
          <w:rFonts w:ascii="Times New Roman"/>
          <w:sz w:val="20"/>
          <w:szCs w:val="20"/>
          <w:lang w:val="en-US"/>
        </w:rPr>
        <w:t>[</w:t>
      </w:r>
      <w:r w:rsidRPr="00836BEB">
        <w:rPr>
          <w:rFonts w:ascii="Times New Roman"/>
          <w:sz w:val="20"/>
          <w:szCs w:val="20"/>
          <w:lang w:val="en-US"/>
        </w:rPr>
        <w:t>History of the Modern Chinese Foreign Policy Establishment</w:t>
      </w:r>
      <w:r>
        <w:rPr>
          <w:rFonts w:ascii="Times New Roman"/>
          <w:sz w:val="20"/>
          <w:szCs w:val="20"/>
          <w:lang w:val="en-US"/>
        </w:rPr>
        <w:t>]</w:t>
      </w:r>
      <w:r w:rsidRPr="00836BEB">
        <w:rPr>
          <w:rFonts w:ascii="Times New Roman"/>
          <w:sz w:val="20"/>
          <w:szCs w:val="20"/>
          <w:lang w:val="en-US"/>
        </w:rPr>
        <w:t xml:space="preserve"> </w:t>
      </w:r>
      <w:r>
        <w:rPr>
          <w:rFonts w:ascii="Times New Roman"/>
          <w:sz w:val="20"/>
          <w:szCs w:val="20"/>
          <w:lang w:val="en-US"/>
        </w:rPr>
        <w:t>(</w:t>
      </w:r>
      <w:r w:rsidRPr="00836BEB">
        <w:rPr>
          <w:rFonts w:ascii="Times New Roman"/>
          <w:sz w:val="20"/>
          <w:szCs w:val="20"/>
          <w:lang w:val="en-US"/>
        </w:rPr>
        <w:t>Lanzhou: Gansu renmin chubanshe, 1991</w:t>
      </w:r>
      <w:r>
        <w:rPr>
          <w:rFonts w:ascii="Times New Roman"/>
          <w:sz w:val="20"/>
          <w:szCs w:val="20"/>
          <w:lang w:val="en-US"/>
        </w:rPr>
        <w:t>)</w:t>
      </w:r>
      <w:r w:rsidRPr="00836BEB">
        <w:rPr>
          <w:rFonts w:ascii="Times New Roman"/>
          <w:sz w:val="20"/>
          <w:szCs w:val="20"/>
          <w:lang w:val="en-US"/>
        </w:rPr>
        <w:t>, 175.</w:t>
      </w:r>
    </w:p>
  </w:footnote>
  <w:footnote w:id="122">
    <w:p w:rsidR="0039391E" w:rsidRPr="00CB1597" w:rsidRDefault="0039391E" w:rsidP="009F2949">
      <w:pPr>
        <w:pStyle w:val="FootnoteText"/>
        <w:rPr>
          <w:rFonts w:ascii="Times New Roman" w:hAnsi="Times New Roman"/>
          <w:lang w:val="en-US"/>
        </w:rPr>
      </w:pPr>
      <w:r>
        <w:rPr>
          <w:rStyle w:val="FootnoteReference"/>
        </w:rPr>
        <w:footnoteRef/>
      </w:r>
      <w:r>
        <w:t xml:space="preserve"> </w:t>
      </w:r>
      <w:r w:rsidRPr="00010D72">
        <w:rPr>
          <w:rFonts w:ascii="Times New Roman" w:hAnsi="Times New Roman"/>
          <w:i/>
          <w:lang w:val="en-US"/>
        </w:rPr>
        <w:t>North China Herald</w:t>
      </w:r>
      <w:r w:rsidRPr="005262D2">
        <w:rPr>
          <w:rFonts w:ascii="Times New Roman" w:hAnsi="Times New Roman"/>
          <w:lang w:val="en-US"/>
        </w:rPr>
        <w:t>, Oct. 29, 1897, 776-777</w:t>
      </w:r>
      <w:r>
        <w:rPr>
          <w:rFonts w:ascii="Times New Roman" w:hAnsi="Times New Roman"/>
          <w:lang w:val="en-US"/>
        </w:rPr>
        <w:t>.</w:t>
      </w:r>
      <w:r w:rsidRPr="005262D2">
        <w:rPr>
          <w:rFonts w:ascii="Times New Roman" w:hAnsi="Times New Roman"/>
          <w:lang w:val="en-US"/>
        </w:rPr>
        <w:t xml:space="preserve"> </w:t>
      </w:r>
      <w:r>
        <w:rPr>
          <w:rFonts w:ascii="Times New Roman" w:hAnsi="Times New Roman"/>
          <w:lang w:val="en-US"/>
        </w:rPr>
        <w:t>S</w:t>
      </w:r>
      <w:r w:rsidRPr="005262D2">
        <w:rPr>
          <w:rFonts w:ascii="Times New Roman" w:hAnsi="Times New Roman"/>
          <w:lang w:val="en-US"/>
        </w:rPr>
        <w:t xml:space="preserve">ee note </w:t>
      </w:r>
      <w:r w:rsidRPr="008E1685">
        <w:rPr>
          <w:rFonts w:ascii="Times New Roman" w:hAnsi="Times New Roman"/>
          <w:lang w:val="en-US"/>
        </w:rPr>
        <w:t>83</w:t>
      </w:r>
      <w:r w:rsidRPr="00191BBF">
        <w:rPr>
          <w:rFonts w:ascii="Times New Roman" w:hAnsi="Times New Roman"/>
          <w:lang w:val="en-US"/>
        </w:rPr>
        <w:t>.</w:t>
      </w:r>
    </w:p>
  </w:footnote>
  <w:footnote w:id="123">
    <w:p w:rsidR="0039391E" w:rsidRPr="00CB1597" w:rsidRDefault="0039391E" w:rsidP="009F2949">
      <w:pPr>
        <w:pStyle w:val="FootnoteText"/>
        <w:rPr>
          <w:rFonts w:ascii="Times New Roman" w:hAnsi="Times New Roman"/>
          <w:lang w:val="en-US"/>
        </w:rPr>
      </w:pPr>
      <w:r>
        <w:rPr>
          <w:rStyle w:val="FootnoteReference"/>
        </w:rPr>
        <w:footnoteRef/>
      </w:r>
      <w:r>
        <w:t xml:space="preserve"> </w:t>
      </w:r>
      <w:proofErr w:type="gramStart"/>
      <w:r w:rsidRPr="00582E09">
        <w:rPr>
          <w:rFonts w:ascii="Times New Roman" w:hAnsi="Times New Roman"/>
        </w:rPr>
        <w:t>“</w:t>
      </w:r>
      <w:r>
        <w:rPr>
          <w:rFonts w:ascii="Times New Roman" w:hAnsi="Times New Roman"/>
          <w:lang w:val="en-US"/>
        </w:rPr>
        <w:t>Zhongguo jiaoyang,</w:t>
      </w:r>
      <w:r w:rsidRPr="00241FFE">
        <w:rPr>
          <w:rFonts w:ascii="Times New Roman" w:hAnsi="Times New Roman"/>
          <w:lang w:val="en-US"/>
        </w:rPr>
        <w:t>”</w:t>
      </w:r>
      <w:r>
        <w:rPr>
          <w:rFonts w:ascii="Times New Roman" w:hAnsi="Times New Roman"/>
          <w:lang w:val="en-US"/>
        </w:rPr>
        <w:t xml:space="preserve"> 11.</w:t>
      </w:r>
      <w:proofErr w:type="gramEnd"/>
    </w:p>
  </w:footnote>
  <w:footnote w:id="124">
    <w:p w:rsidR="0039391E" w:rsidRPr="004D447D" w:rsidRDefault="0039391E" w:rsidP="009F2949">
      <w:pPr>
        <w:pStyle w:val="FootnoteText"/>
        <w:rPr>
          <w:lang w:val="en-US"/>
        </w:rPr>
      </w:pPr>
      <w:r w:rsidRPr="000024E8">
        <w:rPr>
          <w:rStyle w:val="FootnoteReference"/>
          <w:rFonts w:ascii="Times New Roman" w:hAnsi="Times New Roman"/>
        </w:rPr>
        <w:footnoteRef/>
      </w:r>
      <w:r w:rsidRPr="000024E8">
        <w:rPr>
          <w:rFonts w:ascii="Times New Roman" w:hAnsi="Times New Roman"/>
        </w:rPr>
        <w:t xml:space="preserve"> The article is said to come from an English</w:t>
      </w:r>
      <w:r>
        <w:rPr>
          <w:rFonts w:ascii="Times New Roman" w:hAnsi="Times New Roman"/>
        </w:rPr>
        <w:t xml:space="preserve"> </w:t>
      </w:r>
      <w:r w:rsidRPr="000024E8">
        <w:rPr>
          <w:rFonts w:ascii="Times New Roman" w:hAnsi="Times New Roman"/>
        </w:rPr>
        <w:t xml:space="preserve">language paper </w:t>
      </w:r>
      <w:r>
        <w:rPr>
          <w:rFonts w:ascii="Times New Roman" w:hAnsi="Times New Roman"/>
        </w:rPr>
        <w:t>the</w:t>
      </w:r>
      <w:r w:rsidRPr="000024E8">
        <w:rPr>
          <w:rFonts w:ascii="Times New Roman" w:hAnsi="Times New Roman"/>
        </w:rPr>
        <w:t xml:space="preserve"> title </w:t>
      </w:r>
      <w:r>
        <w:rPr>
          <w:rFonts w:ascii="Times New Roman" w:hAnsi="Times New Roman"/>
        </w:rPr>
        <w:t xml:space="preserve">of which </w:t>
      </w:r>
      <w:r w:rsidRPr="000024E8">
        <w:rPr>
          <w:rFonts w:ascii="Times New Roman" w:hAnsi="Times New Roman"/>
        </w:rPr>
        <w:t xml:space="preserve">is translated as </w:t>
      </w:r>
      <w:r w:rsidRPr="000024E8">
        <w:rPr>
          <w:rFonts w:ascii="Times New Roman" w:eastAsia="SimSun" w:hAnsi="Times New Roman"/>
          <w:i/>
          <w:lang w:val="en-US" w:eastAsia="zh-CN"/>
        </w:rPr>
        <w:t>Guoyun bao</w:t>
      </w:r>
      <w:r>
        <w:rPr>
          <w:rFonts w:ascii="Times New Roman" w:eastAsia="SimSun" w:hAnsi="SimSun"/>
          <w:lang w:val="en-US" w:eastAsia="zh-CN"/>
        </w:rPr>
        <w:t xml:space="preserve"> </w:t>
      </w:r>
      <w:r>
        <w:rPr>
          <w:rFonts w:ascii="Times New Roman" w:eastAsia="SimSun" w:hAnsi="SimSun" w:hint="eastAsia"/>
          <w:lang w:val="en-US" w:eastAsia="zh-CN"/>
        </w:rPr>
        <w:t>國運報</w:t>
      </w:r>
      <w:r>
        <w:rPr>
          <w:rFonts w:ascii="Times New Roman" w:eastAsia="SimSun" w:hAnsi="SimSun"/>
          <w:lang w:val="en-US" w:eastAsia="zh-CN"/>
        </w:rPr>
        <w:t>. Unfortunately, my searches for relevant key words from the Chinese translation in databases of contemporary British newspapers and journals were unsuccessful.</w:t>
      </w:r>
    </w:p>
  </w:footnote>
  <w:footnote w:id="125">
    <w:p w:rsidR="0039391E" w:rsidRPr="00600F14" w:rsidRDefault="0039391E" w:rsidP="009F2949">
      <w:pPr>
        <w:autoSpaceDE w:val="0"/>
        <w:autoSpaceDN w:val="0"/>
        <w:adjustRightInd w:val="0"/>
        <w:spacing w:after="0" w:line="240" w:lineRule="auto"/>
        <w:rPr>
          <w:rFonts w:ascii="Times New Roman" w:hAnsi="Times New Roman"/>
          <w:sz w:val="20"/>
          <w:szCs w:val="20"/>
          <w:lang w:val="en-US"/>
        </w:rPr>
      </w:pPr>
      <w:r w:rsidRPr="00600F14">
        <w:rPr>
          <w:rStyle w:val="FootnoteReference"/>
          <w:rFonts w:ascii="Times New Roman" w:hAnsi="Times New Roman"/>
          <w:sz w:val="20"/>
          <w:szCs w:val="20"/>
        </w:rPr>
        <w:footnoteRef/>
      </w:r>
      <w:r w:rsidRPr="00600F14">
        <w:rPr>
          <w:rFonts w:ascii="Times New Roman" w:hAnsi="Times New Roman"/>
          <w:sz w:val="20"/>
          <w:szCs w:val="20"/>
        </w:rPr>
        <w:t xml:space="preserve"> </w:t>
      </w:r>
      <w:proofErr w:type="gramStart"/>
      <w:r w:rsidRPr="00600F14">
        <w:rPr>
          <w:rFonts w:ascii="Times New Roman" w:hAnsi="Times New Roman"/>
          <w:sz w:val="20"/>
          <w:szCs w:val="20"/>
        </w:rPr>
        <w:t xml:space="preserve">Garnet Wolseley, </w:t>
      </w:r>
      <w:r w:rsidRPr="00600F14">
        <w:rPr>
          <w:rFonts w:ascii="Times New Roman" w:eastAsia="SimSun" w:hAnsi="Times New Roman"/>
          <w:i/>
          <w:sz w:val="20"/>
          <w:szCs w:val="20"/>
          <w:lang w:val="en-US" w:eastAsia="zh-CN"/>
        </w:rPr>
        <w:t>Narrative of the War with China in 1860</w:t>
      </w:r>
      <w:r>
        <w:rPr>
          <w:rFonts w:ascii="Times New Roman" w:eastAsia="SimSun" w:hAnsi="Times New Roman"/>
          <w:sz w:val="20"/>
          <w:szCs w:val="20"/>
          <w:lang w:val="en-US" w:eastAsia="zh-CN"/>
        </w:rPr>
        <w:t xml:space="preserve"> (London: Longman, Green, Longman and Robert, 1862).</w:t>
      </w:r>
      <w:proofErr w:type="gramEnd"/>
    </w:p>
  </w:footnote>
  <w:footnote w:id="126">
    <w:p w:rsidR="0039391E" w:rsidRPr="00801A9E" w:rsidRDefault="0039391E" w:rsidP="009F2949">
      <w:pPr>
        <w:autoSpaceDE w:val="0"/>
        <w:autoSpaceDN w:val="0"/>
        <w:adjustRightInd w:val="0"/>
        <w:spacing w:after="0" w:line="240" w:lineRule="auto"/>
        <w:ind w:right="1016"/>
        <w:rPr>
          <w:rFonts w:ascii="Times New Roman" w:hAnsi="Times New Roman"/>
          <w:sz w:val="20"/>
          <w:szCs w:val="20"/>
          <w:lang w:val="en-US"/>
        </w:rPr>
      </w:pPr>
      <w:r w:rsidRPr="00801A9E">
        <w:rPr>
          <w:rStyle w:val="FootnoteReference"/>
          <w:rFonts w:ascii="Times New Roman" w:hAnsi="Times New Roman"/>
          <w:sz w:val="20"/>
          <w:szCs w:val="20"/>
        </w:rPr>
        <w:footnoteRef/>
      </w:r>
      <w:r w:rsidRPr="00801A9E">
        <w:rPr>
          <w:rFonts w:ascii="Times New Roman" w:hAnsi="Times New Roman"/>
          <w:sz w:val="20"/>
          <w:szCs w:val="20"/>
        </w:rPr>
        <w:t xml:space="preserve"> </w:t>
      </w:r>
      <w:r w:rsidRPr="00801A9E">
        <w:rPr>
          <w:rFonts w:ascii="Times New Roman" w:hAnsi="Times New Roman"/>
          <w:sz w:val="20"/>
          <w:szCs w:val="20"/>
          <w:lang w:val="en-US"/>
        </w:rPr>
        <w:t xml:space="preserve">Viscount Wolseley, “China and Japan,” </w:t>
      </w:r>
      <w:r w:rsidRPr="00801A9E">
        <w:rPr>
          <w:rFonts w:ascii="Times New Roman" w:eastAsia="SimSun" w:hAnsi="Times New Roman"/>
          <w:i/>
          <w:iCs/>
          <w:sz w:val="20"/>
          <w:szCs w:val="20"/>
          <w:lang w:val="en-US" w:eastAsia="zh-CN"/>
        </w:rPr>
        <w:t>The Cosmopolitan; a Monthly Illustrated Magazine</w:t>
      </w:r>
      <w:r w:rsidRPr="00801A9E">
        <w:rPr>
          <w:rFonts w:ascii="Times New Roman" w:eastAsia="SimSun" w:hAnsi="Times New Roman"/>
          <w:iCs/>
          <w:sz w:val="20"/>
          <w:szCs w:val="20"/>
          <w:lang w:val="en-US" w:eastAsia="zh-CN"/>
        </w:rPr>
        <w:t>, February 1895, 417-423. In 190</w:t>
      </w:r>
      <w:r>
        <w:rPr>
          <w:rFonts w:ascii="Times New Roman" w:eastAsia="SimSun" w:hAnsi="Times New Roman"/>
          <w:iCs/>
          <w:sz w:val="20"/>
          <w:szCs w:val="20"/>
          <w:lang w:val="en-US" w:eastAsia="zh-CN"/>
        </w:rPr>
        <w:t>4</w:t>
      </w:r>
      <w:r w:rsidRPr="00801A9E">
        <w:rPr>
          <w:rFonts w:ascii="Times New Roman" w:eastAsia="SimSun" w:hAnsi="Times New Roman"/>
          <w:iCs/>
          <w:sz w:val="20"/>
          <w:szCs w:val="20"/>
          <w:lang w:val="en-US" w:eastAsia="zh-CN"/>
        </w:rPr>
        <w:t>, Wolseley elaborated on this assessment with an even stronger, but also more ominous statement. “</w:t>
      </w:r>
      <w:r w:rsidRPr="00801A9E">
        <w:rPr>
          <w:rFonts w:ascii="Times New Roman" w:eastAsia="SimSun" w:hAnsi="Times New Roman"/>
          <w:sz w:val="20"/>
          <w:szCs w:val="20"/>
          <w:lang w:val="en-US" w:eastAsia="zh-CN"/>
        </w:rPr>
        <w:t xml:space="preserve">There is no nation, numerically as great as </w:t>
      </w:r>
      <w:smartTag w:uri="urn:schemas-microsoft-com:office:smarttags" w:element="country-region">
        <w:smartTag w:uri="urn:schemas-microsoft-com:office:smarttags" w:element="place">
          <w:r w:rsidRPr="00801A9E">
            <w:rPr>
              <w:rFonts w:ascii="Times New Roman" w:eastAsia="SimSun" w:hAnsi="Times New Roman"/>
              <w:sz w:val="20"/>
              <w:szCs w:val="20"/>
              <w:lang w:val="en-US" w:eastAsia="zh-CN"/>
            </w:rPr>
            <w:t>China</w:t>
          </w:r>
        </w:smartTag>
      </w:smartTag>
      <w:r w:rsidRPr="00801A9E">
        <w:rPr>
          <w:rFonts w:ascii="Times New Roman" w:eastAsia="SimSun" w:hAnsi="Times New Roman"/>
          <w:sz w:val="20"/>
          <w:szCs w:val="20"/>
          <w:lang w:val="en-US" w:eastAsia="zh-CN"/>
        </w:rPr>
        <w:t xml:space="preserve">, whose customs and modes of life are so generally common to all parts of their vast empire. To me they are the most remarkable race on earth, and I have always thought and still believe them to be the great coming rulers of the world. They only want a Chinese Peter the Great or Napoleon to make them so. They have every quality required for the good soldier and the good sailor, and in my idle speculation upon this world's future I have long selected them as the combatants on one side at the great Battle of Armageddon, the people of the </w:t>
      </w:r>
      <w:smartTag w:uri="urn:schemas-microsoft-com:office:smarttags" w:element="country-region">
        <w:smartTag w:uri="urn:schemas-microsoft-com:office:smarttags" w:element="place">
          <w:r w:rsidRPr="00801A9E">
            <w:rPr>
              <w:rFonts w:ascii="Times New Roman" w:eastAsia="SimSun" w:hAnsi="Times New Roman"/>
              <w:sz w:val="20"/>
              <w:szCs w:val="20"/>
              <w:lang w:val="en-US" w:eastAsia="zh-CN"/>
            </w:rPr>
            <w:t>United States of America</w:t>
          </w:r>
        </w:smartTag>
      </w:smartTag>
      <w:r w:rsidRPr="00801A9E">
        <w:rPr>
          <w:rFonts w:ascii="Times New Roman" w:eastAsia="SimSun" w:hAnsi="Times New Roman"/>
          <w:sz w:val="20"/>
          <w:szCs w:val="20"/>
          <w:lang w:val="en-US" w:eastAsia="zh-CN"/>
        </w:rPr>
        <w:t xml:space="preserve"> being their opponents.</w:t>
      </w:r>
      <w:r>
        <w:rPr>
          <w:rFonts w:ascii="Times New Roman" w:eastAsia="SimSun" w:hAnsi="Times New Roman"/>
          <w:sz w:val="20"/>
          <w:szCs w:val="20"/>
          <w:lang w:val="en-US" w:eastAsia="zh-CN"/>
        </w:rPr>
        <w:t xml:space="preserve">” </w:t>
      </w:r>
      <w:r w:rsidRPr="00801A9E">
        <w:rPr>
          <w:rFonts w:ascii="Times New Roman" w:hAnsi="Times New Roman"/>
          <w:sz w:val="20"/>
          <w:szCs w:val="20"/>
        </w:rPr>
        <w:t xml:space="preserve">Field-Marshal Viscount Wolseley, </w:t>
      </w:r>
      <w:r w:rsidRPr="00801A9E">
        <w:rPr>
          <w:rFonts w:ascii="Times New Roman" w:hAnsi="Times New Roman"/>
          <w:i/>
          <w:sz w:val="20"/>
          <w:szCs w:val="20"/>
        </w:rPr>
        <w:t>The Story of a Soldier’s Life</w:t>
      </w:r>
      <w:r w:rsidRPr="00801A9E">
        <w:rPr>
          <w:rFonts w:ascii="Times New Roman" w:hAnsi="Times New Roman"/>
          <w:sz w:val="20"/>
          <w:szCs w:val="20"/>
        </w:rPr>
        <w:t xml:space="preserve"> </w:t>
      </w:r>
      <w:r>
        <w:rPr>
          <w:rFonts w:ascii="Times New Roman" w:hAnsi="Times New Roman"/>
          <w:sz w:val="20"/>
          <w:szCs w:val="20"/>
        </w:rPr>
        <w:t>(</w:t>
      </w:r>
      <w:r w:rsidRPr="00801A9E">
        <w:rPr>
          <w:rFonts w:ascii="Times New Roman" w:hAnsi="Times New Roman"/>
          <w:sz w:val="20"/>
          <w:szCs w:val="20"/>
        </w:rPr>
        <w:t xml:space="preserve">Toronto: The </w:t>
      </w:r>
      <w:r>
        <w:rPr>
          <w:rFonts w:ascii="Times New Roman" w:hAnsi="Times New Roman"/>
          <w:sz w:val="20"/>
          <w:szCs w:val="20"/>
        </w:rPr>
        <w:t>B</w:t>
      </w:r>
      <w:r w:rsidRPr="00801A9E">
        <w:rPr>
          <w:rFonts w:ascii="Times New Roman" w:hAnsi="Times New Roman"/>
          <w:sz w:val="20"/>
          <w:szCs w:val="20"/>
        </w:rPr>
        <w:t>ook Supply Company Limited, 1904</w:t>
      </w:r>
      <w:r>
        <w:rPr>
          <w:rFonts w:ascii="Times New Roman" w:hAnsi="Times New Roman"/>
          <w:sz w:val="20"/>
          <w:szCs w:val="20"/>
        </w:rPr>
        <w:t>)</w:t>
      </w:r>
      <w:r w:rsidRPr="00801A9E">
        <w:rPr>
          <w:rFonts w:ascii="Times New Roman" w:hAnsi="Times New Roman"/>
          <w:sz w:val="20"/>
          <w:szCs w:val="20"/>
        </w:rPr>
        <w:t>, 2</w:t>
      </w:r>
      <w:r>
        <w:rPr>
          <w:rFonts w:ascii="Times New Roman" w:hAnsi="Times New Roman"/>
          <w:sz w:val="20"/>
          <w:szCs w:val="20"/>
        </w:rPr>
        <w:t>:</w:t>
      </w:r>
      <w:r w:rsidRPr="00801A9E">
        <w:rPr>
          <w:rFonts w:ascii="Times New Roman" w:hAnsi="Times New Roman"/>
          <w:sz w:val="20"/>
          <w:szCs w:val="20"/>
        </w:rPr>
        <w:t>2.</w:t>
      </w:r>
    </w:p>
  </w:footnote>
  <w:footnote w:id="127">
    <w:p w:rsidR="0039391E" w:rsidRPr="005A752B" w:rsidRDefault="0039391E" w:rsidP="009F2949">
      <w:pPr>
        <w:pStyle w:val="FootnoteText"/>
        <w:rPr>
          <w:rFonts w:ascii="Times New Roman" w:hAnsi="Times New Roman"/>
          <w:lang w:val="en-US"/>
        </w:rPr>
      </w:pPr>
      <w:r w:rsidRPr="005A752B">
        <w:rPr>
          <w:rStyle w:val="FootnoteReference"/>
          <w:rFonts w:ascii="Times New Roman" w:hAnsi="Times New Roman"/>
        </w:rPr>
        <w:footnoteRef/>
      </w:r>
      <w:r w:rsidRPr="005A752B">
        <w:rPr>
          <w:rFonts w:ascii="Times New Roman" w:hAnsi="Times New Roman"/>
        </w:rPr>
        <w:t xml:space="preserve"> </w:t>
      </w:r>
      <w:r w:rsidRPr="005A752B">
        <w:rPr>
          <w:rFonts w:ascii="Times New Roman" w:hAnsi="Times New Roman"/>
          <w:lang w:val="en-US"/>
        </w:rPr>
        <w:t xml:space="preserve">The article was summarized in the British </w:t>
      </w:r>
      <w:r w:rsidRPr="005A752B">
        <w:rPr>
          <w:rFonts w:ascii="Times New Roman" w:hAnsi="Times New Roman"/>
          <w:i/>
          <w:lang w:val="en-US"/>
        </w:rPr>
        <w:t>Review of Reviews</w:t>
      </w:r>
      <w:r w:rsidRPr="005A752B">
        <w:rPr>
          <w:rFonts w:ascii="Times New Roman" w:hAnsi="Times New Roman"/>
          <w:lang w:val="en-US"/>
        </w:rPr>
        <w:t xml:space="preserve">, March 1895, 237; the British article translated in the </w:t>
      </w:r>
      <w:r w:rsidRPr="005A752B">
        <w:rPr>
          <w:rFonts w:ascii="Times New Roman" w:hAnsi="Times New Roman"/>
          <w:i/>
          <w:lang w:val="en-US"/>
        </w:rPr>
        <w:t>Guowen bao</w:t>
      </w:r>
      <w:r w:rsidRPr="005A752B">
        <w:rPr>
          <w:rFonts w:ascii="Times New Roman" w:hAnsi="Times New Roman"/>
          <w:lang w:val="en-US"/>
        </w:rPr>
        <w:t xml:space="preserve"> assumes readers</w:t>
      </w:r>
      <w:r>
        <w:rPr>
          <w:rFonts w:ascii="Times New Roman" w:hAnsi="Times New Roman"/>
          <w:lang w:val="en-US"/>
        </w:rPr>
        <w:t>’</w:t>
      </w:r>
      <w:r w:rsidRPr="005A752B">
        <w:rPr>
          <w:rFonts w:ascii="Times New Roman" w:hAnsi="Times New Roman"/>
          <w:lang w:val="en-US"/>
        </w:rPr>
        <w:t xml:space="preserve"> familiarity with its argument; and the English</w:t>
      </w:r>
      <w:r>
        <w:rPr>
          <w:rFonts w:ascii="Times New Roman" w:hAnsi="Times New Roman"/>
          <w:lang w:val="en-US"/>
        </w:rPr>
        <w:t xml:space="preserve"> </w:t>
      </w:r>
      <w:r w:rsidRPr="005A752B">
        <w:rPr>
          <w:rFonts w:ascii="Times New Roman" w:hAnsi="Times New Roman"/>
          <w:lang w:val="en-US"/>
        </w:rPr>
        <w:t xml:space="preserve">language </w:t>
      </w:r>
      <w:r w:rsidRPr="005A752B">
        <w:rPr>
          <w:rFonts w:ascii="Times New Roman" w:hAnsi="Times New Roman"/>
          <w:i/>
          <w:lang w:val="en-US"/>
        </w:rPr>
        <w:t>National Review</w:t>
      </w:r>
      <w:r w:rsidRPr="005A752B">
        <w:rPr>
          <w:rFonts w:ascii="Times New Roman" w:hAnsi="Times New Roman"/>
          <w:lang w:val="en-US"/>
        </w:rPr>
        <w:t xml:space="preserve"> (Shanghai) again referred to it as late as 1912. “What Lord Wolseley thought,” </w:t>
      </w:r>
      <w:r w:rsidRPr="005A752B">
        <w:rPr>
          <w:rFonts w:ascii="Times New Roman" w:hAnsi="Times New Roman"/>
          <w:i/>
          <w:lang w:val="en-US"/>
        </w:rPr>
        <w:t>National Review</w:t>
      </w:r>
      <w:r w:rsidRPr="005A752B">
        <w:rPr>
          <w:rFonts w:ascii="Times New Roman" w:hAnsi="Times New Roman"/>
          <w:lang w:val="en-US"/>
        </w:rPr>
        <w:t xml:space="preserve">, Nov. 12, 1912, 411. </w:t>
      </w:r>
    </w:p>
  </w:footnote>
  <w:footnote w:id="128">
    <w:p w:rsidR="0039391E" w:rsidRPr="00BB5924" w:rsidRDefault="0039391E" w:rsidP="009F2949">
      <w:pPr>
        <w:pStyle w:val="FootnoteText"/>
        <w:rPr>
          <w:rFonts w:ascii="Times New Roman" w:eastAsia="宋体" w:hAnsi="Times New Roman"/>
          <w:lang w:val="en-US" w:eastAsia="zh-CN"/>
        </w:rPr>
      </w:pPr>
      <w:r w:rsidRPr="005E260E">
        <w:rPr>
          <w:rStyle w:val="FootnoteReference"/>
          <w:rFonts w:ascii="Times New Roman" w:hAnsi="Times New Roman"/>
        </w:rPr>
        <w:footnoteRef/>
      </w:r>
      <w:r w:rsidRPr="005E260E">
        <w:rPr>
          <w:rFonts w:ascii="Times New Roman" w:hAnsi="Times New Roman"/>
        </w:rPr>
        <w:t xml:space="preserve"> </w:t>
      </w:r>
      <w:proofErr w:type="gramStart"/>
      <w:r w:rsidRPr="00BC34C8">
        <w:rPr>
          <w:rFonts w:ascii="Times New Roman" w:hAnsi="Times New Roman"/>
          <w:lang w:val="en-US"/>
        </w:rPr>
        <w:t>“Ruhou huan he</w:t>
      </w:r>
      <w:r w:rsidRPr="00BC34C8">
        <w:rPr>
          <w:rFonts w:ascii="Times New Roman" w:eastAsia="SimSun" w:hAnsi="Times New Roman"/>
        </w:rPr>
        <w:t>如後患何</w:t>
      </w:r>
      <w:r w:rsidRPr="00BC34C8">
        <w:rPr>
          <w:rFonts w:ascii="Times New Roman" w:eastAsia="SimSun" w:hAnsi="Times New Roman"/>
        </w:rPr>
        <w:t xml:space="preserve"> </w:t>
      </w:r>
      <w:r>
        <w:rPr>
          <w:rFonts w:ascii="Times New Roman" w:eastAsia="SimSun" w:hAnsi="Times New Roman"/>
        </w:rPr>
        <w:t>[What future trouble]</w:t>
      </w:r>
      <w:r w:rsidRPr="00BC34C8">
        <w:rPr>
          <w:rFonts w:ascii="Times New Roman" w:eastAsia="SimSun" w:hAnsi="Times New Roman"/>
        </w:rPr>
        <w:t xml:space="preserve">, </w:t>
      </w:r>
      <w:r>
        <w:rPr>
          <w:rFonts w:ascii="Times New Roman" w:eastAsia="SimSun" w:hAnsi="Times New Roman"/>
        </w:rPr>
        <w:t xml:space="preserve">translated by Wang Xuelian </w:t>
      </w:r>
      <w:r>
        <w:rPr>
          <w:rFonts w:ascii="Times New Roman" w:eastAsia="SimSun" w:hAnsi="Times New Roman" w:hint="eastAsia"/>
          <w:lang w:eastAsia="zh-CN"/>
        </w:rPr>
        <w:t>王學廉</w:t>
      </w:r>
      <w:r>
        <w:rPr>
          <w:rFonts w:ascii="Times New Roman" w:eastAsia="SimSun" w:hAnsi="Times New Roman"/>
          <w:lang w:val="en-US" w:eastAsia="zh-CN"/>
        </w:rPr>
        <w:t xml:space="preserve">, </w:t>
      </w:r>
      <w:r w:rsidRPr="005E260E">
        <w:rPr>
          <w:rFonts w:ascii="Times New Roman" w:hAnsi="Times New Roman"/>
          <w:i/>
        </w:rPr>
        <w:t>Guowen bao</w:t>
      </w:r>
      <w:r w:rsidRPr="005E260E">
        <w:rPr>
          <w:rFonts w:ascii="Times New Roman" w:eastAsia="SimSun" w:hAnsi="SimSun"/>
          <w:lang w:val="en-US" w:eastAsia="zh-CN"/>
        </w:rPr>
        <w:t>國聞報</w:t>
      </w:r>
      <w:r>
        <w:rPr>
          <w:rFonts w:ascii="Times New Roman" w:eastAsia="SimSun" w:hAnsi="SimSun"/>
          <w:lang w:val="en-US" w:eastAsia="zh-CN"/>
        </w:rPr>
        <w:t>, March 22, 1898, 2.</w:t>
      </w:r>
      <w:proofErr w:type="gramEnd"/>
      <w:r>
        <w:rPr>
          <w:rFonts w:ascii="Times New Roman" w:eastAsia="SimSun" w:hAnsi="SimSun"/>
          <w:lang w:val="en-US" w:eastAsia="zh-CN"/>
        </w:rPr>
        <w:t xml:space="preserve"> It quotes the Jan 1, 1898 edition of the English paper translated as </w:t>
      </w:r>
      <w:r w:rsidRPr="00BB5924">
        <w:rPr>
          <w:rFonts w:ascii="Times New Roman" w:eastAsia="SimSun" w:hAnsi="SimSun"/>
          <w:i/>
          <w:lang w:val="en-US" w:eastAsia="zh-CN"/>
        </w:rPr>
        <w:t>Guoyun bao</w:t>
      </w:r>
      <w:r>
        <w:rPr>
          <w:rFonts w:ascii="Times New Roman" w:eastAsia="SimSun" w:hAnsi="SimSun"/>
          <w:lang w:val="en-US" w:eastAsia="zh-CN"/>
        </w:rPr>
        <w:t xml:space="preserve"> </w:t>
      </w:r>
      <w:r>
        <w:rPr>
          <w:rFonts w:ascii="Times New Roman" w:eastAsia="SimSun" w:hAnsi="SimSun" w:hint="eastAsia"/>
          <w:lang w:val="en-US" w:eastAsia="zh-CN"/>
        </w:rPr>
        <w:t>國運報</w:t>
      </w:r>
      <w:r>
        <w:rPr>
          <w:rFonts w:ascii="Times New Roman" w:eastAsia="SimSun" w:hAnsi="Times New Roman"/>
          <w:lang w:val="en-US" w:eastAsia="zh-CN"/>
        </w:rPr>
        <w:t>, which I have not been able to identify.</w:t>
      </w:r>
    </w:p>
  </w:footnote>
  <w:footnote w:id="129">
    <w:p w:rsidR="0039391E" w:rsidRPr="00CA77CD" w:rsidRDefault="0039391E" w:rsidP="005B1796">
      <w:pPr>
        <w:pStyle w:val="FootnoteText"/>
        <w:rPr>
          <w:rFonts w:ascii="Times New Roman" w:hAnsi="Times New Roman"/>
        </w:rPr>
      </w:pPr>
      <w:r>
        <w:rPr>
          <w:rStyle w:val="FootnoteReference"/>
        </w:rPr>
        <w:footnoteRef/>
      </w:r>
      <w:r>
        <w:t xml:space="preserve"> </w:t>
      </w:r>
      <w:proofErr w:type="gramStart"/>
      <w:r>
        <w:rPr>
          <w:rFonts w:ascii="Times New Roman" w:hAnsi="Times New Roman"/>
        </w:rPr>
        <w:t xml:space="preserve">“Lord Wolseley on the War between China and Japan,” </w:t>
      </w:r>
      <w:r w:rsidRPr="00CA77CD">
        <w:rPr>
          <w:rFonts w:ascii="Times New Roman" w:hAnsi="Times New Roman"/>
          <w:i/>
        </w:rPr>
        <w:t>The Sun</w:t>
      </w:r>
      <w:r>
        <w:rPr>
          <w:rFonts w:ascii="Times New Roman" w:hAnsi="Times New Roman"/>
        </w:rPr>
        <w:t xml:space="preserve"> (Baltimore), Feb. 8, 1895, 4.</w:t>
      </w:r>
      <w:proofErr w:type="gramEnd"/>
    </w:p>
  </w:footnote>
  <w:footnote w:id="130">
    <w:p w:rsidR="0039391E" w:rsidRPr="007D2C16" w:rsidRDefault="0039391E" w:rsidP="005B1796">
      <w:pPr>
        <w:pStyle w:val="FootnoteText"/>
        <w:rPr>
          <w:rFonts w:ascii="Times New Roman" w:hAnsi="Times New Roman"/>
        </w:rPr>
      </w:pPr>
      <w:r>
        <w:rPr>
          <w:rStyle w:val="FootnoteReference"/>
        </w:rPr>
        <w:footnoteRef/>
      </w:r>
      <w:r>
        <w:t xml:space="preserve"> “</w:t>
      </w:r>
      <w:r>
        <w:rPr>
          <w:rFonts w:ascii="Times New Roman" w:hAnsi="Times New Roman"/>
        </w:rPr>
        <w:t xml:space="preserve">British Association,” </w:t>
      </w:r>
      <w:r w:rsidRPr="007D2C16">
        <w:rPr>
          <w:rFonts w:ascii="Times New Roman" w:hAnsi="Times New Roman"/>
          <w:i/>
        </w:rPr>
        <w:t>The Times</w:t>
      </w:r>
      <w:r>
        <w:rPr>
          <w:rFonts w:ascii="Times New Roman" w:hAnsi="Times New Roman"/>
        </w:rPr>
        <w:t>, Sept. 14, 1898</w:t>
      </w:r>
      <w:r w:rsidRPr="00A72EAA">
        <w:rPr>
          <w:rFonts w:ascii="Times New Roman" w:hAnsi="Times New Roman"/>
        </w:rPr>
        <w:t>, 8</w:t>
      </w:r>
      <w:r>
        <w:rPr>
          <w:rFonts w:ascii="Times New Roman" w:hAnsi="Times New Roman"/>
        </w:rPr>
        <w:t>,</w:t>
      </w:r>
      <w:r w:rsidRPr="00A72EAA">
        <w:rPr>
          <w:rFonts w:ascii="Times New Roman" w:hAnsi="Times New Roman"/>
        </w:rPr>
        <w:t xml:space="preserve"> col. 3</w:t>
      </w:r>
      <w:proofErr w:type="gramStart"/>
      <w:r>
        <w:rPr>
          <w:rFonts w:ascii="Times New Roman" w:hAnsi="Times New Roman"/>
        </w:rPr>
        <w:t>, quoting</w:t>
      </w:r>
      <w:proofErr w:type="gramEnd"/>
      <w:r>
        <w:rPr>
          <w:rFonts w:ascii="Times New Roman" w:hAnsi="Times New Roman"/>
        </w:rPr>
        <w:t xml:space="preserve"> Colonel G. L. Church.</w:t>
      </w:r>
    </w:p>
  </w:footnote>
  <w:footnote w:id="131">
    <w:p w:rsidR="0039391E" w:rsidRPr="00BF7C14" w:rsidRDefault="0039391E" w:rsidP="005B1796">
      <w:pPr>
        <w:pStyle w:val="FootnoteText"/>
        <w:rPr>
          <w:rFonts w:ascii="Times New Roman" w:hAnsi="Times New Roman"/>
          <w:lang w:val="en-US"/>
        </w:rPr>
      </w:pPr>
      <w:r w:rsidRPr="00BF7C14">
        <w:rPr>
          <w:rStyle w:val="FootnoteReference"/>
          <w:rFonts w:ascii="Times New Roman" w:hAnsi="Times New Roman"/>
        </w:rPr>
        <w:footnoteRef/>
      </w:r>
      <w:r w:rsidRPr="00BF7C14">
        <w:rPr>
          <w:rFonts w:ascii="Times New Roman" w:hAnsi="Times New Roman"/>
        </w:rPr>
        <w:t xml:space="preserve"> “The German Emperor’s Joke,” an article </w:t>
      </w:r>
      <w:r>
        <w:rPr>
          <w:rFonts w:ascii="Times New Roman" w:hAnsi="Times New Roman"/>
        </w:rPr>
        <w:t xml:space="preserve">purporting to report about a dream of the Kaiser </w:t>
      </w:r>
      <w:r w:rsidRPr="00BF7C14">
        <w:rPr>
          <w:rFonts w:ascii="Times New Roman" w:hAnsi="Times New Roman"/>
        </w:rPr>
        <w:t xml:space="preserve">in </w:t>
      </w:r>
      <w:r w:rsidRPr="00BF7C14">
        <w:rPr>
          <w:rFonts w:ascii="Times New Roman" w:hAnsi="Times New Roman"/>
          <w:i/>
        </w:rPr>
        <w:t>The Spectator</w:t>
      </w:r>
      <w:r w:rsidRPr="00BF7C14">
        <w:rPr>
          <w:rFonts w:ascii="Times New Roman" w:hAnsi="Times New Roman"/>
        </w:rPr>
        <w:t xml:space="preserve">, </w:t>
      </w:r>
      <w:r>
        <w:rPr>
          <w:rFonts w:ascii="Times New Roman" w:hAnsi="Times New Roman"/>
        </w:rPr>
        <w:t>w</w:t>
      </w:r>
      <w:r w:rsidRPr="00BF7C14">
        <w:rPr>
          <w:rFonts w:ascii="Times New Roman" w:hAnsi="Times New Roman"/>
        </w:rPr>
        <w:t xml:space="preserve">as extensively summarized and discussed in the </w:t>
      </w:r>
      <w:r w:rsidRPr="00BF7C14">
        <w:rPr>
          <w:rFonts w:ascii="Times New Roman" w:hAnsi="Times New Roman"/>
          <w:i/>
        </w:rPr>
        <w:t>North China Herald</w:t>
      </w:r>
      <w:r w:rsidRPr="00BF7C14">
        <w:rPr>
          <w:rFonts w:ascii="Times New Roman" w:hAnsi="Times New Roman"/>
        </w:rPr>
        <w:t>, Feb. 7, 1898, 162.</w:t>
      </w:r>
      <w:r>
        <w:rPr>
          <w:rFonts w:ascii="Times New Roman" w:hAnsi="Times New Roman"/>
        </w:rPr>
        <w:t xml:space="preserve"> “Of course, “[</w:t>
      </w:r>
      <w:smartTag w:uri="urn:schemas-microsoft-com:office:smarttags" w:element="country-region">
        <w:r>
          <w:rPr>
            <w:rFonts w:ascii="Times New Roman" w:hAnsi="Times New Roman"/>
          </w:rPr>
          <w:t>China</w:t>
        </w:r>
      </w:smartTag>
      <w:r>
        <w:rPr>
          <w:rFonts w:ascii="Times New Roman" w:hAnsi="Times New Roman"/>
        </w:rPr>
        <w:t xml:space="preserve">] may wake up; but </w:t>
      </w:r>
      <w:smartTag w:uri="urn:schemas-microsoft-com:office:smarttags" w:element="country-region">
        <w:r>
          <w:rPr>
            <w:rFonts w:ascii="Times New Roman" w:hAnsi="Times New Roman"/>
          </w:rPr>
          <w:t>Germany</w:t>
        </w:r>
      </w:smartTag>
      <w:r>
        <w:rPr>
          <w:rFonts w:ascii="Times New Roman" w:hAnsi="Times New Roman"/>
        </w:rPr>
        <w:t xml:space="preserve"> has a good and large base in Kiaochou…; it can raise a force of Malays officered by Europeans, and have a quarrel any time with Peking</w:t>
      </w:r>
      <w:r w:rsidRPr="00035E0E">
        <w:rPr>
          <w:rFonts w:ascii="Times New Roman" w:hAnsi="Times New Roman"/>
        </w:rPr>
        <w:t>,</w:t>
      </w:r>
      <w:r>
        <w:rPr>
          <w:rFonts w:ascii="Times New Roman" w:hAnsi="Times New Roman"/>
        </w:rPr>
        <w:t xml:space="preserve">” comments the </w:t>
      </w:r>
      <w:r w:rsidRPr="0043573D">
        <w:rPr>
          <w:rFonts w:ascii="Times New Roman" w:hAnsi="Times New Roman"/>
          <w:i/>
        </w:rPr>
        <w:t>North China Herald</w:t>
      </w:r>
      <w:r>
        <w:rPr>
          <w:rFonts w:ascii="Times New Roman" w:hAnsi="Times New Roman"/>
        </w:rPr>
        <w:t xml:space="preserve"> and ends with a quote from the article: “China is dead; there are no Princes in China with standing armies; there is no trustworthy Militia; the population is wholly unaccustomed to battle; and the Mandarins could not even resist the Japanese.”</w:t>
      </w:r>
    </w:p>
  </w:footnote>
  <w:footnote w:id="132">
    <w:p w:rsidR="0039391E" w:rsidRPr="00CA1728" w:rsidRDefault="0039391E" w:rsidP="005B1796">
      <w:pPr>
        <w:pStyle w:val="FootnoteText"/>
        <w:rPr>
          <w:lang w:val="en-US"/>
        </w:rPr>
      </w:pPr>
      <w:r w:rsidRPr="00BF7C14">
        <w:rPr>
          <w:rStyle w:val="FootnoteReference"/>
          <w:rFonts w:ascii="Times New Roman" w:hAnsi="Times New Roman"/>
        </w:rPr>
        <w:footnoteRef/>
      </w:r>
      <w:r w:rsidRPr="00BF7C14">
        <w:rPr>
          <w:rFonts w:ascii="Times New Roman" w:hAnsi="Times New Roman"/>
        </w:rPr>
        <w:t xml:space="preserve"> </w:t>
      </w:r>
      <w:proofErr w:type="gramStart"/>
      <w:r w:rsidRPr="00BF7C14">
        <w:rPr>
          <w:rFonts w:ascii="Times New Roman" w:hAnsi="Times New Roman"/>
          <w:lang w:val="en-US"/>
        </w:rPr>
        <w:t xml:space="preserve">“Looking Forward,” </w:t>
      </w:r>
      <w:r w:rsidRPr="00BF7C14">
        <w:rPr>
          <w:rFonts w:ascii="Times New Roman" w:hAnsi="Times New Roman"/>
          <w:i/>
          <w:lang w:val="en-US"/>
        </w:rPr>
        <w:t>New York Times</w:t>
      </w:r>
      <w:r w:rsidRPr="00BF7C14">
        <w:rPr>
          <w:rFonts w:ascii="Times New Roman" w:hAnsi="Times New Roman"/>
          <w:lang w:val="en-US"/>
        </w:rPr>
        <w:t>, Dec. 9, 1894.</w:t>
      </w:r>
      <w:proofErr w:type="gramEnd"/>
    </w:p>
  </w:footnote>
  <w:footnote w:id="133">
    <w:p w:rsidR="0039391E" w:rsidRPr="00DB5EB6" w:rsidRDefault="0039391E" w:rsidP="005B1796">
      <w:pPr>
        <w:pStyle w:val="FootnoteText"/>
        <w:rPr>
          <w:rFonts w:ascii="Times New Roman" w:hAnsi="Times New Roman"/>
        </w:rPr>
      </w:pPr>
      <w:r>
        <w:rPr>
          <w:rStyle w:val="FootnoteReference"/>
        </w:rPr>
        <w:footnoteRef/>
      </w:r>
      <w:r>
        <w:t xml:space="preserve"> </w:t>
      </w:r>
      <w:r>
        <w:rPr>
          <w:rFonts w:ascii="Times New Roman" w:hAnsi="Times New Roman"/>
        </w:rPr>
        <w:t xml:space="preserve">This even includes references to a China/Frankenstein link. In a debate on China in the House of Representatives in 2007, the Republican House member Dana </w:t>
      </w:r>
      <w:r w:rsidRPr="00DB5EB6">
        <w:rPr>
          <w:rFonts w:ascii="Times New Roman" w:hAnsi="Times New Roman"/>
        </w:rPr>
        <w:t>Rohrabacher</w:t>
      </w:r>
      <w:r>
        <w:rPr>
          <w:rFonts w:ascii="Times New Roman" w:hAnsi="Times New Roman"/>
        </w:rPr>
        <w:t xml:space="preserve"> is quoted as saying that the </w:t>
      </w:r>
      <w:r w:rsidRPr="00887E81">
        <w:rPr>
          <w:rFonts w:ascii="Times New Roman" w:hAnsi="Times New Roman"/>
        </w:rPr>
        <w:t>consequence of the US giving China access to advanced technology of military uses was that “</w:t>
      </w:r>
      <w:r>
        <w:rPr>
          <w:rFonts w:ascii="Times New Roman" w:hAnsi="Times New Roman"/>
        </w:rPr>
        <w:t>w</w:t>
      </w:r>
      <w:r w:rsidRPr="00887E81">
        <w:rPr>
          <w:rFonts w:ascii="Times New Roman" w:hAnsi="Times New Roman"/>
        </w:rPr>
        <w:t>e have built up a Frankenstein that now threatens us.” “Chin</w:t>
      </w:r>
      <w:r w:rsidRPr="00DB5EB6">
        <w:rPr>
          <w:rFonts w:ascii="Times New Roman" w:hAnsi="Times New Roman"/>
        </w:rPr>
        <w:t>a 'Frankenstein threat' to US,” in Aljazeera News, May 2, 2007,</w:t>
      </w:r>
      <w:r w:rsidRPr="00B96DA9">
        <w:rPr>
          <w:rFonts w:ascii="Times New Roman" w:hAnsi="Times New Roman"/>
        </w:rPr>
        <w:t xml:space="preserve"> </w:t>
      </w:r>
      <w:r>
        <w:rPr>
          <w:rFonts w:ascii="Times New Roman" w:hAnsi="Times New Roman"/>
        </w:rPr>
        <w:t xml:space="preserve">accessed </w:t>
      </w:r>
      <w:r w:rsidRPr="00DB5EB6">
        <w:rPr>
          <w:rFonts w:ascii="Times New Roman" w:hAnsi="Times New Roman"/>
        </w:rPr>
        <w:t>Jan 20, 2010</w:t>
      </w:r>
      <w:r>
        <w:rPr>
          <w:rFonts w:ascii="Times New Roman" w:hAnsi="Times New Roman"/>
        </w:rPr>
        <w:t>,</w:t>
      </w:r>
      <w:r w:rsidRPr="00DB5EB6">
        <w:rPr>
          <w:rFonts w:ascii="Times New Roman" w:hAnsi="Times New Roman"/>
        </w:rPr>
        <w:t xml:space="preserve"> </w:t>
      </w:r>
      <w:r w:rsidRPr="00A476C7">
        <w:rPr>
          <w:rFonts w:ascii="Times New Roman" w:hAnsi="Times New Roman"/>
        </w:rPr>
        <w:t>http://english.aljazeera.net/news/asia-pacific/2007/05/2008525125941866484.html</w:t>
      </w:r>
      <w:r w:rsidRPr="00DB5EB6">
        <w:rPr>
          <w:rFonts w:ascii="Times New Roman" w:hAnsi="Times New Roman"/>
        </w:rPr>
        <w:t>.</w:t>
      </w:r>
      <w:r>
        <w:rPr>
          <w:rFonts w:ascii="Times New Roman" w:hAnsi="Times New Roman"/>
        </w:rPr>
        <w:t xml:space="preserve"> A keyword search on Google News for “China” and “Frankenstein” yields a plethora of references to the trope made during World War II and the Cold War. </w:t>
      </w:r>
    </w:p>
  </w:footnote>
  <w:footnote w:id="134">
    <w:p w:rsidR="0039391E" w:rsidRPr="00CA1728" w:rsidRDefault="0039391E" w:rsidP="005B1796">
      <w:pPr>
        <w:pStyle w:val="FootnoteText"/>
        <w:rPr>
          <w:rFonts w:ascii="Times New Roman" w:hAnsi="Times New Roman"/>
          <w:lang w:val="en-US"/>
        </w:rPr>
      </w:pPr>
      <w:r w:rsidRPr="00CA1728">
        <w:rPr>
          <w:rStyle w:val="FootnoteReference"/>
          <w:rFonts w:ascii="Times New Roman" w:hAnsi="Times New Roman"/>
        </w:rPr>
        <w:footnoteRef/>
      </w:r>
      <w:r w:rsidRPr="00CA1728">
        <w:rPr>
          <w:rFonts w:ascii="Times New Roman" w:hAnsi="Times New Roman"/>
        </w:rPr>
        <w:t xml:space="preserve"> </w:t>
      </w:r>
      <w:r w:rsidRPr="00CA1728">
        <w:rPr>
          <w:rFonts w:ascii="Times New Roman" w:hAnsi="Times New Roman"/>
          <w:lang w:val="en-US"/>
        </w:rPr>
        <w:t xml:space="preserve">Yan Fu also refers to Wolseley’s statement about a “Gordon” being needed to develop the Chinese army. As the translated article does not include such a reference, Yan Fu must have read the Wolseley article in the </w:t>
      </w:r>
      <w:r w:rsidRPr="00CA1728">
        <w:rPr>
          <w:rFonts w:ascii="Times New Roman" w:hAnsi="Times New Roman"/>
          <w:i/>
          <w:lang w:val="en-US"/>
        </w:rPr>
        <w:t>Cosmopolitan</w:t>
      </w:r>
      <w:r w:rsidRPr="00CA1728">
        <w:rPr>
          <w:rFonts w:ascii="Times New Roman" w:hAnsi="Times New Roman"/>
          <w:lang w:val="en-US"/>
        </w:rPr>
        <w:t>.</w:t>
      </w:r>
    </w:p>
  </w:footnote>
  <w:footnote w:id="135">
    <w:p w:rsidR="0039391E" w:rsidRPr="00CA1728" w:rsidRDefault="0039391E" w:rsidP="005B1796">
      <w:pPr>
        <w:pStyle w:val="FootnoteText"/>
        <w:rPr>
          <w:rFonts w:ascii="Times New Roman" w:eastAsia="SimSun" w:hAnsi="Times New Roman"/>
          <w:lang w:val="en-US"/>
        </w:rPr>
      </w:pPr>
      <w:r w:rsidRPr="00CA1728">
        <w:rPr>
          <w:rStyle w:val="FootnoteReference"/>
          <w:rFonts w:ascii="Times New Roman" w:hAnsi="Times New Roman"/>
        </w:rPr>
        <w:footnoteRef/>
      </w:r>
      <w:r w:rsidRPr="00CA1728">
        <w:rPr>
          <w:rFonts w:ascii="Times New Roman" w:hAnsi="Times New Roman"/>
        </w:rPr>
        <w:t xml:space="preserve"> </w:t>
      </w:r>
      <w:r w:rsidRPr="00CA1728">
        <w:rPr>
          <w:rFonts w:ascii="Times New Roman" w:eastAsia="SimSun" w:hAnsi="Times New Roman"/>
          <w:i/>
        </w:rPr>
        <w:t>Guowen bao</w:t>
      </w:r>
      <w:r w:rsidRPr="00CA1728">
        <w:rPr>
          <w:rFonts w:ascii="Times New Roman" w:eastAsia="SimSun" w:hAnsi="Times New Roman"/>
        </w:rPr>
        <w:t xml:space="preserve"> </w:t>
      </w:r>
      <w:r w:rsidRPr="00CA1728">
        <w:rPr>
          <w:rFonts w:ascii="Times New Roman" w:eastAsia="SimSun" w:hAnsi="Times New Roman"/>
        </w:rPr>
        <w:t>國聞報</w:t>
      </w:r>
      <w:r w:rsidRPr="00CA1728">
        <w:rPr>
          <w:rFonts w:ascii="Times New Roman" w:eastAsia="SimSun" w:hAnsi="Times New Roman"/>
          <w:lang w:val="en-US"/>
        </w:rPr>
        <w:t xml:space="preserve">, </w:t>
      </w:r>
      <w:r w:rsidRPr="00CA1728">
        <w:rPr>
          <w:rFonts w:ascii="Times New Roman" w:eastAsia="SimSun" w:hAnsi="Times New Roman"/>
          <w:lang w:val="en-US" w:eastAsia="zh-CN"/>
        </w:rPr>
        <w:t>Ma</w:t>
      </w:r>
      <w:r>
        <w:rPr>
          <w:rFonts w:ascii="Times New Roman" w:eastAsia="SimSun" w:hAnsi="Times New Roman"/>
          <w:lang w:val="en-US" w:eastAsia="zh-CN"/>
        </w:rPr>
        <w:t>rch 22</w:t>
      </w:r>
      <w:r w:rsidRPr="00CA1728">
        <w:rPr>
          <w:rFonts w:ascii="Times New Roman" w:eastAsia="SimSun" w:hAnsi="Times New Roman"/>
          <w:lang w:val="en-US" w:eastAsia="zh-CN"/>
        </w:rPr>
        <w:t>,</w:t>
      </w:r>
      <w:r w:rsidRPr="00CA1728">
        <w:rPr>
          <w:rFonts w:ascii="Times New Roman" w:eastAsia="SimSun" w:hAnsi="Times New Roman"/>
          <w:lang w:val="en-US"/>
        </w:rPr>
        <w:t xml:space="preserve"> 1898, translated from the </w:t>
      </w:r>
      <w:r w:rsidRPr="00CA1728">
        <w:rPr>
          <w:rFonts w:ascii="Times New Roman" w:eastAsia="SimSun" w:hAnsi="Times New Roman"/>
          <w:i/>
          <w:lang w:val="en-US"/>
        </w:rPr>
        <w:t>Guoyun bao</w:t>
      </w:r>
      <w:r w:rsidRPr="00CA1728">
        <w:rPr>
          <w:rFonts w:ascii="Times New Roman" w:eastAsia="SimSun" w:hAnsi="Times New Roman"/>
          <w:lang w:val="en-US"/>
        </w:rPr>
        <w:t>國運報</w:t>
      </w:r>
      <w:r w:rsidR="000B074F">
        <w:rPr>
          <w:rFonts w:ascii="Times New Roman" w:eastAsia="SimSun" w:hAnsi="Times New Roman"/>
          <w:lang w:val="en-US"/>
        </w:rPr>
        <w:t xml:space="preserve"> </w:t>
      </w:r>
      <w:r w:rsidRPr="00CA1728">
        <w:rPr>
          <w:rFonts w:ascii="Times New Roman" w:eastAsia="SimSun" w:hAnsi="Times New Roman"/>
          <w:lang w:val="en-US"/>
        </w:rPr>
        <w:t xml:space="preserve">in England, Jan 1, 1898. See also </w:t>
      </w:r>
      <w:r w:rsidRPr="009431A3">
        <w:rPr>
          <w:rFonts w:ascii="Times New Roman" w:eastAsia="SimSun" w:hAnsi="Times New Roman"/>
          <w:lang w:val="en-US"/>
        </w:rPr>
        <w:t>Ishikawa</w:t>
      </w:r>
      <w:r w:rsidRPr="009431A3">
        <w:rPr>
          <w:rFonts w:ascii="Times New Roman" w:eastAsia="AdobeSongStd-Light" w:hAnsi="Times New Roman"/>
          <w:lang w:val="en-US" w:eastAsia="zh-CN"/>
        </w:rPr>
        <w:t xml:space="preserve"> </w:t>
      </w:r>
      <w:r w:rsidRPr="009431A3">
        <w:rPr>
          <w:rFonts w:ascii="Times New Roman" w:eastAsia="SimSun" w:hAnsi="Times New Roman"/>
          <w:lang w:val="en-US"/>
        </w:rPr>
        <w:t xml:space="preserve">Yoshihiro </w:t>
      </w:r>
      <w:r w:rsidRPr="00C76D47">
        <w:rPr>
          <w:rFonts w:ascii="SimSun" w:eastAsia="SimSun" w:hAnsi="SimSun"/>
          <w:lang w:val="de-DE" w:eastAsia="zh-CN"/>
        </w:rPr>
        <w:t>石川祯浩</w:t>
      </w:r>
      <w:r>
        <w:rPr>
          <w:rFonts w:ascii="Times New Roman" w:eastAsia="AdobeSongStd-Light" w:hAnsi="Times New Roman"/>
          <w:lang w:val="en-US" w:eastAsia="zh-CN"/>
        </w:rPr>
        <w:t xml:space="preserve">, “Wan Qing ‘shui shi’ xingxiang tanyuan,” </w:t>
      </w:r>
      <w:r w:rsidRPr="00F769DC">
        <w:rPr>
          <w:rFonts w:ascii="SimSun" w:eastAsia="SimSun" w:hAnsi="SimSun" w:hint="eastAsia"/>
          <w:lang w:val="de-DE" w:eastAsia="zh-CN"/>
        </w:rPr>
        <w:t>晚清</w:t>
      </w:r>
      <w:r w:rsidRPr="00F769DC">
        <w:rPr>
          <w:rFonts w:ascii="SimSun" w:eastAsia="SimSun" w:hAnsi="SimSun"/>
          <w:lang w:val="en-US" w:eastAsia="zh-CN"/>
        </w:rPr>
        <w:t>‘</w:t>
      </w:r>
      <w:r w:rsidRPr="00F769DC">
        <w:rPr>
          <w:rFonts w:ascii="SimSun" w:eastAsia="SimSun" w:hAnsi="SimSun" w:hint="eastAsia"/>
          <w:lang w:val="de-DE" w:eastAsia="zh-CN"/>
        </w:rPr>
        <w:t>睡狮</w:t>
      </w:r>
      <w:r w:rsidRPr="00F769DC">
        <w:rPr>
          <w:rFonts w:ascii="SimSun" w:eastAsia="SimSun" w:hAnsi="SimSun"/>
          <w:lang w:val="en-US" w:eastAsia="zh-CN"/>
        </w:rPr>
        <w:t>’</w:t>
      </w:r>
      <w:r w:rsidRPr="00F769DC">
        <w:rPr>
          <w:rFonts w:ascii="SimSun" w:eastAsia="SimSun" w:hAnsi="SimSun" w:hint="eastAsia"/>
          <w:lang w:val="de-DE" w:eastAsia="zh-CN"/>
        </w:rPr>
        <w:t>形象探源</w:t>
      </w:r>
      <w:r>
        <w:rPr>
          <w:rFonts w:ascii="Times New Roman" w:eastAsia="AdobeSongStd-Light" w:hAnsi="Times New Roman"/>
          <w:lang w:val="en-US" w:eastAsia="zh-CN"/>
        </w:rPr>
        <w:t xml:space="preserve"> [Exploring the image of the “sleeping lion” during the late Qing</w:t>
      </w:r>
      <w:r w:rsidRPr="00A72EAA">
        <w:rPr>
          <w:rFonts w:ascii="Times New Roman" w:eastAsia="AdobeSongStd-Light" w:hAnsi="Times New Roman"/>
          <w:lang w:val="en-US" w:eastAsia="zh-CN"/>
        </w:rPr>
        <w:t xml:space="preserve">], </w:t>
      </w:r>
      <w:r w:rsidRPr="00A72EAA">
        <w:rPr>
          <w:rFonts w:ascii="Times New Roman" w:eastAsia="AdobeSongStd-Light" w:hAnsi="Times New Roman"/>
          <w:i/>
          <w:lang w:val="en-US" w:eastAsia="zh-CN"/>
        </w:rPr>
        <w:t>Zhongshan daxue xuebao (Shehuikexue ban</w:t>
      </w:r>
      <w:r w:rsidRPr="00A72EAA">
        <w:rPr>
          <w:rFonts w:ascii="Times New Roman" w:eastAsia="AdobeSongStd-Light" w:hAnsi="Times New Roman"/>
          <w:lang w:val="en-US" w:eastAsia="zh-CN"/>
        </w:rPr>
        <w:t>)</w:t>
      </w:r>
      <w:r>
        <w:rPr>
          <w:rFonts w:ascii="Times New Roman" w:eastAsia="AdobeSongStd-Light" w:hAnsi="Times New Roman"/>
          <w:lang w:val="en-US" w:eastAsia="zh-CN"/>
        </w:rPr>
        <w:t xml:space="preserve"> </w:t>
      </w:r>
      <w:r w:rsidRPr="00A72EAA">
        <w:rPr>
          <w:rFonts w:ascii="Times New Roman" w:eastAsia="AdobeSongStd-Light" w:hAnsi="Times New Roman"/>
          <w:lang w:val="en-US" w:eastAsia="zh-CN"/>
        </w:rPr>
        <w:t>5 (2009)</w:t>
      </w:r>
      <w:r>
        <w:rPr>
          <w:rFonts w:ascii="Times New Roman" w:eastAsia="AdobeSongStd-Light" w:hAnsi="Times New Roman"/>
          <w:lang w:val="en-US" w:eastAsia="zh-CN"/>
        </w:rPr>
        <w:t>:</w:t>
      </w:r>
      <w:r w:rsidRPr="00A72EAA">
        <w:rPr>
          <w:rFonts w:ascii="Times New Roman" w:eastAsia="AdobeSongStd-Light" w:hAnsi="Times New Roman"/>
          <w:lang w:val="en-US" w:eastAsia="zh-CN"/>
        </w:rPr>
        <w:t xml:space="preserve"> 49, 88-96.</w:t>
      </w:r>
      <w:r w:rsidRPr="00CA1728">
        <w:rPr>
          <w:rFonts w:ascii="Times New Roman" w:eastAsia="AdobeSongStd-Light" w:hAnsi="Times New Roman"/>
          <w:lang w:val="en-US" w:eastAsia="zh-CN"/>
        </w:rPr>
        <w:t xml:space="preserve"> </w:t>
      </w:r>
    </w:p>
  </w:footnote>
  <w:footnote w:id="136">
    <w:p w:rsidR="0039391E" w:rsidRPr="00132B45" w:rsidRDefault="0039391E" w:rsidP="005B1796">
      <w:pPr>
        <w:pStyle w:val="FootnoteText"/>
        <w:rPr>
          <w:rFonts w:ascii="Times New Roman" w:hAnsi="Times New Roman"/>
          <w:lang w:val="en-US"/>
        </w:rPr>
      </w:pPr>
      <w:r w:rsidRPr="005A0478">
        <w:rPr>
          <w:rStyle w:val="FootnoteReference"/>
          <w:rFonts w:ascii="Times New Roman" w:hAnsi="Times New Roman"/>
        </w:rPr>
        <w:footnoteRef/>
      </w:r>
      <w:r w:rsidRPr="005A0478">
        <w:rPr>
          <w:rFonts w:ascii="Times New Roman" w:hAnsi="Times New Roman"/>
        </w:rPr>
        <w:t xml:space="preserve"> </w:t>
      </w:r>
      <w:r w:rsidRPr="005A0478">
        <w:rPr>
          <w:rFonts w:ascii="Times New Roman" w:hAnsi="Times New Roman"/>
          <w:lang w:val="en-US"/>
        </w:rPr>
        <w:t>The actual formula is “</w:t>
      </w:r>
      <w:r w:rsidRPr="00080083">
        <w:rPr>
          <w:rFonts w:ascii="Times New Roman" w:eastAsia="Times New Roman" w:hAnsi="Times New Roman"/>
          <w:i/>
          <w:iCs/>
          <w:color w:val="000000"/>
          <w:lang w:val="en-US" w:eastAsia="zh-CN"/>
        </w:rPr>
        <w:t>For every action there is an equal and opposite reaction</w:t>
      </w:r>
      <w:r>
        <w:rPr>
          <w:rFonts w:ascii="Times New Roman" w:eastAsia="Times New Roman" w:hAnsi="Times New Roman"/>
          <w:iCs/>
          <w:color w:val="000000"/>
          <w:lang w:val="en-US" w:eastAsia="zh-CN"/>
        </w:rPr>
        <w:t>.”</w:t>
      </w:r>
    </w:p>
  </w:footnote>
  <w:footnote w:id="137">
    <w:p w:rsidR="0039391E" w:rsidRPr="00234875" w:rsidRDefault="0039391E">
      <w:pPr>
        <w:pStyle w:val="FootnoteText"/>
        <w:rPr>
          <w:rFonts w:ascii="Times New Roman" w:hAnsi="Times New Roman"/>
          <w:lang w:val="en-US"/>
        </w:rPr>
      </w:pPr>
      <w:r>
        <w:rPr>
          <w:rStyle w:val="FootnoteReference"/>
        </w:rPr>
        <w:footnoteRef/>
      </w:r>
      <w:r>
        <w:t xml:space="preserve"> </w:t>
      </w:r>
      <w:r w:rsidRPr="00CA1728">
        <w:rPr>
          <w:rFonts w:ascii="Times New Roman" w:eastAsia="SimSun" w:hAnsi="Times New Roman"/>
          <w:i/>
        </w:rPr>
        <w:t>Guowen bao</w:t>
      </w:r>
      <w:r w:rsidRPr="00CA1728">
        <w:rPr>
          <w:rFonts w:ascii="Times New Roman" w:eastAsia="SimSun" w:hAnsi="Times New Roman"/>
        </w:rPr>
        <w:t xml:space="preserve"> </w:t>
      </w:r>
      <w:r w:rsidRPr="00CA1728">
        <w:rPr>
          <w:rFonts w:ascii="Times New Roman" w:eastAsia="SimSun" w:hAnsi="Times New Roman"/>
        </w:rPr>
        <w:t>國聞報</w:t>
      </w:r>
      <w:r w:rsidRPr="00CA1728">
        <w:rPr>
          <w:rFonts w:ascii="Times New Roman" w:eastAsia="SimSun" w:hAnsi="Times New Roman"/>
          <w:lang w:val="en-US"/>
        </w:rPr>
        <w:t xml:space="preserve">, </w:t>
      </w:r>
      <w:r w:rsidRPr="00CA1728">
        <w:rPr>
          <w:rFonts w:ascii="Times New Roman" w:eastAsia="SimSun" w:hAnsi="Times New Roman"/>
          <w:lang w:val="en-US" w:eastAsia="zh-CN"/>
        </w:rPr>
        <w:t>Ma</w:t>
      </w:r>
      <w:r>
        <w:rPr>
          <w:rFonts w:ascii="Times New Roman" w:eastAsia="SimSun" w:hAnsi="Times New Roman"/>
          <w:lang w:val="en-US" w:eastAsia="zh-CN"/>
        </w:rPr>
        <w:t>rch 22</w:t>
      </w:r>
      <w:r w:rsidRPr="00CA1728">
        <w:rPr>
          <w:rFonts w:ascii="Times New Roman" w:eastAsia="SimSun" w:hAnsi="Times New Roman"/>
          <w:lang w:val="en-US" w:eastAsia="zh-CN"/>
        </w:rPr>
        <w:t>,</w:t>
      </w:r>
      <w:r w:rsidRPr="00CA1728">
        <w:rPr>
          <w:rFonts w:ascii="Times New Roman" w:eastAsia="SimSun" w:hAnsi="Times New Roman"/>
          <w:lang w:val="en-US"/>
        </w:rPr>
        <w:t xml:space="preserve"> 1898, translated from the </w:t>
      </w:r>
      <w:r w:rsidRPr="00CA1728">
        <w:rPr>
          <w:rFonts w:ascii="Times New Roman" w:eastAsia="SimSun" w:hAnsi="Times New Roman"/>
          <w:i/>
          <w:lang w:val="en-US"/>
        </w:rPr>
        <w:t>Guoyun bao</w:t>
      </w:r>
      <w:r w:rsidR="000B074F">
        <w:rPr>
          <w:rFonts w:ascii="Times New Roman" w:eastAsia="SimSun" w:hAnsi="Times New Roman"/>
          <w:i/>
          <w:lang w:val="en-US"/>
        </w:rPr>
        <w:t xml:space="preserve"> </w:t>
      </w:r>
      <w:r w:rsidRPr="00CA1728">
        <w:rPr>
          <w:rFonts w:ascii="Times New Roman" w:eastAsia="SimSun" w:hAnsi="Times New Roman"/>
          <w:lang w:val="en-US"/>
        </w:rPr>
        <w:t>國運報</w:t>
      </w:r>
      <w:r w:rsidR="000B074F">
        <w:rPr>
          <w:rFonts w:ascii="Times New Roman" w:eastAsia="SimSun" w:hAnsi="Times New Roman"/>
          <w:lang w:val="en-US"/>
        </w:rPr>
        <w:t xml:space="preserve"> </w:t>
      </w:r>
      <w:r w:rsidRPr="00CA1728">
        <w:rPr>
          <w:rFonts w:ascii="Times New Roman" w:eastAsia="SimSun" w:hAnsi="Times New Roman"/>
          <w:lang w:val="en-US"/>
        </w:rPr>
        <w:t>in England, Jan 1, 1898.</w:t>
      </w:r>
    </w:p>
  </w:footnote>
  <w:footnote w:id="138">
    <w:p w:rsidR="0039391E" w:rsidRPr="001867DB" w:rsidRDefault="0039391E" w:rsidP="005B1796">
      <w:pPr>
        <w:pStyle w:val="FootnoteText"/>
        <w:rPr>
          <w:lang w:val="en-US"/>
        </w:rPr>
      </w:pPr>
      <w:r w:rsidRPr="0003451E">
        <w:rPr>
          <w:rStyle w:val="FootnoteReference"/>
          <w:rFonts w:ascii="Times New Roman" w:hAnsi="Times New Roman"/>
        </w:rPr>
        <w:footnoteRef/>
      </w:r>
      <w:r w:rsidRPr="0003451E">
        <w:rPr>
          <w:rFonts w:ascii="Times New Roman" w:hAnsi="Times New Roman"/>
        </w:rPr>
        <w:t xml:space="preserve"> </w:t>
      </w:r>
      <w:r w:rsidRPr="0003451E">
        <w:rPr>
          <w:rFonts w:ascii="Times New Roman" w:eastAsia="宋体" w:hAnsi="Times New Roman"/>
          <w:lang w:val="en-US" w:eastAsia="zh-CN"/>
        </w:rPr>
        <w:t>Yan Fu</w:t>
      </w:r>
      <w:r w:rsidRPr="0003451E">
        <w:rPr>
          <w:rFonts w:ascii="Times New Roman" w:hAnsi="Times New Roman"/>
          <w:lang w:val="en-US"/>
        </w:rPr>
        <w:t xml:space="preserve"> </w:t>
      </w:r>
      <w:r w:rsidRPr="0003451E">
        <w:rPr>
          <w:rFonts w:ascii="Times New Roman" w:eastAsia="宋体" w:hAnsi="Times New Roman"/>
          <w:lang w:val="en-US" w:eastAsia="zh-CN"/>
        </w:rPr>
        <w:t xml:space="preserve">used </w:t>
      </w:r>
      <w:r>
        <w:rPr>
          <w:rFonts w:ascii="Times New Roman" w:hAnsi="Times New Roman"/>
          <w:lang w:val="en-US"/>
        </w:rPr>
        <w:t>t</w:t>
      </w:r>
      <w:r w:rsidRPr="0003451E">
        <w:rPr>
          <w:rFonts w:ascii="Times New Roman" w:hAnsi="Times New Roman"/>
          <w:lang w:val="en-US"/>
        </w:rPr>
        <w:t xml:space="preserve">he </w:t>
      </w:r>
      <w:r>
        <w:rPr>
          <w:rFonts w:ascii="Times New Roman" w:hAnsi="Times New Roman"/>
          <w:lang w:val="en-US"/>
        </w:rPr>
        <w:t>same expression</w:t>
      </w:r>
      <w:r w:rsidRPr="0003451E">
        <w:rPr>
          <w:rFonts w:ascii="Times New Roman" w:hAnsi="Times New Roman"/>
          <w:lang w:val="en-US"/>
        </w:rPr>
        <w:t xml:space="preserve">, </w:t>
      </w:r>
      <w:r w:rsidRPr="00F769DC">
        <w:rPr>
          <w:rFonts w:ascii="SimSun" w:eastAsia="SimSun" w:hAnsi="SimSun"/>
          <w:lang w:val="en-US" w:eastAsia="zh-CN"/>
        </w:rPr>
        <w:t>凡動必復</w:t>
      </w:r>
      <w:r w:rsidRPr="0003451E">
        <w:rPr>
          <w:rFonts w:ascii="Times New Roman" w:eastAsia="宋体" w:hAnsi="Times New Roman"/>
          <w:lang w:val="en-US" w:eastAsia="zh-CN"/>
        </w:rPr>
        <w:t xml:space="preserve">, in </w:t>
      </w:r>
      <w:r>
        <w:rPr>
          <w:rFonts w:ascii="Times New Roman" w:eastAsia="宋体" w:hAnsi="Times New Roman"/>
          <w:lang w:val="en-US" w:eastAsia="zh-CN"/>
        </w:rPr>
        <w:t>the</w:t>
      </w:r>
      <w:r w:rsidRPr="0003451E">
        <w:rPr>
          <w:rFonts w:ascii="Times New Roman" w:eastAsia="宋体" w:hAnsi="Times New Roman"/>
          <w:lang w:val="en-US" w:eastAsia="zh-CN"/>
        </w:rPr>
        <w:t xml:space="preserve"> preface to his translation of Huxley’s </w:t>
      </w:r>
      <w:r w:rsidRPr="0003451E">
        <w:rPr>
          <w:rFonts w:ascii="Times New Roman" w:eastAsia="宋体" w:hAnsi="Times New Roman"/>
          <w:i/>
          <w:lang w:val="en-US" w:eastAsia="zh-CN"/>
        </w:rPr>
        <w:t>Evolution and Ethics</w:t>
      </w:r>
      <w:r w:rsidRPr="0003451E">
        <w:rPr>
          <w:rFonts w:ascii="Times New Roman" w:eastAsia="宋体" w:hAnsi="Times New Roman"/>
          <w:lang w:val="en-US" w:eastAsia="zh-CN"/>
        </w:rPr>
        <w:t>, where</w:t>
      </w:r>
      <w:r>
        <w:rPr>
          <w:rFonts w:ascii="Times New Roman" w:eastAsia="宋体" w:hAnsi="Times New Roman"/>
          <w:lang w:val="en-US" w:eastAsia="zh-CN"/>
        </w:rPr>
        <w:t xml:space="preserve"> he set out to prove that ancient Chinese works, especially the </w:t>
      </w:r>
      <w:r w:rsidRPr="006C03BF">
        <w:rPr>
          <w:rFonts w:ascii="Times New Roman" w:eastAsia="宋体" w:hAnsi="Times New Roman"/>
          <w:i/>
          <w:lang w:val="en-US" w:eastAsia="zh-CN"/>
        </w:rPr>
        <w:t>Zhouyi</w:t>
      </w:r>
      <w:r>
        <w:rPr>
          <w:rFonts w:ascii="Times New Roman" w:eastAsia="宋体" w:hAnsi="Times New Roman"/>
          <w:lang w:val="en-US" w:eastAsia="zh-CN"/>
        </w:rPr>
        <w:t xml:space="preserve"> [Book of Changes], had long before developed Newton’s and Spencer’s core arguments. See Yan Fu </w:t>
      </w:r>
      <w:r w:rsidRPr="00F769DC">
        <w:rPr>
          <w:rFonts w:ascii="SimSun" w:eastAsia="SimSun" w:hAnsi="SimSun"/>
        </w:rPr>
        <w:t>嚴</w:t>
      </w:r>
      <w:r w:rsidRPr="00F769DC">
        <w:rPr>
          <w:rFonts w:ascii="SimSun" w:eastAsia="SimSun" w:hAnsi="SimSun" w:cs="PMingLiU" w:hint="eastAsia"/>
        </w:rPr>
        <w:t>復</w:t>
      </w:r>
      <w:r>
        <w:rPr>
          <w:rFonts w:ascii="Times New Roman" w:eastAsia="宋体" w:hAnsi="Times New Roman"/>
          <w:lang w:val="en-US" w:eastAsia="zh-CN"/>
        </w:rPr>
        <w:t>, “Tianyan lun zixu”</w:t>
      </w:r>
      <w:r>
        <w:rPr>
          <w:rFonts w:ascii="Times New Roman" w:eastAsia="宋体" w:hAnsi="Times New Roman" w:hint="eastAsia"/>
          <w:lang w:val="en-US" w:eastAsia="zh-CN"/>
        </w:rPr>
        <w:t xml:space="preserve"> </w:t>
      </w:r>
      <w:r w:rsidRPr="00F769DC">
        <w:rPr>
          <w:rFonts w:ascii="SimSun" w:eastAsia="SimSun" w:hAnsi="SimSun" w:hint="eastAsia"/>
          <w:lang w:val="en-US" w:eastAsia="zh-CN"/>
        </w:rPr>
        <w:t>天演論自序</w:t>
      </w:r>
      <w:r>
        <w:rPr>
          <w:rFonts w:ascii="Times New Roman" w:eastAsia="宋体" w:hAnsi="Times New Roman"/>
          <w:lang w:val="en-US" w:eastAsia="zh-CN"/>
        </w:rPr>
        <w:t xml:space="preserve"> [Preface to </w:t>
      </w:r>
      <w:r w:rsidRPr="00CB7EC1">
        <w:rPr>
          <w:rFonts w:ascii="Times New Roman" w:eastAsia="宋体" w:hAnsi="Times New Roman"/>
          <w:i/>
          <w:lang w:val="en-US" w:eastAsia="zh-CN"/>
        </w:rPr>
        <w:t>Evolution and Ethics</w:t>
      </w:r>
      <w:r>
        <w:rPr>
          <w:rFonts w:ascii="Times New Roman" w:eastAsia="宋体" w:hAnsi="Times New Roman"/>
          <w:lang w:val="en-US" w:eastAsia="zh-CN"/>
        </w:rPr>
        <w:t xml:space="preserve">], in </w:t>
      </w:r>
      <w:r w:rsidRPr="002C26FE">
        <w:rPr>
          <w:rFonts w:ascii="Times New Roman" w:eastAsia="宋体" w:hAnsi="Times New Roman"/>
          <w:i/>
          <w:lang w:val="en-US" w:eastAsia="zh-CN"/>
        </w:rPr>
        <w:t>Yan Fu ji</w:t>
      </w:r>
      <w:r>
        <w:rPr>
          <w:rFonts w:ascii="Times New Roman" w:eastAsia="宋体" w:hAnsi="Times New Roman"/>
          <w:i/>
          <w:lang w:val="en-US" w:eastAsia="zh-CN"/>
        </w:rPr>
        <w:t xml:space="preserve"> </w:t>
      </w:r>
      <w:r w:rsidRPr="00F769DC">
        <w:rPr>
          <w:rFonts w:ascii="SimSun" w:eastAsia="SimSun" w:hAnsi="SimSun" w:hint="eastAsia"/>
          <w:lang w:val="en-US" w:eastAsia="zh-CN"/>
        </w:rPr>
        <w:t>嚴復集</w:t>
      </w:r>
      <w:r>
        <w:rPr>
          <w:rFonts w:ascii="Times New Roman" w:eastAsia="宋体" w:hAnsi="Times New Roman"/>
          <w:lang w:val="en-US" w:eastAsia="zh-CN"/>
        </w:rPr>
        <w:t xml:space="preserve"> (Beijing: Xinhua shuju, 1984), 5:1319.</w:t>
      </w:r>
    </w:p>
  </w:footnote>
  <w:footnote w:id="139">
    <w:p w:rsidR="0039391E" w:rsidRPr="00BC34C8" w:rsidRDefault="0039391E" w:rsidP="005B1796">
      <w:pPr>
        <w:pStyle w:val="FootnoteText"/>
        <w:rPr>
          <w:rFonts w:ascii="Times New Roman" w:hAnsi="Times New Roman"/>
          <w:lang w:val="en-US"/>
        </w:rPr>
      </w:pPr>
      <w:r w:rsidRPr="00CA1728">
        <w:rPr>
          <w:rStyle w:val="FootnoteReference"/>
          <w:rFonts w:ascii="Times New Roman" w:hAnsi="Times New Roman"/>
        </w:rPr>
        <w:footnoteRef/>
      </w:r>
      <w:r w:rsidRPr="00CA1728">
        <w:rPr>
          <w:rFonts w:ascii="Times New Roman" w:hAnsi="Times New Roman"/>
        </w:rPr>
        <w:t xml:space="preserve"> Liang Qichao </w:t>
      </w:r>
      <w:r w:rsidRPr="00CA1728">
        <w:rPr>
          <w:rFonts w:ascii="Times New Roman" w:eastAsia="SimSun" w:hAnsi="Times New Roman"/>
          <w:lang w:eastAsia="zh-CN"/>
        </w:rPr>
        <w:t>梁啟超</w:t>
      </w:r>
      <w:r w:rsidRPr="00CA1728">
        <w:rPr>
          <w:rFonts w:ascii="Times New Roman" w:eastAsia="SimSun" w:hAnsi="Times New Roman"/>
          <w:lang w:eastAsia="zh-CN"/>
        </w:rPr>
        <w:t xml:space="preserve">, </w:t>
      </w:r>
      <w:r>
        <w:rPr>
          <w:rFonts w:ascii="Times New Roman" w:eastAsia="SimSun" w:hAnsi="Times New Roman"/>
          <w:lang w:eastAsia="zh-CN"/>
        </w:rPr>
        <w:t xml:space="preserve">“Baoguo hui </w:t>
      </w:r>
      <w:proofErr w:type="gramStart"/>
      <w:r>
        <w:rPr>
          <w:rFonts w:ascii="Times New Roman" w:eastAsia="SimSun" w:hAnsi="Times New Roman"/>
          <w:lang w:eastAsia="zh-CN"/>
        </w:rPr>
        <w:t>yanshuo[</w:t>
      </w:r>
      <w:proofErr w:type="gramEnd"/>
      <w:r>
        <w:rPr>
          <w:rFonts w:ascii="Times New Roman" w:eastAsia="SimSun" w:hAnsi="Times New Roman"/>
          <w:lang w:eastAsia="zh-CN"/>
        </w:rPr>
        <w:t xml:space="preserve">run sanyua chuyi ri di er ci yanshuo] xinhui” </w:t>
      </w:r>
      <w:r>
        <w:rPr>
          <w:rFonts w:ascii="Times New Roman" w:eastAsia="SimSun" w:hAnsi="Times New Roman" w:hint="eastAsia"/>
          <w:lang w:eastAsia="zh-CN"/>
        </w:rPr>
        <w:t>保國會演説</w:t>
      </w:r>
      <w:r>
        <w:rPr>
          <w:rFonts w:ascii="Times New Roman" w:eastAsia="SimSun" w:hAnsi="Times New Roman" w:hint="eastAsia"/>
          <w:lang w:eastAsia="zh-CN"/>
        </w:rPr>
        <w:t xml:space="preserve"> [</w:t>
      </w:r>
      <w:r>
        <w:rPr>
          <w:rFonts w:ascii="Times New Roman" w:eastAsia="SimSun" w:hAnsi="Times New Roman" w:hint="eastAsia"/>
          <w:lang w:eastAsia="zh-CN"/>
        </w:rPr>
        <w:t>閏三月初一日第二次集說</w:t>
      </w:r>
      <w:r>
        <w:rPr>
          <w:rFonts w:ascii="Times New Roman" w:eastAsia="SimSun" w:hAnsi="Times New Roman" w:hint="eastAsia"/>
          <w:lang w:eastAsia="zh-CN"/>
        </w:rPr>
        <w:t>]</w:t>
      </w:r>
      <w:r>
        <w:rPr>
          <w:rFonts w:ascii="Times New Roman" w:eastAsia="SimSun" w:hAnsi="Times New Roman" w:hint="eastAsia"/>
          <w:lang w:eastAsia="zh-CN"/>
        </w:rPr>
        <w:t>新會</w:t>
      </w:r>
      <w:r w:rsidRPr="008E1685">
        <w:rPr>
          <w:rFonts w:ascii="Times New Roman" w:eastAsia="SimSun" w:hAnsi="Times New Roman"/>
          <w:lang w:val="en-US" w:eastAsia="zh-CN"/>
        </w:rPr>
        <w:t xml:space="preserve"> </w:t>
      </w:r>
      <w:r>
        <w:rPr>
          <w:rFonts w:ascii="Times New Roman" w:eastAsia="SimSun" w:hAnsi="Times New Roman"/>
          <w:lang w:val="en-US" w:eastAsia="zh-CN"/>
        </w:rPr>
        <w:t>[</w:t>
      </w:r>
      <w:r w:rsidRPr="00CA1728">
        <w:rPr>
          <w:rFonts w:ascii="Times New Roman" w:eastAsia="SimSun" w:hAnsi="Times New Roman"/>
          <w:lang w:eastAsia="zh-CN"/>
        </w:rPr>
        <w:t>Second Speech at the Meeting</w:t>
      </w:r>
      <w:r w:rsidRPr="00BC34C8">
        <w:rPr>
          <w:rFonts w:ascii="Times New Roman" w:eastAsia="SimSun" w:hAnsi="Times New Roman"/>
          <w:lang w:eastAsia="zh-CN"/>
        </w:rPr>
        <w:t xml:space="preserve"> of the Association for Saving the Nation</w:t>
      </w:r>
      <w:r w:rsidRPr="00BC34C8">
        <w:rPr>
          <w:rFonts w:ascii="Times New Roman" w:eastAsia="SimSun" w:hAnsi="Times New Roman"/>
          <w:lang w:eastAsia="zh-CN"/>
        </w:rPr>
        <w:t>保國會</w:t>
      </w:r>
      <w:r w:rsidRPr="00BC34C8">
        <w:rPr>
          <w:rFonts w:ascii="Times New Roman" w:eastAsia="SimSun" w:hAnsi="Times New Roman"/>
          <w:lang w:eastAsia="zh-CN"/>
        </w:rPr>
        <w:t xml:space="preserve">, </w:t>
      </w:r>
      <w:r w:rsidRPr="0082321C">
        <w:rPr>
          <w:rFonts w:ascii="Times New Roman" w:eastAsia="SimSun" w:hAnsi="Times New Roman"/>
          <w:lang w:eastAsia="zh-CN"/>
        </w:rPr>
        <w:t>Peking</w:t>
      </w:r>
      <w:r w:rsidRPr="00BC34C8">
        <w:rPr>
          <w:rFonts w:ascii="Times New Roman" w:eastAsia="SimSun" w:hAnsi="Times New Roman"/>
          <w:lang w:eastAsia="zh-CN"/>
        </w:rPr>
        <w:t>, (April 21, 1898)</w:t>
      </w:r>
      <w:r>
        <w:rPr>
          <w:rFonts w:ascii="Times New Roman" w:eastAsia="SimSun" w:hAnsi="Times New Roman"/>
          <w:lang w:eastAsia="zh-CN"/>
        </w:rPr>
        <w:t>]</w:t>
      </w:r>
      <w:r w:rsidRPr="00BC34C8">
        <w:rPr>
          <w:rFonts w:ascii="Times New Roman" w:eastAsia="SimSun" w:hAnsi="Times New Roman"/>
          <w:lang w:eastAsia="zh-CN"/>
        </w:rPr>
        <w:t xml:space="preserve">, published with some alterations in </w:t>
      </w:r>
      <w:r w:rsidRPr="00BC34C8">
        <w:rPr>
          <w:rFonts w:ascii="Times New Roman" w:eastAsia="SimSun" w:hAnsi="Times New Roman"/>
          <w:i/>
          <w:lang w:eastAsia="zh-CN"/>
        </w:rPr>
        <w:t>Zhixin bao</w:t>
      </w:r>
      <w:r w:rsidRPr="00BC34C8">
        <w:rPr>
          <w:rFonts w:ascii="Times New Roman" w:eastAsia="SimSun" w:hAnsi="Times New Roman"/>
          <w:lang w:eastAsia="zh-CN"/>
        </w:rPr>
        <w:t xml:space="preserve"> </w:t>
      </w:r>
      <w:r w:rsidRPr="00BC34C8">
        <w:rPr>
          <w:rFonts w:ascii="Times New Roman" w:eastAsia="SimSun" w:hAnsi="Times New Roman"/>
          <w:lang w:eastAsia="zh-CN"/>
        </w:rPr>
        <w:t>知新報</w:t>
      </w:r>
      <w:r w:rsidRPr="00BC34C8">
        <w:rPr>
          <w:rFonts w:ascii="Times New Roman" w:eastAsia="SimSun" w:hAnsi="Times New Roman"/>
          <w:lang w:val="en-US" w:eastAsia="zh-CN"/>
        </w:rPr>
        <w:t xml:space="preserve"> 55, June 9, 1898.</w:t>
      </w:r>
      <w:r>
        <w:rPr>
          <w:rFonts w:ascii="Times New Roman" w:eastAsia="SimSun" w:hAnsi="Times New Roman"/>
          <w:lang w:val="en-US" w:eastAsia="zh-CN"/>
        </w:rPr>
        <w:t xml:space="preserve"> Liang obviously had not carefully read the article in the </w:t>
      </w:r>
      <w:r w:rsidRPr="001E495F">
        <w:rPr>
          <w:rFonts w:ascii="Times New Roman" w:eastAsia="SimSun" w:hAnsi="Times New Roman"/>
          <w:i/>
          <w:lang w:val="en-US" w:eastAsia="zh-CN"/>
        </w:rPr>
        <w:t>Guowen bao</w:t>
      </w:r>
      <w:r>
        <w:rPr>
          <w:rFonts w:ascii="Times New Roman" w:eastAsia="SimSun" w:hAnsi="Times New Roman"/>
          <w:lang w:val="en-US" w:eastAsia="zh-CN"/>
        </w:rPr>
        <w:t>, which does not attribute the Frankenstein monster reference to Wolseley.</w:t>
      </w:r>
    </w:p>
  </w:footnote>
  <w:footnote w:id="140">
    <w:p w:rsidR="0039391E" w:rsidRPr="00BC34C8" w:rsidRDefault="0039391E" w:rsidP="005B1796">
      <w:pPr>
        <w:pStyle w:val="FootnoteText"/>
        <w:rPr>
          <w:rFonts w:ascii="Times New Roman" w:hAnsi="Times New Roman"/>
          <w:lang w:val="en-US"/>
        </w:rPr>
      </w:pPr>
      <w:r w:rsidRPr="00BC34C8">
        <w:rPr>
          <w:rStyle w:val="FootnoteReference"/>
          <w:rFonts w:ascii="Times New Roman" w:hAnsi="Times New Roman"/>
        </w:rPr>
        <w:footnoteRef/>
      </w:r>
      <w:r w:rsidRPr="00BC34C8">
        <w:rPr>
          <w:rFonts w:ascii="Times New Roman" w:hAnsi="Times New Roman"/>
        </w:rPr>
        <w:t xml:space="preserve"> </w:t>
      </w:r>
      <w:r w:rsidRPr="00BC34C8">
        <w:rPr>
          <w:rFonts w:ascii="Times New Roman" w:hAnsi="Times New Roman"/>
          <w:lang w:val="en-US"/>
        </w:rPr>
        <w:t xml:space="preserve">Dan Zhengping misquotes and then misreads this phrase. He quotes the </w:t>
      </w:r>
      <w:r w:rsidRPr="00BC34C8">
        <w:rPr>
          <w:rFonts w:ascii="Times New Roman" w:eastAsia="SimSun"/>
          <w:lang w:val="en-US" w:eastAsia="zh-CN"/>
        </w:rPr>
        <w:t>曾侯紀澤譯其名謂之睡獅</w:t>
      </w:r>
      <w:r w:rsidRPr="00BC34C8">
        <w:rPr>
          <w:rFonts w:ascii="Times New Roman" w:eastAsia="SimSun" w:hAnsi="Times New Roman"/>
          <w:lang w:val="en-US" w:eastAsia="zh-CN"/>
        </w:rPr>
        <w:t xml:space="preserve"> without the </w:t>
      </w:r>
      <w:r w:rsidRPr="00CB2259">
        <w:rPr>
          <w:rFonts w:ascii="Times New Roman" w:eastAsia="SimSun"/>
          <w:lang w:val="en-US" w:eastAsia="zh-CN"/>
        </w:rPr>
        <w:t>謂</w:t>
      </w:r>
      <w:r w:rsidRPr="00CB2259">
        <w:rPr>
          <w:rFonts w:ascii="Times New Roman" w:eastAsia="SimSun" w:hAnsi="Times New Roman"/>
          <w:lang w:val="en-US" w:eastAsia="zh-CN"/>
        </w:rPr>
        <w:t xml:space="preserve"> and then read</w:t>
      </w:r>
      <w:r>
        <w:rPr>
          <w:rFonts w:ascii="Times New Roman" w:eastAsia="SimSun" w:hAnsi="Times New Roman"/>
          <w:lang w:val="en-US" w:eastAsia="zh-CN"/>
        </w:rPr>
        <w:t>s</w:t>
      </w:r>
      <w:r w:rsidRPr="00CB2259">
        <w:rPr>
          <w:rFonts w:ascii="Times New Roman" w:eastAsia="SimSun" w:hAnsi="Times New Roman"/>
          <w:lang w:val="en-US" w:eastAsia="zh-CN"/>
        </w:rPr>
        <w:t xml:space="preserve"> it</w:t>
      </w:r>
      <w:r w:rsidRPr="00BC34C8">
        <w:rPr>
          <w:rFonts w:ascii="Times New Roman" w:eastAsia="SimSun" w:hAnsi="Times New Roman"/>
          <w:lang w:val="en-US" w:eastAsia="zh-CN"/>
        </w:rPr>
        <w:t xml:space="preserve"> </w:t>
      </w:r>
      <w:r>
        <w:rPr>
          <w:rFonts w:ascii="Times New Roman" w:eastAsia="SimSun" w:hAnsi="Times New Roman"/>
          <w:lang w:val="en-US" w:eastAsia="zh-CN"/>
        </w:rPr>
        <w:t xml:space="preserve">as </w:t>
      </w:r>
      <w:r w:rsidRPr="00BC34C8">
        <w:rPr>
          <w:rFonts w:ascii="Times New Roman" w:eastAsia="SimSun" w:hAnsi="Times New Roman"/>
          <w:lang w:val="en-US" w:eastAsia="zh-CN"/>
        </w:rPr>
        <w:t>“translated its name sleeping lion” [into Frankenstein],</w:t>
      </w:r>
      <w:r w:rsidRPr="00BC34C8">
        <w:rPr>
          <w:rFonts w:ascii="Times New Roman" w:hAnsi="Times New Roman"/>
          <w:lang w:val="en-US"/>
        </w:rPr>
        <w:t xml:space="preserve"> </w:t>
      </w:r>
      <w:r w:rsidRPr="00BC34C8">
        <w:rPr>
          <w:rFonts w:ascii="Times New Roman" w:hAnsi="Times New Roman"/>
          <w:i/>
          <w:lang w:val="en-US"/>
        </w:rPr>
        <w:t>Wan Qing minzuzhuyi yu wenxue zhuanxing</w:t>
      </w:r>
      <w:r w:rsidRPr="00BC34C8">
        <w:rPr>
          <w:rFonts w:ascii="Times New Roman" w:hAnsi="Times New Roman"/>
          <w:lang w:val="en-US"/>
        </w:rPr>
        <w:t xml:space="preserve">, </w:t>
      </w:r>
      <w:proofErr w:type="gramStart"/>
      <w:r w:rsidRPr="00BC34C8">
        <w:rPr>
          <w:rFonts w:ascii="Times New Roman" w:hAnsi="Times New Roman"/>
          <w:lang w:val="en-US"/>
        </w:rPr>
        <w:t>126</w:t>
      </w:r>
      <w:proofErr w:type="gramEnd"/>
      <w:r w:rsidRPr="00BC34C8">
        <w:rPr>
          <w:rFonts w:ascii="Times New Roman" w:hAnsi="Times New Roman"/>
          <w:lang w:val="en-US"/>
        </w:rPr>
        <w:t>.</w:t>
      </w:r>
    </w:p>
  </w:footnote>
  <w:footnote w:id="141">
    <w:p w:rsidR="0039391E" w:rsidRPr="00BC34C8" w:rsidRDefault="0039391E" w:rsidP="005B1796">
      <w:pPr>
        <w:pStyle w:val="FootnoteText"/>
        <w:rPr>
          <w:rFonts w:ascii="Times New Roman" w:hAnsi="Times New Roman"/>
          <w:lang w:val="en-US"/>
        </w:rPr>
      </w:pPr>
      <w:r w:rsidRPr="00BC34C8">
        <w:rPr>
          <w:rStyle w:val="FootnoteReference"/>
          <w:rFonts w:ascii="Times New Roman" w:hAnsi="Times New Roman"/>
        </w:rPr>
        <w:footnoteRef/>
      </w:r>
      <w:r w:rsidRPr="00BC34C8">
        <w:rPr>
          <w:rFonts w:ascii="Times New Roman" w:hAnsi="Times New Roman"/>
        </w:rPr>
        <w:t xml:space="preserve"> </w:t>
      </w:r>
      <w:proofErr w:type="gramStart"/>
      <w:r w:rsidRPr="00BC34C8">
        <w:rPr>
          <w:rFonts w:ascii="Times New Roman" w:hAnsi="Times New Roman"/>
        </w:rPr>
        <w:t>Anon. (Liang Qichao</w:t>
      </w:r>
      <w:r w:rsidR="00AC10FB">
        <w:rPr>
          <w:rFonts w:ascii="Times New Roman" w:hAnsi="Times New Roman"/>
        </w:rPr>
        <w:t xml:space="preserve"> </w:t>
      </w:r>
      <w:r w:rsidRPr="00BC34C8">
        <w:rPr>
          <w:rFonts w:ascii="Times New Roman" w:eastAsia="SimSun" w:hAnsi="Times New Roman"/>
          <w:lang w:eastAsia="zh-CN"/>
        </w:rPr>
        <w:t>梁啟超</w:t>
      </w:r>
      <w:r w:rsidRPr="00BC34C8">
        <w:rPr>
          <w:rFonts w:ascii="Times New Roman" w:eastAsia="SimSun" w:hAnsi="Times New Roman"/>
          <w:lang w:val="en-US" w:eastAsia="zh-CN"/>
        </w:rPr>
        <w:t xml:space="preserve">), “Dongwu tan” </w:t>
      </w:r>
      <w:r w:rsidRPr="00BC34C8">
        <w:rPr>
          <w:rFonts w:ascii="Times New Roman" w:eastAsia="SimSun" w:hAnsi="Times New Roman"/>
          <w:lang w:val="en-US" w:eastAsia="zh-CN"/>
        </w:rPr>
        <w:t>動物談</w:t>
      </w:r>
      <w:r w:rsidRPr="00BC34C8">
        <w:rPr>
          <w:rFonts w:ascii="Times New Roman" w:eastAsia="SimSun" w:hAnsi="Times New Roman"/>
          <w:lang w:val="en-US" w:eastAsia="zh-CN"/>
        </w:rPr>
        <w:t xml:space="preserve"> </w:t>
      </w:r>
      <w:r>
        <w:rPr>
          <w:rFonts w:ascii="Times New Roman" w:eastAsia="SimSun" w:hAnsi="Times New Roman"/>
          <w:lang w:val="en-US" w:eastAsia="zh-CN"/>
        </w:rPr>
        <w:t>[</w:t>
      </w:r>
      <w:r w:rsidRPr="00BC34C8">
        <w:rPr>
          <w:rFonts w:ascii="Times New Roman" w:eastAsia="SimSun" w:hAnsi="Times New Roman"/>
          <w:lang w:val="en-US" w:eastAsia="zh-CN"/>
        </w:rPr>
        <w:t>Talking about animals</w:t>
      </w:r>
      <w:r w:rsidRPr="003E1AB8">
        <w:rPr>
          <w:rFonts w:ascii="Times New Roman" w:eastAsia="SimSun" w:hAnsi="Times New Roman"/>
          <w:lang w:val="en-US" w:eastAsia="zh-CN"/>
        </w:rPr>
        <w:t xml:space="preserve">], </w:t>
      </w:r>
      <w:r w:rsidRPr="008E1685">
        <w:rPr>
          <w:rFonts w:ascii="Times New Roman" w:eastAsia="SimSun" w:hAnsi="Times New Roman"/>
          <w:lang w:val="en-US" w:eastAsia="zh-CN"/>
        </w:rPr>
        <w:t>pt</w:t>
      </w:r>
      <w:r w:rsidRPr="003E1AB8">
        <w:rPr>
          <w:rFonts w:ascii="Times New Roman" w:eastAsia="SimSun" w:hAnsi="Times New Roman"/>
          <w:lang w:val="en-US" w:eastAsia="zh-CN"/>
        </w:rPr>
        <w:t>. 4,</w:t>
      </w:r>
      <w:r w:rsidRPr="00BC34C8">
        <w:rPr>
          <w:rFonts w:ascii="Times New Roman" w:eastAsia="SimSun" w:hAnsi="Times New Roman"/>
          <w:lang w:val="en-US" w:eastAsia="zh-CN"/>
        </w:rPr>
        <w:t xml:space="preserve"> </w:t>
      </w:r>
      <w:r w:rsidRPr="00BC3E71">
        <w:rPr>
          <w:rFonts w:ascii="Times New Roman" w:eastAsia="SimSun" w:hAnsi="Times New Roman"/>
          <w:i/>
          <w:lang w:val="en-US" w:eastAsia="zh-CN"/>
        </w:rPr>
        <w:t>Qingyi bao</w:t>
      </w:r>
      <w:r>
        <w:rPr>
          <w:rFonts w:ascii="Times New Roman" w:eastAsia="SimSun" w:hAnsi="Times New Roman"/>
          <w:lang w:val="en-US" w:eastAsia="zh-CN"/>
        </w:rPr>
        <w:t xml:space="preserve"> 4, April 1899.</w:t>
      </w:r>
      <w:proofErr w:type="gramEnd"/>
    </w:p>
  </w:footnote>
  <w:footnote w:id="142">
    <w:p w:rsidR="0039391E" w:rsidRPr="008E5B2A" w:rsidRDefault="0039391E" w:rsidP="005B1796">
      <w:pPr>
        <w:pStyle w:val="FootnoteText"/>
        <w:rPr>
          <w:rFonts w:ascii="Times New Roman" w:hAnsi="Times New Roman"/>
        </w:rPr>
      </w:pPr>
      <w:r w:rsidRPr="008E5B2A">
        <w:rPr>
          <w:rStyle w:val="FootnoteReference"/>
          <w:rFonts w:ascii="Times New Roman" w:hAnsi="Times New Roman"/>
        </w:rPr>
        <w:footnoteRef/>
      </w:r>
      <w:r w:rsidRPr="008E5B2A">
        <w:rPr>
          <w:rFonts w:ascii="Times New Roman" w:hAnsi="Times New Roman"/>
        </w:rPr>
        <w:t xml:space="preserve"> Liang Qichao, “Guafen weiyan”</w:t>
      </w:r>
      <w:r w:rsidRPr="00287A68">
        <w:rPr>
          <w:rFonts w:ascii="SimSun" w:eastAsia="SimSun" w:hAnsi="SimSun"/>
          <w:color w:val="000000"/>
          <w:lang w:val="de-DE" w:eastAsia="zh-CN"/>
        </w:rPr>
        <w:t>瓜分危言</w:t>
      </w:r>
      <w:r w:rsidRPr="003E1AB8">
        <w:rPr>
          <w:rFonts w:ascii="Times New Roman" w:hAnsi="Times New Roman"/>
        </w:rPr>
        <w:t xml:space="preserve">, </w:t>
      </w:r>
      <w:r w:rsidRPr="008E1685">
        <w:rPr>
          <w:rFonts w:ascii="Times New Roman" w:hAnsi="Times New Roman"/>
        </w:rPr>
        <w:t>pt.</w:t>
      </w:r>
      <w:r w:rsidRPr="003E1AB8">
        <w:rPr>
          <w:rFonts w:ascii="Times New Roman" w:hAnsi="Times New Roman"/>
        </w:rPr>
        <w:t xml:space="preserve"> 4</w:t>
      </w:r>
      <w:r>
        <w:rPr>
          <w:rFonts w:ascii="Times New Roman" w:hAnsi="Times New Roman"/>
        </w:rPr>
        <w:t>,</w:t>
      </w:r>
      <w:r w:rsidRPr="008E5B2A">
        <w:rPr>
          <w:rFonts w:ascii="Times New Roman" w:hAnsi="Times New Roman"/>
        </w:rPr>
        <w:t xml:space="preserve"> </w:t>
      </w:r>
      <w:r w:rsidRPr="008E5B2A">
        <w:rPr>
          <w:rFonts w:ascii="Times New Roman" w:hAnsi="Times New Roman"/>
          <w:i/>
        </w:rPr>
        <w:t>Qingyi bao</w:t>
      </w:r>
      <w:r w:rsidRPr="008E5B2A">
        <w:rPr>
          <w:rFonts w:ascii="Times New Roman" w:hAnsi="Times New Roman"/>
        </w:rPr>
        <w:t xml:space="preserve"> 33</w:t>
      </w:r>
      <w:r>
        <w:rPr>
          <w:rFonts w:ascii="Times New Roman" w:hAnsi="Times New Roman"/>
        </w:rPr>
        <w:t>.</w:t>
      </w:r>
    </w:p>
  </w:footnote>
  <w:footnote w:id="143">
    <w:p w:rsidR="0039391E" w:rsidRPr="00E108CF" w:rsidRDefault="0039391E" w:rsidP="005B1796">
      <w:pPr>
        <w:pStyle w:val="FootnoteText"/>
        <w:rPr>
          <w:rFonts w:ascii="Times New Roman" w:hAnsi="Times New Roman"/>
          <w:lang w:val="en-US"/>
        </w:rPr>
      </w:pPr>
      <w:r w:rsidRPr="008E5B2A">
        <w:rPr>
          <w:rStyle w:val="FootnoteReference"/>
          <w:rFonts w:ascii="Times New Roman" w:hAnsi="Times New Roman"/>
        </w:rPr>
        <w:footnoteRef/>
      </w:r>
      <w:r w:rsidRPr="00E108CF">
        <w:rPr>
          <w:rFonts w:ascii="Times New Roman" w:hAnsi="Times New Roman"/>
          <w:lang w:val="en-US"/>
        </w:rPr>
        <w:t xml:space="preserve"> Liang, “Guafen,” pt. 4, 1469.</w:t>
      </w:r>
    </w:p>
  </w:footnote>
  <w:footnote w:id="144">
    <w:p w:rsidR="0039391E" w:rsidRPr="00745F7D" w:rsidRDefault="0039391E" w:rsidP="005B1796">
      <w:pPr>
        <w:pStyle w:val="FootnoteText"/>
        <w:rPr>
          <w:rFonts w:ascii="Times New Roman" w:hAnsi="Times New Roman"/>
          <w:lang w:val="en-US"/>
        </w:rPr>
      </w:pPr>
      <w:r w:rsidRPr="00745F7D">
        <w:rPr>
          <w:rStyle w:val="FootnoteReference"/>
          <w:rFonts w:ascii="Times New Roman" w:hAnsi="Times New Roman"/>
        </w:rPr>
        <w:footnoteRef/>
      </w:r>
      <w:r w:rsidRPr="00745F7D">
        <w:rPr>
          <w:rFonts w:ascii="Times New Roman" w:hAnsi="Times New Roman"/>
        </w:rPr>
        <w:t xml:space="preserve"> </w:t>
      </w:r>
      <w:r w:rsidRPr="00745F7D">
        <w:rPr>
          <w:rFonts w:ascii="Times New Roman" w:hAnsi="Times New Roman"/>
          <w:lang w:val="en-US"/>
        </w:rPr>
        <w:t xml:space="preserve">The term, also used for </w:t>
      </w:r>
      <w:smartTag w:uri="urn:schemas-microsoft-com:office:smarttags" w:element="country-region">
        <w:r w:rsidRPr="00745F7D">
          <w:rPr>
            <w:rFonts w:ascii="Times New Roman" w:hAnsi="Times New Roman"/>
            <w:lang w:val="en-US"/>
          </w:rPr>
          <w:t>China</w:t>
        </w:r>
      </w:smartTag>
      <w:r w:rsidRPr="00745F7D">
        <w:rPr>
          <w:rFonts w:ascii="Times New Roman" w:hAnsi="Times New Roman"/>
          <w:lang w:val="en-US"/>
        </w:rPr>
        <w:t xml:space="preserve"> as the “old empire” in </w:t>
      </w:r>
      <w:r w:rsidRPr="00AC10FB">
        <w:rPr>
          <w:rFonts w:ascii="Times New Roman" w:hAnsi="Times New Roman"/>
          <w:lang w:val="en-US"/>
        </w:rPr>
        <w:t>figure 20</w:t>
      </w:r>
      <w:r w:rsidRPr="00745F7D">
        <w:rPr>
          <w:rFonts w:ascii="Times New Roman" w:hAnsi="Times New Roman"/>
          <w:lang w:val="en-US"/>
        </w:rPr>
        <w:t xml:space="preserve">, refers to Western discussions about the modern fate of old empires such as the Ottoman Empire and </w:t>
      </w:r>
      <w:smartTag w:uri="urn:schemas-microsoft-com:office:smarttags" w:element="place">
        <w:smartTag w:uri="urn:schemas-microsoft-com:office:smarttags" w:element="country-region">
          <w:r w:rsidRPr="00745F7D">
            <w:rPr>
              <w:rFonts w:ascii="Times New Roman" w:hAnsi="Times New Roman"/>
              <w:lang w:val="en-US"/>
            </w:rPr>
            <w:t>China</w:t>
          </w:r>
        </w:smartTag>
      </w:smartTag>
      <w:r w:rsidRPr="00745F7D">
        <w:rPr>
          <w:rFonts w:ascii="Times New Roman" w:hAnsi="Times New Roman"/>
          <w:lang w:val="en-US"/>
        </w:rPr>
        <w:t>.</w:t>
      </w:r>
    </w:p>
  </w:footnote>
  <w:footnote w:id="145">
    <w:p w:rsidR="0039391E" w:rsidRPr="00D642C8" w:rsidRDefault="0039391E" w:rsidP="005B1796">
      <w:pPr>
        <w:pStyle w:val="FootnoteText"/>
        <w:rPr>
          <w:rFonts w:ascii="Times New Roman" w:hAnsi="Times New Roman"/>
          <w:lang w:val="en-US"/>
        </w:rPr>
      </w:pPr>
      <w:r w:rsidRPr="00D642C8">
        <w:rPr>
          <w:rStyle w:val="FootnoteReference"/>
          <w:rFonts w:ascii="Times New Roman" w:hAnsi="Times New Roman"/>
        </w:rPr>
        <w:footnoteRef/>
      </w:r>
      <w:r w:rsidRPr="00D642C8">
        <w:rPr>
          <w:rFonts w:ascii="Times New Roman" w:hAnsi="Times New Roman"/>
        </w:rPr>
        <w:t xml:space="preserve"> </w:t>
      </w:r>
      <w:proofErr w:type="gramStart"/>
      <w:r w:rsidRPr="00D642C8">
        <w:rPr>
          <w:rFonts w:ascii="Times New Roman" w:hAnsi="Times New Roman"/>
          <w:lang w:val="en-US"/>
        </w:rPr>
        <w:t xml:space="preserve">Liang Qichao, “Shaonian Zhongguo shuo” </w:t>
      </w:r>
      <w:r w:rsidRPr="00287A68">
        <w:rPr>
          <w:rFonts w:ascii="SimSun" w:eastAsia="SimSun" w:hAnsi="SimSun"/>
          <w:lang w:val="en-US" w:eastAsia="zh-CN"/>
        </w:rPr>
        <w:t>少年中国说</w:t>
      </w:r>
      <w:r>
        <w:rPr>
          <w:rFonts w:ascii="Times New Roman" w:eastAsia="宋体"/>
          <w:lang w:val="en-US" w:eastAsia="zh-CN"/>
        </w:rPr>
        <w:t xml:space="preserve"> </w:t>
      </w:r>
      <w:r>
        <w:rPr>
          <w:rFonts w:ascii="Times New Roman" w:hAnsi="Times New Roman"/>
          <w:lang w:val="en-US"/>
        </w:rPr>
        <w:t>[</w:t>
      </w:r>
      <w:r w:rsidRPr="00D642C8">
        <w:rPr>
          <w:rFonts w:ascii="Times New Roman" w:hAnsi="Times New Roman"/>
          <w:lang w:val="en-US"/>
        </w:rPr>
        <w:t>On Young China</w:t>
      </w:r>
      <w:r>
        <w:rPr>
          <w:rFonts w:ascii="Times New Roman" w:hAnsi="Times New Roman"/>
          <w:lang w:val="en-US"/>
        </w:rPr>
        <w:t>]</w:t>
      </w:r>
      <w:r w:rsidRPr="00D642C8">
        <w:rPr>
          <w:rFonts w:ascii="Times New Roman" w:hAnsi="Times New Roman"/>
          <w:lang w:val="en-US"/>
        </w:rPr>
        <w:t xml:space="preserve">, </w:t>
      </w:r>
      <w:r w:rsidRPr="00D642C8">
        <w:rPr>
          <w:rFonts w:ascii="Times New Roman" w:eastAsia="宋体" w:hAnsi="Times New Roman"/>
          <w:lang w:val="en-US" w:eastAsia="zh-CN"/>
        </w:rPr>
        <w:t xml:space="preserve">(Feb. 10, 1900), in </w:t>
      </w:r>
      <w:r w:rsidRPr="00D642C8">
        <w:rPr>
          <w:rFonts w:ascii="Times New Roman" w:eastAsia="宋体" w:hAnsi="Times New Roman"/>
          <w:i/>
          <w:lang w:val="en-US" w:eastAsia="zh-CN"/>
        </w:rPr>
        <w:t>Liang Qichao quanji</w:t>
      </w:r>
      <w:r w:rsidRPr="00D642C8">
        <w:rPr>
          <w:rFonts w:ascii="Times New Roman" w:eastAsia="宋体" w:hAnsi="Times New Roman"/>
          <w:lang w:val="en-US" w:eastAsia="zh-CN"/>
        </w:rPr>
        <w:t xml:space="preserve"> </w:t>
      </w:r>
      <w:r w:rsidRPr="00287A68">
        <w:rPr>
          <w:rFonts w:ascii="SimSun" w:eastAsia="SimSun" w:hAnsi="SimSun"/>
          <w:lang w:val="en-US" w:eastAsia="zh-CN"/>
        </w:rPr>
        <w:t xml:space="preserve">梁啟超全集 </w:t>
      </w:r>
      <w:r>
        <w:rPr>
          <w:rFonts w:ascii="Times New Roman" w:eastAsia="宋体" w:hAnsi="Times New Roman"/>
          <w:lang w:val="en-US" w:eastAsia="zh-CN"/>
        </w:rPr>
        <w:t>[</w:t>
      </w:r>
      <w:r w:rsidRPr="00D642C8">
        <w:rPr>
          <w:rFonts w:ascii="Times New Roman" w:eastAsia="宋体" w:hAnsi="Times New Roman"/>
          <w:lang w:val="en-US" w:eastAsia="zh-CN"/>
        </w:rPr>
        <w:t>Collected works of Liang Qichao</w:t>
      </w:r>
      <w:r>
        <w:rPr>
          <w:rFonts w:ascii="Times New Roman" w:eastAsia="宋体" w:hAnsi="Times New Roman"/>
          <w:lang w:val="en-US" w:eastAsia="zh-CN"/>
        </w:rPr>
        <w:t>]</w:t>
      </w:r>
      <w:r w:rsidRPr="00D642C8">
        <w:rPr>
          <w:rFonts w:ascii="Times New Roman" w:eastAsia="宋体" w:hAnsi="Times New Roman"/>
          <w:lang w:val="en-US" w:eastAsia="zh-CN"/>
        </w:rPr>
        <w:t xml:space="preserve">, </w:t>
      </w:r>
      <w:r>
        <w:rPr>
          <w:rFonts w:ascii="Times New Roman" w:eastAsia="宋体" w:hAnsi="Times New Roman"/>
          <w:lang w:val="en-US" w:eastAsia="zh-CN"/>
        </w:rPr>
        <w:t xml:space="preserve">ed. </w:t>
      </w:r>
      <w:r w:rsidRPr="00D642C8">
        <w:rPr>
          <w:rFonts w:ascii="Times New Roman" w:eastAsia="宋体" w:hAnsi="Times New Roman"/>
          <w:lang w:val="en-US" w:eastAsia="zh-CN"/>
        </w:rPr>
        <w:t xml:space="preserve">Zhang Pinxing </w:t>
      </w:r>
      <w:r w:rsidRPr="00287A68">
        <w:rPr>
          <w:rFonts w:ascii="SimSun" w:eastAsia="SimSun" w:hAnsi="SimSun"/>
          <w:lang w:val="en-US" w:eastAsia="zh-CN"/>
        </w:rPr>
        <w:t>張品興</w:t>
      </w:r>
      <w:r w:rsidRPr="00D642C8">
        <w:rPr>
          <w:rFonts w:ascii="Times New Roman" w:eastAsia="宋体" w:hAnsi="Times New Roman"/>
          <w:lang w:val="en-US" w:eastAsia="zh-CN"/>
        </w:rPr>
        <w:t xml:space="preserve"> </w:t>
      </w:r>
      <w:r>
        <w:rPr>
          <w:rFonts w:ascii="Times New Roman" w:eastAsia="宋体" w:hAnsi="Times New Roman"/>
          <w:lang w:val="en-US" w:eastAsia="zh-CN"/>
        </w:rPr>
        <w:t>(</w:t>
      </w:r>
      <w:r w:rsidRPr="00D642C8">
        <w:rPr>
          <w:rFonts w:ascii="Times New Roman" w:eastAsia="宋体" w:hAnsi="Times New Roman"/>
          <w:lang w:val="en-US" w:eastAsia="zh-CN"/>
        </w:rPr>
        <w:t>Beijing: Beijing chubanshe 1999</w:t>
      </w:r>
      <w:r>
        <w:rPr>
          <w:rFonts w:ascii="Times New Roman" w:eastAsia="宋体" w:hAnsi="Times New Roman"/>
          <w:lang w:val="en-US" w:eastAsia="zh-CN"/>
        </w:rPr>
        <w:t>)</w:t>
      </w:r>
      <w:r w:rsidRPr="00D642C8">
        <w:rPr>
          <w:rFonts w:ascii="Times New Roman" w:eastAsia="宋体" w:hAnsi="Times New Roman"/>
          <w:lang w:val="en-US" w:eastAsia="zh-CN"/>
        </w:rPr>
        <w:t>, 1</w:t>
      </w:r>
      <w:r>
        <w:rPr>
          <w:rFonts w:ascii="Times New Roman" w:eastAsia="宋体" w:hAnsi="Times New Roman"/>
          <w:lang w:val="en-US" w:eastAsia="zh-CN"/>
        </w:rPr>
        <w:t>:</w:t>
      </w:r>
      <w:r w:rsidRPr="00D642C8">
        <w:rPr>
          <w:rFonts w:ascii="Times New Roman" w:eastAsia="宋体" w:hAnsi="Times New Roman"/>
          <w:lang w:val="en-US" w:eastAsia="zh-CN"/>
        </w:rPr>
        <w:t>410.</w:t>
      </w:r>
      <w:proofErr w:type="gramEnd"/>
    </w:p>
  </w:footnote>
  <w:footnote w:id="146">
    <w:p w:rsidR="0039391E" w:rsidRPr="00287A68" w:rsidRDefault="0039391E" w:rsidP="00712F43">
      <w:pPr>
        <w:pStyle w:val="FootnoteText"/>
        <w:rPr>
          <w:rFonts w:ascii="Times New Roman" w:hAnsi="Times New Roman"/>
          <w:lang w:val="en-US"/>
        </w:rPr>
      </w:pPr>
      <w:r>
        <w:rPr>
          <w:rStyle w:val="FootnoteReference"/>
        </w:rPr>
        <w:footnoteRef/>
      </w:r>
      <w:r w:rsidRPr="00A476C7">
        <w:rPr>
          <w:lang w:val="en-US"/>
        </w:rPr>
        <w:t xml:space="preserve"> </w:t>
      </w:r>
      <w:r w:rsidRPr="00A476C7">
        <w:rPr>
          <w:rFonts w:ascii="Times New Roman" w:eastAsia="MingLiU" w:hAnsi="Times New Roman"/>
          <w:bCs/>
          <w:color w:val="000000"/>
          <w:lang w:val="en-US"/>
        </w:rPr>
        <w:t xml:space="preserve">Yong Lei, </w:t>
      </w:r>
      <w:r w:rsidRPr="00A476C7">
        <w:rPr>
          <w:rFonts w:ascii="Times New Roman" w:hAnsi="Times New Roman"/>
          <w:bCs/>
          <w:i/>
          <w:color w:val="000000"/>
          <w:lang w:val="en-US"/>
        </w:rPr>
        <w:t>Auf der Suche nach dem modernen Staat: die Einflüsse der allgemeinen Staatslehre Johann Caspar Bluntschlis auf das Staatsdenken Liang Qichaos</w:t>
      </w:r>
      <w:r w:rsidRPr="00A476C7">
        <w:rPr>
          <w:rFonts w:ascii="Times New Roman" w:hAnsi="Times New Roman"/>
          <w:bCs/>
          <w:color w:val="000000"/>
          <w:lang w:val="en-US"/>
        </w:rPr>
        <w:t>, [In search of the modern state: The influence of Johan Caspar Bluntschli’s theory of the state] (Frankfurt: Peter Lang, 2010), chap. 2, 95-116.</w:t>
      </w:r>
    </w:p>
  </w:footnote>
  <w:footnote w:id="147">
    <w:p w:rsidR="0039391E" w:rsidRPr="00A476C7" w:rsidRDefault="0039391E" w:rsidP="00712F43">
      <w:pPr>
        <w:pStyle w:val="FootnoteText"/>
        <w:rPr>
          <w:rFonts w:ascii="Times New Roman" w:hAnsi="Times New Roman"/>
          <w:lang w:val="en-US"/>
        </w:rPr>
      </w:pPr>
      <w:r w:rsidRPr="00000F8C">
        <w:rPr>
          <w:rStyle w:val="FootnoteReference"/>
          <w:rFonts w:ascii="Times New Roman" w:hAnsi="Times New Roman"/>
        </w:rPr>
        <w:footnoteRef/>
      </w:r>
      <w:r w:rsidRPr="00A476C7">
        <w:rPr>
          <w:rFonts w:ascii="Times New Roman" w:hAnsi="Times New Roman"/>
          <w:lang w:val="en-US"/>
        </w:rPr>
        <w:t xml:space="preserve"> Cheng Kuangmin </w:t>
      </w:r>
      <w:r w:rsidRPr="00287A68">
        <w:rPr>
          <w:rFonts w:ascii="SimSun" w:eastAsia="SimSun" w:hAnsi="SimSun"/>
          <w:color w:val="000000"/>
        </w:rPr>
        <w:t>鄭匡民</w:t>
      </w:r>
      <w:r w:rsidRPr="00A476C7">
        <w:rPr>
          <w:rFonts w:ascii="Times New Roman" w:eastAsia="MingLiU" w:hAnsi="Times New Roman"/>
          <w:color w:val="000000"/>
          <w:lang w:val="en-US"/>
        </w:rPr>
        <w:t xml:space="preserve">, </w:t>
      </w:r>
      <w:r w:rsidRPr="00A476C7">
        <w:rPr>
          <w:rFonts w:ascii="Times New Roman" w:eastAsia="MingLiU" w:hAnsi="Times New Roman"/>
          <w:i/>
          <w:color w:val="000000"/>
          <w:lang w:val="en-US"/>
        </w:rPr>
        <w:t>Liang Qichao qimeng sixiang de Dongxue beijing</w:t>
      </w:r>
      <w:r w:rsidRPr="00287A68">
        <w:rPr>
          <w:rFonts w:ascii="SimSun" w:eastAsia="SimSun" w:hAnsi="SimSun"/>
          <w:bCs/>
          <w:color w:val="000000"/>
        </w:rPr>
        <w:t>梁啟超啟蒙思想的東學背景</w:t>
      </w:r>
      <w:r w:rsidRPr="00A476C7">
        <w:rPr>
          <w:rFonts w:ascii="Times New Roman" w:eastAsia="MingLiU" w:hAnsi="Times New Roman"/>
          <w:bCs/>
          <w:color w:val="000000"/>
          <w:lang w:val="en-US"/>
        </w:rPr>
        <w:t xml:space="preserve"> [The Japanese Learning background to Liang Qichao’s enlightenment thought] (Shanghai: Shanghai shudian, 2003), chapter 3.</w:t>
      </w:r>
    </w:p>
  </w:footnote>
  <w:footnote w:id="148">
    <w:p w:rsidR="0039391E" w:rsidRPr="00250281" w:rsidRDefault="0039391E" w:rsidP="00712F43">
      <w:pPr>
        <w:pStyle w:val="FootnoteText"/>
        <w:rPr>
          <w:rFonts w:ascii="Times New Roman" w:eastAsia="宋体" w:hAnsi="Times New Roman"/>
          <w:lang w:val="en-US" w:eastAsia="zh-CN"/>
        </w:rPr>
      </w:pPr>
      <w:r w:rsidRPr="00A81615">
        <w:rPr>
          <w:rStyle w:val="FootnoteReference"/>
          <w:rFonts w:ascii="Times New Roman" w:hAnsi="Times New Roman"/>
        </w:rPr>
        <w:footnoteRef/>
      </w:r>
      <w:r w:rsidRPr="00A476C7">
        <w:rPr>
          <w:rFonts w:ascii="Times New Roman" w:hAnsi="Times New Roman"/>
          <w:lang w:val="en-US"/>
        </w:rPr>
        <w:t xml:space="preserve"> </w:t>
      </w:r>
      <w:proofErr w:type="gramStart"/>
      <w:r w:rsidRPr="00A476C7">
        <w:rPr>
          <w:rFonts w:ascii="Times New Roman" w:hAnsi="Times New Roman"/>
          <w:lang w:val="en-US"/>
        </w:rPr>
        <w:t xml:space="preserve">“Organic theary [sic] of the state” </w:t>
      </w:r>
      <w:r w:rsidRPr="009C7BF1">
        <w:rPr>
          <w:rFonts w:ascii="SimSun" w:eastAsia="SimSun" w:hAnsi="SimSun"/>
          <w:lang w:val="en-US" w:eastAsia="zh-CN"/>
        </w:rPr>
        <w:t>國家有機體說</w:t>
      </w:r>
      <w:r w:rsidRPr="00A476C7">
        <w:rPr>
          <w:rFonts w:ascii="Times New Roman" w:eastAsia="宋体" w:hAnsi="Times New Roman"/>
          <w:lang w:val="en-US" w:eastAsia="zh-CN"/>
        </w:rPr>
        <w:t xml:space="preserve">, in Zhen Kui </w:t>
      </w:r>
      <w:r w:rsidRPr="00D775AE">
        <w:rPr>
          <w:rFonts w:ascii="Times New Roman" w:eastAsia="HiddenHorzOCR" w:hAnsi="Times New Roman"/>
          <w:lang w:val="en-US" w:eastAsia="zh-CN"/>
        </w:rPr>
        <w:t>斟葵</w:t>
      </w:r>
      <w:r w:rsidRPr="00A476C7">
        <w:rPr>
          <w:rFonts w:ascii="Times New Roman" w:eastAsia="宋体" w:hAnsi="Times New Roman"/>
          <w:lang w:val="en-US" w:eastAsia="zh-CN"/>
        </w:rPr>
        <w:t xml:space="preserve">“Xin mingci shiyi” </w:t>
      </w:r>
      <w:r w:rsidRPr="009C7BF1">
        <w:rPr>
          <w:rFonts w:ascii="SimSun" w:eastAsia="SimSun" w:hAnsi="SimSun"/>
          <w:lang w:val="en-US" w:eastAsia="zh-CN"/>
        </w:rPr>
        <w:t>新名詞釋義</w:t>
      </w:r>
      <w:r w:rsidR="0095758C">
        <w:rPr>
          <w:rFonts w:ascii="SimSun" w:eastAsia="SimSun" w:hAnsi="SimSun"/>
          <w:lang w:val="en-US" w:eastAsia="zh-CN"/>
        </w:rPr>
        <w:t xml:space="preserve"> </w:t>
      </w:r>
      <w:r w:rsidRPr="00A476C7">
        <w:rPr>
          <w:rFonts w:ascii="Times New Roman" w:eastAsia="宋体" w:hAnsi="Times New Roman"/>
          <w:lang w:val="en-US" w:eastAsia="zh-CN"/>
        </w:rPr>
        <w:t xml:space="preserve">[New concepts explained], </w:t>
      </w:r>
      <w:r w:rsidRPr="00A476C7">
        <w:rPr>
          <w:rFonts w:ascii="Times New Roman" w:hAnsi="Times New Roman"/>
          <w:i/>
          <w:lang w:val="en-US"/>
        </w:rPr>
        <w:t>Zhejiang chao</w:t>
      </w:r>
      <w:r w:rsidRPr="009C7BF1">
        <w:rPr>
          <w:rFonts w:ascii="SimSun" w:eastAsia="SimSun" w:hAnsi="SimSun"/>
          <w:lang w:val="en-US" w:eastAsia="zh-CN"/>
        </w:rPr>
        <w:t>浙江潮</w:t>
      </w:r>
      <w:r w:rsidRPr="00A476C7">
        <w:rPr>
          <w:rFonts w:ascii="Times New Roman" w:hAnsi="Times New Roman"/>
          <w:lang w:val="en-US"/>
        </w:rPr>
        <w:t xml:space="preserve"> 2 (March 18, 1903).</w:t>
      </w:r>
      <w:proofErr w:type="gramEnd"/>
      <w:r w:rsidRPr="00A476C7">
        <w:rPr>
          <w:rFonts w:ascii="Times New Roman" w:hAnsi="Times New Roman"/>
          <w:lang w:val="en-US"/>
        </w:rPr>
        <w:t xml:space="preserve"> See Pan Guangzhe </w:t>
      </w:r>
      <w:r w:rsidRPr="009C7BF1">
        <w:rPr>
          <w:rFonts w:ascii="SimSun" w:eastAsia="SimSun" w:hAnsi="SimSun" w:hint="eastAsia"/>
          <w:lang w:val="en-US" w:eastAsia="zh-CN"/>
        </w:rPr>
        <w:t>潘光哲</w:t>
      </w:r>
      <w:r w:rsidRPr="00A476C7">
        <w:rPr>
          <w:rFonts w:ascii="Times New Roman" w:eastAsia="宋体" w:hAnsi="Times New Roman" w:hint="eastAsia"/>
          <w:lang w:val="en-US" w:eastAsia="zh-CN"/>
        </w:rPr>
        <w:t>，</w:t>
      </w:r>
      <w:r w:rsidRPr="00A476C7">
        <w:rPr>
          <w:rFonts w:ascii="Times New Roman" w:eastAsia="宋体" w:hAnsi="Times New Roman"/>
          <w:lang w:val="en-US" w:eastAsia="zh-CN"/>
        </w:rPr>
        <w:t>“Bolunzhili yu Liang Qichao: sixiang mailuo de kaocha</w:t>
      </w:r>
      <w:r w:rsidRPr="00A476C7">
        <w:rPr>
          <w:rFonts w:ascii="Times New Roman" w:hAnsi="Times New Roman"/>
          <w:sz w:val="24"/>
          <w:szCs w:val="24"/>
          <w:lang w:val="en-US"/>
        </w:rPr>
        <w:t>”</w:t>
      </w:r>
      <w:r w:rsidRPr="00A476C7">
        <w:rPr>
          <w:rFonts w:ascii="Times New Roman" w:eastAsia="宋体" w:hAnsi="Times New Roman"/>
          <w:lang w:val="en-US" w:eastAsia="zh-CN"/>
        </w:rPr>
        <w:t xml:space="preserve"> </w:t>
      </w:r>
      <w:r w:rsidRPr="009C7BF1">
        <w:rPr>
          <w:rFonts w:ascii="SimSun" w:eastAsia="SimSun" w:hAnsi="SimSun" w:hint="eastAsia"/>
          <w:lang w:val="en-US" w:eastAsia="zh-CN"/>
        </w:rPr>
        <w:t>伯倫知理與梁啟超：思想脈絡的考察</w:t>
      </w:r>
      <w:r w:rsidRPr="00A476C7">
        <w:rPr>
          <w:rFonts w:ascii="Times New Roman" w:eastAsia="宋体" w:hAnsi="Times New Roman"/>
          <w:lang w:val="en-US" w:eastAsia="zh-CN"/>
        </w:rPr>
        <w:t xml:space="preserve"> [Bluntschli and Liang Qichao: An investigation of hidden intellectual connections], in </w:t>
      </w:r>
      <w:r w:rsidRPr="00A476C7">
        <w:rPr>
          <w:rFonts w:ascii="Times New Roman" w:eastAsia="宋体" w:hAnsi="Times New Roman"/>
          <w:i/>
          <w:lang w:val="en-US" w:eastAsia="zh-CN"/>
        </w:rPr>
        <w:t>Liang Qichao yu jindai Zhongguo shehui wenhua</w:t>
      </w:r>
      <w:r w:rsidRPr="00A476C7">
        <w:rPr>
          <w:rFonts w:ascii="Times New Roman" w:eastAsia="宋体" w:hAnsi="Times New Roman"/>
          <w:lang w:val="en-US" w:eastAsia="zh-CN"/>
        </w:rPr>
        <w:t xml:space="preserve"> </w:t>
      </w:r>
      <w:r w:rsidRPr="009C7BF1">
        <w:rPr>
          <w:rFonts w:ascii="SimSun" w:eastAsia="SimSun" w:hAnsi="SimSun" w:hint="eastAsia"/>
          <w:lang w:val="en-US" w:eastAsia="zh-CN"/>
        </w:rPr>
        <w:t>梁啟超與近代中國社會文化</w:t>
      </w:r>
      <w:r w:rsidRPr="00A476C7">
        <w:rPr>
          <w:rFonts w:ascii="Times New Roman" w:eastAsia="宋体" w:hAnsi="Times New Roman"/>
          <w:lang w:val="en-US" w:eastAsia="zh-CN"/>
        </w:rPr>
        <w:t xml:space="preserve"> [Liang Qichao and society and culture in modern China], ed. Li Xisuo </w:t>
      </w:r>
      <w:r w:rsidRPr="009C7BF1">
        <w:rPr>
          <w:rFonts w:ascii="SimSun" w:eastAsia="SimSun" w:hAnsi="SimSun" w:hint="eastAsia"/>
          <w:lang w:val="en-US" w:eastAsia="zh-CN"/>
        </w:rPr>
        <w:t>李喜所</w:t>
      </w:r>
      <w:r w:rsidRPr="00A476C7">
        <w:rPr>
          <w:rFonts w:ascii="Times New Roman" w:eastAsia="宋体" w:hAnsi="Times New Roman"/>
          <w:lang w:val="en-US" w:eastAsia="zh-CN"/>
        </w:rPr>
        <w:t xml:space="preserve"> </w:t>
      </w:r>
      <w:r w:rsidRPr="008F2A03">
        <w:rPr>
          <w:rFonts w:ascii="Times New Roman" w:eastAsia="宋体" w:hAnsi="Times New Roman"/>
          <w:lang w:val="en-US" w:eastAsia="zh-CN"/>
        </w:rPr>
        <w:t>(Tianjin: Tianjin guji chubanshe, 2005), 295-301.</w:t>
      </w:r>
    </w:p>
  </w:footnote>
  <w:footnote w:id="149">
    <w:p w:rsidR="0039391E" w:rsidRPr="00BE4864" w:rsidRDefault="0039391E" w:rsidP="00712F43">
      <w:pPr>
        <w:autoSpaceDE w:val="0"/>
        <w:autoSpaceDN w:val="0"/>
        <w:adjustRightInd w:val="0"/>
        <w:spacing w:after="0" w:line="240" w:lineRule="auto"/>
        <w:rPr>
          <w:rFonts w:ascii="Times New Roman" w:hAnsi="Times New Roman"/>
          <w:sz w:val="20"/>
          <w:szCs w:val="20"/>
          <w:lang w:val="en-US"/>
        </w:rPr>
      </w:pPr>
      <w:r w:rsidRPr="00E046EB">
        <w:rPr>
          <w:rStyle w:val="FootnoteReference"/>
          <w:rFonts w:ascii="Times New Roman" w:hAnsi="Times New Roman"/>
          <w:sz w:val="20"/>
          <w:szCs w:val="20"/>
        </w:rPr>
        <w:footnoteRef/>
      </w:r>
      <w:r w:rsidRPr="008F2A03">
        <w:rPr>
          <w:rFonts w:ascii="Times New Roman" w:hAnsi="Times New Roman"/>
          <w:sz w:val="20"/>
          <w:szCs w:val="20"/>
          <w:lang w:val="en-US"/>
        </w:rPr>
        <w:t xml:space="preserve"> Liang Qichao, </w:t>
      </w:r>
      <w:r w:rsidRPr="009C7BF1">
        <w:rPr>
          <w:rFonts w:ascii="SimSun" w:hAnsi="Times New Roman"/>
          <w:sz w:val="20"/>
          <w:szCs w:val="20"/>
          <w:lang w:val="en-US" w:eastAsia="zh-CN"/>
        </w:rPr>
        <w:t>梁</w:t>
      </w:r>
      <w:r w:rsidRPr="009C7BF1">
        <w:rPr>
          <w:rFonts w:ascii="SimSun" w:eastAsia="SimSun" w:hAnsi="SimSun"/>
          <w:sz w:val="20"/>
          <w:szCs w:val="20"/>
          <w:lang w:val="en-US" w:eastAsia="zh-CN"/>
        </w:rPr>
        <w:t>啟超</w:t>
      </w:r>
      <w:r w:rsidRPr="008F2A03">
        <w:rPr>
          <w:rFonts w:ascii="Times New Roman" w:hAnsi="Times New Roman"/>
          <w:sz w:val="20"/>
          <w:szCs w:val="20"/>
          <w:lang w:val="en-US" w:eastAsia="zh-CN"/>
        </w:rPr>
        <w:t xml:space="preserve">. </w:t>
      </w:r>
      <w:proofErr w:type="gramStart"/>
      <w:r w:rsidRPr="008F2A03">
        <w:rPr>
          <w:rFonts w:ascii="Times New Roman" w:hAnsi="Times New Roman"/>
          <w:sz w:val="20"/>
          <w:szCs w:val="20"/>
          <w:lang w:val="en-US" w:eastAsia="zh-CN"/>
        </w:rPr>
        <w:t xml:space="preserve">“Kaiming zhuanzhi lun” </w:t>
      </w:r>
      <w:r w:rsidRPr="009C7BF1">
        <w:rPr>
          <w:rFonts w:ascii="SimSun" w:eastAsia="SimSun" w:hAnsi="SimSun"/>
          <w:sz w:val="20"/>
          <w:szCs w:val="20"/>
          <w:lang w:val="en-US" w:eastAsia="zh-CN"/>
        </w:rPr>
        <w:t>開明專制</w:t>
      </w:r>
      <w:r w:rsidRPr="009C7BF1">
        <w:rPr>
          <w:rFonts w:ascii="SimSun" w:hAnsi="Times New Roman"/>
          <w:sz w:val="20"/>
          <w:szCs w:val="20"/>
          <w:lang w:val="en-US" w:eastAsia="zh-CN"/>
        </w:rPr>
        <w:t>論</w:t>
      </w:r>
      <w:r w:rsidRPr="008F2A03">
        <w:rPr>
          <w:rFonts w:ascii="Times New Roman" w:hAnsi="Times New Roman"/>
          <w:sz w:val="20"/>
          <w:szCs w:val="20"/>
          <w:lang w:val="en-US" w:eastAsia="zh-CN"/>
        </w:rPr>
        <w:t xml:space="preserve"> [On Enlightened Despotism], in </w:t>
      </w:r>
      <w:r w:rsidRPr="008F2A03">
        <w:rPr>
          <w:rFonts w:ascii="Times New Roman" w:hAnsi="Times New Roman"/>
          <w:i/>
          <w:iCs/>
          <w:sz w:val="20"/>
          <w:szCs w:val="20"/>
          <w:lang w:val="en-US" w:eastAsia="zh-CN"/>
        </w:rPr>
        <w:t xml:space="preserve">Xinmin congbao </w:t>
      </w:r>
      <w:r w:rsidRPr="009C7BF1">
        <w:rPr>
          <w:rFonts w:ascii="SimSun" w:eastAsia="SimSun" w:hAnsi="SimSun"/>
          <w:sz w:val="20"/>
          <w:szCs w:val="20"/>
          <w:lang w:val="en-US" w:eastAsia="zh-CN"/>
        </w:rPr>
        <w:t xml:space="preserve">新民叢報 </w:t>
      </w:r>
      <w:r w:rsidRPr="008F2A03">
        <w:rPr>
          <w:rFonts w:ascii="Times New Roman" w:hAnsi="Times New Roman"/>
          <w:sz w:val="20"/>
          <w:szCs w:val="20"/>
          <w:lang w:val="en-US" w:eastAsia="zh-CN"/>
        </w:rPr>
        <w:t>[Reform of the Citizen Miscellany] 74-75, 1906.</w:t>
      </w:r>
      <w:proofErr w:type="gramEnd"/>
      <w:r w:rsidRPr="008F2A03">
        <w:rPr>
          <w:rFonts w:ascii="Times New Roman" w:hAnsi="Times New Roman"/>
          <w:sz w:val="20"/>
          <w:szCs w:val="20"/>
          <w:lang w:val="en-US" w:eastAsia="zh-CN"/>
        </w:rPr>
        <w:t xml:space="preserve"> Reprint in </w:t>
      </w:r>
      <w:r w:rsidRPr="008F2A03">
        <w:rPr>
          <w:rFonts w:ascii="Times New Roman" w:hAnsi="Times New Roman"/>
          <w:i/>
          <w:iCs/>
          <w:sz w:val="20"/>
          <w:szCs w:val="20"/>
          <w:lang w:val="en-US" w:eastAsia="zh-CN"/>
        </w:rPr>
        <w:t xml:space="preserve">Liang Qichao quanji </w:t>
      </w:r>
      <w:r w:rsidRPr="009C7BF1">
        <w:rPr>
          <w:rFonts w:ascii="SimSun" w:hAnsi="Times New Roman"/>
          <w:sz w:val="20"/>
          <w:szCs w:val="20"/>
          <w:lang w:val="en-US" w:eastAsia="zh-CN"/>
        </w:rPr>
        <w:t>梁</w:t>
      </w:r>
      <w:r w:rsidRPr="009C7BF1">
        <w:rPr>
          <w:rFonts w:ascii="SimSun" w:eastAsia="SimSun" w:hAnsi="SimSun"/>
          <w:sz w:val="20"/>
          <w:szCs w:val="20"/>
          <w:lang w:val="en-US" w:eastAsia="zh-CN"/>
        </w:rPr>
        <w:t>啟超全集</w:t>
      </w:r>
      <w:r w:rsidRPr="008F2A03">
        <w:rPr>
          <w:rFonts w:ascii="Times New Roman" w:hAnsi="Times New Roman"/>
          <w:sz w:val="20"/>
          <w:szCs w:val="20"/>
          <w:lang w:val="en-US" w:eastAsia="zh-CN"/>
        </w:rPr>
        <w:t xml:space="preserve"> [Complete works of Liang Qichao], vol. 2 (Beijing: Beijing chubanshe, 1999)</w:t>
      </w:r>
      <w:proofErr w:type="gramStart"/>
      <w:r w:rsidRPr="008F2A03">
        <w:rPr>
          <w:rFonts w:ascii="Times New Roman" w:hAnsi="Times New Roman"/>
          <w:sz w:val="20"/>
          <w:szCs w:val="20"/>
          <w:lang w:val="en-US" w:eastAsia="zh-CN"/>
        </w:rPr>
        <w:t>,  1451</w:t>
      </w:r>
      <w:proofErr w:type="gramEnd"/>
      <w:r w:rsidRPr="008F2A03">
        <w:rPr>
          <w:rFonts w:ascii="Times New Roman" w:hAnsi="Times New Roman"/>
          <w:sz w:val="20"/>
          <w:szCs w:val="20"/>
          <w:lang w:val="en-US" w:eastAsia="zh-CN"/>
        </w:rPr>
        <w:t>-86.</w:t>
      </w:r>
    </w:p>
  </w:footnote>
  <w:footnote w:id="150">
    <w:p w:rsidR="0039391E" w:rsidRPr="0000005E" w:rsidRDefault="0039391E" w:rsidP="00712F43">
      <w:pPr>
        <w:pStyle w:val="FootnoteText"/>
        <w:rPr>
          <w:rFonts w:ascii="Times New Roman" w:hAnsi="Times New Roman"/>
          <w:lang w:val="en-US"/>
        </w:rPr>
      </w:pPr>
      <w:r w:rsidRPr="00175EAA">
        <w:rPr>
          <w:rStyle w:val="FootnoteReference"/>
          <w:rFonts w:ascii="Times New Roman" w:hAnsi="Times New Roman"/>
        </w:rPr>
        <w:footnoteRef/>
      </w:r>
      <w:r w:rsidRPr="00D220E5">
        <w:rPr>
          <w:rFonts w:ascii="Times New Roman" w:hAnsi="Times New Roman"/>
          <w:lang w:val="en-US"/>
        </w:rPr>
        <w:t xml:space="preserve"> In the military context, the dependency on the “people” being of one mind is sometimes stressed. </w:t>
      </w:r>
      <w:r>
        <w:rPr>
          <w:rFonts w:ascii="Times New Roman" w:hAnsi="Times New Roman"/>
        </w:rPr>
        <w:t xml:space="preserve">Advising the king against a military strategy that relied on finding the right moment, knowing the terrain and observing the opponents manoeuvres, Xunzi said: “No. The general rule in antiquity as I have heard it is that the basis of using soldiers for warfare lies in unifying the people. […]If the six horses [in front of the imperial carriage, R.W.] are not in harmony, [even a charioteer as capable as] Caofu will not be able to get far. When gentry and people are not closely knit [even sage rulers such as] Tang and Wu will not be sure of their victory.” </w:t>
      </w:r>
      <w:proofErr w:type="gramStart"/>
      <w:r w:rsidRPr="004F5E7A">
        <w:rPr>
          <w:rFonts w:ascii="Times New Roman" w:hAnsi="Times New Roman"/>
        </w:rPr>
        <w:t>Xun</w:t>
      </w:r>
      <w:r>
        <w:rPr>
          <w:rFonts w:ascii="Times New Roman" w:hAnsi="Times New Roman"/>
        </w:rPr>
        <w:t xml:space="preserve">zi, chapter “Yi bing” </w:t>
      </w:r>
      <w:r w:rsidRPr="009C7BF1">
        <w:rPr>
          <w:rFonts w:ascii="SimSun" w:eastAsia="SimSun" w:hAnsi="SimSun" w:hint="eastAsia"/>
          <w:lang w:eastAsia="zh-CN"/>
        </w:rPr>
        <w:t>議兵</w:t>
      </w:r>
      <w:r>
        <w:rPr>
          <w:rFonts w:ascii="Times New Roman" w:eastAsia="宋体" w:hAnsi="Times New Roman"/>
          <w:lang w:val="en-US" w:eastAsia="zh-CN"/>
        </w:rPr>
        <w:t xml:space="preserve"> [Discussing the military], </w:t>
      </w:r>
      <w:r w:rsidRPr="004F5E7A">
        <w:rPr>
          <w:rFonts w:ascii="Times New Roman" w:eastAsia="宋体" w:hAnsi="Times New Roman"/>
          <w:i/>
          <w:lang w:val="en-US" w:eastAsia="zh-CN"/>
        </w:rPr>
        <w:t>Xunzi jijie</w:t>
      </w:r>
      <w:r>
        <w:rPr>
          <w:rFonts w:ascii="Times New Roman" w:eastAsia="宋体" w:hAnsi="Times New Roman"/>
          <w:lang w:val="en-US" w:eastAsia="zh-CN"/>
        </w:rPr>
        <w:t xml:space="preserve"> </w:t>
      </w:r>
      <w:r w:rsidRPr="009C7BF1">
        <w:rPr>
          <w:rFonts w:ascii="SimSun" w:eastAsia="SimSun" w:hAnsi="SimSun" w:hint="eastAsia"/>
          <w:lang w:val="en-US" w:eastAsia="zh-CN"/>
        </w:rPr>
        <w:t>荀子集解</w:t>
      </w:r>
      <w:r>
        <w:rPr>
          <w:rFonts w:ascii="Times New Roman" w:eastAsia="宋体" w:hAnsi="Times New Roman"/>
          <w:lang w:val="en-US" w:eastAsia="zh-CN"/>
        </w:rPr>
        <w:t xml:space="preserve"> (Beijing: Zhonghua, 1988), 265-266.</w:t>
      </w:r>
      <w:proofErr w:type="gramEnd"/>
      <w:r>
        <w:rPr>
          <w:rFonts w:ascii="Times New Roman" w:eastAsia="宋体" w:hAnsi="Times New Roman"/>
          <w:lang w:val="en-US" w:eastAsia="zh-CN"/>
        </w:rPr>
        <w:t xml:space="preserve"> According to Xunzi, military strength depends on the people being “closely knit” for a common goal, but our late Qing discussions do not take this option of linking with past discussions. </w:t>
      </w:r>
      <w:r w:rsidRPr="0000005E">
        <w:rPr>
          <w:rFonts w:ascii="Times New Roman" w:hAnsi="Times New Roman"/>
          <w:lang w:val="en-US"/>
        </w:rPr>
        <w:t>For a study</w:t>
      </w:r>
      <w:r>
        <w:rPr>
          <w:rFonts w:ascii="Times New Roman" w:hAnsi="Times New Roman"/>
          <w:lang w:val="en-US"/>
        </w:rPr>
        <w:t xml:space="preserve"> of early Chinese state metaphor</w:t>
      </w:r>
      <w:r w:rsidRPr="0000005E">
        <w:rPr>
          <w:rFonts w:ascii="Times New Roman" w:hAnsi="Times New Roman"/>
          <w:lang w:val="en-US"/>
        </w:rPr>
        <w:t>, see Rudolf G. Wagner, “</w:t>
      </w:r>
      <w:r w:rsidRPr="008A4A07">
        <w:rPr>
          <w:rStyle w:val="CharacterStyle1"/>
          <w:rFonts w:ascii="Times New Roman" w:hAnsi="Times New Roman"/>
          <w:spacing w:val="-2"/>
          <w:sz w:val="20"/>
          <w:lang w:val="en-US"/>
        </w:rPr>
        <w:t xml:space="preserve">Treating the Body Politic. Political </w:t>
      </w:r>
      <w:r w:rsidRPr="008F0F3A">
        <w:rPr>
          <w:rStyle w:val="CharacterStyle1"/>
          <w:rFonts w:ascii="Times New Roman" w:hAnsi="Times New Roman"/>
          <w:spacing w:val="-2"/>
          <w:sz w:val="20"/>
          <w:lang w:val="en-US"/>
        </w:rPr>
        <w:t xml:space="preserve">Aspects </w:t>
      </w:r>
      <w:r w:rsidRPr="008F0F3A">
        <w:rPr>
          <w:rStyle w:val="CharacterStyle1"/>
          <w:rFonts w:ascii="Times New Roman" w:hAnsi="Times New Roman"/>
          <w:sz w:val="20"/>
          <w:lang w:val="en-US"/>
        </w:rPr>
        <w:t xml:space="preserve">of the Medical Metaphor in China,” in </w:t>
      </w:r>
      <w:r w:rsidRPr="008F0F3A">
        <w:rPr>
          <w:rStyle w:val="CharacterStyle1"/>
          <w:rFonts w:ascii="Times New Roman" w:hAnsi="Times New Roman"/>
          <w:i/>
          <w:sz w:val="20"/>
          <w:lang w:val="en-US"/>
        </w:rPr>
        <w:t>The Body Metaphor</w:t>
      </w:r>
      <w:r w:rsidRPr="008F0F3A">
        <w:rPr>
          <w:rStyle w:val="CharacterStyle1"/>
          <w:rFonts w:ascii="Times New Roman" w:hAnsi="Times New Roman"/>
          <w:sz w:val="20"/>
          <w:lang w:val="en-US"/>
        </w:rPr>
        <w:t xml:space="preserve">, </w:t>
      </w:r>
      <w:r>
        <w:rPr>
          <w:rStyle w:val="CharacterStyle1"/>
          <w:rFonts w:ascii="Times New Roman" w:hAnsi="Times New Roman"/>
          <w:sz w:val="20"/>
          <w:lang w:val="en-US"/>
        </w:rPr>
        <w:t>ed. Susan Richter (</w:t>
      </w:r>
      <w:r w:rsidRPr="008E1685">
        <w:rPr>
          <w:rStyle w:val="CharacterStyle1"/>
          <w:rFonts w:ascii="Times New Roman" w:hAnsi="Times New Roman"/>
          <w:sz w:val="20"/>
          <w:lang w:val="en-US"/>
        </w:rPr>
        <w:t>Heidelberg</w:t>
      </w:r>
      <w:r w:rsidRPr="008F0F3A">
        <w:rPr>
          <w:rStyle w:val="CharacterStyle1"/>
          <w:rFonts w:ascii="Times New Roman" w:hAnsi="Times New Roman"/>
          <w:sz w:val="20"/>
          <w:lang w:val="en-US"/>
        </w:rPr>
        <w:t xml:space="preserve">: </w:t>
      </w:r>
      <w:r w:rsidRPr="008E1685">
        <w:rPr>
          <w:rStyle w:val="CharacterStyle1"/>
          <w:rFonts w:ascii="Times New Roman" w:hAnsi="Times New Roman"/>
          <w:sz w:val="20"/>
          <w:lang w:val="en-US"/>
        </w:rPr>
        <w:t>Springer</w:t>
      </w:r>
      <w:r w:rsidRPr="008F0F3A">
        <w:rPr>
          <w:rStyle w:val="CharacterStyle1"/>
          <w:rFonts w:ascii="Times New Roman" w:hAnsi="Times New Roman"/>
          <w:sz w:val="20"/>
          <w:lang w:val="en-US"/>
        </w:rPr>
        <w:t>,</w:t>
      </w:r>
      <w:r>
        <w:rPr>
          <w:rStyle w:val="CharacterStyle1"/>
          <w:rFonts w:ascii="Times New Roman" w:hAnsi="Times New Roman"/>
          <w:sz w:val="20"/>
          <w:lang w:val="en-US"/>
        </w:rPr>
        <w:t xml:space="preserve"> forthcoming).</w:t>
      </w:r>
      <w:r>
        <w:rPr>
          <w:rStyle w:val="CharacterStyle1"/>
          <w:rFonts w:ascii="Times New Roman" w:hAnsi="Times New Roman"/>
          <w:lang w:val="en-US"/>
        </w:rPr>
        <w:t xml:space="preserve"> </w:t>
      </w:r>
    </w:p>
  </w:footnote>
  <w:footnote w:id="151">
    <w:p w:rsidR="0039391E" w:rsidRPr="00E11156" w:rsidRDefault="0039391E" w:rsidP="00712F43">
      <w:pPr>
        <w:pStyle w:val="FootnoteText"/>
        <w:rPr>
          <w:rFonts w:ascii="Times New Roman" w:hAnsi="Times New Roman"/>
          <w:lang w:val="en-US"/>
        </w:rPr>
      </w:pPr>
      <w:r w:rsidRPr="008E5B2A">
        <w:rPr>
          <w:rStyle w:val="FootnoteReference"/>
          <w:rFonts w:ascii="Times New Roman" w:hAnsi="Times New Roman"/>
        </w:rPr>
        <w:footnoteRef/>
      </w:r>
      <w:r w:rsidRPr="00E11156">
        <w:rPr>
          <w:rFonts w:ascii="Times New Roman" w:hAnsi="Times New Roman"/>
          <w:lang w:val="en-US"/>
        </w:rPr>
        <w:t xml:space="preserve"> Tse</w:t>
      </w:r>
      <w:r>
        <w:rPr>
          <w:rFonts w:ascii="Times New Roman" w:hAnsi="Times New Roman"/>
          <w:lang w:val="en-US"/>
        </w:rPr>
        <w:t xml:space="preserve"> Tsan Tai</w:t>
      </w:r>
      <w:r w:rsidRPr="00E11156">
        <w:rPr>
          <w:rFonts w:ascii="Times New Roman" w:hAnsi="Times New Roman"/>
          <w:lang w:val="en-US"/>
        </w:rPr>
        <w:t xml:space="preserve">, </w:t>
      </w:r>
      <w:proofErr w:type="gramStart"/>
      <w:r w:rsidRPr="00CC2C6F">
        <w:rPr>
          <w:rFonts w:ascii="Times New Roman" w:hAnsi="Times New Roman"/>
          <w:i/>
          <w:lang w:val="en-US"/>
        </w:rPr>
        <w:t>The</w:t>
      </w:r>
      <w:proofErr w:type="gramEnd"/>
      <w:r w:rsidRPr="00CC2C6F">
        <w:rPr>
          <w:rFonts w:ascii="Times New Roman" w:hAnsi="Times New Roman"/>
          <w:i/>
          <w:lang w:val="en-US"/>
        </w:rPr>
        <w:t xml:space="preserve"> Chinese Republic: Secret History of the Revolution</w:t>
      </w:r>
      <w:r>
        <w:rPr>
          <w:rFonts w:ascii="Times New Roman" w:hAnsi="Times New Roman"/>
          <w:lang w:val="en-US"/>
        </w:rPr>
        <w:t xml:space="preserve"> (Hong Kong: South China Morning Post), 1924,</w:t>
      </w:r>
      <w:r>
        <w:rPr>
          <w:rFonts w:ascii="Times New Roman" w:hAnsi="Times New Roman"/>
        </w:rPr>
        <w:t xml:space="preserve"> </w:t>
      </w:r>
      <w:r w:rsidRPr="00E11156">
        <w:rPr>
          <w:rFonts w:ascii="Times New Roman" w:hAnsi="Times New Roman"/>
          <w:lang w:val="en-US"/>
        </w:rPr>
        <w:t>7.</w:t>
      </w:r>
    </w:p>
  </w:footnote>
  <w:footnote w:id="152">
    <w:p w:rsidR="0039391E" w:rsidRPr="00D47EF4" w:rsidRDefault="0039391E" w:rsidP="00305A9A">
      <w:pPr>
        <w:autoSpaceDE w:val="0"/>
        <w:autoSpaceDN w:val="0"/>
        <w:adjustRightInd w:val="0"/>
        <w:spacing w:after="0" w:line="240" w:lineRule="auto"/>
        <w:rPr>
          <w:rFonts w:ascii="Times New Roman" w:hAnsi="Times New Roman"/>
          <w:sz w:val="20"/>
          <w:szCs w:val="20"/>
          <w:lang w:val="en-US"/>
        </w:rPr>
      </w:pPr>
      <w:r w:rsidRPr="008E5B2A">
        <w:rPr>
          <w:rStyle w:val="FootnoteReference"/>
          <w:rFonts w:ascii="Times New Roman" w:hAnsi="Times New Roman"/>
          <w:sz w:val="20"/>
          <w:szCs w:val="20"/>
        </w:rPr>
        <w:footnoteRef/>
      </w:r>
      <w:r w:rsidRPr="008E5B2A">
        <w:rPr>
          <w:rFonts w:ascii="Times New Roman" w:hAnsi="Times New Roman"/>
          <w:sz w:val="20"/>
          <w:szCs w:val="20"/>
        </w:rPr>
        <w:t xml:space="preserve"> </w:t>
      </w:r>
      <w:r w:rsidRPr="008E5B2A">
        <w:rPr>
          <w:rFonts w:ascii="Times New Roman" w:hAnsi="Times New Roman"/>
          <w:sz w:val="20"/>
          <w:szCs w:val="20"/>
          <w:lang w:val="en-US" w:eastAsia="zh-CN"/>
        </w:rPr>
        <w:t>Rodney Noonan</w:t>
      </w:r>
      <w:r w:rsidRPr="00D47EF4">
        <w:rPr>
          <w:rFonts w:ascii="Times New Roman" w:hAnsi="Times New Roman"/>
          <w:sz w:val="20"/>
          <w:szCs w:val="20"/>
          <w:lang w:val="en-US" w:eastAsia="zh-CN"/>
        </w:rPr>
        <w:t xml:space="preserve">, “Grafton to Guangzhou: The Revolutionary Journey of Tse Tsan Tai,” </w:t>
      </w:r>
      <w:r w:rsidRPr="00D47EF4">
        <w:rPr>
          <w:rFonts w:ascii="Times New Roman" w:hAnsi="Times New Roman"/>
          <w:i/>
          <w:sz w:val="20"/>
          <w:szCs w:val="20"/>
          <w:lang w:val="en-US" w:eastAsia="zh-CN"/>
        </w:rPr>
        <w:t>Journal of Intercultural Studies</w:t>
      </w:r>
      <w:r w:rsidRPr="00D47EF4">
        <w:rPr>
          <w:rFonts w:ascii="Times New Roman" w:hAnsi="Times New Roman"/>
          <w:sz w:val="20"/>
          <w:szCs w:val="20"/>
          <w:lang w:val="en-US" w:eastAsia="zh-CN"/>
        </w:rPr>
        <w:t xml:space="preserve"> 27</w:t>
      </w:r>
      <w:r>
        <w:rPr>
          <w:rFonts w:ascii="Times New Roman" w:hAnsi="Times New Roman"/>
          <w:sz w:val="20"/>
          <w:szCs w:val="20"/>
          <w:lang w:val="en-US" w:eastAsia="zh-CN"/>
        </w:rPr>
        <w:t>, no.</w:t>
      </w:r>
      <w:r w:rsidRPr="00D47EF4">
        <w:rPr>
          <w:rFonts w:ascii="Times New Roman" w:hAnsi="Times New Roman"/>
          <w:sz w:val="20"/>
          <w:szCs w:val="20"/>
          <w:lang w:val="en-US" w:eastAsia="zh-CN"/>
        </w:rPr>
        <w:t xml:space="preserve">1-2 (2006): 103. On the Chinese </w:t>
      </w:r>
      <w:r>
        <w:rPr>
          <w:rFonts w:ascii="Times New Roman" w:hAnsi="Times New Roman"/>
          <w:sz w:val="20"/>
          <w:szCs w:val="20"/>
          <w:lang w:val="en-US" w:eastAsia="zh-CN"/>
        </w:rPr>
        <w:t>f</w:t>
      </w:r>
      <w:r w:rsidRPr="00D47EF4">
        <w:rPr>
          <w:rFonts w:ascii="Times New Roman" w:hAnsi="Times New Roman"/>
          <w:sz w:val="20"/>
          <w:szCs w:val="20"/>
          <w:lang w:val="en-US" w:eastAsia="zh-CN"/>
        </w:rPr>
        <w:t>reemasons in Australia, see John Fitzgerald, “Revolution and respectability: Chinese Masons in Australian</w:t>
      </w:r>
      <w:r>
        <w:rPr>
          <w:rFonts w:ascii="Times New Roman" w:hAnsi="Times New Roman"/>
          <w:sz w:val="20"/>
          <w:szCs w:val="20"/>
          <w:lang w:val="en-US" w:eastAsia="zh-CN"/>
        </w:rPr>
        <w:t xml:space="preserve"> </w:t>
      </w:r>
      <w:r w:rsidRPr="00D47EF4">
        <w:rPr>
          <w:rFonts w:ascii="Times New Roman" w:hAnsi="Times New Roman"/>
          <w:sz w:val="20"/>
          <w:szCs w:val="20"/>
          <w:lang w:val="en-US" w:eastAsia="zh-CN"/>
        </w:rPr>
        <w:t>History,</w:t>
      </w:r>
      <w:r>
        <w:rPr>
          <w:rFonts w:ascii="Times New Roman" w:hAnsi="Times New Roman"/>
          <w:sz w:val="20"/>
          <w:szCs w:val="20"/>
          <w:lang w:val="en-US" w:eastAsia="zh-CN"/>
        </w:rPr>
        <w:t>”</w:t>
      </w:r>
      <w:r w:rsidRPr="00D47EF4">
        <w:rPr>
          <w:rFonts w:ascii="Times New Roman" w:hAnsi="Times New Roman"/>
          <w:sz w:val="20"/>
          <w:szCs w:val="20"/>
          <w:lang w:val="en-US" w:eastAsia="zh-CN"/>
        </w:rPr>
        <w:t xml:space="preserve"> in </w:t>
      </w:r>
      <w:r w:rsidRPr="00D47EF4">
        <w:rPr>
          <w:rFonts w:ascii="Times New Roman" w:hAnsi="Times New Roman"/>
          <w:bCs/>
          <w:i/>
          <w:sz w:val="20"/>
          <w:szCs w:val="20"/>
          <w:lang w:val="en-US" w:eastAsia="zh-CN"/>
        </w:rPr>
        <w:t>Connected Worlds</w:t>
      </w:r>
      <w:r>
        <w:rPr>
          <w:rFonts w:ascii="Times New Roman" w:hAnsi="Times New Roman"/>
          <w:bCs/>
          <w:i/>
          <w:sz w:val="20"/>
          <w:szCs w:val="20"/>
          <w:lang w:val="en-US" w:eastAsia="zh-CN"/>
        </w:rPr>
        <w:t>.</w:t>
      </w:r>
      <w:r w:rsidRPr="00D47EF4">
        <w:rPr>
          <w:rFonts w:ascii="Times New Roman" w:hAnsi="Times New Roman"/>
          <w:bCs/>
          <w:i/>
          <w:sz w:val="20"/>
          <w:szCs w:val="20"/>
          <w:lang w:val="en-US" w:eastAsia="zh-CN"/>
        </w:rPr>
        <w:t xml:space="preserve"> History in Transnational Perspective</w:t>
      </w:r>
      <w:r w:rsidRPr="00D47EF4">
        <w:rPr>
          <w:rFonts w:ascii="Times New Roman" w:hAnsi="Times New Roman"/>
          <w:bCs/>
          <w:sz w:val="20"/>
          <w:szCs w:val="20"/>
          <w:lang w:val="en-US" w:eastAsia="zh-CN"/>
        </w:rPr>
        <w:t>,</w:t>
      </w:r>
      <w:r w:rsidRPr="00356FA0">
        <w:rPr>
          <w:rFonts w:ascii="Times New Roman" w:hAnsi="Times New Roman"/>
          <w:iCs/>
          <w:sz w:val="20"/>
          <w:szCs w:val="20"/>
          <w:lang w:val="en-US" w:eastAsia="zh-CN"/>
        </w:rPr>
        <w:t xml:space="preserve"> </w:t>
      </w:r>
      <w:r>
        <w:rPr>
          <w:rFonts w:ascii="Times New Roman" w:hAnsi="Times New Roman"/>
          <w:iCs/>
          <w:sz w:val="20"/>
          <w:szCs w:val="20"/>
          <w:lang w:val="en-US" w:eastAsia="zh-CN"/>
        </w:rPr>
        <w:t xml:space="preserve">ed. </w:t>
      </w:r>
      <w:r w:rsidRPr="00D47EF4">
        <w:rPr>
          <w:rFonts w:ascii="Times New Roman" w:hAnsi="Times New Roman"/>
          <w:iCs/>
          <w:sz w:val="20"/>
          <w:szCs w:val="20"/>
          <w:lang w:val="en-US" w:eastAsia="zh-CN"/>
        </w:rPr>
        <w:t>Ann Curthoys and Marilyn Lake</w:t>
      </w:r>
      <w:r w:rsidRPr="00D47EF4">
        <w:rPr>
          <w:rFonts w:ascii="Times New Roman" w:hAnsi="Times New Roman"/>
          <w:bCs/>
          <w:sz w:val="20"/>
          <w:szCs w:val="20"/>
          <w:lang w:val="en-US" w:eastAsia="zh-CN"/>
        </w:rPr>
        <w:t xml:space="preserve"> </w:t>
      </w:r>
      <w:r>
        <w:rPr>
          <w:rFonts w:ascii="Times New Roman" w:hAnsi="Times New Roman"/>
          <w:bCs/>
          <w:sz w:val="20"/>
          <w:szCs w:val="20"/>
          <w:lang w:val="en-US" w:eastAsia="zh-CN"/>
        </w:rPr>
        <w:t>(</w:t>
      </w:r>
      <w:r w:rsidRPr="00D47EF4">
        <w:rPr>
          <w:rFonts w:ascii="Times New Roman" w:hAnsi="Times New Roman"/>
          <w:bCs/>
          <w:sz w:val="20"/>
          <w:szCs w:val="20"/>
          <w:lang w:val="en-US" w:eastAsia="zh-CN"/>
        </w:rPr>
        <w:t>Canberra: Australian National University E-Press, 2005</w:t>
      </w:r>
      <w:r>
        <w:rPr>
          <w:rFonts w:ascii="Times New Roman" w:hAnsi="Times New Roman"/>
          <w:bCs/>
          <w:sz w:val="20"/>
          <w:szCs w:val="20"/>
          <w:lang w:val="en-US" w:eastAsia="zh-CN"/>
        </w:rPr>
        <w:t>)</w:t>
      </w:r>
      <w:r w:rsidRPr="00D47EF4">
        <w:rPr>
          <w:rFonts w:ascii="Times New Roman" w:hAnsi="Times New Roman"/>
          <w:bCs/>
          <w:sz w:val="20"/>
          <w:szCs w:val="20"/>
          <w:lang w:val="en-US" w:eastAsia="zh-CN"/>
        </w:rPr>
        <w:t>, 89-110.</w:t>
      </w:r>
    </w:p>
  </w:footnote>
  <w:footnote w:id="153">
    <w:p w:rsidR="0039391E" w:rsidRPr="00745F7D" w:rsidRDefault="0039391E" w:rsidP="00305A9A">
      <w:pPr>
        <w:spacing w:after="0" w:line="240" w:lineRule="auto"/>
        <w:ind w:right="-199"/>
        <w:rPr>
          <w:rFonts w:ascii="Times New Roman" w:hAnsi="Times New Roman"/>
          <w:sz w:val="20"/>
          <w:szCs w:val="20"/>
        </w:rPr>
      </w:pPr>
      <w:r w:rsidRPr="00745F7D">
        <w:rPr>
          <w:rStyle w:val="FootnoteReference"/>
          <w:rFonts w:ascii="Times New Roman" w:hAnsi="Times New Roman"/>
          <w:sz w:val="20"/>
          <w:szCs w:val="20"/>
        </w:rPr>
        <w:footnoteRef/>
      </w:r>
      <w:r w:rsidRPr="00745F7D">
        <w:rPr>
          <w:rFonts w:ascii="Times New Roman" w:hAnsi="Times New Roman"/>
          <w:sz w:val="20"/>
          <w:szCs w:val="20"/>
        </w:rPr>
        <w:t xml:space="preserve"> A Chinese Sufferer (= Tse Tsan Tai), “Manifesto of the People to the Emperor of China,” </w:t>
      </w:r>
      <w:r w:rsidRPr="00745F7D">
        <w:rPr>
          <w:rFonts w:ascii="Times New Roman" w:hAnsi="Times New Roman"/>
          <w:i/>
          <w:sz w:val="20"/>
          <w:szCs w:val="20"/>
        </w:rPr>
        <w:t>Hong Kong</w:t>
      </w:r>
      <w:r>
        <w:rPr>
          <w:rFonts w:ascii="Times New Roman" w:hAnsi="Times New Roman"/>
          <w:i/>
          <w:sz w:val="20"/>
          <w:szCs w:val="20"/>
        </w:rPr>
        <w:t xml:space="preserve"> </w:t>
      </w:r>
      <w:r w:rsidRPr="00745F7D">
        <w:rPr>
          <w:rFonts w:ascii="Times New Roman" w:hAnsi="Times New Roman"/>
          <w:i/>
          <w:sz w:val="20"/>
          <w:szCs w:val="20"/>
        </w:rPr>
        <w:t>Telegraph</w:t>
      </w:r>
      <w:r w:rsidRPr="00745F7D">
        <w:rPr>
          <w:rFonts w:ascii="Times New Roman" w:hAnsi="Times New Roman"/>
          <w:sz w:val="20"/>
          <w:szCs w:val="20"/>
        </w:rPr>
        <w:t xml:space="preserve">, May 30, 1895, 2. </w:t>
      </w:r>
      <w:proofErr w:type="gramStart"/>
      <w:r w:rsidRPr="00745F7D">
        <w:rPr>
          <w:rFonts w:ascii="Times New Roman" w:hAnsi="Times New Roman"/>
          <w:sz w:val="20"/>
          <w:szCs w:val="20"/>
        </w:rPr>
        <w:t xml:space="preserve">Tse Tsan Tai, “A Chinese Protest,” </w:t>
      </w:r>
      <w:r w:rsidRPr="00745F7D">
        <w:rPr>
          <w:rFonts w:ascii="Times New Roman" w:hAnsi="Times New Roman"/>
          <w:i/>
          <w:sz w:val="20"/>
          <w:szCs w:val="20"/>
        </w:rPr>
        <w:t>Hong Kong Telegraph</w:t>
      </w:r>
      <w:r w:rsidRPr="00745F7D">
        <w:rPr>
          <w:rFonts w:ascii="Times New Roman" w:hAnsi="Times New Roman"/>
          <w:sz w:val="20"/>
          <w:szCs w:val="20"/>
        </w:rPr>
        <w:t xml:space="preserve"> May 30, 1894, 2.</w:t>
      </w:r>
      <w:proofErr w:type="gramEnd"/>
      <w:r w:rsidRPr="00745F7D">
        <w:rPr>
          <w:rFonts w:ascii="Times New Roman" w:hAnsi="Times New Roman"/>
          <w:sz w:val="20"/>
          <w:szCs w:val="20"/>
        </w:rPr>
        <w:t xml:space="preserve"> </w:t>
      </w:r>
      <w:smartTag w:uri="urn:schemas-microsoft-com:office:smarttags" w:element="City">
        <w:smartTag w:uri="urn:schemas-microsoft-com:office:smarttags" w:element="place">
          <w:r w:rsidRPr="00745F7D">
            <w:rPr>
              <w:rFonts w:ascii="Times New Roman" w:eastAsia="宋体" w:hAnsi="Times New Roman"/>
              <w:sz w:val="20"/>
              <w:szCs w:val="20"/>
              <w:lang w:val="en-US" w:eastAsia="zh-CN"/>
            </w:rPr>
            <w:t>Duncan</w:t>
          </w:r>
        </w:smartTag>
      </w:smartTag>
      <w:r w:rsidRPr="00745F7D">
        <w:rPr>
          <w:rFonts w:ascii="Times New Roman" w:eastAsia="宋体" w:hAnsi="Times New Roman"/>
          <w:sz w:val="20"/>
          <w:szCs w:val="20"/>
          <w:lang w:val="en-US" w:eastAsia="zh-CN"/>
        </w:rPr>
        <w:t xml:space="preserve"> wrote a biographical sketch of Tse. </w:t>
      </w:r>
      <w:r w:rsidRPr="00745F7D">
        <w:rPr>
          <w:rFonts w:ascii="Times New Roman" w:eastAsia="Times New Roman" w:hAnsi="Times New Roman"/>
          <w:sz w:val="20"/>
          <w:szCs w:val="20"/>
          <w:lang w:val="en-US" w:eastAsia="zh-CN"/>
        </w:rPr>
        <w:t>Chesney Duncan</w:t>
      </w:r>
      <w:r w:rsidRPr="00745F7D">
        <w:rPr>
          <w:rFonts w:ascii="Times New Roman" w:hAnsi="Times New Roman"/>
          <w:sz w:val="20"/>
          <w:szCs w:val="20"/>
        </w:rPr>
        <w:t xml:space="preserve">, “Tse Tsan Tai: his political &amp; </w:t>
      </w:r>
    </w:p>
    <w:p w:rsidR="0039391E" w:rsidRPr="00745F7D" w:rsidRDefault="0039391E" w:rsidP="00305A9A">
      <w:pPr>
        <w:tabs>
          <w:tab w:val="left" w:pos="8280"/>
        </w:tabs>
        <w:spacing w:after="0" w:line="240" w:lineRule="auto"/>
        <w:ind w:right="-199"/>
        <w:rPr>
          <w:rFonts w:ascii="Times New Roman" w:hAnsi="Times New Roman"/>
          <w:sz w:val="20"/>
          <w:szCs w:val="20"/>
          <w:lang w:val="en-US"/>
        </w:rPr>
      </w:pPr>
      <w:proofErr w:type="gramStart"/>
      <w:r w:rsidRPr="00745F7D">
        <w:rPr>
          <w:rFonts w:ascii="Times New Roman" w:hAnsi="Times New Roman"/>
          <w:sz w:val="20"/>
          <w:szCs w:val="20"/>
        </w:rPr>
        <w:t>journalistic</w:t>
      </w:r>
      <w:proofErr w:type="gramEnd"/>
      <w:r w:rsidRPr="00745F7D">
        <w:rPr>
          <w:rFonts w:ascii="Times New Roman" w:hAnsi="Times New Roman"/>
          <w:sz w:val="20"/>
          <w:szCs w:val="20"/>
        </w:rPr>
        <w:t xml:space="preserve"> career</w:t>
      </w:r>
      <w:r w:rsidRPr="007A63E1">
        <w:rPr>
          <w:rFonts w:ascii="Times New Roman" w:hAnsi="Times New Roman"/>
          <w:sz w:val="20"/>
          <w:szCs w:val="20"/>
        </w:rPr>
        <w:t xml:space="preserve">: a brief record,” </w:t>
      </w:r>
      <w:r w:rsidRPr="007A63E1">
        <w:rPr>
          <w:rFonts w:ascii="Times New Roman" w:eastAsia="Times New Roman" w:hAnsi="Times New Roman"/>
          <w:sz w:val="20"/>
          <w:szCs w:val="20"/>
          <w:lang w:val="en-US" w:eastAsia="zh-CN"/>
        </w:rPr>
        <w:t>(London</w:t>
      </w:r>
      <w:r>
        <w:rPr>
          <w:rFonts w:ascii="Times New Roman" w:eastAsia="Times New Roman" w:hAnsi="Times New Roman"/>
          <w:sz w:val="20"/>
          <w:szCs w:val="20"/>
          <w:lang w:val="en-US" w:eastAsia="zh-CN"/>
        </w:rPr>
        <w:t>: Globe Encyclopaedia Co., 1917</w:t>
      </w:r>
      <w:r w:rsidRPr="008E1685">
        <w:rPr>
          <w:rFonts w:ascii="Times New Roman" w:eastAsia="Times New Roman" w:hAnsi="Times New Roman"/>
          <w:sz w:val="20"/>
          <w:szCs w:val="20"/>
          <w:lang w:val="en-US" w:eastAsia="zh-CN"/>
        </w:rPr>
        <w:t>)</w:t>
      </w:r>
      <w:r w:rsidRPr="007A63E1">
        <w:rPr>
          <w:rFonts w:ascii="Times New Roman" w:eastAsia="Times New Roman" w:hAnsi="Times New Roman"/>
          <w:sz w:val="20"/>
          <w:szCs w:val="20"/>
          <w:lang w:val="en-US" w:eastAsia="zh-CN"/>
        </w:rPr>
        <w:t>.</w:t>
      </w:r>
    </w:p>
  </w:footnote>
  <w:footnote w:id="154">
    <w:p w:rsidR="0039391E" w:rsidRPr="00775520" w:rsidRDefault="0039391E" w:rsidP="00305A9A">
      <w:pPr>
        <w:pStyle w:val="FootnoteText"/>
        <w:rPr>
          <w:rFonts w:ascii="Times New Roman" w:hAnsi="Times New Roman"/>
          <w:lang w:val="en-US"/>
        </w:rPr>
      </w:pPr>
      <w:r w:rsidRPr="00775520">
        <w:rPr>
          <w:rStyle w:val="FootnoteReference"/>
          <w:rFonts w:ascii="Times New Roman" w:hAnsi="Times New Roman"/>
        </w:rPr>
        <w:footnoteRef/>
      </w:r>
      <w:r w:rsidRPr="00775520">
        <w:rPr>
          <w:rFonts w:ascii="Times New Roman" w:hAnsi="Times New Roman"/>
        </w:rPr>
        <w:t xml:space="preserve"> </w:t>
      </w:r>
      <w:r w:rsidRPr="00775520">
        <w:rPr>
          <w:rFonts w:ascii="Times New Roman" w:hAnsi="Times New Roman"/>
          <w:lang w:val="en-US"/>
        </w:rPr>
        <w:t>In his memoir about his revolutionary activities, Tse claimed that he enjoyed the “secret support of the Japanese government through the Japanese Consul” for their attempt</w:t>
      </w:r>
      <w:r>
        <w:rPr>
          <w:rFonts w:ascii="Times New Roman" w:hAnsi="Times New Roman"/>
          <w:lang w:val="en-US"/>
        </w:rPr>
        <w:t xml:space="preserve">ed </w:t>
      </w:r>
      <w:r w:rsidRPr="00775520">
        <w:rPr>
          <w:rFonts w:ascii="Times New Roman" w:hAnsi="Times New Roman"/>
          <w:lang w:val="en-US"/>
        </w:rPr>
        <w:t xml:space="preserve">uprising in </w:t>
      </w:r>
      <w:smartTag w:uri="urn:schemas-microsoft-com:office:smarttags" w:element="City">
        <w:smartTag w:uri="urn:schemas-microsoft-com:office:smarttags" w:element="place">
          <w:r w:rsidRPr="00775520">
            <w:rPr>
              <w:rFonts w:ascii="Times New Roman" w:hAnsi="Times New Roman"/>
              <w:lang w:val="en-US"/>
            </w:rPr>
            <w:t>Canton</w:t>
          </w:r>
        </w:smartTag>
      </w:smartTag>
      <w:r>
        <w:rPr>
          <w:rFonts w:ascii="Times New Roman" w:hAnsi="Times New Roman"/>
          <w:lang w:val="en-US"/>
        </w:rPr>
        <w:t xml:space="preserve"> in </w:t>
      </w:r>
      <w:r w:rsidRPr="00775520">
        <w:rPr>
          <w:rFonts w:ascii="Times New Roman" w:hAnsi="Times New Roman"/>
          <w:lang w:val="en-US"/>
        </w:rPr>
        <w:t xml:space="preserve">1895. </w:t>
      </w:r>
      <w:proofErr w:type="gramStart"/>
      <w:r w:rsidRPr="00775520">
        <w:rPr>
          <w:rFonts w:ascii="Times New Roman" w:hAnsi="Times New Roman"/>
          <w:lang w:val="en-US"/>
        </w:rPr>
        <w:t xml:space="preserve">Tse, </w:t>
      </w:r>
      <w:r w:rsidRPr="00373160">
        <w:rPr>
          <w:rFonts w:ascii="Times New Roman" w:hAnsi="Times New Roman"/>
          <w:i/>
          <w:lang w:val="en-US"/>
        </w:rPr>
        <w:t>Chinese Republic</w:t>
      </w:r>
      <w:r w:rsidRPr="00775520">
        <w:rPr>
          <w:rFonts w:ascii="Times New Roman" w:hAnsi="Times New Roman"/>
          <w:lang w:val="en-US"/>
        </w:rPr>
        <w:t>, 9.</w:t>
      </w:r>
      <w:proofErr w:type="gramEnd"/>
      <w:r w:rsidRPr="00775520">
        <w:rPr>
          <w:rFonts w:ascii="Times New Roman" w:hAnsi="Times New Roman"/>
          <w:lang w:val="en-US"/>
        </w:rPr>
        <w:t xml:space="preserve">  </w:t>
      </w:r>
    </w:p>
  </w:footnote>
  <w:footnote w:id="155">
    <w:p w:rsidR="0039391E" w:rsidRPr="00912C59" w:rsidRDefault="0039391E" w:rsidP="00373160">
      <w:pPr>
        <w:autoSpaceDE w:val="0"/>
        <w:autoSpaceDN w:val="0"/>
        <w:adjustRightInd w:val="0"/>
        <w:spacing w:after="0" w:line="240" w:lineRule="auto"/>
        <w:rPr>
          <w:rFonts w:ascii="Times New Roman" w:hAnsi="Times New Roman"/>
          <w:color w:val="000000"/>
          <w:lang w:val="en-US" w:eastAsia="zh-CN"/>
        </w:rPr>
      </w:pPr>
      <w:r w:rsidRPr="002579B7">
        <w:rPr>
          <w:rStyle w:val="FootnoteReference"/>
          <w:rFonts w:ascii="Times New Roman" w:hAnsi="Times New Roman"/>
        </w:rPr>
        <w:footnoteRef/>
      </w:r>
      <w:r w:rsidRPr="00C13F6A">
        <w:rPr>
          <w:sz w:val="20"/>
          <w:szCs w:val="20"/>
        </w:rPr>
        <w:t xml:space="preserve"> </w:t>
      </w:r>
      <w:r w:rsidRPr="00F01E27">
        <w:rPr>
          <w:rFonts w:ascii="Times New Roman" w:hAnsi="Times New Roman"/>
          <w:sz w:val="20"/>
          <w:szCs w:val="20"/>
          <w:lang w:val="en-US"/>
        </w:rPr>
        <w:t>Hsueh, C</w:t>
      </w:r>
      <w:r>
        <w:rPr>
          <w:rFonts w:ascii="Times New Roman" w:hAnsi="Times New Roman"/>
          <w:sz w:val="20"/>
          <w:szCs w:val="20"/>
          <w:lang w:val="en-US"/>
        </w:rPr>
        <w:t>.</w:t>
      </w:r>
      <w:r w:rsidRPr="00F01E27">
        <w:rPr>
          <w:rFonts w:ascii="Times New Roman" w:hAnsi="Times New Roman"/>
          <w:sz w:val="20"/>
          <w:szCs w:val="20"/>
          <w:lang w:val="en-US"/>
        </w:rPr>
        <w:t xml:space="preserve">, </w:t>
      </w:r>
      <w:r w:rsidRPr="00F01E27">
        <w:rPr>
          <w:rFonts w:ascii="Times New Roman" w:hAnsi="Times New Roman"/>
          <w:color w:val="000000"/>
          <w:sz w:val="20"/>
          <w:szCs w:val="20"/>
          <w:lang w:val="en-US" w:eastAsia="zh-CN"/>
        </w:rPr>
        <w:t xml:space="preserve">“Sun Yat-sen, Yang Ch’ü-yün, and the Early Revolutionary Movement in China,” </w:t>
      </w:r>
      <w:r w:rsidRPr="00F01E27">
        <w:rPr>
          <w:rFonts w:ascii="Times New Roman" w:hAnsi="Times New Roman"/>
          <w:i/>
          <w:color w:val="000000"/>
          <w:sz w:val="20"/>
          <w:szCs w:val="20"/>
          <w:lang w:val="en-US" w:eastAsia="zh-CN"/>
        </w:rPr>
        <w:t>Journal</w:t>
      </w:r>
      <w:r>
        <w:rPr>
          <w:rFonts w:ascii="Times New Roman" w:hAnsi="Times New Roman"/>
          <w:i/>
          <w:color w:val="000000"/>
          <w:sz w:val="20"/>
          <w:szCs w:val="20"/>
          <w:lang w:val="en-US" w:eastAsia="zh-CN"/>
        </w:rPr>
        <w:t xml:space="preserve"> </w:t>
      </w:r>
      <w:r w:rsidRPr="00F01E27">
        <w:rPr>
          <w:rFonts w:ascii="Times New Roman" w:hAnsi="Times New Roman"/>
          <w:i/>
          <w:color w:val="000000"/>
          <w:lang w:val="en-US" w:eastAsia="zh-CN"/>
        </w:rPr>
        <w:t>of Asian Studies</w:t>
      </w:r>
      <w:r w:rsidRPr="00F01E27">
        <w:rPr>
          <w:rFonts w:ascii="Times New Roman" w:hAnsi="Times New Roman"/>
          <w:color w:val="000000"/>
          <w:lang w:val="en-US" w:eastAsia="zh-CN"/>
        </w:rPr>
        <w:t xml:space="preserve"> 19</w:t>
      </w:r>
      <w:r>
        <w:rPr>
          <w:rFonts w:ascii="Times New Roman" w:hAnsi="Times New Roman"/>
          <w:color w:val="000000"/>
          <w:lang w:val="en-US" w:eastAsia="zh-CN"/>
        </w:rPr>
        <w:t>, no</w:t>
      </w:r>
      <w:r w:rsidRPr="00F01E27">
        <w:rPr>
          <w:rFonts w:ascii="Times New Roman" w:hAnsi="Times New Roman"/>
          <w:color w:val="000000"/>
          <w:lang w:val="en-US" w:eastAsia="zh-CN"/>
        </w:rPr>
        <w:t>.3 (1960): 307</w:t>
      </w:r>
      <w:r w:rsidRPr="00F01E27">
        <w:rPr>
          <w:rFonts w:ascii="Times New Roman" w:eastAsia="AdvBMa1" w:hAnsi="Times New Roman"/>
          <w:color w:val="000000"/>
          <w:lang w:val="en-US" w:eastAsia="zh-CN"/>
        </w:rPr>
        <w:t>.</w:t>
      </w:r>
    </w:p>
  </w:footnote>
  <w:footnote w:id="156">
    <w:p w:rsidR="0039391E" w:rsidRPr="000718EB" w:rsidRDefault="0039391E" w:rsidP="00712F43">
      <w:pPr>
        <w:pStyle w:val="FootnoteText"/>
        <w:rPr>
          <w:rFonts w:ascii="Times New Roman" w:hAnsi="Times New Roman"/>
          <w:lang w:val="en-US"/>
        </w:rPr>
      </w:pPr>
      <w:r w:rsidRPr="002579B7">
        <w:rPr>
          <w:rStyle w:val="FootnoteReference"/>
          <w:rFonts w:ascii="Times New Roman" w:hAnsi="Times New Roman"/>
        </w:rPr>
        <w:footnoteRef/>
      </w:r>
      <w:r>
        <w:t xml:space="preserve"> </w:t>
      </w:r>
      <w:r w:rsidRPr="00BD70C5">
        <w:rPr>
          <w:rFonts w:ascii="Times New Roman" w:hAnsi="Times New Roman"/>
          <w:lang w:val="en-US"/>
        </w:rPr>
        <w:t>See Tsan Tai T</w:t>
      </w:r>
      <w:r>
        <w:rPr>
          <w:rFonts w:ascii="Times New Roman" w:hAnsi="Times New Roman"/>
          <w:lang w:val="en-US"/>
        </w:rPr>
        <w:t>se</w:t>
      </w:r>
      <w:r w:rsidRPr="00BD70C5">
        <w:rPr>
          <w:rFonts w:ascii="Times New Roman" w:hAnsi="Times New Roman"/>
          <w:lang w:val="en-US"/>
        </w:rPr>
        <w:t xml:space="preserve"> (Xie Zuantai</w:t>
      </w:r>
      <w:r>
        <w:rPr>
          <w:rFonts w:ascii="Times New Roman" w:hAnsi="Times New Roman"/>
          <w:lang w:val="en-US"/>
        </w:rPr>
        <w:t>)</w:t>
      </w:r>
      <w:r w:rsidRPr="00BD70C5">
        <w:rPr>
          <w:rFonts w:ascii="Times New Roman" w:hAnsi="Times New Roman"/>
          <w:lang w:val="en-US"/>
        </w:rPr>
        <w:t xml:space="preserve"> </w:t>
      </w:r>
      <w:r w:rsidRPr="00BE2ED9">
        <w:rPr>
          <w:rFonts w:ascii="SimSun" w:eastAsia="SimSun" w:hAnsi="SimSun"/>
          <w:lang w:val="en-US" w:eastAsia="zh-CN"/>
        </w:rPr>
        <w:t>謝纘泰</w:t>
      </w:r>
      <w:r w:rsidRPr="00BD70C5">
        <w:rPr>
          <w:rFonts w:ascii="Times New Roman" w:hAnsi="Times New Roman"/>
          <w:lang w:val="en-US"/>
        </w:rPr>
        <w:t xml:space="preserve">, </w:t>
      </w:r>
      <w:r w:rsidRPr="00BD70C5">
        <w:rPr>
          <w:rFonts w:ascii="Times New Roman" w:hAnsi="Times New Roman"/>
          <w:i/>
          <w:lang w:val="en-US"/>
        </w:rPr>
        <w:t>The Chinese Republic. Secret History of the Revolutio</w:t>
      </w:r>
      <w:r w:rsidRPr="00623D0A">
        <w:rPr>
          <w:rFonts w:ascii="Times New Roman" w:hAnsi="Times New Roman"/>
          <w:i/>
          <w:lang w:val="en-US"/>
        </w:rPr>
        <w:t>n</w:t>
      </w:r>
      <w:r w:rsidRPr="00BD70C5">
        <w:rPr>
          <w:rFonts w:ascii="Times New Roman" w:hAnsi="Times New Roman"/>
          <w:lang w:val="en-US"/>
        </w:rPr>
        <w:t xml:space="preserve"> </w:t>
      </w:r>
      <w:r>
        <w:rPr>
          <w:rFonts w:ascii="Times New Roman" w:hAnsi="Times New Roman"/>
          <w:lang w:val="en-US"/>
        </w:rPr>
        <w:t>(</w:t>
      </w:r>
      <w:r w:rsidRPr="00BD70C5">
        <w:rPr>
          <w:rFonts w:ascii="Times New Roman" w:hAnsi="Times New Roman"/>
        </w:rPr>
        <w:t>Hongkong: South China,</w:t>
      </w:r>
      <w:r>
        <w:rPr>
          <w:rFonts w:ascii="Times New Roman" w:hAnsi="Times New Roman"/>
        </w:rPr>
        <w:t xml:space="preserve"> </w:t>
      </w:r>
      <w:r w:rsidRPr="00BD70C5">
        <w:rPr>
          <w:rFonts w:ascii="Times New Roman" w:hAnsi="Times New Roman"/>
        </w:rPr>
        <w:t>Morning Post, Ltd.</w:t>
      </w:r>
      <w:proofErr w:type="gramStart"/>
      <w:r w:rsidRPr="00BD70C5">
        <w:rPr>
          <w:rFonts w:ascii="Times New Roman" w:hAnsi="Times New Roman"/>
        </w:rPr>
        <w:t>,1924</w:t>
      </w:r>
      <w:proofErr w:type="gramEnd"/>
      <w:r>
        <w:rPr>
          <w:rFonts w:ascii="Times New Roman" w:hAnsi="Times New Roman"/>
        </w:rPr>
        <w:t>)</w:t>
      </w:r>
      <w:r w:rsidRPr="00BD70C5">
        <w:rPr>
          <w:rFonts w:ascii="Times New Roman" w:hAnsi="Times New Roman"/>
        </w:rPr>
        <w:t xml:space="preserve">, 15. Dates advanced in PRC studies are ignorant of the information provided by </w:t>
      </w:r>
      <w:r>
        <w:rPr>
          <w:rFonts w:ascii="Times New Roman" w:hAnsi="Times New Roman"/>
        </w:rPr>
        <w:t>Ts</w:t>
      </w:r>
      <w:r w:rsidRPr="00BD70C5">
        <w:rPr>
          <w:rFonts w:ascii="Times New Roman" w:hAnsi="Times New Roman"/>
        </w:rPr>
        <w:t xml:space="preserve">e himself and are based on Feng Ziyou </w:t>
      </w:r>
      <w:r w:rsidRPr="00BE2ED9">
        <w:rPr>
          <w:rFonts w:ascii="SimSun" w:eastAsia="SimSun" w:hAnsi="SimSun"/>
          <w:lang w:eastAsia="zh-CN"/>
        </w:rPr>
        <w:t>馮自由</w:t>
      </w:r>
      <w:r w:rsidRPr="00BD70C5">
        <w:rPr>
          <w:rFonts w:ascii="Times New Roman" w:hAnsi="Times New Roman"/>
        </w:rPr>
        <w:t xml:space="preserve">, </w:t>
      </w:r>
      <w:r w:rsidRPr="00EB02C8">
        <w:rPr>
          <w:rFonts w:ascii="Times New Roman" w:hAnsi="Times New Roman"/>
          <w:i/>
        </w:rPr>
        <w:t>Geming yishi</w:t>
      </w:r>
      <w:r w:rsidRPr="00BD70C5">
        <w:rPr>
          <w:rFonts w:ascii="Times New Roman" w:eastAsia="宋体" w:hAnsi="Times New Roman"/>
          <w:lang w:eastAsia="zh-CN"/>
        </w:rPr>
        <w:t xml:space="preserve"> </w:t>
      </w:r>
      <w:r w:rsidRPr="00BE2ED9">
        <w:rPr>
          <w:rFonts w:ascii="SimSun" w:eastAsia="SimSun" w:hAnsi="SimSun"/>
          <w:lang w:eastAsia="zh-CN"/>
        </w:rPr>
        <w:t>革命逸史</w:t>
      </w:r>
      <w:r w:rsidRPr="002A1D1D">
        <w:t xml:space="preserve"> </w:t>
      </w:r>
      <w:r w:rsidRPr="002A1D1D">
        <w:rPr>
          <w:rFonts w:ascii="Times New Roman" w:hAnsi="Times New Roman"/>
        </w:rPr>
        <w:t>[Reminiscences of the revolution]</w:t>
      </w:r>
      <w:r w:rsidRPr="002A1D1D">
        <w:rPr>
          <w:rFonts w:ascii="Times New Roman" w:eastAsia="宋体" w:hAnsi="Times New Roman"/>
          <w:lang w:eastAsia="zh-CN"/>
        </w:rPr>
        <w:t xml:space="preserve"> </w:t>
      </w:r>
      <w:r>
        <w:rPr>
          <w:rFonts w:ascii="Times New Roman" w:eastAsia="宋体" w:hAnsi="Times New Roman"/>
          <w:lang w:eastAsia="zh-CN"/>
        </w:rPr>
        <w:t>(</w:t>
      </w:r>
      <w:r w:rsidRPr="000718EB">
        <w:rPr>
          <w:rFonts w:ascii="Times New Roman" w:eastAsia="宋体" w:hAnsi="Times New Roman"/>
          <w:lang w:eastAsia="zh-CN"/>
        </w:rPr>
        <w:t>Taibei: Taiwan Commercial Press, 1977</w:t>
      </w:r>
      <w:r>
        <w:rPr>
          <w:rFonts w:ascii="Times New Roman" w:eastAsia="宋体" w:hAnsi="Times New Roman"/>
          <w:lang w:eastAsia="zh-CN"/>
        </w:rPr>
        <w:t>)</w:t>
      </w:r>
      <w:r w:rsidRPr="00BD70C5">
        <w:rPr>
          <w:rFonts w:ascii="Times New Roman" w:eastAsia="宋体" w:hAnsi="Times New Roman"/>
          <w:lang w:val="en-US" w:eastAsia="zh-CN"/>
        </w:rPr>
        <w:t>, 62. Feng</w:t>
      </w:r>
      <w:r w:rsidRPr="00BD70C5">
        <w:rPr>
          <w:rFonts w:ascii="Times New Roman" w:hAnsi="Times New Roman"/>
        </w:rPr>
        <w:t xml:space="preserve"> reprints the cartoon and claims</w:t>
      </w:r>
      <w:r>
        <w:rPr>
          <w:rFonts w:ascii="Times New Roman" w:hAnsi="Times New Roman"/>
        </w:rPr>
        <w:t xml:space="preserve"> it was drafted in July, 18</w:t>
      </w:r>
      <w:r w:rsidRPr="00BD70C5">
        <w:rPr>
          <w:rFonts w:ascii="Times New Roman" w:hAnsi="Times New Roman"/>
        </w:rPr>
        <w:t>98, that is, before the coup that ended the Hundred Days</w:t>
      </w:r>
      <w:r>
        <w:rPr>
          <w:rFonts w:ascii="Times New Roman" w:hAnsi="Times New Roman"/>
        </w:rPr>
        <w:t xml:space="preserve"> of </w:t>
      </w:r>
      <w:r w:rsidRPr="00BD70C5">
        <w:rPr>
          <w:rFonts w:ascii="Times New Roman" w:hAnsi="Times New Roman"/>
        </w:rPr>
        <w:t xml:space="preserve">1898. </w:t>
      </w:r>
      <w:r>
        <w:rPr>
          <w:rFonts w:ascii="Times New Roman" w:hAnsi="Times New Roman"/>
        </w:rPr>
        <w:t xml:space="preserve">The date on the print itself confirms Tse’s own dating. </w:t>
      </w:r>
      <w:r w:rsidRPr="00BD70C5">
        <w:rPr>
          <w:rFonts w:ascii="Times New Roman" w:hAnsi="Times New Roman"/>
        </w:rPr>
        <w:t xml:space="preserve">See, for example, Wang Yunhong </w:t>
      </w:r>
      <w:r>
        <w:rPr>
          <w:rFonts w:ascii="Times New Roman" w:eastAsia="SimSun" w:hAnsi="Times New Roman" w:hint="eastAsia"/>
          <w:lang w:eastAsia="zh-CN"/>
        </w:rPr>
        <w:t>王雲紅</w:t>
      </w:r>
      <w:r w:rsidRPr="00BD70C5">
        <w:rPr>
          <w:rFonts w:ascii="Times New Roman" w:eastAsia="AdobeSongStd-Light" w:hAnsi="Times New Roman"/>
          <w:lang w:val="en-US" w:eastAsia="zh-CN"/>
        </w:rPr>
        <w:t xml:space="preserve">, </w:t>
      </w:r>
      <w:r>
        <w:rPr>
          <w:rFonts w:ascii="Times New Roman" w:eastAsia="AdobeSongStd-Light" w:hAnsi="Times New Roman"/>
          <w:lang w:val="en-US" w:eastAsia="zh-CN"/>
        </w:rPr>
        <w:t>“Youguan “shiju tu” de jige wenti</w:t>
      </w:r>
      <w:r w:rsidRPr="00BE2ED9">
        <w:rPr>
          <w:rFonts w:ascii="SimSun" w:eastAsia="SimSun" w:hAnsi="SimSun" w:hint="eastAsia"/>
          <w:lang w:val="en-US" w:eastAsia="zh-CN"/>
        </w:rPr>
        <w:t>有關</w:t>
      </w:r>
      <w:r w:rsidRPr="00BE2ED9">
        <w:rPr>
          <w:rFonts w:ascii="SimSun" w:eastAsia="SimSun" w:hAnsi="SimSun"/>
          <w:lang w:val="en-US" w:eastAsia="zh-CN"/>
        </w:rPr>
        <w:t>&lt;</w:t>
      </w:r>
      <w:r w:rsidRPr="00BE2ED9">
        <w:rPr>
          <w:rFonts w:ascii="SimSun" w:eastAsia="SimSun" w:hAnsi="SimSun" w:hint="eastAsia"/>
          <w:lang w:val="en-US" w:eastAsia="zh-CN"/>
        </w:rPr>
        <w:t>時局圖</w:t>
      </w:r>
      <w:r w:rsidRPr="00BE2ED9">
        <w:rPr>
          <w:rFonts w:ascii="SimSun" w:eastAsia="SimSun" w:hAnsi="SimSun"/>
          <w:lang w:val="en-US" w:eastAsia="zh-CN"/>
        </w:rPr>
        <w:t>&gt;</w:t>
      </w:r>
      <w:r w:rsidRPr="00BE2ED9">
        <w:rPr>
          <w:rFonts w:ascii="SimSun" w:eastAsia="SimSun" w:hAnsi="SimSun" w:hint="eastAsia"/>
          <w:lang w:val="en-US" w:eastAsia="zh-CN"/>
        </w:rPr>
        <w:t>的幾個問</w:t>
      </w:r>
      <w:r w:rsidRPr="00BE2ED9">
        <w:rPr>
          <w:rFonts w:ascii="SimSun" w:eastAsia="SimSun" w:hAnsi="SimSun"/>
          <w:lang w:val="en-US" w:eastAsia="zh-CN"/>
        </w:rPr>
        <w:t>題</w:t>
      </w:r>
      <w:r w:rsidRPr="00ED500E">
        <w:rPr>
          <w:rFonts w:ascii="Times New Roman" w:eastAsia="AdobeSongStd-Light" w:hAnsi="Times New Roman"/>
          <w:lang w:val="en-US" w:eastAsia="zh-CN"/>
        </w:rPr>
        <w:t xml:space="preserve">, </w:t>
      </w:r>
      <w:r w:rsidRPr="000718EB">
        <w:rPr>
          <w:rFonts w:ascii="Times New Roman" w:eastAsia="AdobeSongStd-Light" w:hAnsi="Times New Roman"/>
          <w:i/>
          <w:lang w:val="en-US" w:eastAsia="zh-CN"/>
        </w:rPr>
        <w:t>Lishi jiaoxue</w:t>
      </w:r>
      <w:r w:rsidRPr="000718EB">
        <w:rPr>
          <w:rFonts w:ascii="Times New Roman" w:eastAsia="AdobeSongStd-Light" w:hAnsi="Times New Roman"/>
          <w:lang w:val="en-US" w:eastAsia="zh-CN"/>
        </w:rPr>
        <w:t xml:space="preserve"> </w:t>
      </w:r>
      <w:r w:rsidRPr="00BE2ED9">
        <w:rPr>
          <w:rFonts w:ascii="SimSun" w:eastAsia="SimSun" w:hAnsi="SimSun"/>
          <w:lang w:val="en-US" w:eastAsia="zh-CN"/>
        </w:rPr>
        <w:t>历史教学</w:t>
      </w:r>
      <w:r w:rsidRPr="000718EB">
        <w:rPr>
          <w:rFonts w:ascii="Times New Roman" w:eastAsia="AdobeSongStd-Light" w:hAnsi="Times New Roman"/>
          <w:lang w:val="en-US" w:eastAsia="zh-CN"/>
        </w:rPr>
        <w:t xml:space="preserve"> 9(2005):</w:t>
      </w:r>
      <w:r>
        <w:rPr>
          <w:rFonts w:ascii="Times New Roman" w:eastAsia="AdobeSongStd-Light" w:hAnsi="Times New Roman"/>
          <w:lang w:val="en-US" w:eastAsia="zh-CN"/>
        </w:rPr>
        <w:t xml:space="preserve"> </w:t>
      </w:r>
      <w:r w:rsidRPr="000718EB">
        <w:rPr>
          <w:rFonts w:ascii="Times New Roman" w:eastAsia="AdobeSongStd-Light" w:hAnsi="Times New Roman"/>
          <w:lang w:val="en-US" w:eastAsia="zh-CN"/>
        </w:rPr>
        <w:t xml:space="preserve">71. </w:t>
      </w:r>
    </w:p>
  </w:footnote>
  <w:footnote w:id="157">
    <w:p w:rsidR="0039391E" w:rsidRPr="00E0196E" w:rsidRDefault="0039391E" w:rsidP="00712F43">
      <w:pPr>
        <w:pStyle w:val="FootnoteText"/>
        <w:rPr>
          <w:rFonts w:ascii="Times New Roman" w:hAnsi="Times New Roman"/>
          <w:lang w:val="en-US"/>
        </w:rPr>
      </w:pPr>
      <w:r w:rsidRPr="00E0196E">
        <w:rPr>
          <w:rStyle w:val="FootnoteReference"/>
          <w:rFonts w:ascii="Times New Roman" w:hAnsi="Times New Roman"/>
        </w:rPr>
        <w:footnoteRef/>
      </w:r>
      <w:r w:rsidRPr="00E0196E">
        <w:rPr>
          <w:rFonts w:ascii="Times New Roman" w:hAnsi="Times New Roman"/>
        </w:rPr>
        <w:t xml:space="preserve"> The term has been coined to describe the role of “natives” familiar with “white” culture that allowed them to help </w:t>
      </w:r>
      <w:r>
        <w:rPr>
          <w:rFonts w:ascii="Times New Roman" w:hAnsi="Times New Roman"/>
        </w:rPr>
        <w:t>with</w:t>
      </w:r>
      <w:r w:rsidRPr="00E0196E">
        <w:rPr>
          <w:rFonts w:ascii="Times New Roman" w:hAnsi="Times New Roman"/>
        </w:rPr>
        <w:t xml:space="preserve"> the communication between the two. It is here used without the random ethnic marker for people who fulfil this role, independent of their ethnic and linguistic background.</w:t>
      </w:r>
    </w:p>
  </w:footnote>
  <w:footnote w:id="158">
    <w:p w:rsidR="0039391E" w:rsidRPr="003916FD" w:rsidRDefault="0039391E" w:rsidP="00712F43">
      <w:pPr>
        <w:pStyle w:val="FootnoteText"/>
        <w:rPr>
          <w:rFonts w:ascii="Times New Roman" w:hAnsi="Times New Roman"/>
          <w:lang w:val="en-US"/>
        </w:rPr>
      </w:pPr>
      <w:r w:rsidRPr="003916FD">
        <w:rPr>
          <w:rStyle w:val="FootnoteReference"/>
          <w:rFonts w:ascii="Times New Roman" w:hAnsi="Times New Roman"/>
        </w:rPr>
        <w:footnoteRef/>
      </w:r>
      <w:r w:rsidRPr="003916FD">
        <w:rPr>
          <w:rFonts w:ascii="Times New Roman" w:hAnsi="Times New Roman"/>
        </w:rPr>
        <w:t xml:space="preserve"> </w:t>
      </w:r>
      <w:r w:rsidRPr="003916FD">
        <w:rPr>
          <w:rFonts w:ascii="Times New Roman" w:hAnsi="Times New Roman"/>
          <w:lang w:val="en-US"/>
        </w:rPr>
        <w:t xml:space="preserve">At the time, this term was still exclusively used for Christian missionary work. However, the </w:t>
      </w:r>
      <w:r w:rsidRPr="00673B7E">
        <w:rPr>
          <w:rFonts w:ascii="Times New Roman" w:hAnsi="Times New Roman"/>
          <w:i/>
          <w:lang w:val="en-US"/>
        </w:rPr>
        <w:t>Shiju tu</w:t>
      </w:r>
      <w:r>
        <w:rPr>
          <w:rFonts w:ascii="Times New Roman" w:hAnsi="Times New Roman"/>
          <w:lang w:val="en-US"/>
        </w:rPr>
        <w:t>,</w:t>
      </w:r>
      <w:r w:rsidRPr="003916FD">
        <w:rPr>
          <w:rFonts w:ascii="Times New Roman" w:hAnsi="Times New Roman"/>
          <w:lang w:val="en-US"/>
        </w:rPr>
        <w:t xml:space="preserve"> together with its inscriptions</w:t>
      </w:r>
      <w:r>
        <w:rPr>
          <w:rFonts w:ascii="Times New Roman" w:hAnsi="Times New Roman"/>
          <w:lang w:val="en-US"/>
        </w:rPr>
        <w:t>,</w:t>
      </w:r>
      <w:r w:rsidRPr="003916FD">
        <w:rPr>
          <w:rFonts w:ascii="Times New Roman" w:hAnsi="Times New Roman"/>
          <w:lang w:val="en-US"/>
        </w:rPr>
        <w:t xml:space="preserve"> must in substance be clearly be defined as propaganda.</w:t>
      </w:r>
    </w:p>
  </w:footnote>
  <w:footnote w:id="159">
    <w:p w:rsidR="0039391E" w:rsidRPr="00A00D8A" w:rsidRDefault="0039391E" w:rsidP="00712F43">
      <w:pPr>
        <w:pStyle w:val="Default"/>
        <w:rPr>
          <w:rFonts w:ascii="Times New Roman" w:hAnsi="Times New Roman" w:cs="Times New Roman"/>
          <w:sz w:val="20"/>
          <w:szCs w:val="20"/>
        </w:rPr>
      </w:pPr>
      <w:r w:rsidRPr="00A00D8A">
        <w:rPr>
          <w:rStyle w:val="FootnoteReference"/>
          <w:rFonts w:ascii="Times New Roman" w:hAnsi="Times New Roman" w:cs="Times New Roman"/>
          <w:sz w:val="20"/>
          <w:szCs w:val="20"/>
        </w:rPr>
        <w:footnoteRef/>
      </w:r>
      <w:r w:rsidRPr="00A00D8A">
        <w:rPr>
          <w:rFonts w:ascii="Times New Roman" w:hAnsi="Times New Roman" w:cs="Times New Roman"/>
          <w:sz w:val="20"/>
          <w:szCs w:val="20"/>
        </w:rPr>
        <w:t xml:space="preserve"> Jung-Fang Tsai</w:t>
      </w:r>
      <w:r>
        <w:rPr>
          <w:rFonts w:ascii="Times New Roman" w:hAnsi="Times New Roman" w:cs="Times New Roman"/>
          <w:sz w:val="20"/>
          <w:szCs w:val="20"/>
        </w:rPr>
        <w:t>, “</w:t>
      </w:r>
      <w:r w:rsidRPr="00A00D8A">
        <w:rPr>
          <w:rFonts w:ascii="Times New Roman" w:hAnsi="Times New Roman" w:cs="Times New Roman"/>
          <w:sz w:val="20"/>
          <w:szCs w:val="20"/>
        </w:rPr>
        <w:t>The Predicament of the Comprador Ideologists: He Qi (Ho Kai, 1859-1914) and Hu Liyuan</w:t>
      </w:r>
      <w:r>
        <w:rPr>
          <w:rFonts w:ascii="Times New Roman" w:hAnsi="Times New Roman" w:cs="Times New Roman"/>
          <w:sz w:val="20"/>
          <w:szCs w:val="20"/>
        </w:rPr>
        <w:t xml:space="preserve"> </w:t>
      </w:r>
      <w:r w:rsidRPr="00A00D8A">
        <w:rPr>
          <w:rFonts w:ascii="Times New Roman" w:hAnsi="Times New Roman" w:cs="Times New Roman"/>
          <w:sz w:val="20"/>
          <w:szCs w:val="20"/>
        </w:rPr>
        <w:t>(1847-1916)</w:t>
      </w:r>
      <w:r>
        <w:rPr>
          <w:rFonts w:ascii="Times New Roman" w:hAnsi="Times New Roman" w:cs="Times New Roman"/>
          <w:sz w:val="20"/>
          <w:szCs w:val="20"/>
        </w:rPr>
        <w:t>,</w:t>
      </w:r>
      <w:r w:rsidRPr="00A00D8A">
        <w:rPr>
          <w:rFonts w:ascii="Times New Roman" w:hAnsi="Times New Roman" w:cs="Times New Roman"/>
          <w:sz w:val="20"/>
          <w:szCs w:val="20"/>
        </w:rPr>
        <w:t>”</w:t>
      </w:r>
      <w:r>
        <w:rPr>
          <w:rFonts w:ascii="Times New Roman" w:hAnsi="Times New Roman" w:cs="Times New Roman"/>
          <w:sz w:val="20"/>
          <w:szCs w:val="20"/>
        </w:rPr>
        <w:t xml:space="preserve"> </w:t>
      </w:r>
      <w:r w:rsidRPr="00A00D8A">
        <w:rPr>
          <w:rFonts w:ascii="Times New Roman" w:hAnsi="Times New Roman" w:cs="Times New Roman"/>
          <w:i/>
          <w:sz w:val="20"/>
          <w:szCs w:val="20"/>
        </w:rPr>
        <w:t>Modern China</w:t>
      </w:r>
      <w:r>
        <w:rPr>
          <w:rFonts w:ascii="Times New Roman" w:hAnsi="Times New Roman" w:cs="Times New Roman"/>
          <w:sz w:val="20"/>
          <w:szCs w:val="20"/>
        </w:rPr>
        <w:t xml:space="preserve"> 7, no. 2 (April 1981), 191-197.</w:t>
      </w:r>
      <w:r>
        <w:t xml:space="preserve"> </w:t>
      </w:r>
    </w:p>
  </w:footnote>
  <w:footnote w:id="160">
    <w:p w:rsidR="0039391E" w:rsidRPr="00E0196E" w:rsidRDefault="0039391E" w:rsidP="00712F43">
      <w:pPr>
        <w:pStyle w:val="FootnoteText"/>
        <w:rPr>
          <w:rFonts w:ascii="Times New Roman" w:hAnsi="Times New Roman"/>
          <w:lang w:val="en-US"/>
        </w:rPr>
      </w:pPr>
      <w:r w:rsidRPr="00E0196E">
        <w:rPr>
          <w:rStyle w:val="FootnoteReference"/>
          <w:rFonts w:ascii="Times New Roman" w:hAnsi="Times New Roman"/>
        </w:rPr>
        <w:footnoteRef/>
      </w:r>
      <w:r w:rsidRPr="00E0196E">
        <w:rPr>
          <w:rFonts w:ascii="Times New Roman" w:hAnsi="Times New Roman"/>
        </w:rPr>
        <w:t xml:space="preserve"> </w:t>
      </w:r>
      <w:r w:rsidRPr="00E0196E">
        <w:rPr>
          <w:rFonts w:ascii="Times New Roman" w:hAnsi="Times New Roman"/>
          <w:lang w:val="en-US"/>
        </w:rPr>
        <w:t xml:space="preserve">This has been for many years the standard term used, for example, for the founder and editor of </w:t>
      </w:r>
      <w:smartTag w:uri="urn:schemas-microsoft-com:office:smarttags" w:element="country-region">
        <w:smartTag w:uri="urn:schemas-microsoft-com:office:smarttags" w:element="place">
          <w:r w:rsidRPr="00E0196E">
            <w:rPr>
              <w:rFonts w:ascii="Times New Roman" w:hAnsi="Times New Roman"/>
              <w:lang w:val="en-US"/>
            </w:rPr>
            <w:t>China</w:t>
          </w:r>
        </w:smartTag>
      </w:smartTag>
      <w:r w:rsidRPr="00E0196E">
        <w:rPr>
          <w:rFonts w:ascii="Times New Roman" w:hAnsi="Times New Roman"/>
          <w:lang w:val="en-US"/>
        </w:rPr>
        <w:t>’s most important early newspaper, Ernest Major, in PRC publications.</w:t>
      </w:r>
    </w:p>
  </w:footnote>
  <w:footnote w:id="161">
    <w:p w:rsidR="0039391E" w:rsidRPr="00FC17D6" w:rsidRDefault="0039391E" w:rsidP="00712F43">
      <w:pPr>
        <w:pStyle w:val="FootnoteText"/>
        <w:rPr>
          <w:rFonts w:ascii="Times New Roman" w:hAnsi="Times New Roman"/>
          <w:lang w:val="en-US"/>
        </w:rPr>
      </w:pPr>
      <w:r w:rsidRPr="00FC17D6">
        <w:rPr>
          <w:rStyle w:val="FootnoteReference"/>
          <w:rFonts w:ascii="Times New Roman" w:hAnsi="Times New Roman"/>
        </w:rPr>
        <w:footnoteRef/>
      </w:r>
      <w:r w:rsidRPr="00FC17D6">
        <w:rPr>
          <w:rFonts w:ascii="Times New Roman" w:hAnsi="Times New Roman"/>
        </w:rPr>
        <w:t xml:space="preserve"> </w:t>
      </w:r>
      <w:r w:rsidRPr="00FC17D6">
        <w:rPr>
          <w:rFonts w:ascii="Times New Roman" w:eastAsia="Times New Roman" w:hAnsi="Times New Roman"/>
        </w:rPr>
        <w:t xml:space="preserve">Mary Louise Pratt, “Arts of the Contact Zone,” </w:t>
      </w:r>
      <w:r w:rsidRPr="00FC17D6">
        <w:rPr>
          <w:rFonts w:ascii="Times New Roman" w:hAnsi="Times New Roman"/>
          <w:i/>
          <w:iCs/>
          <w:color w:val="000000"/>
        </w:rPr>
        <w:t>Profession 91</w:t>
      </w:r>
      <w:r>
        <w:rPr>
          <w:rFonts w:ascii="Times New Roman" w:hAnsi="Times New Roman"/>
          <w:color w:val="000000"/>
        </w:rPr>
        <w:t xml:space="preserve"> (1991):</w:t>
      </w:r>
      <w:r w:rsidRPr="00FC17D6">
        <w:rPr>
          <w:rFonts w:ascii="Times New Roman" w:hAnsi="Times New Roman"/>
          <w:color w:val="000000"/>
        </w:rPr>
        <w:t xml:space="preserve"> 33-40, and since reprinted many times.</w:t>
      </w:r>
    </w:p>
  </w:footnote>
  <w:footnote w:id="162">
    <w:p w:rsidR="0039391E" w:rsidRPr="00E0196E" w:rsidRDefault="0039391E" w:rsidP="00712F43">
      <w:pPr>
        <w:pStyle w:val="FootnoteText"/>
        <w:rPr>
          <w:rFonts w:ascii="Times New Roman" w:hAnsi="Times New Roman"/>
          <w:lang w:val="en-US"/>
        </w:rPr>
      </w:pPr>
      <w:r w:rsidRPr="00E0196E">
        <w:rPr>
          <w:rStyle w:val="FootnoteReference"/>
          <w:rFonts w:ascii="Times New Roman" w:hAnsi="Times New Roman"/>
        </w:rPr>
        <w:footnoteRef/>
      </w:r>
      <w:r w:rsidRPr="00E0196E">
        <w:rPr>
          <w:rFonts w:ascii="Times New Roman" w:hAnsi="Times New Roman"/>
        </w:rPr>
        <w:t xml:space="preserve"> For a short overview of </w:t>
      </w:r>
      <w:r w:rsidRPr="00E0196E">
        <w:rPr>
          <w:rFonts w:ascii="Times New Roman" w:hAnsi="Times New Roman"/>
          <w:lang w:val="en-US"/>
        </w:rPr>
        <w:t xml:space="preserve">this concept and its history, see Gary Fields, </w:t>
      </w:r>
      <w:r w:rsidRPr="007310AD">
        <w:rPr>
          <w:rFonts w:ascii="Times New Roman" w:hAnsi="Times New Roman"/>
          <w:lang w:val="en-US"/>
        </w:rPr>
        <w:t>“</w:t>
      </w:r>
      <w:r w:rsidRPr="008E1685">
        <w:rPr>
          <w:rFonts w:ascii="Times New Roman" w:hAnsi="Times New Roman"/>
          <w:lang w:val="en-US"/>
        </w:rPr>
        <w:t>Dual Economy</w:t>
      </w:r>
      <w:r w:rsidRPr="007310AD">
        <w:rPr>
          <w:rFonts w:ascii="Times New Roman" w:hAnsi="Times New Roman"/>
          <w:lang w:val="en-US"/>
        </w:rPr>
        <w:t>,”</w:t>
      </w:r>
      <w:r w:rsidRPr="00E0196E">
        <w:rPr>
          <w:rFonts w:ascii="Times New Roman" w:hAnsi="Times New Roman"/>
          <w:lang w:val="en-US"/>
        </w:rPr>
        <w:t xml:space="preserve"> </w:t>
      </w:r>
      <w:r>
        <w:rPr>
          <w:rFonts w:ascii="Times New Roman" w:hAnsi="Times New Roman"/>
          <w:lang w:val="en-US"/>
        </w:rPr>
        <w:t>(</w:t>
      </w:r>
      <w:r w:rsidRPr="00E0196E">
        <w:rPr>
          <w:rFonts w:ascii="Times New Roman" w:hAnsi="Times New Roman"/>
          <w:lang w:val="en-US"/>
        </w:rPr>
        <w:t>Working Papers 17</w:t>
      </w:r>
      <w:r>
        <w:rPr>
          <w:rFonts w:ascii="Times New Roman" w:hAnsi="Times New Roman"/>
          <w:lang w:val="en-US"/>
        </w:rPr>
        <w:t xml:space="preserve">, </w:t>
      </w:r>
      <w:r w:rsidRPr="00E0196E">
        <w:rPr>
          <w:rFonts w:ascii="Times New Roman" w:hAnsi="Times New Roman"/>
          <w:lang w:val="en-US"/>
        </w:rPr>
        <w:t>Cornell University ILR School, 2007</w:t>
      </w:r>
      <w:r>
        <w:rPr>
          <w:rFonts w:ascii="Times New Roman" w:hAnsi="Times New Roman"/>
          <w:lang w:val="en-US"/>
        </w:rPr>
        <w:t>),</w:t>
      </w:r>
      <w:r w:rsidRPr="00E0196E">
        <w:rPr>
          <w:rFonts w:ascii="Times New Roman" w:hAnsi="Times New Roman"/>
          <w:lang w:val="en-US"/>
        </w:rPr>
        <w:t xml:space="preserve"> accessed Feb. 28, 201</w:t>
      </w:r>
      <w:r>
        <w:rPr>
          <w:rFonts w:ascii="Times New Roman" w:hAnsi="Times New Roman"/>
          <w:lang w:val="en-US"/>
        </w:rPr>
        <w:t xml:space="preserve">1, </w:t>
      </w:r>
      <w:hyperlink r:id="rId2" w:history="1">
        <w:r w:rsidRPr="00E0196E">
          <w:rPr>
            <w:rStyle w:val="Hyperlink"/>
            <w:rFonts w:ascii="Times New Roman" w:hAnsi="Times New Roman"/>
            <w:lang w:val="en-US"/>
          </w:rPr>
          <w:t>http://digitalcommons.ilr.cornell.edu/cgi/viewcontent.cgi?article=1016&amp;context=workingpapers</w:t>
        </w:r>
      </w:hyperlink>
      <w:r>
        <w:rPr>
          <w:rFonts w:ascii="Times New Roman" w:hAnsi="Times New Roman"/>
          <w:lang w:val="en-US"/>
        </w:rPr>
        <w:t>.</w:t>
      </w:r>
      <w:r w:rsidRPr="00E0196E">
        <w:rPr>
          <w:rFonts w:ascii="Times New Roman" w:hAnsi="Times New Roman"/>
          <w:lang w:val="en-US"/>
        </w:rPr>
        <w:t xml:space="preserve"> </w:t>
      </w:r>
    </w:p>
  </w:footnote>
  <w:footnote w:id="163">
    <w:p w:rsidR="0039391E" w:rsidRPr="006357A0" w:rsidRDefault="0039391E" w:rsidP="00712F43">
      <w:pPr>
        <w:pStyle w:val="FootnoteText"/>
        <w:rPr>
          <w:rFonts w:ascii="Times New Roman" w:hAnsi="Times New Roman"/>
          <w:lang w:val="en-US"/>
        </w:rPr>
      </w:pPr>
      <w:r w:rsidRPr="00E0196E">
        <w:rPr>
          <w:rStyle w:val="FootnoteReference"/>
          <w:rFonts w:ascii="Times New Roman" w:hAnsi="Times New Roman"/>
        </w:rPr>
        <w:footnoteRef/>
      </w:r>
      <w:r w:rsidRPr="00E0196E">
        <w:rPr>
          <w:rFonts w:ascii="Times New Roman" w:hAnsi="Times New Roman"/>
        </w:rPr>
        <w:t xml:space="preserve"> </w:t>
      </w:r>
      <w:r w:rsidRPr="00E0196E">
        <w:rPr>
          <w:rFonts w:ascii="Times New Roman" w:hAnsi="Times New Roman"/>
          <w:lang w:val="en-US"/>
        </w:rPr>
        <w:t xml:space="preserve">Both Hong Kong </w:t>
      </w:r>
      <w:r>
        <w:rPr>
          <w:rFonts w:ascii="Times New Roman" w:hAnsi="Times New Roman"/>
          <w:lang w:val="en-US"/>
        </w:rPr>
        <w:t>I</w:t>
      </w:r>
      <w:r w:rsidRPr="00E0196E">
        <w:rPr>
          <w:rFonts w:ascii="Times New Roman" w:hAnsi="Times New Roman"/>
          <w:lang w:val="en-US"/>
        </w:rPr>
        <w:t>sland</w:t>
      </w:r>
      <w:r w:rsidRPr="006357A0">
        <w:rPr>
          <w:rFonts w:ascii="Times New Roman" w:hAnsi="Times New Roman"/>
          <w:lang w:val="en-US"/>
        </w:rPr>
        <w:t xml:space="preserve"> and the area where the Shanghai International Settlement developed were uninhabited before the Opium War, after which they became colony </w:t>
      </w:r>
      <w:r>
        <w:rPr>
          <w:rFonts w:ascii="Times New Roman" w:hAnsi="Times New Roman"/>
          <w:lang w:val="en-US"/>
        </w:rPr>
        <w:t>and</w:t>
      </w:r>
      <w:r w:rsidRPr="006357A0">
        <w:rPr>
          <w:rFonts w:ascii="Times New Roman" w:hAnsi="Times New Roman"/>
          <w:lang w:val="en-US"/>
        </w:rPr>
        <w:t xml:space="preserve"> Treaty Port respectively. In this sense</w:t>
      </w:r>
      <w:r>
        <w:rPr>
          <w:rFonts w:ascii="Times New Roman" w:hAnsi="Times New Roman"/>
          <w:lang w:val="en-US"/>
        </w:rPr>
        <w:t>,</w:t>
      </w:r>
      <w:r w:rsidRPr="006357A0">
        <w:rPr>
          <w:rFonts w:ascii="Times New Roman" w:hAnsi="Times New Roman"/>
          <w:lang w:val="en-US"/>
        </w:rPr>
        <w:t xml:space="preserve"> the Chinese moving there were as much immigrants as those coming from elsewhere.</w:t>
      </w:r>
    </w:p>
  </w:footnote>
  <w:footnote w:id="164">
    <w:p w:rsidR="0039391E" w:rsidRPr="003900B8" w:rsidRDefault="0039391E" w:rsidP="006500F1">
      <w:pPr>
        <w:pStyle w:val="FootnoteText"/>
        <w:rPr>
          <w:ins w:id="6" w:author="Author"/>
          <w:rFonts w:ascii="Times New Roman" w:hAnsi="Times New Roman"/>
        </w:rPr>
      </w:pPr>
      <w:r w:rsidRPr="003900B8">
        <w:rPr>
          <w:rStyle w:val="FootnoteReference"/>
          <w:rFonts w:ascii="Times New Roman" w:hAnsi="Times New Roman"/>
        </w:rPr>
        <w:footnoteRef/>
      </w:r>
      <w:r w:rsidRPr="003900B8">
        <w:rPr>
          <w:rFonts w:ascii="Times New Roman" w:hAnsi="Times New Roman"/>
        </w:rPr>
        <w:t xml:space="preserve"> </w:t>
      </w:r>
      <w:proofErr w:type="gramStart"/>
      <w:r w:rsidRPr="003900B8">
        <w:rPr>
          <w:rFonts w:ascii="Times New Roman" w:hAnsi="Times New Roman"/>
        </w:rPr>
        <w:t>J. S. Pu</w:t>
      </w:r>
      <w:r>
        <w:rPr>
          <w:rFonts w:ascii="Times New Roman" w:hAnsi="Times New Roman"/>
        </w:rPr>
        <w:t>ghe</w:t>
      </w:r>
      <w:r w:rsidRPr="003900B8">
        <w:rPr>
          <w:rFonts w:ascii="Times New Roman" w:hAnsi="Times New Roman"/>
        </w:rPr>
        <w:t xml:space="preserve">, “Putting his foot down,” </w:t>
      </w:r>
      <w:r w:rsidRPr="003900B8">
        <w:rPr>
          <w:rFonts w:ascii="Times New Roman" w:hAnsi="Times New Roman"/>
          <w:i/>
        </w:rPr>
        <w:t>Puck</w:t>
      </w:r>
      <w:r w:rsidRPr="003900B8">
        <w:rPr>
          <w:rFonts w:ascii="Times New Roman" w:hAnsi="Times New Roman"/>
        </w:rPr>
        <w:t xml:space="preserve"> XLVI no. 1172, Aug. 23, 1899.</w:t>
      </w:r>
      <w:proofErr w:type="gramEnd"/>
    </w:p>
  </w:footnote>
  <w:footnote w:id="165">
    <w:p w:rsidR="0039391E" w:rsidRPr="0099659F" w:rsidRDefault="0039391E" w:rsidP="00712F43">
      <w:pPr>
        <w:outlineLvl w:val="0"/>
        <w:rPr>
          <w:rFonts w:ascii="Times New Roman" w:hAnsi="Times New Roman"/>
          <w:sz w:val="20"/>
          <w:szCs w:val="20"/>
          <w:lang w:val="en-US"/>
        </w:rPr>
      </w:pPr>
      <w:r w:rsidRPr="0099659F">
        <w:rPr>
          <w:rStyle w:val="FootnoteReference"/>
          <w:rFonts w:ascii="Times New Roman" w:hAnsi="Times New Roman"/>
          <w:sz w:val="20"/>
          <w:szCs w:val="20"/>
        </w:rPr>
        <w:footnoteRef/>
      </w:r>
      <w:r w:rsidRPr="0099659F">
        <w:rPr>
          <w:rFonts w:ascii="Times New Roman" w:hAnsi="Times New Roman"/>
          <w:sz w:val="20"/>
          <w:szCs w:val="20"/>
        </w:rPr>
        <w:t xml:space="preserve"> </w:t>
      </w:r>
      <w:r w:rsidRPr="0099659F">
        <w:rPr>
          <w:rFonts w:ascii="Times New Roman" w:hAnsi="Times New Roman"/>
          <w:sz w:val="20"/>
          <w:szCs w:val="20"/>
          <w:lang w:val="en-US"/>
        </w:rPr>
        <w:t xml:space="preserve">The term on the writ in the hands of the Qing official, </w:t>
      </w:r>
      <w:r w:rsidRPr="00BE2ED9">
        <w:rPr>
          <w:rFonts w:ascii="SimSun" w:eastAsia="SimSun" w:hAnsi="SimSun"/>
          <w:sz w:val="20"/>
          <w:szCs w:val="20"/>
          <w:lang w:val="en-US" w:eastAsia="zh-CN"/>
        </w:rPr>
        <w:t>局外中立</w:t>
      </w:r>
      <w:r w:rsidRPr="0099659F">
        <w:rPr>
          <w:rFonts w:ascii="Times New Roman" w:eastAsia="宋体" w:hAnsi="Times New Roman"/>
          <w:sz w:val="20"/>
          <w:szCs w:val="20"/>
          <w:lang w:val="en-US" w:eastAsia="zh-CN"/>
        </w:rPr>
        <w:t xml:space="preserve">, is a translation for “neutrality” </w:t>
      </w:r>
      <w:r>
        <w:rPr>
          <w:rFonts w:ascii="Times New Roman" w:eastAsia="宋体" w:hAnsi="Times New Roman"/>
          <w:sz w:val="20"/>
          <w:szCs w:val="20"/>
          <w:lang w:val="en-US" w:eastAsia="zh-CN"/>
        </w:rPr>
        <w:t xml:space="preserve">that </w:t>
      </w:r>
      <w:r w:rsidRPr="0099659F">
        <w:rPr>
          <w:rFonts w:ascii="Times New Roman" w:eastAsia="宋体" w:hAnsi="Times New Roman"/>
          <w:sz w:val="20"/>
          <w:szCs w:val="20"/>
          <w:lang w:val="en-US" w:eastAsia="zh-CN"/>
        </w:rPr>
        <w:t xml:space="preserve">Japanese scholars of Dutch learning </w:t>
      </w:r>
      <w:r>
        <w:rPr>
          <w:rFonts w:ascii="Times New Roman" w:eastAsia="宋体" w:hAnsi="Times New Roman"/>
          <w:sz w:val="20"/>
          <w:szCs w:val="20"/>
          <w:lang w:val="en-US" w:eastAsia="zh-CN"/>
        </w:rPr>
        <w:t xml:space="preserve">had </w:t>
      </w:r>
      <w:r w:rsidRPr="0099659F">
        <w:rPr>
          <w:rFonts w:ascii="Times New Roman" w:eastAsia="宋体" w:hAnsi="Times New Roman"/>
          <w:sz w:val="20"/>
          <w:szCs w:val="20"/>
          <w:lang w:val="en-US" w:eastAsia="zh-CN"/>
        </w:rPr>
        <w:t xml:space="preserve">produced by the 1860s. It is made up of two </w:t>
      </w:r>
      <w:r>
        <w:rPr>
          <w:rFonts w:ascii="Times New Roman" w:eastAsia="宋体" w:hAnsi="Times New Roman"/>
          <w:sz w:val="20"/>
          <w:szCs w:val="20"/>
          <w:lang w:val="en-US" w:eastAsia="zh-CN"/>
        </w:rPr>
        <w:t xml:space="preserve">character </w:t>
      </w:r>
      <w:r w:rsidRPr="0099659F">
        <w:rPr>
          <w:rFonts w:ascii="Times New Roman" w:eastAsia="宋体" w:hAnsi="Times New Roman"/>
          <w:sz w:val="20"/>
          <w:szCs w:val="20"/>
          <w:lang w:val="en-US" w:eastAsia="zh-CN"/>
        </w:rPr>
        <w:t>pairs, each of which had been used as a translation for different aspect</w:t>
      </w:r>
      <w:r>
        <w:rPr>
          <w:rFonts w:ascii="Times New Roman" w:eastAsia="宋体" w:hAnsi="Times New Roman"/>
          <w:sz w:val="20"/>
          <w:szCs w:val="20"/>
          <w:lang w:val="en-US" w:eastAsia="zh-CN"/>
        </w:rPr>
        <w:t>s</w:t>
      </w:r>
      <w:r w:rsidRPr="0099659F">
        <w:rPr>
          <w:rFonts w:ascii="Times New Roman" w:eastAsia="宋体" w:hAnsi="Times New Roman"/>
          <w:sz w:val="20"/>
          <w:szCs w:val="20"/>
          <w:lang w:val="en-US" w:eastAsia="zh-CN"/>
        </w:rPr>
        <w:t xml:space="preserve"> of “neutrality</w:t>
      </w:r>
      <w:r>
        <w:rPr>
          <w:rFonts w:ascii="Times New Roman" w:eastAsia="宋体" w:hAnsi="Times New Roman"/>
          <w:sz w:val="20"/>
          <w:szCs w:val="20"/>
          <w:lang w:val="en-US" w:eastAsia="zh-CN"/>
        </w:rPr>
        <w:t>”.</w:t>
      </w:r>
      <w:r w:rsidRPr="0099659F">
        <w:rPr>
          <w:rFonts w:ascii="Times New Roman" w:eastAsia="宋体" w:hAnsi="Times New Roman"/>
          <w:sz w:val="20"/>
          <w:szCs w:val="20"/>
          <w:lang w:val="en-US" w:eastAsia="zh-CN"/>
        </w:rPr>
        <w:t xml:space="preserve"> </w:t>
      </w:r>
      <w:r>
        <w:rPr>
          <w:rFonts w:ascii="Times New Roman" w:eastAsia="宋体" w:hAnsi="Times New Roman"/>
          <w:sz w:val="20"/>
          <w:szCs w:val="20"/>
          <w:lang w:val="en-US" w:eastAsia="zh-CN"/>
        </w:rPr>
        <w:t>T</w:t>
      </w:r>
      <w:r w:rsidRPr="0099659F">
        <w:rPr>
          <w:rFonts w:ascii="Times New Roman" w:eastAsia="宋体" w:hAnsi="Times New Roman"/>
          <w:sz w:val="20"/>
          <w:szCs w:val="20"/>
          <w:lang w:val="en-US" w:eastAsia="zh-CN"/>
        </w:rPr>
        <w:t xml:space="preserve">he first </w:t>
      </w:r>
      <w:r>
        <w:rPr>
          <w:rFonts w:ascii="Times New Roman" w:eastAsia="宋体" w:hAnsi="Times New Roman"/>
          <w:sz w:val="20"/>
          <w:szCs w:val="20"/>
          <w:lang w:val="en-US" w:eastAsia="zh-CN"/>
        </w:rPr>
        <w:t>is from</w:t>
      </w:r>
      <w:r w:rsidRPr="0099659F">
        <w:rPr>
          <w:rFonts w:ascii="Times New Roman" w:eastAsia="宋体" w:hAnsi="Times New Roman"/>
          <w:sz w:val="20"/>
          <w:szCs w:val="20"/>
          <w:lang w:val="en-US" w:eastAsia="zh-CN"/>
        </w:rPr>
        <w:t xml:space="preserve"> W.A.P. Martin’s translation of Wheaton’s</w:t>
      </w:r>
      <w:r w:rsidRPr="0099659F">
        <w:rPr>
          <w:rFonts w:ascii="Times New Roman" w:hAnsi="Times New Roman"/>
          <w:sz w:val="20"/>
          <w:szCs w:val="20"/>
          <w:lang w:val="en-US"/>
        </w:rPr>
        <w:t xml:space="preserve"> </w:t>
      </w:r>
      <w:r w:rsidRPr="0099659F">
        <w:rPr>
          <w:rFonts w:ascii="Times New Roman" w:hAnsi="Times New Roman"/>
          <w:i/>
          <w:sz w:val="20"/>
          <w:szCs w:val="20"/>
          <w:lang w:val="en-US"/>
        </w:rPr>
        <w:t>Elements of International Law</w:t>
      </w:r>
      <w:r w:rsidRPr="0099659F">
        <w:rPr>
          <w:rFonts w:ascii="Times New Roman" w:hAnsi="Times New Roman"/>
          <w:sz w:val="20"/>
          <w:szCs w:val="20"/>
          <w:lang w:val="en-US"/>
        </w:rPr>
        <w:t xml:space="preserve">, the second </w:t>
      </w:r>
      <w:r>
        <w:rPr>
          <w:rFonts w:ascii="Times New Roman" w:hAnsi="Times New Roman"/>
          <w:sz w:val="20"/>
          <w:szCs w:val="20"/>
          <w:lang w:val="en-US"/>
        </w:rPr>
        <w:t>from</w:t>
      </w:r>
      <w:r w:rsidRPr="0099659F">
        <w:rPr>
          <w:rFonts w:ascii="Times New Roman" w:hAnsi="Times New Roman"/>
          <w:sz w:val="20"/>
          <w:szCs w:val="20"/>
          <w:lang w:val="en-US"/>
        </w:rPr>
        <w:t xml:space="preserve"> Nishi Amane’s 1868 summary of the lectures on international law of his Leiden teacher Vissering, </w:t>
      </w:r>
      <w:r w:rsidRPr="0099659F">
        <w:rPr>
          <w:rFonts w:ascii="Times New Roman" w:hAnsi="Times New Roman"/>
          <w:i/>
          <w:sz w:val="20"/>
          <w:szCs w:val="20"/>
        </w:rPr>
        <w:t>Fisuserinku-shi bankoku kōhō</w:t>
      </w:r>
      <w:r w:rsidRPr="0099659F">
        <w:rPr>
          <w:rFonts w:ascii="Times New Roman" w:hAnsi="Times New Roman"/>
          <w:sz w:val="20"/>
          <w:szCs w:val="20"/>
        </w:rPr>
        <w:t xml:space="preserve">. For details, see Douglas Howland, </w:t>
      </w:r>
      <w:r>
        <w:rPr>
          <w:rFonts w:ascii="Times New Roman" w:hAnsi="Times New Roman"/>
          <w:sz w:val="20"/>
          <w:szCs w:val="20"/>
        </w:rPr>
        <w:t>“</w:t>
      </w:r>
      <w:r w:rsidRPr="0099659F">
        <w:rPr>
          <w:rFonts w:ascii="Times New Roman" w:hAnsi="Times New Roman"/>
          <w:sz w:val="20"/>
          <w:szCs w:val="20"/>
        </w:rPr>
        <w:t>Japanese Neutrality in the Nineteenth Century: International Law and Trans-Cultural Process</w:t>
      </w:r>
      <w:r>
        <w:rPr>
          <w:rFonts w:ascii="Times New Roman" w:hAnsi="Times New Roman"/>
          <w:sz w:val="20"/>
          <w:szCs w:val="20"/>
        </w:rPr>
        <w:t xml:space="preserve">,” </w:t>
      </w:r>
      <w:r w:rsidRPr="003B7018">
        <w:rPr>
          <w:rFonts w:ascii="Times New Roman" w:hAnsi="Times New Roman"/>
          <w:i/>
          <w:sz w:val="20"/>
          <w:szCs w:val="20"/>
        </w:rPr>
        <w:t xml:space="preserve">Transcultural Studies </w:t>
      </w:r>
      <w:r>
        <w:rPr>
          <w:rFonts w:ascii="Times New Roman" w:hAnsi="Times New Roman"/>
          <w:sz w:val="20"/>
          <w:szCs w:val="20"/>
        </w:rPr>
        <w:t>1, 2010, 4-7.</w:t>
      </w:r>
      <w:r w:rsidRPr="0099659F">
        <w:rPr>
          <w:rFonts w:ascii="Times New Roman" w:hAnsi="Times New Roman"/>
          <w:sz w:val="20"/>
          <w:szCs w:val="20"/>
        </w:rPr>
        <w:t xml:space="preserve"> </w:t>
      </w:r>
    </w:p>
  </w:footnote>
  <w:footnote w:id="166">
    <w:p w:rsidR="0039391E" w:rsidRPr="001B712C" w:rsidRDefault="0039391E" w:rsidP="00712F43">
      <w:pPr>
        <w:pStyle w:val="FootnoteText"/>
      </w:pPr>
      <w:r w:rsidRPr="00EE3BF3">
        <w:rPr>
          <w:rStyle w:val="FootnoteReference"/>
          <w:rFonts w:ascii="Times New Roman" w:hAnsi="Times New Roman"/>
        </w:rPr>
        <w:footnoteRef/>
      </w:r>
      <w:r w:rsidRPr="00EE3BF3">
        <w:rPr>
          <w:rFonts w:ascii="Times New Roman" w:hAnsi="Times New Roman"/>
        </w:rPr>
        <w:t xml:space="preserve"> </w:t>
      </w:r>
      <w:r w:rsidRPr="00F23584">
        <w:rPr>
          <w:rFonts w:ascii="Times New Roman" w:hAnsi="Times New Roman"/>
          <w:i/>
        </w:rPr>
        <w:t>The China Times</w:t>
      </w:r>
      <w:r w:rsidRPr="00EE3BF3">
        <w:rPr>
          <w:rFonts w:ascii="Times New Roman" w:hAnsi="Times New Roman"/>
        </w:rPr>
        <w:t xml:space="preserve"> </w:t>
      </w:r>
      <w:r>
        <w:rPr>
          <w:rFonts w:ascii="Times New Roman" w:hAnsi="Times New Roman"/>
        </w:rPr>
        <w:t>had been published</w:t>
      </w:r>
      <w:r w:rsidRPr="00EE3BF3">
        <w:rPr>
          <w:rFonts w:ascii="Times New Roman" w:hAnsi="Times New Roman"/>
        </w:rPr>
        <w:t xml:space="preserve"> in </w:t>
      </w:r>
      <w:smartTag w:uri="urn:schemas-microsoft-com:office:smarttags" w:element="City">
        <w:smartTag w:uri="urn:schemas-microsoft-com:office:smarttags" w:element="place">
          <w:r w:rsidRPr="00EE3BF3">
            <w:rPr>
              <w:rFonts w:ascii="Times New Roman" w:hAnsi="Times New Roman"/>
            </w:rPr>
            <w:t>Shanghai</w:t>
          </w:r>
        </w:smartTag>
      </w:smartTag>
      <w:r w:rsidRPr="00EE3BF3">
        <w:rPr>
          <w:rFonts w:ascii="Times New Roman" w:hAnsi="Times New Roman"/>
        </w:rPr>
        <w:t xml:space="preserve"> since the end of 1907. The supplement was first called </w:t>
      </w:r>
      <w:r w:rsidRPr="00EE3BF3">
        <w:rPr>
          <w:rFonts w:ascii="Times New Roman" w:hAnsi="Times New Roman"/>
          <w:i/>
        </w:rPr>
        <w:t>Shishibao tuhua xunbao</w:t>
      </w:r>
      <w:r w:rsidRPr="00BE2ED9">
        <w:rPr>
          <w:rFonts w:ascii="SimSun" w:eastAsia="SimSun" w:hAnsi="SimSun" w:hint="eastAsia"/>
        </w:rPr>
        <w:t>時事報圖畫旬報</w:t>
      </w:r>
      <w:r w:rsidRPr="00EE3BF3">
        <w:rPr>
          <w:rFonts w:ascii="Times New Roman" w:eastAsia="MingLiU" w:hAnsi="Times New Roman"/>
        </w:rPr>
        <w:t xml:space="preserve"> </w:t>
      </w:r>
      <w:r>
        <w:rPr>
          <w:rFonts w:ascii="Times New Roman" w:eastAsia="MingLiU" w:hAnsi="Times New Roman"/>
        </w:rPr>
        <w:t>[</w:t>
      </w:r>
      <w:r w:rsidRPr="00EE3BF3">
        <w:rPr>
          <w:rFonts w:ascii="Times New Roman" w:eastAsia="MingLiU" w:hAnsi="Times New Roman"/>
        </w:rPr>
        <w:t>China Times Illustrated Weekly</w:t>
      </w:r>
      <w:r>
        <w:rPr>
          <w:rFonts w:ascii="Times New Roman" w:eastAsia="MingLiU" w:hAnsi="Times New Roman"/>
        </w:rPr>
        <w:t>]</w:t>
      </w:r>
      <w:r w:rsidRPr="00EE3BF3">
        <w:rPr>
          <w:rFonts w:ascii="Times New Roman" w:eastAsia="MingLiU" w:hAnsi="Times New Roman"/>
        </w:rPr>
        <w:t xml:space="preserve">, and was soon renamed </w:t>
      </w:r>
      <w:r w:rsidRPr="008F50B8">
        <w:rPr>
          <w:rFonts w:ascii="Times New Roman" w:eastAsia="MingLiU" w:hAnsi="Times New Roman"/>
          <w:i/>
        </w:rPr>
        <w:t>Tuhua xinwen</w:t>
      </w:r>
      <w:r w:rsidRPr="00EE3BF3">
        <w:rPr>
          <w:rFonts w:ascii="Times New Roman" w:eastAsia="MingLiU" w:hAnsi="Times New Roman"/>
        </w:rPr>
        <w:t xml:space="preserve"> </w:t>
      </w:r>
      <w:r w:rsidRPr="00BE2ED9">
        <w:rPr>
          <w:rFonts w:ascii="SimSun" w:eastAsia="SimSun" w:hAnsi="SimSun" w:hint="eastAsia"/>
        </w:rPr>
        <w:t>圖畫新聞</w:t>
      </w:r>
      <w:r w:rsidRPr="00EE3BF3">
        <w:rPr>
          <w:rFonts w:ascii="Times New Roman" w:eastAsia="宋体" w:hAnsi="Times New Roman"/>
        </w:rPr>
        <w:t xml:space="preserve"> </w:t>
      </w:r>
      <w:r>
        <w:rPr>
          <w:rFonts w:ascii="Times New Roman" w:eastAsia="宋体" w:hAnsi="Times New Roman"/>
        </w:rPr>
        <w:t>[</w:t>
      </w:r>
      <w:r w:rsidRPr="00EE3BF3">
        <w:rPr>
          <w:rFonts w:ascii="Times New Roman" w:eastAsia="宋体" w:hAnsi="Times New Roman"/>
        </w:rPr>
        <w:t xml:space="preserve">Illustrated </w:t>
      </w:r>
      <w:r>
        <w:rPr>
          <w:rFonts w:ascii="Times New Roman" w:eastAsia="宋体" w:hAnsi="Times New Roman"/>
        </w:rPr>
        <w:t>N</w:t>
      </w:r>
      <w:r w:rsidRPr="00EE3BF3">
        <w:rPr>
          <w:rFonts w:ascii="Times New Roman" w:eastAsia="宋体" w:hAnsi="Times New Roman"/>
        </w:rPr>
        <w:t>ews</w:t>
      </w:r>
      <w:r>
        <w:rPr>
          <w:rFonts w:ascii="Times New Roman" w:eastAsia="宋体" w:hAnsi="Times New Roman"/>
        </w:rPr>
        <w:t>]</w:t>
      </w:r>
      <w:r w:rsidRPr="00EE3BF3">
        <w:rPr>
          <w:rFonts w:ascii="Times New Roman" w:eastAsia="宋体" w:hAnsi="Times New Roman"/>
        </w:rPr>
        <w:t>.</w:t>
      </w:r>
    </w:p>
  </w:footnote>
  <w:footnote w:id="167">
    <w:p w:rsidR="0039391E" w:rsidRPr="00745A13" w:rsidRDefault="0039391E" w:rsidP="00712F43">
      <w:pPr>
        <w:pStyle w:val="FootnoteText"/>
        <w:rPr>
          <w:rFonts w:ascii="Times New Roman" w:hAnsi="Times New Roman"/>
          <w:lang w:val="en-US"/>
        </w:rPr>
      </w:pPr>
      <w:r w:rsidRPr="00745A13">
        <w:rPr>
          <w:rStyle w:val="FootnoteReference"/>
          <w:rFonts w:ascii="Times New Roman" w:hAnsi="Times New Roman"/>
        </w:rPr>
        <w:footnoteRef/>
      </w:r>
      <w:r w:rsidRPr="00745A13">
        <w:rPr>
          <w:rFonts w:ascii="Times New Roman" w:hAnsi="Times New Roman"/>
        </w:rPr>
        <w:t xml:space="preserve"> </w:t>
      </w:r>
      <w:r>
        <w:rPr>
          <w:rFonts w:ascii="Times New Roman" w:hAnsi="Times New Roman"/>
        </w:rPr>
        <w:t>For more on</w:t>
      </w:r>
      <w:r w:rsidRPr="00745A13">
        <w:rPr>
          <w:rFonts w:ascii="Times New Roman" w:hAnsi="Times New Roman"/>
        </w:rPr>
        <w:t xml:space="preserve"> this cartoon, see Yu Shiling</w:t>
      </w:r>
      <w:r w:rsidRPr="00BE2ED9">
        <w:rPr>
          <w:rFonts w:ascii="SimSun" w:eastAsia="SimSun" w:hAnsi="SimSun"/>
        </w:rPr>
        <w:t>俞士玲</w:t>
      </w:r>
      <w:r w:rsidRPr="00745A13">
        <w:rPr>
          <w:rFonts w:ascii="Times New Roman" w:hAnsi="Times New Roman"/>
          <w:lang w:val="en-US"/>
        </w:rPr>
        <w:t xml:space="preserve">, </w:t>
      </w:r>
      <w:r>
        <w:rPr>
          <w:rFonts w:ascii="Times New Roman" w:hAnsi="Times New Roman"/>
          <w:lang w:val="en-US"/>
        </w:rPr>
        <w:t>“</w:t>
      </w:r>
      <w:r w:rsidRPr="00745A13">
        <w:rPr>
          <w:rFonts w:ascii="Times New Roman" w:hAnsi="Times New Roman"/>
          <w:lang w:val="en-US"/>
        </w:rPr>
        <w:t>Wan Qing &lt;Tuhua xinwen&gt;zhong 1907 nian de zhengti gaige</w:t>
      </w:r>
      <w:r>
        <w:rPr>
          <w:rFonts w:ascii="Times New Roman" w:hAnsi="Times New Roman"/>
          <w:lang w:val="en-US"/>
        </w:rPr>
        <w:t>”</w:t>
      </w:r>
      <w:r w:rsidRPr="00745A13">
        <w:rPr>
          <w:rFonts w:ascii="Times New Roman" w:hAnsi="Times New Roman"/>
          <w:lang w:val="en-US"/>
        </w:rPr>
        <w:t xml:space="preserve"> </w:t>
      </w:r>
      <w:r w:rsidRPr="00BE2ED9">
        <w:rPr>
          <w:rFonts w:ascii="SimSun" w:eastAsia="SimSun" w:hAnsi="SimSun"/>
        </w:rPr>
        <w:t>晚清《图画新闻》中一九○七年的政体改革(图)</w:t>
      </w:r>
      <w:r w:rsidRPr="00745A13">
        <w:rPr>
          <w:rFonts w:ascii="Times New Roman" w:eastAsia="Times New Roman" w:hAnsi="Times New Roman"/>
        </w:rPr>
        <w:t xml:space="preserve"> </w:t>
      </w:r>
      <w:r>
        <w:rPr>
          <w:rFonts w:ascii="Times New Roman" w:eastAsia="Times New Roman" w:hAnsi="Times New Roman"/>
        </w:rPr>
        <w:t>[</w:t>
      </w:r>
      <w:r w:rsidRPr="00745A13">
        <w:rPr>
          <w:rFonts w:ascii="Times New Roman" w:eastAsia="Times New Roman" w:hAnsi="Times New Roman"/>
        </w:rPr>
        <w:t xml:space="preserve">Reform of the political system in the late Qing </w:t>
      </w:r>
      <w:r w:rsidRPr="00745A13">
        <w:rPr>
          <w:rFonts w:ascii="Times New Roman" w:eastAsia="Times New Roman" w:hAnsi="Times New Roman"/>
          <w:i/>
        </w:rPr>
        <w:t>Illustrated News</w:t>
      </w:r>
      <w:r>
        <w:rPr>
          <w:rFonts w:ascii="Times New Roman" w:eastAsia="Times New Roman" w:hAnsi="Times New Roman"/>
        </w:rPr>
        <w:t>]</w:t>
      </w:r>
      <w:r w:rsidRPr="00745A13">
        <w:rPr>
          <w:rFonts w:ascii="Times New Roman" w:eastAsia="Times New Roman" w:hAnsi="Times New Roman"/>
        </w:rPr>
        <w:t>, accessed Feb 20, 2011</w:t>
      </w:r>
      <w:r>
        <w:rPr>
          <w:rFonts w:ascii="Times New Roman" w:eastAsia="Times New Roman" w:hAnsi="Times New Roman"/>
        </w:rPr>
        <w:t xml:space="preserve">, </w:t>
      </w:r>
      <w:r w:rsidRPr="00FA2193">
        <w:rPr>
          <w:rStyle w:val="Hyperlink"/>
          <w:rFonts w:ascii="Times New Roman" w:hAnsi="Times New Roman"/>
        </w:rPr>
        <w:t>http://cathay.ce.cn/history/200908/17/t20090817_19799922.shtml</w:t>
      </w:r>
      <w:r w:rsidRPr="00745A13">
        <w:rPr>
          <w:rFonts w:ascii="Times New Roman" w:eastAsia="Times New Roman" w:hAnsi="Times New Roman"/>
        </w:rPr>
        <w:t>. Prof. Yu was kind enough to share a copy of the image with me.</w:t>
      </w:r>
    </w:p>
  </w:footnote>
  <w:footnote w:id="168">
    <w:p w:rsidR="0039391E" w:rsidRPr="00745A13" w:rsidRDefault="0039391E" w:rsidP="00712F43">
      <w:pPr>
        <w:pStyle w:val="FootnoteText"/>
        <w:rPr>
          <w:rFonts w:ascii="Times New Roman" w:eastAsia="宋体" w:hAnsi="Times New Roman"/>
          <w:lang w:eastAsia="zh-CN"/>
        </w:rPr>
      </w:pPr>
      <w:r w:rsidRPr="00745A13">
        <w:rPr>
          <w:rStyle w:val="FootnoteReference"/>
          <w:rFonts w:ascii="Times New Roman" w:hAnsi="Times New Roman"/>
        </w:rPr>
        <w:footnoteRef/>
      </w:r>
      <w:r w:rsidRPr="00745A13">
        <w:rPr>
          <w:rFonts w:ascii="Times New Roman" w:hAnsi="Times New Roman"/>
        </w:rPr>
        <w:t xml:space="preserve"> See Zhu Jinyuan </w:t>
      </w:r>
      <w:r w:rsidRPr="00BE2ED9">
        <w:rPr>
          <w:rFonts w:ascii="SimSun" w:eastAsia="SimSun" w:hAnsi="SimSun"/>
          <w:lang w:eastAsia="zh-CN"/>
        </w:rPr>
        <w:t>朱金元</w:t>
      </w:r>
      <w:r w:rsidRPr="00745A13">
        <w:rPr>
          <w:rFonts w:ascii="Times New Roman" w:hAnsi="Times New Roman"/>
        </w:rPr>
        <w:t xml:space="preserve">, “Shilun Qing mo wu dachen chuyang” </w:t>
      </w:r>
      <w:r w:rsidRPr="00BE2ED9">
        <w:rPr>
          <w:rFonts w:ascii="SimSun" w:eastAsia="SimSun" w:hAnsi="SimSun"/>
          <w:lang w:eastAsia="zh-CN"/>
        </w:rPr>
        <w:t>試論清末五大臣出洋</w:t>
      </w:r>
    </w:p>
    <w:p w:rsidR="0039391E" w:rsidRPr="00745A13" w:rsidRDefault="0039391E" w:rsidP="00712F43">
      <w:pPr>
        <w:pStyle w:val="FootnoteText"/>
        <w:rPr>
          <w:rFonts w:ascii="Times New Roman" w:hAnsi="Times New Roman"/>
          <w:lang w:val="en-US"/>
        </w:rPr>
      </w:pPr>
      <w:r>
        <w:rPr>
          <w:rFonts w:ascii="Times New Roman" w:hAnsi="Times New Roman"/>
        </w:rPr>
        <w:t>[</w:t>
      </w:r>
      <w:r w:rsidRPr="00745A13">
        <w:rPr>
          <w:rFonts w:ascii="Times New Roman" w:hAnsi="Times New Roman"/>
        </w:rPr>
        <w:t>A study on the political investigation abroad of five ministers in the late Qing dynasty</w:t>
      </w:r>
      <w:r>
        <w:rPr>
          <w:rFonts w:ascii="Times New Roman" w:hAnsi="Times New Roman"/>
        </w:rPr>
        <w:t>]</w:t>
      </w:r>
      <w:r w:rsidRPr="00745A13">
        <w:rPr>
          <w:rFonts w:ascii="Times New Roman" w:hAnsi="Times New Roman"/>
        </w:rPr>
        <w:t xml:space="preserve">, </w:t>
      </w:r>
      <w:r w:rsidRPr="00745A13">
        <w:rPr>
          <w:rFonts w:ascii="Times New Roman" w:hAnsi="Times New Roman"/>
          <w:i/>
        </w:rPr>
        <w:t>Xueshu yuekan</w:t>
      </w:r>
      <w:r w:rsidRPr="00745A13">
        <w:rPr>
          <w:rFonts w:ascii="Times New Roman" w:hAnsi="Times New Roman"/>
        </w:rPr>
        <w:t xml:space="preserve"> </w:t>
      </w:r>
      <w:proofErr w:type="gramStart"/>
      <w:r w:rsidRPr="00BE2ED9">
        <w:rPr>
          <w:rFonts w:ascii="SimSun" w:eastAsia="SimSun" w:hAnsi="SimSun"/>
          <w:lang w:eastAsia="zh-CN"/>
        </w:rPr>
        <w:t>學術月刊</w:t>
      </w:r>
      <w:r w:rsidRPr="00745A13">
        <w:rPr>
          <w:rFonts w:ascii="Times New Roman" w:hAnsi="Times New Roman"/>
        </w:rPr>
        <w:t>5</w:t>
      </w:r>
      <w:r>
        <w:rPr>
          <w:rFonts w:ascii="Times New Roman" w:hAnsi="Times New Roman"/>
        </w:rPr>
        <w:t>(</w:t>
      </w:r>
      <w:proofErr w:type="gramEnd"/>
      <w:r w:rsidRPr="00745A13">
        <w:rPr>
          <w:rFonts w:ascii="Times New Roman" w:hAnsi="Times New Roman"/>
        </w:rPr>
        <w:t>1987</w:t>
      </w:r>
      <w:r>
        <w:rPr>
          <w:rFonts w:ascii="Times New Roman" w:hAnsi="Times New Roman"/>
        </w:rPr>
        <w:t>)</w:t>
      </w:r>
      <w:r w:rsidRPr="00745A13">
        <w:rPr>
          <w:rFonts w:ascii="Times New Roman" w:hAnsi="Times New Roman"/>
          <w:lang w:val="en-US"/>
        </w:rPr>
        <w:t>,</w:t>
      </w:r>
      <w:r w:rsidRPr="00745A13">
        <w:rPr>
          <w:rFonts w:ascii="Times New Roman" w:hAnsi="Times New Roman"/>
        </w:rPr>
        <w:t xml:space="preserve"> 68-75.</w:t>
      </w:r>
    </w:p>
  </w:footnote>
  <w:footnote w:id="169">
    <w:p w:rsidR="0039391E" w:rsidRPr="007F3523" w:rsidRDefault="0039391E" w:rsidP="00712F43">
      <w:pPr>
        <w:pStyle w:val="FootnoteText"/>
        <w:rPr>
          <w:rFonts w:ascii="Times New Roman" w:hAnsi="Times New Roman"/>
          <w:lang w:val="en-US"/>
        </w:rPr>
      </w:pPr>
      <w:r w:rsidRPr="007F3523">
        <w:rPr>
          <w:rStyle w:val="FootnoteReference"/>
          <w:rFonts w:ascii="Times New Roman" w:hAnsi="Times New Roman"/>
        </w:rPr>
        <w:footnoteRef/>
      </w:r>
      <w:r w:rsidRPr="007F3523">
        <w:rPr>
          <w:rFonts w:ascii="Times New Roman" w:hAnsi="Times New Roman"/>
        </w:rPr>
        <w:t xml:space="preserve"> It was published until 1947. Its revolutionary credentials and credibility made it a take-over target for Yuan Shikai, and later for the Japanese occupation force.</w:t>
      </w:r>
    </w:p>
  </w:footnote>
  <w:footnote w:id="170">
    <w:p w:rsidR="0039391E" w:rsidRPr="007F3523" w:rsidRDefault="0039391E" w:rsidP="00712F43">
      <w:pPr>
        <w:rPr>
          <w:rFonts w:ascii="Times New Roman" w:eastAsia="宋体" w:hAnsi="Times New Roman"/>
          <w:sz w:val="20"/>
          <w:szCs w:val="20"/>
        </w:rPr>
      </w:pPr>
      <w:r w:rsidRPr="007F3523">
        <w:rPr>
          <w:rStyle w:val="FootnoteReference"/>
          <w:rFonts w:ascii="Times New Roman" w:hAnsi="Times New Roman"/>
          <w:sz w:val="20"/>
          <w:szCs w:val="20"/>
        </w:rPr>
        <w:footnoteRef/>
      </w:r>
      <w:r w:rsidRPr="007F3523">
        <w:rPr>
          <w:rFonts w:ascii="Times New Roman" w:hAnsi="Times New Roman"/>
          <w:sz w:val="20"/>
          <w:szCs w:val="20"/>
        </w:rPr>
        <w:t xml:space="preserve"> </w:t>
      </w:r>
      <w:r w:rsidRPr="007F3523">
        <w:rPr>
          <w:rFonts w:ascii="Times New Roman" w:hAnsi="Times New Roman"/>
          <w:sz w:val="20"/>
          <w:szCs w:val="20"/>
          <w:lang w:val="en-US"/>
        </w:rPr>
        <w:t xml:space="preserve">This sketch is largely based on the information provided on “Jining personalities” in the Shandong sheng ziliaoku </w:t>
      </w:r>
      <w:r>
        <w:rPr>
          <w:rFonts w:ascii="Times New Roman" w:hAnsi="Times New Roman"/>
          <w:sz w:val="20"/>
          <w:szCs w:val="20"/>
          <w:lang w:val="en-US"/>
        </w:rPr>
        <w:t>[</w:t>
      </w:r>
      <w:r w:rsidRPr="007F3523">
        <w:rPr>
          <w:rFonts w:ascii="Times New Roman" w:hAnsi="Times New Roman"/>
          <w:sz w:val="20"/>
          <w:szCs w:val="20"/>
          <w:lang w:val="en-US"/>
        </w:rPr>
        <w:t>Materials on Shandong Province</w:t>
      </w:r>
      <w:r>
        <w:rPr>
          <w:rFonts w:ascii="Times New Roman" w:hAnsi="Times New Roman"/>
          <w:sz w:val="20"/>
          <w:szCs w:val="20"/>
          <w:lang w:val="en-US"/>
        </w:rPr>
        <w:t>]</w:t>
      </w:r>
      <w:r w:rsidRPr="007F3523">
        <w:rPr>
          <w:rFonts w:ascii="Times New Roman" w:hAnsi="Times New Roman"/>
          <w:sz w:val="20"/>
          <w:szCs w:val="20"/>
          <w:lang w:val="en-US"/>
        </w:rPr>
        <w:t>, an official provincial website</w:t>
      </w:r>
      <w:r>
        <w:rPr>
          <w:rFonts w:ascii="Times New Roman" w:hAnsi="Times New Roman"/>
          <w:sz w:val="20"/>
          <w:szCs w:val="20"/>
          <w:lang w:val="en-US"/>
        </w:rPr>
        <w:t>,</w:t>
      </w:r>
      <w:r w:rsidRPr="00AC477E">
        <w:rPr>
          <w:rFonts w:ascii="Times New Roman" w:eastAsia="宋体" w:hAnsi="Times New Roman"/>
          <w:sz w:val="20"/>
          <w:szCs w:val="20"/>
        </w:rPr>
        <w:t xml:space="preserve"> </w:t>
      </w:r>
      <w:r>
        <w:rPr>
          <w:rFonts w:ascii="Times New Roman" w:eastAsia="宋体" w:hAnsi="Times New Roman"/>
          <w:sz w:val="20"/>
          <w:szCs w:val="20"/>
        </w:rPr>
        <w:t xml:space="preserve">accessed </w:t>
      </w:r>
      <w:r w:rsidRPr="007F3523">
        <w:rPr>
          <w:rFonts w:ascii="Times New Roman" w:eastAsia="宋体" w:hAnsi="Times New Roman"/>
          <w:sz w:val="20"/>
          <w:szCs w:val="20"/>
        </w:rPr>
        <w:t>on Nov. 17, 2010</w:t>
      </w:r>
      <w:r>
        <w:rPr>
          <w:rFonts w:ascii="Times New Roman" w:eastAsia="宋体" w:hAnsi="Times New Roman"/>
          <w:sz w:val="20"/>
          <w:szCs w:val="20"/>
        </w:rPr>
        <w:t>,</w:t>
      </w:r>
      <w:r w:rsidRPr="007F3523">
        <w:rPr>
          <w:rFonts w:ascii="Times New Roman" w:hAnsi="Times New Roman"/>
          <w:sz w:val="20"/>
          <w:szCs w:val="20"/>
          <w:lang w:val="en-US"/>
        </w:rPr>
        <w:t xml:space="preserve"> </w:t>
      </w:r>
      <w:r w:rsidRPr="007F3523">
        <w:rPr>
          <w:rFonts w:ascii="Times New Roman" w:eastAsia="宋体" w:hAnsi="Times New Roman"/>
          <w:sz w:val="20"/>
          <w:szCs w:val="20"/>
        </w:rPr>
        <w:t>http://sd.infobase.gov.cn/bin/mse.exe?seachword=&amp;K=a&amp;A=84&amp;rec=1350&amp;run=13</w:t>
      </w:r>
      <w:r>
        <w:rPr>
          <w:rFonts w:ascii="Times New Roman" w:eastAsia="宋体" w:hAnsi="Times New Roman"/>
          <w:sz w:val="20"/>
          <w:szCs w:val="20"/>
        </w:rPr>
        <w:t>.</w:t>
      </w:r>
      <w:r w:rsidRPr="007F3523">
        <w:rPr>
          <w:rFonts w:ascii="Times New Roman" w:eastAsia="宋体" w:hAnsi="Times New Roman"/>
          <w:sz w:val="20"/>
          <w:szCs w:val="20"/>
        </w:rPr>
        <w:t xml:space="preserve"> While information is given there on his involvement in the preparations for the </w:t>
      </w:r>
      <w:smartTag w:uri="urn:schemas-microsoft-com:office:smarttags" w:element="City">
        <w:smartTag w:uri="urn:schemas-microsoft-com:office:smarttags" w:element="place">
          <w:r w:rsidRPr="007F3523">
            <w:rPr>
              <w:rFonts w:ascii="Times New Roman" w:eastAsia="宋体" w:hAnsi="Times New Roman"/>
              <w:sz w:val="20"/>
              <w:szCs w:val="20"/>
            </w:rPr>
            <w:t>Canton</w:t>
          </w:r>
        </w:smartTag>
      </w:smartTag>
      <w:r w:rsidRPr="007F3523">
        <w:rPr>
          <w:rFonts w:ascii="Times New Roman" w:eastAsia="宋体" w:hAnsi="Times New Roman"/>
          <w:sz w:val="20"/>
          <w:szCs w:val="20"/>
        </w:rPr>
        <w:t xml:space="preserve"> uprising and his close contacts with Sun Yat-sen, no connection with Tse Tsan Tai is mentioned. I have not verified the information on his role in </w:t>
      </w:r>
      <w:smartTag w:uri="urn:schemas-microsoft-com:office:smarttags" w:element="City">
        <w:smartTag w:uri="urn:schemas-microsoft-com:office:smarttags" w:element="place">
          <w:r w:rsidRPr="007F3523">
            <w:rPr>
              <w:rFonts w:ascii="Times New Roman" w:eastAsia="宋体" w:hAnsi="Times New Roman"/>
              <w:sz w:val="20"/>
              <w:szCs w:val="20"/>
            </w:rPr>
            <w:t>Paris</w:t>
          </w:r>
        </w:smartTag>
      </w:smartTag>
      <w:r w:rsidRPr="007F3523">
        <w:rPr>
          <w:rFonts w:ascii="Times New Roman" w:eastAsia="宋体" w:hAnsi="Times New Roman"/>
          <w:sz w:val="20"/>
          <w:szCs w:val="20"/>
        </w:rPr>
        <w:t>.</w:t>
      </w:r>
    </w:p>
    <w:p w:rsidR="0039391E" w:rsidRPr="007F3523" w:rsidRDefault="0039391E" w:rsidP="00712F43">
      <w:pPr>
        <w:pStyle w:val="FootnoteText"/>
        <w:rPr>
          <w:rFonts w:ascii="Times New Roman" w:hAnsi="Times New Roman"/>
          <w:lang w:val="en-US"/>
        </w:rPr>
      </w:pPr>
    </w:p>
  </w:footnote>
  <w:footnote w:id="171">
    <w:p w:rsidR="0039391E" w:rsidRPr="00F660B9" w:rsidRDefault="0039391E" w:rsidP="0052754D">
      <w:pPr>
        <w:pStyle w:val="FootnoteText"/>
        <w:rPr>
          <w:rFonts w:ascii="Times New Roman" w:hAnsi="Times New Roman"/>
          <w:lang w:val="en-US"/>
        </w:rPr>
      </w:pPr>
      <w:r w:rsidRPr="004D59FE">
        <w:rPr>
          <w:rStyle w:val="FootnoteReference"/>
          <w:rFonts w:ascii="Times New Roman" w:hAnsi="Times New Roman"/>
        </w:rPr>
        <w:footnoteRef/>
      </w:r>
      <w:r w:rsidRPr="004D59FE">
        <w:rPr>
          <w:rFonts w:ascii="Times New Roman" w:hAnsi="Times New Roman"/>
        </w:rPr>
        <w:t xml:space="preserve"> Originally in the </w:t>
      </w:r>
      <w:r w:rsidRPr="004D59FE">
        <w:rPr>
          <w:rFonts w:ascii="Times New Roman" w:hAnsi="Times New Roman"/>
          <w:i/>
        </w:rPr>
        <w:t xml:space="preserve">Zouyan </w:t>
      </w:r>
      <w:r w:rsidRPr="0045054B">
        <w:rPr>
          <w:rFonts w:ascii="Times New Roman" w:hAnsi="Times New Roman"/>
          <w:i/>
        </w:rPr>
        <w:t>b</w:t>
      </w:r>
      <w:r w:rsidRPr="004D59FE">
        <w:rPr>
          <w:rFonts w:ascii="Times New Roman" w:hAnsi="Times New Roman"/>
          <w:i/>
        </w:rPr>
        <w:t>ao</w:t>
      </w:r>
      <w:r w:rsidRPr="004D59FE">
        <w:rPr>
          <w:rFonts w:ascii="Times New Roman" w:hAnsi="Times New Roman"/>
        </w:rPr>
        <w:t xml:space="preserve"> </w:t>
      </w:r>
      <w:r w:rsidRPr="000F7DBC">
        <w:rPr>
          <w:rFonts w:ascii="SimSun" w:eastAsia="SimSun" w:hAnsi="SimSun"/>
          <w:lang w:eastAsia="zh-CN"/>
        </w:rPr>
        <w:t>鄒言報</w:t>
      </w:r>
      <w:r>
        <w:rPr>
          <w:rFonts w:ascii="Times New Roman" w:eastAsia="宋体"/>
          <w:lang w:val="en-US" w:eastAsia="zh-CN"/>
        </w:rPr>
        <w:t xml:space="preserve"> newspaper, which</w:t>
      </w:r>
      <w:r w:rsidRPr="004D59FE">
        <w:rPr>
          <w:rFonts w:ascii="Times New Roman" w:hAnsi="Times New Roman"/>
        </w:rPr>
        <w:t xml:space="preserve"> Wang Kangnian </w:t>
      </w:r>
      <w:r>
        <w:rPr>
          <w:rFonts w:ascii="Times New Roman" w:hAnsi="Times New Roman"/>
        </w:rPr>
        <w:t xml:space="preserve">edited </w:t>
      </w:r>
      <w:r w:rsidRPr="004D59FE">
        <w:rPr>
          <w:rFonts w:ascii="Times New Roman" w:hAnsi="Times New Roman"/>
        </w:rPr>
        <w:t>between November 1910 and November 1911.</w:t>
      </w:r>
      <w:r>
        <w:rPr>
          <w:rFonts w:ascii="宋体" w:eastAsia="宋体" w:hAnsi="Times New Roman" w:hint="eastAsia"/>
          <w:lang w:eastAsia="zh-CN"/>
        </w:rPr>
        <w:t xml:space="preserve"> </w:t>
      </w:r>
      <w:r>
        <w:rPr>
          <w:rFonts w:ascii="Times New Roman" w:hAnsi="Times New Roman"/>
          <w:lang w:val="en-US"/>
        </w:rPr>
        <w:t xml:space="preserve">Quoted in Shan Zhengping </w:t>
      </w:r>
      <w:r w:rsidRPr="000F7DBC">
        <w:rPr>
          <w:rFonts w:ascii="SimSun" w:eastAsia="SimSun" w:hAnsi="SimSun" w:hint="eastAsia"/>
          <w:lang w:val="en-US" w:eastAsia="zh-CN"/>
        </w:rPr>
        <w:t>單正平</w:t>
      </w:r>
      <w:r>
        <w:rPr>
          <w:rFonts w:ascii="Times New Roman" w:hAnsi="Times New Roman"/>
          <w:lang w:val="en-US"/>
        </w:rPr>
        <w:t xml:space="preserve">, </w:t>
      </w:r>
      <w:r>
        <w:rPr>
          <w:rFonts w:ascii="Times New Roman" w:hAnsi="Times New Roman"/>
          <w:bCs/>
          <w:lang w:val="en-US" w:eastAsia="zh-CN"/>
        </w:rPr>
        <w:t xml:space="preserve">“Jindai sixiang wenhua yujingde xingshi xingxiang” </w:t>
      </w:r>
      <w:r w:rsidRPr="000F7DBC">
        <w:rPr>
          <w:rFonts w:ascii="SimSun" w:eastAsia="SimSun" w:hAnsi="SimSun" w:hint="eastAsia"/>
          <w:bCs/>
          <w:lang w:val="en-US" w:eastAsia="zh-CN"/>
        </w:rPr>
        <w:t>近代思想文化語境中的醒獅形象</w:t>
      </w:r>
      <w:r w:rsidRPr="000F7DBC">
        <w:rPr>
          <w:rFonts w:ascii="SimSun" w:eastAsia="SimSun" w:hAnsi="SimSun"/>
          <w:bCs/>
          <w:lang w:val="en-US" w:eastAsia="zh-CN"/>
        </w:rPr>
        <w:t xml:space="preserve"> </w:t>
      </w:r>
      <w:r>
        <w:rPr>
          <w:rFonts w:ascii="Times New Roman" w:eastAsia="宋体" w:hAnsi="Times New Roman"/>
          <w:bCs/>
          <w:lang w:val="en-US" w:eastAsia="zh-CN"/>
        </w:rPr>
        <w:t>[</w:t>
      </w:r>
      <w:r w:rsidRPr="003A23C6">
        <w:rPr>
          <w:rFonts w:ascii="Times New Roman" w:eastAsia="SimSun" w:hAnsi="Times New Roman"/>
          <w:bCs/>
          <w:lang w:val="en-US" w:eastAsia="zh-CN"/>
        </w:rPr>
        <w:t>The Awaken Lion Image in Modern Cultural Context</w:t>
      </w:r>
      <w:r>
        <w:rPr>
          <w:rFonts w:ascii="Times New Roman" w:eastAsia="SimSun" w:hAnsi="Times New Roman"/>
          <w:bCs/>
          <w:lang w:val="en-US" w:eastAsia="zh-CN"/>
        </w:rPr>
        <w:t>]</w:t>
      </w:r>
      <w:r w:rsidRPr="003A23C6">
        <w:rPr>
          <w:rFonts w:ascii="Times New Roman" w:eastAsia="AdobeSongStd-Light" w:hAnsi="Times New Roman"/>
          <w:lang w:val="en-US" w:eastAsia="zh-CN"/>
        </w:rPr>
        <w:t xml:space="preserve">,” </w:t>
      </w:r>
      <w:r w:rsidRPr="00F660B9">
        <w:rPr>
          <w:rFonts w:ascii="Times New Roman" w:eastAsia="SimSun" w:hAnsi="Times New Roman"/>
          <w:i/>
          <w:color w:val="000000"/>
          <w:lang w:val="en-US" w:eastAsia="zh-CN"/>
        </w:rPr>
        <w:t>Nankai daxue xuebao (Zhexue shehuikexue ban)</w:t>
      </w:r>
      <w:r w:rsidRPr="00F660B9">
        <w:rPr>
          <w:rFonts w:ascii="Times New Roman" w:eastAsia="SimSun" w:hAnsi="Times New Roman"/>
          <w:color w:val="000000"/>
          <w:lang w:val="en-US" w:eastAsia="zh-CN"/>
        </w:rPr>
        <w:t xml:space="preserve"> 4 (2006): </w:t>
      </w:r>
      <w:r w:rsidRPr="00F660B9">
        <w:rPr>
          <w:rFonts w:ascii="Times New Roman" w:eastAsia="AdobeSongStd-Light" w:hAnsi="Times New Roman"/>
          <w:lang w:val="en-US" w:eastAsia="zh-CN"/>
        </w:rPr>
        <w:t>32-33.</w:t>
      </w:r>
    </w:p>
  </w:footnote>
  <w:footnote w:id="172">
    <w:p w:rsidR="0039391E" w:rsidRPr="00CA4794" w:rsidRDefault="0039391E" w:rsidP="0052754D">
      <w:pPr>
        <w:pStyle w:val="FootnoteText"/>
        <w:rPr>
          <w:rFonts w:ascii="Times New Roman" w:hAnsi="Times New Roman"/>
          <w:lang w:val="en-US"/>
        </w:rPr>
      </w:pPr>
      <w:r w:rsidRPr="00CA4794">
        <w:rPr>
          <w:rStyle w:val="FootnoteReference"/>
          <w:rFonts w:ascii="Times New Roman" w:hAnsi="Times New Roman"/>
        </w:rPr>
        <w:footnoteRef/>
      </w:r>
      <w:r w:rsidRPr="00CA4794">
        <w:rPr>
          <w:rFonts w:ascii="Times New Roman" w:hAnsi="Times New Roman"/>
        </w:rPr>
        <w:t xml:space="preserve"> </w:t>
      </w:r>
      <w:r w:rsidRPr="00CA4794">
        <w:rPr>
          <w:rFonts w:ascii="Times New Roman" w:hAnsi="Times New Roman"/>
          <w:lang w:val="en-US"/>
        </w:rPr>
        <w:t xml:space="preserve">They have been assembled from late nineteenth century and early twentieth century issues of US cartoon papers </w:t>
      </w:r>
      <w:r w:rsidRPr="00EC355F">
        <w:rPr>
          <w:rFonts w:ascii="Times New Roman" w:hAnsi="Times New Roman"/>
          <w:lang w:val="en-US"/>
        </w:rPr>
        <w:t>in</w:t>
      </w:r>
      <w:r w:rsidRPr="00CA4794">
        <w:rPr>
          <w:rFonts w:ascii="Times New Roman" w:hAnsi="Times New Roman"/>
          <w:lang w:val="en-US"/>
        </w:rPr>
        <w:t xml:space="preserve"> Philip P. Choy, Lorraine Dong, Marlon K. Hom, </w:t>
      </w:r>
      <w:proofErr w:type="gramStart"/>
      <w:r w:rsidRPr="00CA4794">
        <w:rPr>
          <w:rFonts w:ascii="Times New Roman" w:hAnsi="Times New Roman"/>
          <w:i/>
          <w:lang w:val="en-US"/>
        </w:rPr>
        <w:t>Coming</w:t>
      </w:r>
      <w:proofErr w:type="gramEnd"/>
      <w:r w:rsidRPr="00CA4794">
        <w:rPr>
          <w:rFonts w:ascii="Times New Roman" w:hAnsi="Times New Roman"/>
          <w:i/>
          <w:lang w:val="en-US"/>
        </w:rPr>
        <w:t xml:space="preserve"> Man: 19</w:t>
      </w:r>
      <w:r w:rsidRPr="00CA4794">
        <w:rPr>
          <w:rFonts w:ascii="Times New Roman" w:hAnsi="Times New Roman"/>
          <w:i/>
          <w:vertAlign w:val="superscript"/>
          <w:lang w:val="en-US"/>
        </w:rPr>
        <w:t>th</w:t>
      </w:r>
      <w:r w:rsidRPr="00CA4794">
        <w:rPr>
          <w:rFonts w:ascii="Times New Roman" w:hAnsi="Times New Roman"/>
          <w:i/>
          <w:lang w:val="en-US"/>
        </w:rPr>
        <w:t xml:space="preserve"> century Perceptions of the Chinese</w:t>
      </w:r>
      <w:r w:rsidRPr="00CA4794">
        <w:rPr>
          <w:rFonts w:ascii="Times New Roman" w:hAnsi="Times New Roman"/>
          <w:lang w:val="en-US"/>
        </w:rPr>
        <w:t xml:space="preserve"> </w:t>
      </w:r>
      <w:r>
        <w:rPr>
          <w:rFonts w:ascii="Times New Roman" w:hAnsi="Times New Roman"/>
          <w:lang w:val="en-US"/>
        </w:rPr>
        <w:t>(</w:t>
      </w:r>
      <w:r w:rsidRPr="00CA4794">
        <w:rPr>
          <w:rFonts w:ascii="Times New Roman" w:hAnsi="Times New Roman"/>
          <w:lang w:val="en-US"/>
        </w:rPr>
        <w:t>Hong Kong: Joint Publishing</w:t>
      </w:r>
      <w:r>
        <w:rPr>
          <w:rFonts w:ascii="Times New Roman" w:hAnsi="Times New Roman"/>
          <w:lang w:val="en-US"/>
        </w:rPr>
        <w:t>,</w:t>
      </w:r>
      <w:r w:rsidRPr="00CA4794">
        <w:rPr>
          <w:rFonts w:ascii="Times New Roman" w:hAnsi="Times New Roman"/>
          <w:lang w:val="en-US"/>
        </w:rPr>
        <w:t xml:space="preserve"> 1994</w:t>
      </w:r>
      <w:r>
        <w:rPr>
          <w:rFonts w:ascii="Times New Roman" w:hAnsi="Times New Roman"/>
          <w:lang w:val="en-US"/>
        </w:rPr>
        <w:t>)</w:t>
      </w:r>
      <w:r w:rsidRPr="00CA4794">
        <w:rPr>
          <w:rFonts w:ascii="Times New Roman" w:hAnsi="Times New Roman"/>
          <w:lang w:val="en-US"/>
        </w:rPr>
        <w:t>.</w:t>
      </w:r>
    </w:p>
  </w:footnote>
  <w:footnote w:id="173">
    <w:p w:rsidR="0039391E" w:rsidRPr="008362FE" w:rsidRDefault="0039391E" w:rsidP="0052754D">
      <w:pPr>
        <w:spacing w:line="240" w:lineRule="auto"/>
        <w:rPr>
          <w:lang w:val="en-US"/>
        </w:rPr>
      </w:pPr>
      <w:r w:rsidRPr="008362FE">
        <w:rPr>
          <w:rStyle w:val="FootnoteReference"/>
          <w:rFonts w:ascii="Times New Roman" w:hAnsi="Times New Roman"/>
          <w:sz w:val="20"/>
          <w:szCs w:val="20"/>
        </w:rPr>
        <w:footnoteRef/>
      </w:r>
      <w:r w:rsidRPr="008362FE">
        <w:rPr>
          <w:rFonts w:ascii="Times New Roman" w:hAnsi="Times New Roman"/>
          <w:sz w:val="20"/>
          <w:szCs w:val="20"/>
        </w:rPr>
        <w:t xml:space="preserve"> Giacom</w:t>
      </w:r>
      <w:r>
        <w:rPr>
          <w:rFonts w:ascii="Times New Roman" w:hAnsi="Times New Roman"/>
          <w:sz w:val="20"/>
          <w:szCs w:val="20"/>
        </w:rPr>
        <w:t>o</w:t>
      </w:r>
      <w:r w:rsidRPr="008362FE">
        <w:rPr>
          <w:rFonts w:ascii="Times New Roman" w:hAnsi="Times New Roman"/>
          <w:sz w:val="20"/>
          <w:szCs w:val="20"/>
        </w:rPr>
        <w:t xml:space="preserve"> Puccini, </w:t>
      </w:r>
      <w:r w:rsidRPr="008362FE">
        <w:rPr>
          <w:rFonts w:ascii="Times New Roman" w:hAnsi="Times New Roman"/>
          <w:i/>
          <w:sz w:val="20"/>
          <w:szCs w:val="20"/>
        </w:rPr>
        <w:t>Turandot</w:t>
      </w:r>
      <w:r w:rsidRPr="008362FE">
        <w:rPr>
          <w:rFonts w:ascii="Times New Roman" w:hAnsi="Times New Roman"/>
          <w:sz w:val="20"/>
          <w:szCs w:val="20"/>
        </w:rPr>
        <w:t xml:space="preserve">, </w:t>
      </w:r>
      <w:r w:rsidRPr="008362FE">
        <w:rPr>
          <w:rFonts w:ascii="Times New Roman" w:hAnsi="Times New Roman"/>
          <w:sz w:val="20"/>
          <w:szCs w:val="20"/>
          <w:lang w:val="en-US"/>
        </w:rPr>
        <w:t xml:space="preserve">libretto by </w:t>
      </w:r>
      <w:r w:rsidRPr="008362FE">
        <w:rPr>
          <w:rFonts w:ascii="Times New Roman" w:hAnsi="Times New Roman"/>
          <w:color w:val="000000"/>
          <w:sz w:val="20"/>
          <w:szCs w:val="20"/>
          <w:lang w:val="en-US"/>
        </w:rPr>
        <w:t xml:space="preserve">Giuseppe Adami and Renato Simoni </w:t>
      </w:r>
      <w:r>
        <w:rPr>
          <w:rFonts w:ascii="Times New Roman" w:hAnsi="Times New Roman"/>
          <w:color w:val="000000"/>
          <w:sz w:val="20"/>
          <w:szCs w:val="20"/>
          <w:lang w:val="en-US"/>
        </w:rPr>
        <w:t>(</w:t>
      </w:r>
      <w:r w:rsidRPr="008362FE">
        <w:rPr>
          <w:rFonts w:ascii="Times New Roman" w:hAnsi="Times New Roman"/>
          <w:color w:val="000000"/>
          <w:sz w:val="20"/>
          <w:szCs w:val="20"/>
          <w:lang w:val="en-US"/>
        </w:rPr>
        <w:t>New York: Ricordi, 1926</w:t>
      </w:r>
      <w:r>
        <w:rPr>
          <w:rFonts w:ascii="Times New Roman" w:hAnsi="Times New Roman"/>
          <w:color w:val="000000"/>
          <w:sz w:val="20"/>
          <w:szCs w:val="20"/>
          <w:lang w:val="en-US"/>
        </w:rPr>
        <w:t>)</w:t>
      </w:r>
      <w:r w:rsidRPr="008362FE">
        <w:rPr>
          <w:rFonts w:ascii="Times New Roman" w:hAnsi="Times New Roman"/>
          <w:color w:val="000000"/>
          <w:sz w:val="20"/>
          <w:szCs w:val="20"/>
          <w:lang w:val="en-US"/>
        </w:rPr>
        <w:t>, 36</w:t>
      </w:r>
      <w:r>
        <w:rPr>
          <w:rFonts w:ascii="Times New Roman" w:hAnsi="Times New Roman"/>
          <w:color w:val="000000"/>
          <w:sz w:val="20"/>
          <w:szCs w:val="20"/>
          <w:lang w:val="en-US"/>
        </w:rPr>
        <w:t>. The Italian text is: “</w:t>
      </w:r>
      <w:r>
        <w:rPr>
          <w:rFonts w:ascii="Times New Roman" w:hAnsi="Times New Roman"/>
          <w:sz w:val="20"/>
          <w:szCs w:val="20"/>
          <w:lang w:val="en-US"/>
        </w:rPr>
        <w:t>O China, o Ch</w:t>
      </w:r>
      <w:r w:rsidRPr="008362FE">
        <w:rPr>
          <w:rFonts w:ascii="Times New Roman" w:hAnsi="Times New Roman"/>
          <w:sz w:val="20"/>
          <w:szCs w:val="20"/>
          <w:lang w:val="en-US"/>
        </w:rPr>
        <w:t>ina/che or sussulti e trasecoli/inquieta/ come dormivi lieta/gonfia dei tuoi settantamila secoli!</w:t>
      </w:r>
      <w:r>
        <w:rPr>
          <w:rFonts w:ascii="Times New Roman" w:hAnsi="Times New Roman"/>
          <w:sz w:val="20"/>
          <w:szCs w:val="20"/>
          <w:lang w:val="en-US"/>
        </w:rPr>
        <w:t xml:space="preserve">” Thanks to Franco Moretti for alerting me to this passage. The scene may be seen and listened to on Youtube in a performance of the Teatro Civico in </w:t>
      </w:r>
      <w:smartTag w:uri="urn:schemas-microsoft-com:office:smarttags" w:element="City">
        <w:r>
          <w:rPr>
            <w:rFonts w:ascii="Times New Roman" w:hAnsi="Times New Roman"/>
            <w:sz w:val="20"/>
            <w:szCs w:val="20"/>
            <w:lang w:val="en-US"/>
          </w:rPr>
          <w:t>Vercelli</w:t>
        </w:r>
      </w:smartTag>
      <w:r>
        <w:rPr>
          <w:rFonts w:ascii="Times New Roman" w:hAnsi="Times New Roman"/>
          <w:sz w:val="20"/>
          <w:szCs w:val="20"/>
          <w:lang w:val="en-US"/>
        </w:rPr>
        <w:t xml:space="preserve"> in April 17, 2009 with Valerio Garzo singing the role of </w:t>
      </w:r>
      <w:smartTag w:uri="urn:schemas-microsoft-com:office:smarttags" w:element="place">
        <w:r>
          <w:rPr>
            <w:rFonts w:ascii="Times New Roman" w:hAnsi="Times New Roman"/>
            <w:sz w:val="20"/>
            <w:szCs w:val="20"/>
            <w:lang w:val="en-US"/>
          </w:rPr>
          <w:t>Ping</w:t>
        </w:r>
      </w:smartTag>
      <w:r>
        <w:rPr>
          <w:rFonts w:ascii="Times New Roman" w:hAnsi="Times New Roman"/>
          <w:sz w:val="20"/>
          <w:szCs w:val="20"/>
          <w:lang w:val="en-US"/>
        </w:rPr>
        <w:t xml:space="preserve">. </w:t>
      </w:r>
      <w:r w:rsidRPr="00A476C7">
        <w:rPr>
          <w:rFonts w:ascii="Times New Roman" w:hAnsi="Times New Roman"/>
          <w:sz w:val="20"/>
          <w:szCs w:val="20"/>
          <w:lang w:val="en-US"/>
        </w:rPr>
        <w:t>http://www.youtube.com/watch?v=8xHOpnsXYmg&amp;feature=related</w:t>
      </w:r>
      <w:r>
        <w:rPr>
          <w:rFonts w:ascii="Times New Roman" w:hAnsi="Times New Roman"/>
          <w:sz w:val="20"/>
          <w:szCs w:val="20"/>
          <w:lang w:val="en-US"/>
        </w:rPr>
        <w:t xml:space="preserve"> </w:t>
      </w:r>
    </w:p>
  </w:footnote>
  <w:footnote w:id="174">
    <w:p w:rsidR="0039391E" w:rsidRPr="00DA24E5" w:rsidRDefault="0039391E" w:rsidP="0052754D">
      <w:pPr>
        <w:pStyle w:val="FootnoteText"/>
        <w:rPr>
          <w:rFonts w:ascii="Times New Roman" w:hAnsi="Times New Roman"/>
        </w:rPr>
      </w:pPr>
      <w:r w:rsidRPr="00DA24E5">
        <w:rPr>
          <w:rStyle w:val="FootnoteReference"/>
          <w:rFonts w:ascii="Times New Roman" w:hAnsi="Times New Roman"/>
        </w:rPr>
        <w:footnoteRef/>
      </w:r>
      <w:r w:rsidRPr="00DA24E5">
        <w:rPr>
          <w:rFonts w:ascii="Times New Roman" w:hAnsi="Times New Roman"/>
        </w:rPr>
        <w:t xml:space="preserve"> </w:t>
      </w:r>
      <w:proofErr w:type="gramStart"/>
      <w:r w:rsidRPr="00DA24E5">
        <w:rPr>
          <w:rFonts w:ascii="Times New Roman" w:hAnsi="Times New Roman"/>
        </w:rPr>
        <w:t>Ibid.,</w:t>
      </w:r>
      <w:proofErr w:type="gramEnd"/>
      <w:r w:rsidRPr="00DA24E5">
        <w:rPr>
          <w:rFonts w:ascii="Times New Roman" w:hAnsi="Times New Roman"/>
        </w:rPr>
        <w:t xml:space="preserve"> 82.</w:t>
      </w:r>
    </w:p>
  </w:footnote>
  <w:footnote w:id="175">
    <w:p w:rsidR="0039391E" w:rsidRPr="00CA4794" w:rsidRDefault="0039391E" w:rsidP="00521347">
      <w:pPr>
        <w:pStyle w:val="FootnoteText"/>
        <w:rPr>
          <w:rFonts w:ascii="Times New Roman" w:hAnsi="Times New Roman"/>
          <w:lang w:val="en-US"/>
        </w:rPr>
      </w:pPr>
      <w:r w:rsidRPr="00CA4794">
        <w:rPr>
          <w:rStyle w:val="FootnoteReference"/>
          <w:rFonts w:ascii="Times New Roman" w:hAnsi="Times New Roman"/>
        </w:rPr>
        <w:footnoteRef/>
      </w:r>
      <w:r w:rsidRPr="00CA4794">
        <w:rPr>
          <w:rFonts w:ascii="Times New Roman" w:hAnsi="Times New Roman"/>
        </w:rPr>
        <w:t xml:space="preserve"> Charles </w:t>
      </w:r>
      <w:r w:rsidRPr="00CA4794">
        <w:rPr>
          <w:rFonts w:ascii="Times New Roman" w:hAnsi="Times New Roman"/>
          <w:lang w:val="en-US"/>
        </w:rPr>
        <w:t xml:space="preserve">Atamian was an artist of Armenian origin. While mostly known for his book illustrations and sunny images of women and children on the </w:t>
      </w:r>
      <w:r>
        <w:rPr>
          <w:rFonts w:ascii="Times New Roman" w:hAnsi="Times New Roman"/>
          <w:lang w:val="en-US"/>
        </w:rPr>
        <w:t xml:space="preserve">Deauville </w:t>
      </w:r>
      <w:r w:rsidRPr="00CA4794">
        <w:rPr>
          <w:rFonts w:ascii="Times New Roman" w:hAnsi="Times New Roman"/>
          <w:lang w:val="en-US"/>
        </w:rPr>
        <w:t xml:space="preserve">beach in the 1920s and 1930s, he produced quite a few </w:t>
      </w:r>
      <w:r>
        <w:rPr>
          <w:rFonts w:ascii="Times New Roman" w:hAnsi="Times New Roman"/>
          <w:lang w:val="en-US"/>
        </w:rPr>
        <w:t xml:space="preserve">illustrations and images of </w:t>
      </w:r>
      <w:r w:rsidRPr="00CA4794">
        <w:rPr>
          <w:rFonts w:ascii="Times New Roman" w:hAnsi="Times New Roman"/>
          <w:lang w:val="en-US"/>
        </w:rPr>
        <w:t>political propaganda, particularly during W</w:t>
      </w:r>
      <w:r>
        <w:rPr>
          <w:rFonts w:ascii="Times New Roman" w:hAnsi="Times New Roman"/>
          <w:lang w:val="en-US"/>
        </w:rPr>
        <w:t xml:space="preserve">orld War </w:t>
      </w:r>
      <w:r w:rsidRPr="00CA4794">
        <w:rPr>
          <w:rFonts w:ascii="Times New Roman" w:hAnsi="Times New Roman"/>
          <w:lang w:val="en-US"/>
        </w:rPr>
        <w:t xml:space="preserve">I. </w:t>
      </w:r>
    </w:p>
  </w:footnote>
  <w:footnote w:id="176">
    <w:p w:rsidR="0039391E" w:rsidRDefault="0039391E" w:rsidP="000F7DBC">
      <w:pPr>
        <w:spacing w:line="240" w:lineRule="auto"/>
        <w:ind w:right="135"/>
        <w:rPr>
          <w:rFonts w:ascii="Times New Roman" w:hAnsi="Times New Roman"/>
          <w:lang w:val="en-US"/>
        </w:rPr>
      </w:pPr>
      <w:r>
        <w:rPr>
          <w:rStyle w:val="FootnoteReference"/>
          <w:rFonts w:ascii="Times New Roman" w:hAnsi="Times New Roman"/>
          <w:sz w:val="20"/>
          <w:szCs w:val="20"/>
        </w:rPr>
        <w:footnoteRef/>
      </w:r>
      <w:r w:rsidRPr="00373160">
        <w:rPr>
          <w:rFonts w:ascii="Times New Roman" w:hAnsi="Times New Roman"/>
          <w:sz w:val="20"/>
          <w:szCs w:val="20"/>
        </w:rPr>
        <w:t xml:space="preserve"> </w:t>
      </w:r>
      <w:r w:rsidRPr="00373160">
        <w:rPr>
          <w:rFonts w:ascii="Times New Roman" w:hAnsi="Times New Roman"/>
          <w:sz w:val="20"/>
          <w:szCs w:val="20"/>
          <w:lang w:val="en-US"/>
        </w:rPr>
        <w:t xml:space="preserve">Catherine V. Yeh, </w:t>
      </w:r>
      <w:r w:rsidRPr="008E1685">
        <w:rPr>
          <w:rFonts w:ascii="Times New Roman" w:hAnsi="Times New Roman"/>
          <w:bCs/>
          <w:i/>
          <w:iCs/>
          <w:sz w:val="20"/>
          <w:szCs w:val="20"/>
          <w:lang w:val="en-US"/>
        </w:rPr>
        <w:t xml:space="preserve">A Literary Fashion Goes Global: </w:t>
      </w:r>
      <w:proofErr w:type="gramStart"/>
      <w:r w:rsidRPr="008E1685">
        <w:rPr>
          <w:rFonts w:ascii="Times New Roman" w:hAnsi="Times New Roman"/>
          <w:bCs/>
          <w:i/>
          <w:iCs/>
          <w:sz w:val="20"/>
          <w:szCs w:val="20"/>
          <w:lang w:val="en-US"/>
        </w:rPr>
        <w:t>The</w:t>
      </w:r>
      <w:proofErr w:type="gramEnd"/>
      <w:r w:rsidRPr="008E1685">
        <w:rPr>
          <w:rFonts w:ascii="Times New Roman" w:hAnsi="Times New Roman"/>
          <w:bCs/>
          <w:i/>
          <w:iCs/>
          <w:sz w:val="20"/>
          <w:szCs w:val="20"/>
          <w:lang w:val="en-US"/>
        </w:rPr>
        <w:t xml:space="preserve"> Political Novel in Late Qing China</w:t>
      </w:r>
      <w:r w:rsidRPr="008E1685">
        <w:rPr>
          <w:rFonts w:ascii="Times New Roman" w:hAnsi="Times New Roman"/>
          <w:bCs/>
          <w:iCs/>
          <w:sz w:val="20"/>
          <w:szCs w:val="20"/>
          <w:lang w:val="en-US"/>
        </w:rPr>
        <w:t xml:space="preserve"> </w:t>
      </w:r>
      <w:r>
        <w:rPr>
          <w:rFonts w:ascii="Times New Roman" w:hAnsi="Times New Roman"/>
          <w:bCs/>
          <w:iCs/>
          <w:sz w:val="20"/>
          <w:szCs w:val="20"/>
          <w:lang w:val="en-US"/>
        </w:rPr>
        <w:t>(</w:t>
      </w:r>
      <w:r w:rsidRPr="008E1685">
        <w:rPr>
          <w:rFonts w:ascii="Times New Roman" w:hAnsi="Times New Roman"/>
          <w:bCs/>
          <w:iCs/>
          <w:sz w:val="20"/>
          <w:szCs w:val="20"/>
          <w:lang w:val="en-US"/>
        </w:rPr>
        <w:t xml:space="preserve">Cambridge: Harvard Council of East Asian Studies, </w:t>
      </w:r>
      <w:r>
        <w:rPr>
          <w:rFonts w:ascii="Times New Roman" w:hAnsi="Times New Roman"/>
          <w:bCs/>
          <w:iCs/>
          <w:sz w:val="20"/>
          <w:szCs w:val="20"/>
          <w:lang w:val="en-US"/>
        </w:rPr>
        <w:t>forthcoming)</w:t>
      </w:r>
      <w:r w:rsidRPr="008E1685">
        <w:rPr>
          <w:rFonts w:ascii="Times New Roman" w:hAnsi="Times New Roman"/>
          <w:bCs/>
          <w:iCs/>
          <w:sz w:val="20"/>
          <w:szCs w:val="20"/>
          <w:lang w:val="en-US"/>
        </w:rPr>
        <w:t>.</w:t>
      </w:r>
      <w:r w:rsidRPr="00373160">
        <w:rPr>
          <w:rFonts w:ascii="Times New Roman" w:hAnsi="Times New Roman"/>
          <w:sz w:val="20"/>
          <w:szCs w:val="20"/>
          <w:lang w:val="en-US"/>
        </w:rPr>
        <w:t xml:space="preserve"> I am grateful to have had access to a draft of this study, from which I have culled the references. Similar stories about China’s sleep and awakening abound in this genre.</w:t>
      </w:r>
    </w:p>
  </w:footnote>
  <w:footnote w:id="177">
    <w:p w:rsidR="0039391E" w:rsidRPr="00FB05F7" w:rsidRDefault="0039391E" w:rsidP="0052754D">
      <w:pPr>
        <w:pStyle w:val="FootnoteText"/>
        <w:rPr>
          <w:rFonts w:ascii="Times New Roman" w:hAnsi="Times New Roman"/>
          <w:lang w:val="en-US"/>
        </w:rPr>
      </w:pPr>
      <w:r w:rsidRPr="00FB05F7">
        <w:rPr>
          <w:rStyle w:val="FootnoteReference"/>
          <w:rFonts w:ascii="Times New Roman" w:hAnsi="Times New Roman"/>
        </w:rPr>
        <w:footnoteRef/>
      </w:r>
      <w:r w:rsidRPr="00FB05F7">
        <w:rPr>
          <w:rFonts w:ascii="Times New Roman" w:hAnsi="Times New Roman"/>
        </w:rPr>
        <w:t xml:space="preserve"> </w:t>
      </w:r>
      <w:proofErr w:type="gramStart"/>
      <w:r w:rsidRPr="00FB05F7">
        <w:rPr>
          <w:rFonts w:ascii="Times New Roman" w:eastAsia="MingLiU" w:hAnsi="Times New Roman"/>
        </w:rPr>
        <w:t xml:space="preserve">Chen Tianhua </w:t>
      </w:r>
      <w:r w:rsidRPr="000F7DBC">
        <w:rPr>
          <w:rFonts w:ascii="SimSun" w:eastAsia="SimSun" w:hAnsi="SimSun"/>
          <w:lang w:eastAsia="zh-CN"/>
        </w:rPr>
        <w:t>陳天華</w:t>
      </w:r>
      <w:r w:rsidRPr="00FB05F7">
        <w:rPr>
          <w:rFonts w:ascii="Times New Roman" w:eastAsia="MingLiU" w:hAnsi="Times New Roman"/>
        </w:rPr>
        <w:t>,</w:t>
      </w:r>
      <w:r w:rsidRPr="00FB05F7">
        <w:rPr>
          <w:rFonts w:ascii="Times New Roman" w:hAnsi="Times New Roman"/>
          <w:lang w:eastAsia="zh-CN"/>
        </w:rPr>
        <w:t xml:space="preserve"> </w:t>
      </w:r>
      <w:r w:rsidRPr="00FB05F7">
        <w:rPr>
          <w:rFonts w:ascii="Times New Roman" w:eastAsia="MingLiU" w:hAnsi="Times New Roman"/>
          <w:i/>
          <w:iCs/>
        </w:rPr>
        <w:t>Shizi hou</w:t>
      </w:r>
      <w:r w:rsidRPr="00FB05F7">
        <w:rPr>
          <w:rFonts w:ascii="Times New Roman" w:eastAsia="宋体" w:hAnsi="Times New Roman"/>
          <w:i/>
          <w:iCs/>
          <w:lang w:eastAsia="zh-CN"/>
        </w:rPr>
        <w:t xml:space="preserve"> </w:t>
      </w:r>
      <w:r w:rsidRPr="000F7DBC">
        <w:rPr>
          <w:rFonts w:ascii="SimSun" w:eastAsia="SimSun" w:hAnsi="SimSun"/>
          <w:iCs/>
          <w:lang w:eastAsia="zh-CN"/>
        </w:rPr>
        <w:t>獅子吼</w:t>
      </w:r>
      <w:r w:rsidRPr="00FB05F7">
        <w:rPr>
          <w:rFonts w:ascii="Times New Roman" w:eastAsia="MingLiU" w:hAnsi="Times New Roman"/>
        </w:rPr>
        <w:t xml:space="preserve"> </w:t>
      </w:r>
      <w:r>
        <w:rPr>
          <w:rFonts w:ascii="Times New Roman" w:hAnsi="Times New Roman"/>
        </w:rPr>
        <w:t>[</w:t>
      </w:r>
      <w:r w:rsidRPr="00FB05F7">
        <w:rPr>
          <w:rFonts w:ascii="Times New Roman" w:hAnsi="Times New Roman"/>
          <w:i/>
        </w:rPr>
        <w:t>The Roar of the Lion</w:t>
      </w:r>
      <w:r>
        <w:rPr>
          <w:rFonts w:ascii="Times New Roman" w:hAnsi="Times New Roman"/>
        </w:rPr>
        <w:t>]</w:t>
      </w:r>
      <w:r w:rsidRPr="00FB05F7">
        <w:rPr>
          <w:rFonts w:ascii="Times New Roman" w:hAnsi="Times New Roman"/>
        </w:rPr>
        <w:t>.</w:t>
      </w:r>
      <w:proofErr w:type="gramEnd"/>
      <w:r w:rsidRPr="00FB05F7">
        <w:rPr>
          <w:rFonts w:ascii="Times New Roman" w:hAnsi="Times New Roman"/>
        </w:rPr>
        <w:t xml:space="preserve"> (Originally serialized in </w:t>
      </w:r>
      <w:r w:rsidRPr="00FB05F7">
        <w:rPr>
          <w:rFonts w:ascii="Times New Roman" w:hAnsi="Times New Roman"/>
          <w:i/>
        </w:rPr>
        <w:t>Minbao</w:t>
      </w:r>
      <w:r w:rsidRPr="00FB05F7">
        <w:rPr>
          <w:rFonts w:ascii="Times New Roman" w:hAnsi="Times New Roman"/>
        </w:rPr>
        <w:t>, issues 2-5, 7-9, 1906;</w:t>
      </w:r>
      <w:r w:rsidRPr="00FB05F7">
        <w:rPr>
          <w:rFonts w:ascii="Times New Roman" w:eastAsia="MingLiU" w:hAnsi="Times New Roman"/>
        </w:rPr>
        <w:t xml:space="preserve"> repr. Nanchang: Jiangxi Renmin Chubanshe, 1988</w:t>
      </w:r>
      <w:r>
        <w:rPr>
          <w:rFonts w:ascii="Times New Roman" w:eastAsia="MingLiU" w:hAnsi="Times New Roman"/>
        </w:rPr>
        <w:t>)</w:t>
      </w:r>
      <w:r w:rsidRPr="00FB05F7">
        <w:rPr>
          <w:rFonts w:ascii="Times New Roman" w:eastAsia="MingLiU" w:hAnsi="Times New Roman"/>
        </w:rPr>
        <w:t>.</w:t>
      </w:r>
    </w:p>
  </w:footnote>
  <w:footnote w:id="178">
    <w:p w:rsidR="0039391E" w:rsidRPr="0003451E" w:rsidRDefault="0039391E" w:rsidP="0052754D">
      <w:pPr>
        <w:pStyle w:val="FootnoteText"/>
        <w:rPr>
          <w:rFonts w:ascii="Times New Roman" w:hAnsi="Times New Roman"/>
        </w:rPr>
      </w:pPr>
      <w:r w:rsidRPr="0003451E">
        <w:rPr>
          <w:rStyle w:val="FootnoteReference"/>
          <w:rFonts w:ascii="Times New Roman" w:hAnsi="Times New Roman"/>
        </w:rPr>
        <w:footnoteRef/>
      </w:r>
      <w:r w:rsidRPr="0003451E">
        <w:rPr>
          <w:rFonts w:ascii="Times New Roman" w:hAnsi="Times New Roman"/>
        </w:rPr>
        <w:t xml:space="preserve"> Chen Jihua, </w:t>
      </w:r>
      <w:r w:rsidRPr="0003451E">
        <w:rPr>
          <w:rFonts w:ascii="Times New Roman" w:eastAsia="MingLiU" w:hAnsi="Times New Roman"/>
          <w:i/>
          <w:iCs/>
        </w:rPr>
        <w:t xml:space="preserve">Shizi </w:t>
      </w:r>
      <w:r w:rsidRPr="007C1FF8">
        <w:rPr>
          <w:rFonts w:ascii="Times New Roman" w:eastAsia="MingLiU" w:hAnsi="Times New Roman"/>
          <w:i/>
          <w:iCs/>
        </w:rPr>
        <w:t>hou</w:t>
      </w:r>
      <w:r w:rsidRPr="008E1685">
        <w:rPr>
          <w:rFonts w:ascii="Times New Roman" w:eastAsia="MingLiU" w:hAnsi="Times New Roman"/>
          <w:iCs/>
        </w:rPr>
        <w:t>,</w:t>
      </w:r>
      <w:r w:rsidRPr="007C1FF8">
        <w:rPr>
          <w:rFonts w:ascii="Times New Roman" w:eastAsia="MingLiU" w:hAnsi="Times New Roman"/>
          <w:iCs/>
        </w:rPr>
        <w:t xml:space="preserve"> 1988,</w:t>
      </w:r>
      <w:r w:rsidRPr="0003451E">
        <w:rPr>
          <w:rFonts w:ascii="Times New Roman" w:eastAsia="MingLiU" w:hAnsi="Times New Roman"/>
          <w:iCs/>
        </w:rPr>
        <w:t xml:space="preserve"> 31-32.</w:t>
      </w:r>
    </w:p>
  </w:footnote>
  <w:footnote w:id="179">
    <w:p w:rsidR="0039391E" w:rsidRPr="0003451E" w:rsidRDefault="0039391E" w:rsidP="0052754D">
      <w:pPr>
        <w:pStyle w:val="FootnoteText"/>
        <w:rPr>
          <w:rFonts w:ascii="Times New Roman" w:hAnsi="Times New Roman"/>
          <w:lang w:val="en-US"/>
        </w:rPr>
      </w:pPr>
      <w:r w:rsidRPr="0003451E">
        <w:rPr>
          <w:rStyle w:val="FootnoteReference"/>
          <w:rFonts w:ascii="Times New Roman" w:hAnsi="Times New Roman"/>
        </w:rPr>
        <w:footnoteRef/>
      </w:r>
      <w:r w:rsidRPr="0003451E">
        <w:rPr>
          <w:rFonts w:ascii="Times New Roman" w:hAnsi="Times New Roman"/>
        </w:rPr>
        <w:t xml:space="preserve"> </w:t>
      </w:r>
      <w:r w:rsidRPr="0003451E">
        <w:rPr>
          <w:rFonts w:ascii="Times New Roman" w:hAnsi="Times New Roman"/>
          <w:lang w:val="en-US"/>
        </w:rPr>
        <w:t xml:space="preserve">Liang Qichao, </w:t>
      </w:r>
      <w:r>
        <w:rPr>
          <w:rFonts w:ascii="Times New Roman" w:hAnsi="Times New Roman"/>
          <w:lang w:val="en-US"/>
        </w:rPr>
        <w:t>“</w:t>
      </w:r>
      <w:r w:rsidRPr="00211A16">
        <w:rPr>
          <w:rFonts w:ascii="Times New Roman" w:hAnsi="Times New Roman"/>
          <w:lang w:val="en-US"/>
        </w:rPr>
        <w:t>Xin Zhongguo weilai ji</w:t>
      </w:r>
      <w:r w:rsidRPr="008E1685">
        <w:rPr>
          <w:rFonts w:ascii="Times New Roman" w:hAnsi="Times New Roman"/>
          <w:lang w:val="en-US"/>
        </w:rPr>
        <w:t>”</w:t>
      </w:r>
      <w:r w:rsidRPr="00211A16">
        <w:t xml:space="preserve"> </w:t>
      </w:r>
      <w:r w:rsidRPr="000F7DBC">
        <w:rPr>
          <w:rStyle w:val="Emphasis"/>
          <w:rFonts w:ascii="SimSun" w:eastAsia="SimSun" w:hAnsi="SimSun"/>
          <w:i w:val="0"/>
        </w:rPr>
        <w:t>新</w:t>
      </w:r>
      <w:r w:rsidRPr="000F7DBC">
        <w:rPr>
          <w:rFonts w:ascii="SimSun" w:eastAsia="SimSun" w:hAnsi="SimSun"/>
        </w:rPr>
        <w:t>中國未來</w:t>
      </w:r>
      <w:r w:rsidRPr="000F7DBC">
        <w:rPr>
          <w:rFonts w:ascii="SimSun" w:eastAsia="SimSun" w:hAnsi="SimSun" w:cs="SimSun" w:hint="eastAsia"/>
        </w:rPr>
        <w:t>記</w:t>
      </w:r>
      <w:r w:rsidRPr="008E1685">
        <w:rPr>
          <w:rFonts w:ascii="SimSun" w:eastAsia="SimSun" w:hAnsi="SimSun" w:cs="SimSun"/>
        </w:rPr>
        <w:t xml:space="preserve"> </w:t>
      </w:r>
      <w:r>
        <w:rPr>
          <w:rFonts w:ascii="Times New Roman" w:hAnsi="Times New Roman"/>
          <w:lang w:val="en-US"/>
        </w:rPr>
        <w:t>[</w:t>
      </w:r>
      <w:r w:rsidRPr="00B0414C">
        <w:rPr>
          <w:rFonts w:ascii="Times New Roman" w:hAnsi="Times New Roman"/>
          <w:lang w:val="en-US"/>
        </w:rPr>
        <w:t>The Future of New China</w:t>
      </w:r>
      <w:r>
        <w:rPr>
          <w:rFonts w:ascii="Times New Roman" w:hAnsi="Times New Roman"/>
          <w:lang w:val="en-US"/>
        </w:rPr>
        <w:t>],</w:t>
      </w:r>
      <w:r w:rsidRPr="0003451E">
        <w:rPr>
          <w:rFonts w:ascii="Times New Roman" w:hAnsi="Times New Roman"/>
          <w:lang w:val="en-US"/>
        </w:rPr>
        <w:t xml:space="preserve"> </w:t>
      </w:r>
      <w:r w:rsidRPr="0003451E">
        <w:rPr>
          <w:rFonts w:ascii="Times New Roman" w:hAnsi="Times New Roman"/>
          <w:i/>
          <w:lang w:val="en-US"/>
        </w:rPr>
        <w:t>Xin xiaoshuo</w:t>
      </w:r>
      <w:r>
        <w:rPr>
          <w:rFonts w:ascii="Times New Roman" w:hAnsi="Times New Roman"/>
          <w:lang w:val="en-US"/>
        </w:rPr>
        <w:t xml:space="preserve"> </w:t>
      </w:r>
      <w:r w:rsidRPr="0003451E">
        <w:rPr>
          <w:rFonts w:ascii="Times New Roman" w:hAnsi="Times New Roman"/>
          <w:lang w:val="en-US"/>
        </w:rPr>
        <w:t>(</w:t>
      </w:r>
      <w:r>
        <w:rPr>
          <w:rFonts w:ascii="Times New Roman" w:hAnsi="Times New Roman"/>
          <w:lang w:val="en-US"/>
        </w:rPr>
        <w:t xml:space="preserve">Nov. </w:t>
      </w:r>
      <w:r w:rsidRPr="0003451E">
        <w:rPr>
          <w:rFonts w:ascii="Times New Roman" w:hAnsi="Times New Roman"/>
          <w:lang w:val="en-US"/>
        </w:rPr>
        <w:t>190</w:t>
      </w:r>
      <w:r w:rsidRPr="00211A16">
        <w:rPr>
          <w:rFonts w:ascii="Times New Roman" w:hAnsi="Times New Roman"/>
          <w:lang w:val="en-US"/>
        </w:rPr>
        <w:t>2</w:t>
      </w:r>
      <w:r>
        <w:rPr>
          <w:rFonts w:ascii="Times New Roman" w:hAnsi="Times New Roman"/>
          <w:lang w:val="en-US"/>
        </w:rPr>
        <w:t xml:space="preserve"> – Sep. 1903</w:t>
      </w:r>
      <w:r w:rsidRPr="00211A16">
        <w:rPr>
          <w:rFonts w:ascii="Times New Roman" w:hAnsi="Times New Roman"/>
          <w:lang w:val="en-US"/>
        </w:rPr>
        <w:t>).</w:t>
      </w:r>
    </w:p>
  </w:footnote>
  <w:footnote w:id="180">
    <w:p w:rsidR="0039391E" w:rsidRPr="00565A84" w:rsidRDefault="0039391E" w:rsidP="0052754D">
      <w:pPr>
        <w:pStyle w:val="FootnoteText"/>
      </w:pPr>
      <w:r w:rsidRPr="0003451E">
        <w:rPr>
          <w:rStyle w:val="FootnoteReference"/>
          <w:rFonts w:ascii="Times New Roman" w:hAnsi="Times New Roman"/>
        </w:rPr>
        <w:footnoteRef/>
      </w:r>
      <w:r w:rsidRPr="0003451E">
        <w:rPr>
          <w:rFonts w:ascii="Times New Roman" w:hAnsi="Times New Roman"/>
        </w:rPr>
        <w:t xml:space="preserve"> Chen Jihua, </w:t>
      </w:r>
      <w:r w:rsidRPr="0003451E">
        <w:rPr>
          <w:rFonts w:ascii="Times New Roman" w:eastAsia="MingLiU" w:hAnsi="Times New Roman"/>
          <w:i/>
          <w:iCs/>
        </w:rPr>
        <w:t>Shizi hou</w:t>
      </w:r>
      <w:r>
        <w:rPr>
          <w:rFonts w:ascii="Times New Roman" w:eastAsia="MingLiU" w:hAnsi="Times New Roman"/>
          <w:iCs/>
        </w:rPr>
        <w:t>,</w:t>
      </w:r>
      <w:r w:rsidRPr="0003451E">
        <w:rPr>
          <w:rFonts w:ascii="Times New Roman" w:eastAsia="MingLiU" w:hAnsi="Times New Roman"/>
          <w:iCs/>
        </w:rPr>
        <w:t xml:space="preserve"> </w:t>
      </w:r>
      <w:r w:rsidRPr="007C1FF8">
        <w:rPr>
          <w:rFonts w:ascii="Times New Roman" w:eastAsia="MingLiU" w:hAnsi="Times New Roman"/>
          <w:iCs/>
        </w:rPr>
        <w:t>1988,</w:t>
      </w:r>
      <w:r w:rsidRPr="0003451E">
        <w:rPr>
          <w:rFonts w:ascii="Times New Roman" w:eastAsia="MingLiU" w:hAnsi="Times New Roman"/>
          <w:iCs/>
        </w:rPr>
        <w:t xml:space="preserve"> </w:t>
      </w:r>
      <w:r w:rsidRPr="0003451E">
        <w:rPr>
          <w:rFonts w:ascii="Times New Roman" w:hAnsi="Times New Roman"/>
        </w:rPr>
        <w:t>32-33.</w:t>
      </w:r>
    </w:p>
  </w:footnote>
  <w:footnote w:id="181">
    <w:p w:rsidR="0039391E" w:rsidRPr="00DB1949" w:rsidRDefault="0039391E" w:rsidP="0052754D">
      <w:pPr>
        <w:pStyle w:val="FootnoteText"/>
        <w:rPr>
          <w:rFonts w:ascii="Times New Roman" w:hAnsi="Times New Roman"/>
        </w:rPr>
      </w:pPr>
      <w:r w:rsidRPr="00DB1949">
        <w:rPr>
          <w:rStyle w:val="FootnoteReference"/>
          <w:rFonts w:ascii="Times New Roman" w:hAnsi="Times New Roman"/>
        </w:rPr>
        <w:footnoteRef/>
      </w:r>
      <w:r w:rsidRPr="00DB1949">
        <w:rPr>
          <w:rFonts w:ascii="Times New Roman" w:hAnsi="Times New Roman"/>
        </w:rPr>
        <w:t xml:space="preserve"> Wang Kangnian </w:t>
      </w:r>
      <w:r w:rsidRPr="00907690">
        <w:rPr>
          <w:rFonts w:ascii="SimSun" w:eastAsia="SimSun" w:hAnsi="SimSun"/>
        </w:rPr>
        <w:t>汪康年</w:t>
      </w:r>
      <w:r w:rsidRPr="00DB1949">
        <w:rPr>
          <w:rFonts w:ascii="Times New Roman" w:hAnsi="Times New Roman"/>
          <w:lang w:val="en-US"/>
        </w:rPr>
        <w:t xml:space="preserve">, </w:t>
      </w:r>
      <w:r>
        <w:rPr>
          <w:rFonts w:ascii="Times New Roman" w:hAnsi="Times New Roman"/>
          <w:lang w:val="en-US"/>
        </w:rPr>
        <w:t>“</w:t>
      </w:r>
      <w:r w:rsidRPr="00DB1949">
        <w:rPr>
          <w:rFonts w:ascii="Times New Roman" w:hAnsi="Times New Roman"/>
          <w:lang w:val="en-US"/>
        </w:rPr>
        <w:t>Lun Jiaozhou beizhan shi</w:t>
      </w:r>
      <w:r>
        <w:rPr>
          <w:rFonts w:ascii="Times New Roman" w:hAnsi="Times New Roman"/>
          <w:lang w:val="en-US"/>
        </w:rPr>
        <w:t>”</w:t>
      </w:r>
      <w:r w:rsidRPr="00DB1949">
        <w:rPr>
          <w:rFonts w:ascii="Times New Roman" w:hAnsi="Times New Roman"/>
          <w:lang w:val="en-US"/>
        </w:rPr>
        <w:t xml:space="preserve"> </w:t>
      </w:r>
      <w:r w:rsidRPr="00DB1949">
        <w:rPr>
          <w:rFonts w:ascii="Times New Roman" w:eastAsia="SimSun"/>
          <w:lang w:val="en-US" w:eastAsia="zh-CN"/>
        </w:rPr>
        <w:t>論膠州被占事</w:t>
      </w:r>
      <w:r w:rsidRPr="00DB1949">
        <w:rPr>
          <w:rFonts w:ascii="Times New Roman" w:eastAsia="SimSun" w:hAnsi="Times New Roman"/>
          <w:lang w:val="en-US" w:eastAsia="zh-CN"/>
        </w:rPr>
        <w:t xml:space="preserve"> </w:t>
      </w:r>
      <w:r>
        <w:rPr>
          <w:rFonts w:ascii="Times New Roman" w:eastAsia="SimSun" w:hAnsi="Times New Roman"/>
          <w:lang w:val="en-US" w:eastAsia="zh-CN"/>
        </w:rPr>
        <w:t>[</w:t>
      </w:r>
      <w:r w:rsidRPr="00DB1949">
        <w:rPr>
          <w:rFonts w:ascii="Times New Roman" w:eastAsia="SimSun" w:hAnsi="Times New Roman"/>
          <w:lang w:val="en-US" w:eastAsia="zh-CN"/>
        </w:rPr>
        <w:t>On the occupation of Jiaozhou</w:t>
      </w:r>
      <w:r>
        <w:rPr>
          <w:rFonts w:ascii="Times New Roman" w:eastAsia="SimSun" w:hAnsi="Times New Roman"/>
          <w:lang w:val="en-US" w:eastAsia="zh-CN"/>
        </w:rPr>
        <w:t>]</w:t>
      </w:r>
      <w:r w:rsidRPr="00DB1949">
        <w:rPr>
          <w:rFonts w:ascii="Times New Roman" w:eastAsia="SimSun" w:hAnsi="Times New Roman"/>
          <w:lang w:val="en-US" w:eastAsia="zh-CN"/>
        </w:rPr>
        <w:t xml:space="preserve">, </w:t>
      </w:r>
      <w:r w:rsidRPr="00DB1949">
        <w:rPr>
          <w:rFonts w:ascii="Times New Roman" w:eastAsia="SimSun" w:hAnsi="Times New Roman"/>
          <w:i/>
          <w:lang w:val="en-US" w:eastAsia="zh-CN"/>
        </w:rPr>
        <w:t>Shiwu bao</w:t>
      </w:r>
      <w:r w:rsidRPr="00907690">
        <w:rPr>
          <w:rFonts w:ascii="SimSun" w:eastAsia="SimSun" w:hAnsi="SimSun" w:hint="eastAsia"/>
          <w:lang w:val="de-DE"/>
        </w:rPr>
        <w:t>時務報</w:t>
      </w:r>
      <w:r w:rsidRPr="00DB1949">
        <w:rPr>
          <w:rFonts w:ascii="Times New Roman" w:eastAsia="SimSun" w:hAnsi="Times New Roman"/>
          <w:lang w:val="en-US" w:eastAsia="zh-CN"/>
        </w:rPr>
        <w:t xml:space="preserve"> 52</w:t>
      </w:r>
      <w:r>
        <w:rPr>
          <w:rFonts w:ascii="Times New Roman" w:eastAsia="SimSun" w:hAnsi="Times New Roman"/>
          <w:lang w:val="en-US" w:eastAsia="zh-CN"/>
        </w:rPr>
        <w:t xml:space="preserve"> (February 21</w:t>
      </w:r>
      <w:proofErr w:type="gramStart"/>
      <w:r>
        <w:rPr>
          <w:rFonts w:ascii="Times New Roman" w:eastAsia="SimSun" w:hAnsi="Times New Roman"/>
          <w:lang w:val="en-US" w:eastAsia="zh-CN"/>
        </w:rPr>
        <w:t>,</w:t>
      </w:r>
      <w:r w:rsidRPr="006A2EEF">
        <w:rPr>
          <w:rFonts w:ascii="Times New Roman" w:hAnsi="Times New Roman"/>
        </w:rPr>
        <w:t>1898</w:t>
      </w:r>
      <w:proofErr w:type="gramEnd"/>
      <w:r>
        <w:rPr>
          <w:rFonts w:ascii="Times New Roman" w:hAnsi="Times New Roman"/>
        </w:rPr>
        <w:t>).</w:t>
      </w:r>
    </w:p>
  </w:footnote>
  <w:footnote w:id="182">
    <w:p w:rsidR="0039391E" w:rsidRPr="008757BF" w:rsidRDefault="0039391E" w:rsidP="0052754D">
      <w:pPr>
        <w:pStyle w:val="FootnoteText"/>
        <w:rPr>
          <w:rFonts w:ascii="Times New Roman" w:hAnsi="Times New Roman"/>
          <w:lang w:val="en-US"/>
        </w:rPr>
      </w:pPr>
      <w:r w:rsidRPr="008757BF">
        <w:rPr>
          <w:rStyle w:val="FootnoteReference"/>
          <w:rFonts w:ascii="Times New Roman" w:hAnsi="Times New Roman"/>
        </w:rPr>
        <w:footnoteRef/>
      </w:r>
      <w:r w:rsidRPr="008757BF">
        <w:rPr>
          <w:rFonts w:ascii="Times New Roman" w:hAnsi="Times New Roman"/>
        </w:rPr>
        <w:t xml:space="preserve"> </w:t>
      </w:r>
      <w:r w:rsidRPr="008757BF">
        <w:rPr>
          <w:rFonts w:ascii="Times New Roman" w:hAnsi="Times New Roman"/>
          <w:lang w:val="en-US"/>
        </w:rPr>
        <w:t xml:space="preserve">This journal had close connections to Yuan Shikai who had become President of the young Republic. </w:t>
      </w:r>
    </w:p>
  </w:footnote>
  <w:footnote w:id="183">
    <w:p w:rsidR="0039391E" w:rsidRPr="004F7B74" w:rsidRDefault="0039391E" w:rsidP="0052754D">
      <w:pPr>
        <w:autoSpaceDE w:val="0"/>
        <w:autoSpaceDN w:val="0"/>
        <w:adjustRightInd w:val="0"/>
        <w:spacing w:after="0" w:line="240" w:lineRule="auto"/>
        <w:rPr>
          <w:rFonts w:ascii="Times New Roman" w:hAnsi="Times New Roman"/>
          <w:sz w:val="20"/>
          <w:szCs w:val="20"/>
          <w:lang w:val="en-US"/>
        </w:rPr>
      </w:pPr>
      <w:r w:rsidRPr="004F7B74">
        <w:rPr>
          <w:rStyle w:val="FootnoteReference"/>
          <w:rFonts w:ascii="Times New Roman" w:hAnsi="Times New Roman"/>
          <w:sz w:val="20"/>
          <w:szCs w:val="20"/>
        </w:rPr>
        <w:footnoteRef/>
      </w:r>
      <w:r w:rsidRPr="004F7B74">
        <w:rPr>
          <w:rFonts w:ascii="Times New Roman" w:hAnsi="Times New Roman"/>
          <w:sz w:val="20"/>
          <w:szCs w:val="20"/>
        </w:rPr>
        <w:t xml:space="preserve">J. </w:t>
      </w:r>
      <w:r w:rsidRPr="004F7B74">
        <w:rPr>
          <w:rFonts w:ascii="Times New Roman" w:hAnsi="Times New Roman"/>
          <w:sz w:val="20"/>
          <w:szCs w:val="20"/>
          <w:lang w:val="en-US"/>
        </w:rPr>
        <w:t xml:space="preserve">Henningsmeier, “The Foreign Sources of </w:t>
      </w:r>
      <w:r w:rsidRPr="00CF2195">
        <w:rPr>
          <w:rFonts w:ascii="Times New Roman" w:hAnsi="Times New Roman"/>
          <w:i/>
          <w:sz w:val="20"/>
          <w:szCs w:val="20"/>
          <w:lang w:val="en-US"/>
        </w:rPr>
        <w:t>Dianshizhai huabao</w:t>
      </w:r>
      <w:r w:rsidRPr="004F7B74">
        <w:rPr>
          <w:rFonts w:ascii="Times New Roman" w:hAnsi="Times New Roman"/>
          <w:sz w:val="20"/>
          <w:szCs w:val="20"/>
          <w:lang w:val="en-US"/>
        </w:rPr>
        <w:t xml:space="preserve">, a </w:t>
      </w:r>
      <w:r w:rsidRPr="00134A2C">
        <w:rPr>
          <w:rFonts w:ascii="Times New Roman" w:hAnsi="Times New Roman"/>
          <w:sz w:val="20"/>
          <w:szCs w:val="20"/>
          <w:lang w:val="en-US"/>
        </w:rPr>
        <w:t>Nineteenth Century</w:t>
      </w:r>
      <w:r w:rsidRPr="004F7B74">
        <w:rPr>
          <w:rFonts w:ascii="Times New Roman" w:hAnsi="Times New Roman"/>
          <w:sz w:val="20"/>
          <w:szCs w:val="20"/>
          <w:lang w:val="en-US"/>
        </w:rPr>
        <w:t xml:space="preserve"> Shanghai </w:t>
      </w:r>
      <w:r>
        <w:rPr>
          <w:rFonts w:ascii="Times New Roman" w:hAnsi="Times New Roman"/>
          <w:sz w:val="20"/>
          <w:szCs w:val="20"/>
          <w:lang w:val="en-US"/>
        </w:rPr>
        <w:t>I</w:t>
      </w:r>
      <w:r w:rsidRPr="004F7B74">
        <w:rPr>
          <w:rFonts w:ascii="Times New Roman" w:hAnsi="Times New Roman"/>
          <w:sz w:val="20"/>
          <w:szCs w:val="20"/>
          <w:lang w:val="en-US"/>
        </w:rPr>
        <w:t xml:space="preserve">llustrated Magazine,” </w:t>
      </w:r>
      <w:r w:rsidRPr="004F7B74">
        <w:rPr>
          <w:rFonts w:ascii="Times New Roman" w:hAnsi="Times New Roman"/>
          <w:i/>
          <w:sz w:val="20"/>
          <w:szCs w:val="20"/>
          <w:lang w:val="en-US"/>
        </w:rPr>
        <w:t>Ming Qing Yanjiu</w:t>
      </w:r>
      <w:r w:rsidRPr="004F7B74">
        <w:rPr>
          <w:rFonts w:ascii="Times New Roman" w:hAnsi="Times New Roman"/>
          <w:sz w:val="20"/>
          <w:szCs w:val="20"/>
          <w:lang w:val="en-US"/>
        </w:rPr>
        <w:t xml:space="preserve"> </w:t>
      </w:r>
      <w:r>
        <w:rPr>
          <w:rFonts w:ascii="Times New Roman" w:hAnsi="Times New Roman"/>
          <w:sz w:val="20"/>
          <w:szCs w:val="20"/>
          <w:lang w:val="en-US"/>
        </w:rPr>
        <w:t>(</w:t>
      </w:r>
      <w:r w:rsidRPr="004F7B74">
        <w:rPr>
          <w:rFonts w:ascii="Times New Roman" w:hAnsi="Times New Roman"/>
          <w:sz w:val="20"/>
          <w:szCs w:val="20"/>
          <w:lang w:val="en-US"/>
        </w:rPr>
        <w:t>1998</w:t>
      </w:r>
      <w:r>
        <w:rPr>
          <w:rFonts w:ascii="Times New Roman" w:hAnsi="Times New Roman"/>
          <w:sz w:val="20"/>
          <w:szCs w:val="20"/>
          <w:lang w:val="en-US"/>
        </w:rPr>
        <w:t>):</w:t>
      </w:r>
      <w:r w:rsidRPr="004F7B74">
        <w:rPr>
          <w:rFonts w:ascii="Times New Roman" w:hAnsi="Times New Roman"/>
          <w:sz w:val="20"/>
          <w:szCs w:val="20"/>
          <w:lang w:val="en-US"/>
        </w:rPr>
        <w:t xml:space="preserve"> 74-76. The Aesopian fable was </w:t>
      </w:r>
      <w:r>
        <w:rPr>
          <w:rFonts w:ascii="Times New Roman" w:hAnsi="Times New Roman"/>
          <w:sz w:val="20"/>
          <w:szCs w:val="20"/>
          <w:lang w:val="en-US"/>
        </w:rPr>
        <w:t xml:space="preserve">continuously </w:t>
      </w:r>
      <w:r w:rsidRPr="004F7B74">
        <w:rPr>
          <w:rFonts w:ascii="Times New Roman" w:hAnsi="Times New Roman"/>
          <w:sz w:val="20"/>
          <w:szCs w:val="20"/>
          <w:lang w:val="en-US"/>
        </w:rPr>
        <w:t xml:space="preserve">used in Powell’s advertisements in the </w:t>
      </w:r>
      <w:r>
        <w:rPr>
          <w:rFonts w:ascii="Times New Roman" w:hAnsi="Times New Roman"/>
          <w:sz w:val="20"/>
          <w:szCs w:val="20"/>
          <w:lang w:val="en-US"/>
        </w:rPr>
        <w:t xml:space="preserve">London press as the trademark for </w:t>
      </w:r>
      <w:r w:rsidRPr="004F7B74">
        <w:rPr>
          <w:rFonts w:ascii="Times New Roman" w:hAnsi="Times New Roman"/>
          <w:sz w:val="20"/>
          <w:szCs w:val="20"/>
          <w:lang w:val="en-US"/>
        </w:rPr>
        <w:t>its “</w:t>
      </w:r>
      <w:r>
        <w:rPr>
          <w:rFonts w:ascii="Times New Roman" w:hAnsi="Times New Roman"/>
          <w:sz w:val="20"/>
          <w:szCs w:val="20"/>
          <w:lang w:val="en-US"/>
        </w:rPr>
        <w:t xml:space="preserve">Balsam </w:t>
      </w:r>
      <w:r w:rsidRPr="004F7B74">
        <w:rPr>
          <w:rFonts w:ascii="Times New Roman" w:hAnsi="Times New Roman"/>
          <w:sz w:val="20"/>
          <w:szCs w:val="20"/>
          <w:lang w:val="en-US"/>
        </w:rPr>
        <w:t>Aniseed”</w:t>
      </w:r>
      <w:r>
        <w:rPr>
          <w:rFonts w:ascii="Times New Roman" w:hAnsi="Times New Roman"/>
          <w:sz w:val="20"/>
          <w:szCs w:val="20"/>
          <w:lang w:val="en-US"/>
        </w:rPr>
        <w:t xml:space="preserve"> cough medicine </w:t>
      </w:r>
      <w:r w:rsidRPr="00597D05">
        <w:rPr>
          <w:rFonts w:ascii="Times New Roman" w:hAnsi="Times New Roman"/>
          <w:b/>
          <w:sz w:val="20"/>
          <w:szCs w:val="20"/>
          <w:highlight w:val="yellow"/>
          <w:lang w:val="en-US"/>
        </w:rPr>
        <w:t xml:space="preserve">Fig. </w:t>
      </w:r>
      <w:proofErr w:type="gramStart"/>
      <w:r w:rsidRPr="00597D05">
        <w:rPr>
          <w:rFonts w:ascii="Times New Roman" w:hAnsi="Times New Roman"/>
          <w:b/>
          <w:sz w:val="20"/>
          <w:szCs w:val="20"/>
          <w:highlight w:val="yellow"/>
          <w:lang w:val="en-US"/>
        </w:rPr>
        <w:t>Fn</w:t>
      </w:r>
      <w:proofErr w:type="gramEnd"/>
      <w:r w:rsidRPr="00597D05">
        <w:rPr>
          <w:rFonts w:ascii="Times New Roman" w:hAnsi="Times New Roman"/>
          <w:b/>
          <w:sz w:val="20"/>
          <w:szCs w:val="20"/>
          <w:highlight w:val="yellow"/>
          <w:lang w:val="en-US"/>
        </w:rPr>
        <w:t xml:space="preserve"> 3:</w:t>
      </w:r>
      <w:r w:rsidRPr="00597D05">
        <w:rPr>
          <w:rFonts w:ascii="Times New Roman" w:hAnsi="Times New Roman"/>
          <w:b/>
          <w:sz w:val="20"/>
          <w:szCs w:val="20"/>
          <w:lang w:val="en-US"/>
        </w:rPr>
        <w:t xml:space="preserve"> </w:t>
      </w:r>
      <w:r w:rsidRPr="00597D05">
        <w:rPr>
          <w:rFonts w:ascii="Times New Roman" w:hAnsi="Times New Roman"/>
          <w:b/>
          <w:i/>
          <w:sz w:val="20"/>
          <w:szCs w:val="20"/>
          <w:lang w:val="en-US"/>
        </w:rPr>
        <w:t>‘Balsam Aniseed’ cough medicine</w:t>
      </w:r>
      <w:r w:rsidRPr="00597D05">
        <w:rPr>
          <w:rFonts w:ascii="Times New Roman" w:hAnsi="Times New Roman"/>
          <w:b/>
          <w:sz w:val="20"/>
          <w:szCs w:val="20"/>
          <w:lang w:val="en-US"/>
        </w:rPr>
        <w:t>, advertisement, 1886.</w:t>
      </w:r>
      <w:r w:rsidRPr="00597D05">
        <w:rPr>
          <w:rFonts w:ascii="Times New Roman" w:hAnsi="Times New Roman"/>
          <w:sz w:val="20"/>
          <w:szCs w:val="20"/>
          <w:lang w:val="en-US"/>
        </w:rPr>
        <w:t xml:space="preserve"> </w:t>
      </w:r>
      <w:r>
        <w:rPr>
          <w:rFonts w:ascii="Times New Roman" w:hAnsi="Times New Roman"/>
          <w:sz w:val="20"/>
          <w:szCs w:val="20"/>
          <w:lang w:val="en-US"/>
        </w:rPr>
        <w:t xml:space="preserve">The </w:t>
      </w:r>
      <w:r w:rsidRPr="004F7B74">
        <w:rPr>
          <w:rFonts w:ascii="Times New Roman" w:eastAsia="SimSun" w:hAnsi="Times New Roman"/>
          <w:sz w:val="20"/>
          <w:szCs w:val="20"/>
          <w:lang w:val="en-US" w:eastAsia="zh-CN"/>
        </w:rPr>
        <w:t xml:space="preserve">message for the consumer </w:t>
      </w:r>
      <w:r>
        <w:rPr>
          <w:rFonts w:ascii="Times New Roman" w:eastAsia="SimSun" w:hAnsi="Times New Roman"/>
          <w:sz w:val="20"/>
          <w:szCs w:val="20"/>
          <w:lang w:val="en-US" w:eastAsia="zh-CN"/>
        </w:rPr>
        <w:t>was</w:t>
      </w:r>
      <w:r w:rsidRPr="004F7B74">
        <w:rPr>
          <w:rFonts w:ascii="Times New Roman" w:eastAsia="SimSun" w:hAnsi="Times New Roman"/>
          <w:sz w:val="20"/>
          <w:szCs w:val="20"/>
          <w:lang w:val="en-US" w:eastAsia="zh-CN"/>
        </w:rPr>
        <w:t xml:space="preserve"> that a small capsule of Powell's balsam </w:t>
      </w:r>
      <w:r>
        <w:rPr>
          <w:rFonts w:ascii="Times New Roman" w:eastAsia="SimSun" w:hAnsi="Times New Roman"/>
          <w:sz w:val="20"/>
          <w:szCs w:val="20"/>
          <w:lang w:val="en-US" w:eastAsia="zh-CN"/>
        </w:rPr>
        <w:t xml:space="preserve">(the mouse) </w:t>
      </w:r>
      <w:r w:rsidRPr="004F7B74">
        <w:rPr>
          <w:rFonts w:ascii="Times New Roman" w:eastAsia="SimSun" w:hAnsi="Times New Roman"/>
          <w:sz w:val="20"/>
          <w:szCs w:val="20"/>
          <w:lang w:val="en-US" w:eastAsia="zh-CN"/>
        </w:rPr>
        <w:t>would</w:t>
      </w:r>
      <w:r>
        <w:rPr>
          <w:rFonts w:ascii="Times New Roman" w:eastAsia="SimSun" w:hAnsi="Times New Roman"/>
          <w:sz w:val="20"/>
          <w:szCs w:val="20"/>
          <w:lang w:val="en-US" w:eastAsia="zh-CN"/>
        </w:rPr>
        <w:t xml:space="preserve"> </w:t>
      </w:r>
      <w:r w:rsidRPr="004F7B74">
        <w:rPr>
          <w:rFonts w:ascii="Times New Roman" w:eastAsia="SimSun" w:hAnsi="Times New Roman"/>
          <w:sz w:val="20"/>
          <w:szCs w:val="20"/>
          <w:lang w:val="en-US" w:eastAsia="zh-CN"/>
        </w:rPr>
        <w:t xml:space="preserve">liberate the </w:t>
      </w:r>
      <w:r>
        <w:rPr>
          <w:rFonts w:ascii="Times New Roman" w:eastAsia="SimSun" w:hAnsi="Times New Roman"/>
          <w:sz w:val="20"/>
          <w:szCs w:val="20"/>
          <w:lang w:val="en-US" w:eastAsia="zh-CN"/>
        </w:rPr>
        <w:t xml:space="preserve">entire big </w:t>
      </w:r>
      <w:r w:rsidRPr="004F7B74">
        <w:rPr>
          <w:rFonts w:ascii="Times New Roman" w:eastAsia="SimSun" w:hAnsi="Times New Roman"/>
          <w:sz w:val="20"/>
          <w:szCs w:val="20"/>
          <w:lang w:val="en-US" w:eastAsia="zh-CN"/>
        </w:rPr>
        <w:t xml:space="preserve">body </w:t>
      </w:r>
      <w:r>
        <w:rPr>
          <w:rFonts w:ascii="Times New Roman" w:eastAsia="SimSun" w:hAnsi="Times New Roman"/>
          <w:sz w:val="20"/>
          <w:szCs w:val="20"/>
          <w:lang w:val="en-US" w:eastAsia="zh-CN"/>
        </w:rPr>
        <w:t xml:space="preserve">(the lion, tied down by strings) from the pain of the cough that was tying it down. The </w:t>
      </w:r>
      <w:r w:rsidRPr="00CF2195">
        <w:rPr>
          <w:rFonts w:ascii="Times New Roman" w:eastAsia="SimSun" w:hAnsi="Times New Roman"/>
          <w:i/>
          <w:sz w:val="20"/>
          <w:szCs w:val="20"/>
          <w:lang w:val="en-US" w:eastAsia="zh-CN"/>
        </w:rPr>
        <w:t>Dianshizhai huabao</w:t>
      </w:r>
      <w:r>
        <w:rPr>
          <w:rFonts w:ascii="Times New Roman" w:eastAsia="SimSun" w:hAnsi="Times New Roman"/>
          <w:sz w:val="20"/>
          <w:szCs w:val="20"/>
          <w:lang w:val="en-US" w:eastAsia="zh-CN"/>
        </w:rPr>
        <w:t xml:space="preserve"> used the image to illustrate a story entitled “a smart way to tame a lion.” It refers to the wife of the Song dynasty official and poet Su Shi, who would roar like a lion if he brought guests, but, tied by the strings of marriage, as she was, there was little else she could do. In the </w:t>
      </w:r>
      <w:r w:rsidRPr="00BF5A92">
        <w:rPr>
          <w:rFonts w:ascii="Times New Roman" w:eastAsia="SimSun" w:hAnsi="Times New Roman"/>
          <w:i/>
          <w:sz w:val="20"/>
          <w:szCs w:val="20"/>
          <w:lang w:val="en-US" w:eastAsia="zh-CN"/>
        </w:rPr>
        <w:t>Dianshizhai</w:t>
      </w:r>
      <w:r>
        <w:rPr>
          <w:rFonts w:ascii="Times New Roman" w:eastAsia="SimSun" w:hAnsi="Times New Roman"/>
          <w:sz w:val="20"/>
          <w:szCs w:val="20"/>
          <w:lang w:val="en-US" w:eastAsia="zh-CN"/>
        </w:rPr>
        <w:t xml:space="preserve"> image by Wu Youru, three mice (Su Shi and friends) are happily eating the helpless lion’s food. </w:t>
      </w:r>
      <w:proofErr w:type="gramStart"/>
      <w:r w:rsidRPr="00597D05">
        <w:rPr>
          <w:rFonts w:ascii="Times New Roman" w:eastAsia="SimSun" w:hAnsi="Times New Roman"/>
          <w:b/>
          <w:sz w:val="20"/>
          <w:szCs w:val="20"/>
          <w:highlight w:val="yellow"/>
          <w:lang w:val="en-US" w:eastAsia="zh-CN"/>
        </w:rPr>
        <w:t>Fig.</w:t>
      </w:r>
      <w:proofErr w:type="gramEnd"/>
      <w:r w:rsidRPr="00597D05">
        <w:rPr>
          <w:rFonts w:ascii="Times New Roman" w:eastAsia="SimSun" w:hAnsi="Times New Roman"/>
          <w:b/>
          <w:sz w:val="20"/>
          <w:szCs w:val="20"/>
          <w:highlight w:val="yellow"/>
          <w:lang w:val="en-US" w:eastAsia="zh-CN"/>
        </w:rPr>
        <w:t xml:space="preserve"> Fn 4:</w:t>
      </w:r>
      <w:r w:rsidRPr="00CF2195">
        <w:rPr>
          <w:rFonts w:ascii="Times New Roman" w:eastAsia="SimSun" w:hAnsi="Times New Roman"/>
          <w:sz w:val="20"/>
          <w:szCs w:val="20"/>
          <w:lang w:val="en-US" w:eastAsia="zh-CN"/>
        </w:rPr>
        <w:t xml:space="preserve"> </w:t>
      </w:r>
      <w:r w:rsidRPr="00597D05">
        <w:rPr>
          <w:rFonts w:ascii="Times New Roman" w:eastAsia="SimSun" w:hAnsi="Times New Roman"/>
          <w:b/>
          <w:sz w:val="20"/>
          <w:szCs w:val="20"/>
          <w:lang w:val="en-US" w:eastAsia="zh-CN"/>
        </w:rPr>
        <w:t xml:space="preserve">Wu Youru </w:t>
      </w:r>
      <w:r w:rsidRPr="00597D05">
        <w:rPr>
          <w:rFonts w:ascii="Times New Roman" w:eastAsia="SimSun" w:hAnsi="Times New Roman"/>
          <w:b/>
          <w:sz w:val="20"/>
          <w:szCs w:val="20"/>
          <w:lang w:val="en-US" w:eastAsia="zh-CN"/>
        </w:rPr>
        <w:t>吳友如</w:t>
      </w:r>
      <w:r w:rsidRPr="00597D05">
        <w:rPr>
          <w:rFonts w:ascii="Times New Roman" w:eastAsia="SimSun" w:hAnsi="Times New Roman"/>
          <w:b/>
          <w:sz w:val="20"/>
          <w:szCs w:val="20"/>
          <w:lang w:val="en-US" w:eastAsia="zh-CN"/>
        </w:rPr>
        <w:t xml:space="preserve">, </w:t>
      </w:r>
      <w:proofErr w:type="gramStart"/>
      <w:r w:rsidRPr="00597D05">
        <w:rPr>
          <w:rFonts w:ascii="Times New Roman" w:eastAsia="SimSun" w:hAnsi="Times New Roman"/>
          <w:b/>
          <w:i/>
          <w:sz w:val="20"/>
          <w:szCs w:val="20"/>
          <w:lang w:val="en-US" w:eastAsia="zh-CN"/>
        </w:rPr>
        <w:t>A</w:t>
      </w:r>
      <w:proofErr w:type="gramEnd"/>
      <w:r w:rsidRPr="00597D05">
        <w:rPr>
          <w:rFonts w:ascii="Times New Roman" w:eastAsia="SimSun" w:hAnsi="Times New Roman"/>
          <w:b/>
          <w:i/>
          <w:sz w:val="20"/>
          <w:szCs w:val="20"/>
          <w:lang w:val="en-US" w:eastAsia="zh-CN"/>
        </w:rPr>
        <w:t xml:space="preserve"> smart way to tame a lion</w:t>
      </w:r>
      <w:r w:rsidRPr="00597D05">
        <w:rPr>
          <w:rFonts w:ascii="Times New Roman" w:eastAsia="SimSun" w:hAnsi="Times New Roman"/>
          <w:b/>
          <w:sz w:val="20"/>
          <w:szCs w:val="20"/>
          <w:lang w:val="en-US" w:eastAsia="zh-CN"/>
        </w:rPr>
        <w:t xml:space="preserve"> </w:t>
      </w:r>
      <w:r w:rsidRPr="00597D05">
        <w:rPr>
          <w:rFonts w:ascii="Times New Roman" w:eastAsia="SimSun" w:hAnsi="Times New Roman"/>
          <w:b/>
          <w:sz w:val="20"/>
          <w:szCs w:val="20"/>
          <w:lang w:val="en-US" w:eastAsia="zh-CN"/>
        </w:rPr>
        <w:t>制獅法</w:t>
      </w:r>
      <w:r w:rsidRPr="00597D05">
        <w:rPr>
          <w:rFonts w:ascii="Times New Roman" w:eastAsia="SimSun" w:hAnsi="Times New Roman"/>
          <w:b/>
          <w:sz w:val="20"/>
          <w:szCs w:val="20"/>
          <w:lang w:val="en-US" w:eastAsia="zh-CN"/>
        </w:rPr>
        <w:t>, 1886.</w:t>
      </w:r>
    </w:p>
  </w:footnote>
  <w:footnote w:id="184">
    <w:p w:rsidR="0039391E" w:rsidRPr="008757BF" w:rsidRDefault="0039391E" w:rsidP="0052754D">
      <w:pPr>
        <w:pStyle w:val="NoSpacing"/>
        <w:rPr>
          <w:rFonts w:ascii="Times New Roman" w:hAnsi="Times New Roman"/>
          <w:sz w:val="20"/>
          <w:szCs w:val="20"/>
        </w:rPr>
      </w:pPr>
      <w:r w:rsidRPr="008757BF">
        <w:rPr>
          <w:rStyle w:val="FootnoteReference"/>
          <w:rFonts w:ascii="Times New Roman" w:hAnsi="Times New Roman"/>
          <w:sz w:val="20"/>
          <w:szCs w:val="20"/>
        </w:rPr>
        <w:footnoteRef/>
      </w:r>
      <w:r w:rsidRPr="008757BF">
        <w:rPr>
          <w:rFonts w:ascii="Times New Roman" w:hAnsi="Times New Roman"/>
          <w:sz w:val="20"/>
          <w:szCs w:val="20"/>
        </w:rPr>
        <w:t xml:space="preserve"> Lu Xun, preface to the collection </w:t>
      </w:r>
      <w:r w:rsidRPr="008757BF">
        <w:rPr>
          <w:rFonts w:ascii="Times New Roman" w:hAnsi="Times New Roman"/>
          <w:i/>
          <w:sz w:val="20"/>
          <w:szCs w:val="20"/>
        </w:rPr>
        <w:t>Nahan</w:t>
      </w:r>
      <w:r w:rsidRPr="008757BF">
        <w:rPr>
          <w:rFonts w:ascii="Times New Roman" w:hAnsi="Times New Roman"/>
          <w:sz w:val="20"/>
          <w:szCs w:val="20"/>
        </w:rPr>
        <w:t xml:space="preserve"> (December 1922), in </w:t>
      </w:r>
      <w:r w:rsidRPr="008757BF">
        <w:rPr>
          <w:rFonts w:ascii="Times New Roman" w:hAnsi="Times New Roman"/>
          <w:i/>
          <w:sz w:val="20"/>
          <w:szCs w:val="20"/>
        </w:rPr>
        <w:t>Selected Stories of Lu Hsun</w:t>
      </w:r>
      <w:r w:rsidRPr="008757BF">
        <w:rPr>
          <w:rFonts w:ascii="Times New Roman" w:hAnsi="Times New Roman"/>
          <w:sz w:val="20"/>
          <w:szCs w:val="20"/>
        </w:rPr>
        <w:t>,</w:t>
      </w:r>
      <w:r w:rsidRPr="00C87BCC">
        <w:rPr>
          <w:rFonts w:ascii="Times New Roman" w:hAnsi="Times New Roman"/>
          <w:sz w:val="20"/>
          <w:szCs w:val="20"/>
        </w:rPr>
        <w:t xml:space="preserve"> </w:t>
      </w:r>
      <w:r>
        <w:rPr>
          <w:rFonts w:ascii="Times New Roman" w:hAnsi="Times New Roman"/>
          <w:sz w:val="20"/>
          <w:szCs w:val="20"/>
        </w:rPr>
        <w:t>trans. Yang Hsien-I and Gladys Yang</w:t>
      </w:r>
      <w:r w:rsidRPr="008757BF">
        <w:rPr>
          <w:rFonts w:ascii="Times New Roman" w:hAnsi="Times New Roman"/>
          <w:sz w:val="20"/>
          <w:szCs w:val="20"/>
        </w:rPr>
        <w:t xml:space="preserve"> </w:t>
      </w:r>
      <w:r>
        <w:rPr>
          <w:rFonts w:ascii="Times New Roman" w:hAnsi="Times New Roman"/>
          <w:sz w:val="20"/>
          <w:szCs w:val="20"/>
        </w:rPr>
        <w:t>(</w:t>
      </w:r>
      <w:r w:rsidRPr="008757BF">
        <w:rPr>
          <w:rFonts w:ascii="Times New Roman" w:hAnsi="Times New Roman"/>
          <w:sz w:val="20"/>
          <w:szCs w:val="20"/>
        </w:rPr>
        <w:t>Peking: Foreign Languages Press, 1960</w:t>
      </w:r>
      <w:r>
        <w:rPr>
          <w:rFonts w:ascii="Times New Roman" w:hAnsi="Times New Roman"/>
          <w:sz w:val="20"/>
          <w:szCs w:val="20"/>
        </w:rPr>
        <w:t>)</w:t>
      </w:r>
      <w:r w:rsidRPr="008757BF">
        <w:rPr>
          <w:rFonts w:ascii="Times New Roman" w:hAnsi="Times New Roman"/>
          <w:sz w:val="20"/>
          <w:szCs w:val="20"/>
        </w:rPr>
        <w:t>. Th</w:t>
      </w:r>
      <w:r>
        <w:rPr>
          <w:rFonts w:ascii="Times New Roman" w:hAnsi="Times New Roman"/>
          <w:sz w:val="20"/>
          <w:szCs w:val="20"/>
        </w:rPr>
        <w:t>is is a</w:t>
      </w:r>
      <w:r w:rsidRPr="008757BF">
        <w:rPr>
          <w:rFonts w:ascii="Times New Roman" w:hAnsi="Times New Roman"/>
          <w:sz w:val="20"/>
          <w:szCs w:val="20"/>
        </w:rPr>
        <w:t xml:space="preserve"> reference </w:t>
      </w:r>
      <w:r>
        <w:rPr>
          <w:rFonts w:ascii="Times New Roman" w:hAnsi="Times New Roman"/>
          <w:sz w:val="20"/>
          <w:szCs w:val="20"/>
        </w:rPr>
        <w:t xml:space="preserve">to </w:t>
      </w:r>
      <w:r w:rsidRPr="008757BF">
        <w:rPr>
          <w:rFonts w:ascii="Times New Roman" w:hAnsi="Times New Roman"/>
          <w:sz w:val="20"/>
          <w:szCs w:val="20"/>
        </w:rPr>
        <w:t xml:space="preserve">the Buddhist story of the burning house in the </w:t>
      </w:r>
      <w:r w:rsidRPr="00373160">
        <w:rPr>
          <w:rFonts w:ascii="Times New Roman" w:hAnsi="Times New Roman"/>
          <w:i/>
          <w:sz w:val="20"/>
          <w:szCs w:val="20"/>
        </w:rPr>
        <w:t>Lotus Sūtra</w:t>
      </w:r>
      <w:r w:rsidRPr="008757BF">
        <w:rPr>
          <w:rFonts w:ascii="Times New Roman" w:hAnsi="Times New Roman"/>
          <w:sz w:val="20"/>
          <w:szCs w:val="20"/>
        </w:rPr>
        <w:t xml:space="preserve">. </w:t>
      </w:r>
    </w:p>
  </w:footnote>
  <w:footnote w:id="185">
    <w:p w:rsidR="0039391E" w:rsidRPr="002223D0" w:rsidRDefault="0039391E" w:rsidP="0052754D">
      <w:pPr>
        <w:pStyle w:val="FootnoteText"/>
        <w:rPr>
          <w:rFonts w:ascii="Times New Roman" w:hAnsi="Times New Roman"/>
          <w:lang w:val="en-US"/>
        </w:rPr>
      </w:pPr>
      <w:r w:rsidRPr="002223D0">
        <w:rPr>
          <w:rStyle w:val="FootnoteReference"/>
          <w:rFonts w:ascii="Times New Roman" w:hAnsi="Times New Roman"/>
        </w:rPr>
        <w:footnoteRef/>
      </w:r>
      <w:r w:rsidRPr="002223D0">
        <w:rPr>
          <w:rFonts w:ascii="Times New Roman" w:hAnsi="Times New Roman"/>
        </w:rPr>
        <w:t xml:space="preserve"> </w:t>
      </w:r>
      <w:r w:rsidRPr="002223D0">
        <w:rPr>
          <w:rFonts w:ascii="Times New Roman" w:hAnsi="Times New Roman"/>
          <w:lang w:val="en-US"/>
        </w:rPr>
        <w:t>For details see Rudolf Wagner, “</w:t>
      </w:r>
      <w:r>
        <w:rPr>
          <w:rFonts w:ascii="Times New Roman" w:hAnsi="Times New Roman"/>
          <w:lang w:val="en-US"/>
        </w:rPr>
        <w:t>C</w:t>
      </w:r>
      <w:r w:rsidRPr="002223D0">
        <w:rPr>
          <w:rFonts w:ascii="Times New Roman" w:hAnsi="Times New Roman"/>
          <w:lang w:val="en-US"/>
        </w:rPr>
        <w:t>anonization</w:t>
      </w:r>
      <w:r>
        <w:rPr>
          <w:rFonts w:ascii="Times New Roman" w:hAnsi="Times New Roman"/>
          <w:lang w:val="en-US"/>
        </w:rPr>
        <w:t>,”</w:t>
      </w:r>
      <w:r w:rsidRPr="002223D0">
        <w:rPr>
          <w:rFonts w:ascii="Times New Roman" w:hAnsi="Times New Roman"/>
          <w:lang w:val="en-US"/>
        </w:rPr>
        <w:t xml:space="preserve"> 74-76.</w:t>
      </w:r>
    </w:p>
  </w:footnote>
  <w:footnote w:id="186">
    <w:p w:rsidR="0039391E" w:rsidRPr="0044280E" w:rsidRDefault="0039391E" w:rsidP="0052754D">
      <w:pPr>
        <w:pStyle w:val="FootnoteText"/>
        <w:rPr>
          <w:rFonts w:ascii="Times New Roman" w:hAnsi="Times New Roman"/>
          <w:lang w:val="en-US"/>
        </w:rPr>
      </w:pPr>
      <w:r w:rsidRPr="0044280E">
        <w:rPr>
          <w:rStyle w:val="FootnoteReference"/>
          <w:rFonts w:ascii="Times New Roman" w:hAnsi="Times New Roman"/>
        </w:rPr>
        <w:footnoteRef/>
      </w:r>
      <w:r w:rsidRPr="0044280E">
        <w:rPr>
          <w:rFonts w:ascii="Times New Roman" w:hAnsi="Times New Roman"/>
        </w:rPr>
        <w:t xml:space="preserve"> John Fitzgerald, </w:t>
      </w:r>
      <w:r w:rsidRPr="0044280E">
        <w:rPr>
          <w:rFonts w:ascii="Times New Roman" w:hAnsi="Times New Roman"/>
          <w:bCs/>
          <w:i/>
        </w:rPr>
        <w:t>Awakening China: politics, culture, and class in the nationalist revolution</w:t>
      </w:r>
      <w:r w:rsidRPr="0044280E">
        <w:rPr>
          <w:rFonts w:ascii="Times New Roman" w:hAnsi="Times New Roman"/>
          <w:bCs/>
        </w:rPr>
        <w:t xml:space="preserve"> </w:t>
      </w:r>
      <w:r>
        <w:rPr>
          <w:rFonts w:ascii="Times New Roman" w:hAnsi="Times New Roman"/>
          <w:bCs/>
        </w:rPr>
        <w:t>(</w:t>
      </w:r>
      <w:r w:rsidRPr="0044280E">
        <w:rPr>
          <w:rFonts w:ascii="Times New Roman" w:hAnsi="Times New Roman"/>
          <w:bCs/>
        </w:rPr>
        <w:t>Stanford: Stanford University Press, 1996</w:t>
      </w:r>
      <w:r>
        <w:rPr>
          <w:rFonts w:ascii="Times New Roman" w:hAnsi="Times New Roman"/>
          <w:bCs/>
        </w:rPr>
        <w:t>)</w:t>
      </w:r>
      <w:r w:rsidRPr="0044280E">
        <w:rPr>
          <w:rFonts w:ascii="Times New Roman" w:hAnsi="Times New Roman"/>
          <w:bCs/>
        </w:rPr>
        <w:t>.</w:t>
      </w:r>
      <w:r>
        <w:rPr>
          <w:rFonts w:ascii="Times New Roman" w:hAnsi="Times New Roman"/>
          <w:bCs/>
        </w:rPr>
        <w:t xml:space="preserve"> </w:t>
      </w:r>
      <w:r w:rsidRPr="0044280E">
        <w:rPr>
          <w:rFonts w:ascii="Times New Roman" w:hAnsi="Times New Roman"/>
          <w:bCs/>
        </w:rPr>
        <w:t xml:space="preserve">Henrietta Harrison, </w:t>
      </w:r>
      <w:proofErr w:type="gramStart"/>
      <w:r w:rsidRPr="0044280E">
        <w:rPr>
          <w:rFonts w:ascii="Times New Roman" w:hAnsi="Times New Roman"/>
          <w:bCs/>
          <w:i/>
        </w:rPr>
        <w:t>The</w:t>
      </w:r>
      <w:proofErr w:type="gramEnd"/>
      <w:r w:rsidRPr="0044280E">
        <w:rPr>
          <w:rFonts w:ascii="Times New Roman" w:hAnsi="Times New Roman"/>
          <w:bCs/>
          <w:i/>
        </w:rPr>
        <w:t xml:space="preserve"> Making of the Republican Citizen: political ceremonies and symbols in China, 1911-1929</w:t>
      </w:r>
      <w:r w:rsidRPr="0044280E">
        <w:rPr>
          <w:rFonts w:ascii="Times New Roman" w:hAnsi="Times New Roman"/>
          <w:bCs/>
        </w:rPr>
        <w:t xml:space="preserve"> </w:t>
      </w:r>
      <w:r>
        <w:rPr>
          <w:rFonts w:ascii="Times New Roman" w:hAnsi="Times New Roman"/>
          <w:bCs/>
        </w:rPr>
        <w:t>(</w:t>
      </w:r>
      <w:r w:rsidRPr="0044280E">
        <w:rPr>
          <w:rFonts w:ascii="Times New Roman" w:hAnsi="Times New Roman"/>
        </w:rPr>
        <w:t>Oxford: Oxford University Press, 2000</w:t>
      </w:r>
      <w:r>
        <w:rPr>
          <w:rFonts w:ascii="Times New Roman" w:hAnsi="Times New Roman"/>
        </w:rPr>
        <w:t>)</w:t>
      </w:r>
      <w:r w:rsidRPr="0044280E">
        <w:rPr>
          <w:rFonts w:ascii="Times New Roman" w:hAnsi="Times New Roman"/>
        </w:rPr>
        <w:t xml:space="preserve">. </w:t>
      </w:r>
    </w:p>
  </w:footnote>
  <w:footnote w:id="187">
    <w:p w:rsidR="0039391E" w:rsidRPr="00F54A32" w:rsidRDefault="0039391E" w:rsidP="0052754D">
      <w:pPr>
        <w:spacing w:line="240" w:lineRule="auto"/>
        <w:rPr>
          <w:rFonts w:ascii="Times New Roman" w:hAnsi="Times New Roman"/>
          <w:sz w:val="20"/>
          <w:szCs w:val="20"/>
          <w:lang w:val="en-US"/>
        </w:rPr>
      </w:pPr>
      <w:r w:rsidRPr="00F54A32">
        <w:rPr>
          <w:rStyle w:val="FootnoteReference"/>
          <w:rFonts w:ascii="Times New Roman" w:hAnsi="Times New Roman"/>
          <w:sz w:val="20"/>
          <w:szCs w:val="20"/>
        </w:rPr>
        <w:footnoteRef/>
      </w:r>
      <w:r w:rsidRPr="00F54A32">
        <w:rPr>
          <w:rFonts w:ascii="Times New Roman" w:hAnsi="Times New Roman"/>
          <w:sz w:val="20"/>
          <w:szCs w:val="20"/>
        </w:rPr>
        <w:t xml:space="preserve"> On this building and the symbolism involved in the landscape design see my </w:t>
      </w:r>
      <w:r>
        <w:rPr>
          <w:rFonts w:ascii="Times New Roman" w:hAnsi="Times New Roman"/>
          <w:sz w:val="20"/>
          <w:szCs w:val="20"/>
        </w:rPr>
        <w:t>“</w:t>
      </w:r>
      <w:r w:rsidRPr="00F54A32">
        <w:rPr>
          <w:rFonts w:ascii="Times New Roman" w:hAnsi="Times New Roman"/>
          <w:sz w:val="20"/>
          <w:szCs w:val="20"/>
        </w:rPr>
        <w:t xml:space="preserve">Ritual, Architecture, </w:t>
      </w:r>
      <w:r>
        <w:rPr>
          <w:rFonts w:ascii="Times New Roman" w:hAnsi="Times New Roman"/>
          <w:sz w:val="20"/>
          <w:szCs w:val="20"/>
        </w:rPr>
        <w:t>p</w:t>
      </w:r>
      <w:r w:rsidRPr="00F54A32">
        <w:rPr>
          <w:rFonts w:ascii="Times New Roman" w:hAnsi="Times New Roman"/>
          <w:sz w:val="20"/>
          <w:szCs w:val="20"/>
        </w:rPr>
        <w:t>olitics, and Publicity during the R</w:t>
      </w:r>
      <w:r>
        <w:rPr>
          <w:rFonts w:ascii="Times New Roman" w:hAnsi="Times New Roman"/>
          <w:sz w:val="20"/>
          <w:szCs w:val="20"/>
        </w:rPr>
        <w:t xml:space="preserve">epublic: Enshrining Sun Yat-sen,” </w:t>
      </w:r>
      <w:r w:rsidRPr="00BF5A92">
        <w:rPr>
          <w:rFonts w:ascii="Times New Roman" w:hAnsi="Times New Roman"/>
          <w:sz w:val="20"/>
          <w:szCs w:val="20"/>
        </w:rPr>
        <w:t xml:space="preserve">in </w:t>
      </w:r>
      <w:r w:rsidRPr="000F2E62">
        <w:rPr>
          <w:rFonts w:ascii="Times New Roman" w:hAnsi="Times New Roman"/>
          <w:bCs/>
          <w:i/>
          <w:sz w:val="20"/>
          <w:szCs w:val="20"/>
        </w:rPr>
        <w:t>Chinese Architecture and the Beaux-Arts</w:t>
      </w:r>
      <w:r w:rsidRPr="00F54A32">
        <w:rPr>
          <w:rFonts w:ascii="Times New Roman" w:hAnsi="Times New Roman"/>
          <w:bCs/>
          <w:sz w:val="20"/>
          <w:szCs w:val="20"/>
        </w:rPr>
        <w:t>,</w:t>
      </w:r>
      <w:r w:rsidRPr="001C7F51">
        <w:rPr>
          <w:rFonts w:ascii="Times New Roman" w:hAnsi="Times New Roman"/>
          <w:sz w:val="20"/>
          <w:szCs w:val="20"/>
        </w:rPr>
        <w:t xml:space="preserve"> </w:t>
      </w:r>
      <w:r>
        <w:rPr>
          <w:rFonts w:ascii="Times New Roman" w:hAnsi="Times New Roman"/>
          <w:sz w:val="20"/>
          <w:szCs w:val="20"/>
        </w:rPr>
        <w:t xml:space="preserve">ed. </w:t>
      </w:r>
      <w:r w:rsidRPr="00BF5A92">
        <w:rPr>
          <w:rFonts w:ascii="Times New Roman" w:hAnsi="Times New Roman"/>
          <w:sz w:val="20"/>
          <w:szCs w:val="20"/>
        </w:rPr>
        <w:t>Jeffrey W. Cody</w:t>
      </w:r>
      <w:r>
        <w:rPr>
          <w:rFonts w:ascii="Times New Roman" w:hAnsi="Times New Roman"/>
          <w:sz w:val="20"/>
          <w:szCs w:val="20"/>
        </w:rPr>
        <w:t>,</w:t>
      </w:r>
      <w:r w:rsidRPr="00BF5A92">
        <w:rPr>
          <w:rFonts w:ascii="Times New Roman" w:hAnsi="Times New Roman"/>
          <w:sz w:val="20"/>
          <w:szCs w:val="20"/>
        </w:rPr>
        <w:t xml:space="preserve"> Nancy S.</w:t>
      </w:r>
      <w:r>
        <w:t xml:space="preserve"> </w:t>
      </w:r>
      <w:r w:rsidRPr="00F54A32">
        <w:rPr>
          <w:rFonts w:ascii="Times New Roman" w:hAnsi="Times New Roman"/>
          <w:sz w:val="20"/>
          <w:szCs w:val="20"/>
        </w:rPr>
        <w:t>Steinhardt</w:t>
      </w:r>
      <w:r>
        <w:rPr>
          <w:rFonts w:ascii="Times New Roman" w:hAnsi="Times New Roman"/>
          <w:sz w:val="20"/>
          <w:szCs w:val="20"/>
        </w:rPr>
        <w:t>, and</w:t>
      </w:r>
      <w:r w:rsidRPr="00F54A32">
        <w:rPr>
          <w:rFonts w:ascii="Times New Roman" w:hAnsi="Times New Roman"/>
          <w:sz w:val="20"/>
          <w:szCs w:val="20"/>
        </w:rPr>
        <w:t xml:space="preserve"> Tony Atkin</w:t>
      </w:r>
      <w:r w:rsidRPr="00F54A32">
        <w:rPr>
          <w:rFonts w:ascii="Times New Roman" w:hAnsi="Times New Roman"/>
          <w:bCs/>
          <w:sz w:val="20"/>
          <w:szCs w:val="20"/>
        </w:rPr>
        <w:t xml:space="preserve"> </w:t>
      </w:r>
      <w:r>
        <w:rPr>
          <w:rFonts w:ascii="Times New Roman" w:hAnsi="Times New Roman"/>
          <w:bCs/>
          <w:sz w:val="20"/>
          <w:szCs w:val="20"/>
        </w:rPr>
        <w:t>(</w:t>
      </w:r>
      <w:r w:rsidRPr="00F54A32">
        <w:rPr>
          <w:rFonts w:ascii="Times New Roman" w:hAnsi="Times New Roman"/>
          <w:bCs/>
          <w:sz w:val="20"/>
          <w:szCs w:val="20"/>
        </w:rPr>
        <w:t>Honululu: University of Hawai’</w:t>
      </w:r>
      <w:r>
        <w:rPr>
          <w:rFonts w:ascii="Times New Roman" w:hAnsi="Times New Roman"/>
          <w:bCs/>
          <w:sz w:val="20"/>
          <w:szCs w:val="20"/>
        </w:rPr>
        <w:t>i</w:t>
      </w:r>
      <w:r w:rsidRPr="00F54A32">
        <w:rPr>
          <w:rFonts w:ascii="Times New Roman" w:hAnsi="Times New Roman"/>
          <w:bCs/>
          <w:sz w:val="20"/>
          <w:szCs w:val="20"/>
        </w:rPr>
        <w:t xml:space="preserve"> Press, 2011</w:t>
      </w:r>
      <w:r>
        <w:rPr>
          <w:rFonts w:ascii="Times New Roman" w:hAnsi="Times New Roman"/>
          <w:bCs/>
          <w:sz w:val="20"/>
          <w:szCs w:val="20"/>
        </w:rPr>
        <w:t>)</w:t>
      </w:r>
      <w:r w:rsidRPr="00F54A32">
        <w:rPr>
          <w:rFonts w:ascii="Times New Roman" w:hAnsi="Times New Roman"/>
          <w:bCs/>
          <w:sz w:val="20"/>
          <w:szCs w:val="20"/>
        </w:rPr>
        <w:t>.</w:t>
      </w:r>
    </w:p>
  </w:footnote>
  <w:footnote w:id="188">
    <w:p w:rsidR="0039391E" w:rsidRPr="00D370B3" w:rsidRDefault="0039391E" w:rsidP="0052754D">
      <w:pPr>
        <w:pStyle w:val="FootnoteText"/>
        <w:rPr>
          <w:rFonts w:ascii="Times New Roman" w:hAnsi="Times New Roman"/>
          <w:lang w:val="fr-FR"/>
        </w:rPr>
      </w:pPr>
      <w:r w:rsidRPr="002D5BE9">
        <w:rPr>
          <w:rStyle w:val="FootnoteReference"/>
          <w:rFonts w:ascii="Times New Roman" w:hAnsi="Times New Roman"/>
        </w:rPr>
        <w:footnoteRef/>
      </w:r>
      <w:r w:rsidRPr="0038080E">
        <w:rPr>
          <w:rFonts w:ascii="Times New Roman" w:hAnsi="Times New Roman"/>
          <w:lang w:val="fr-FR"/>
        </w:rPr>
        <w:t xml:space="preserve"> Alain Peyrefitte, </w:t>
      </w:r>
      <w:r w:rsidRPr="0038080E">
        <w:rPr>
          <w:rFonts w:ascii="Times New Roman" w:hAnsi="Times New Roman"/>
          <w:i/>
          <w:lang w:val="fr-FR"/>
        </w:rPr>
        <w:t>L’Empire immobile, ou le choc des mondes</w:t>
      </w:r>
      <w:r w:rsidRPr="0038080E">
        <w:rPr>
          <w:rFonts w:ascii="Times New Roman" w:hAnsi="Times New Roman"/>
          <w:lang w:val="fr-FR"/>
        </w:rPr>
        <w:t xml:space="preserve">. </w:t>
      </w:r>
      <w:r w:rsidRPr="00D370B3">
        <w:rPr>
          <w:rFonts w:ascii="Times New Roman" w:hAnsi="Times New Roman"/>
          <w:i/>
          <w:lang w:val="fr-FR"/>
        </w:rPr>
        <w:t>Re</w:t>
      </w:r>
      <w:r>
        <w:rPr>
          <w:rFonts w:ascii="Times New Roman" w:hAnsi="Times New Roman"/>
          <w:i/>
          <w:lang w:val="fr-FR"/>
        </w:rPr>
        <w:t>ç</w:t>
      </w:r>
      <w:r w:rsidRPr="00D370B3">
        <w:rPr>
          <w:rFonts w:ascii="Times New Roman" w:hAnsi="Times New Roman"/>
          <w:i/>
          <w:lang w:val="fr-FR"/>
        </w:rPr>
        <w:t>it historique</w:t>
      </w:r>
      <w:r w:rsidRPr="00D370B3">
        <w:rPr>
          <w:rFonts w:ascii="Times New Roman" w:hAnsi="Times New Roman"/>
          <w:lang w:val="fr-FR"/>
        </w:rPr>
        <w:t xml:space="preserve"> </w:t>
      </w:r>
      <w:r>
        <w:rPr>
          <w:rFonts w:ascii="Times New Roman" w:hAnsi="Times New Roman"/>
          <w:lang w:val="fr-FR"/>
        </w:rPr>
        <w:t>(</w:t>
      </w:r>
      <w:r w:rsidRPr="00D370B3">
        <w:rPr>
          <w:rFonts w:ascii="Times New Roman" w:hAnsi="Times New Roman"/>
          <w:lang w:val="fr-FR"/>
        </w:rPr>
        <w:t>Paris: Fayard, 1989</w:t>
      </w:r>
      <w:r>
        <w:rPr>
          <w:rFonts w:ascii="Times New Roman" w:hAnsi="Times New Roman"/>
          <w:lang w:val="fr-FR"/>
        </w:rPr>
        <w:t>)</w:t>
      </w:r>
      <w:r w:rsidRPr="00D370B3">
        <w:rPr>
          <w:lang w:val="fr-FR"/>
        </w:rPr>
        <w:t xml:space="preserve">. </w:t>
      </w:r>
      <w:r w:rsidRPr="00D370B3">
        <w:rPr>
          <w:rFonts w:ascii="Times New Roman" w:hAnsi="Times New Roman"/>
          <w:lang w:val="fr-FR"/>
        </w:rPr>
        <w:t xml:space="preserve">Alain Peyrefitte, </w:t>
      </w:r>
      <w:r w:rsidRPr="00D370B3">
        <w:rPr>
          <w:rFonts w:ascii="Times New Roman" w:hAnsi="Times New Roman"/>
          <w:i/>
          <w:lang w:val="fr-FR"/>
        </w:rPr>
        <w:t>Quand la Chine s’</w:t>
      </w:r>
      <w:r>
        <w:rPr>
          <w:rFonts w:ascii="Times New Roman" w:hAnsi="Times New Roman"/>
          <w:i/>
          <w:lang w:val="fr-FR"/>
        </w:rPr>
        <w:t>é</w:t>
      </w:r>
      <w:r w:rsidRPr="00D370B3">
        <w:rPr>
          <w:rFonts w:ascii="Times New Roman" w:hAnsi="Times New Roman"/>
          <w:i/>
          <w:lang w:val="fr-FR"/>
        </w:rPr>
        <w:t>veillera</w:t>
      </w:r>
      <w:r>
        <w:rPr>
          <w:rFonts w:ascii="Times New Roman" w:hAnsi="Times New Roman"/>
          <w:i/>
          <w:lang w:val="fr-FR"/>
        </w:rPr>
        <w:t>—</w:t>
      </w:r>
      <w:r w:rsidRPr="00D370B3">
        <w:rPr>
          <w:rFonts w:ascii="Times New Roman" w:hAnsi="Times New Roman"/>
          <w:i/>
          <w:lang w:val="fr-FR"/>
        </w:rPr>
        <w:t>le monde tremblera: regards sur la voie chinoise</w:t>
      </w:r>
      <w:r w:rsidRPr="00D370B3">
        <w:rPr>
          <w:rFonts w:ascii="Times New Roman" w:hAnsi="Times New Roman"/>
          <w:lang w:val="fr-FR"/>
        </w:rPr>
        <w:t xml:space="preserve"> </w:t>
      </w:r>
      <w:r>
        <w:rPr>
          <w:rFonts w:ascii="Times New Roman" w:hAnsi="Times New Roman"/>
          <w:lang w:val="fr-FR"/>
        </w:rPr>
        <w:t>(</w:t>
      </w:r>
      <w:r w:rsidRPr="00D370B3">
        <w:rPr>
          <w:rFonts w:ascii="Times New Roman" w:hAnsi="Times New Roman"/>
          <w:lang w:val="fr-FR"/>
        </w:rPr>
        <w:t>Paris: Fayard 1973</w:t>
      </w:r>
      <w:r>
        <w:rPr>
          <w:rFonts w:ascii="Times New Roman" w:hAnsi="Times New Roman"/>
          <w:lang w:val="fr-FR"/>
        </w:rPr>
        <w:t>)</w:t>
      </w:r>
      <w:r w:rsidRPr="00D370B3">
        <w:rPr>
          <w:rFonts w:ascii="Times New Roman" w:hAnsi="Times New Roman"/>
          <w:lang w:val="fr-FR"/>
        </w:rPr>
        <w:t>.</w:t>
      </w:r>
    </w:p>
  </w:footnote>
  <w:footnote w:id="189">
    <w:p w:rsidR="0039391E" w:rsidRPr="00D55170" w:rsidRDefault="0039391E" w:rsidP="0052754D">
      <w:pPr>
        <w:pStyle w:val="FootnoteText"/>
        <w:rPr>
          <w:rFonts w:ascii="Times New Roman" w:hAnsi="Times New Roman"/>
        </w:rPr>
      </w:pPr>
      <w:r w:rsidRPr="00D55170">
        <w:rPr>
          <w:rStyle w:val="FootnoteReference"/>
          <w:rFonts w:ascii="Times New Roman" w:hAnsi="Times New Roman"/>
        </w:rPr>
        <w:footnoteRef/>
      </w:r>
      <w:r w:rsidRPr="00D55170">
        <w:rPr>
          <w:rFonts w:ascii="Times New Roman" w:hAnsi="Times New Roman"/>
        </w:rPr>
        <w:t xml:space="preserve"> See, Minxin Pei, “China’s Political Awakening,”</w:t>
      </w:r>
      <w:r w:rsidRPr="00D55170">
        <w:rPr>
          <w:rFonts w:ascii="Times New Roman" w:hAnsi="Times New Roman"/>
          <w:i/>
        </w:rPr>
        <w:t xml:space="preserve"> The Diplomat,</w:t>
      </w:r>
      <w:r w:rsidRPr="00D55170">
        <w:rPr>
          <w:rFonts w:ascii="Times New Roman" w:hAnsi="Times New Roman"/>
        </w:rPr>
        <w:t xml:space="preserve"> July 14, 2010, </w:t>
      </w:r>
      <w:r>
        <w:rPr>
          <w:rFonts w:ascii="Times New Roman" w:hAnsi="Times New Roman"/>
        </w:rPr>
        <w:t xml:space="preserve">accessed February 10, 2011, </w:t>
      </w:r>
      <w:r w:rsidRPr="005F6718">
        <w:rPr>
          <w:rFonts w:ascii="Times New Roman" w:hAnsi="Times New Roman"/>
        </w:rPr>
        <w:t>http://the-diplomat.com/2010/07/14/china%E2%80%99s-political-awakening/</w:t>
      </w:r>
      <w:r w:rsidRPr="00D55170">
        <w:rPr>
          <w:rFonts w:ascii="Times New Roman" w:hAnsi="Times New Roman"/>
        </w:rPr>
        <w:t>.</w:t>
      </w:r>
    </w:p>
  </w:footnote>
  <w:footnote w:id="190">
    <w:p w:rsidR="0039391E" w:rsidRPr="00DB6E99" w:rsidRDefault="0039391E" w:rsidP="0052754D">
      <w:pPr>
        <w:pStyle w:val="FootnoteText"/>
        <w:rPr>
          <w:rFonts w:ascii="Times New Roman"/>
          <w:lang w:val="en-US" w:eastAsia="zh-CN"/>
        </w:rPr>
      </w:pPr>
      <w:r>
        <w:rPr>
          <w:rStyle w:val="FootnoteReference"/>
        </w:rPr>
        <w:footnoteRef/>
      </w:r>
      <w:r>
        <w:t xml:space="preserve"> </w:t>
      </w:r>
      <w:r w:rsidRPr="00DB6E99">
        <w:rPr>
          <w:rFonts w:ascii="Times New Roman" w:hAnsi="Times New Roman"/>
        </w:rPr>
        <w:t xml:space="preserve">Jie Chi </w:t>
      </w:r>
      <w:r>
        <w:rPr>
          <w:rFonts w:ascii="Times New Roman"/>
        </w:rPr>
        <w:t>解犀</w:t>
      </w:r>
      <w:r w:rsidRPr="00DB6E99">
        <w:rPr>
          <w:rFonts w:ascii="Times New Roman" w:hAnsi="Times New Roman"/>
          <w:lang w:val="en-US"/>
        </w:rPr>
        <w:t xml:space="preserve">and Shi Lu </w:t>
      </w:r>
      <w:r w:rsidRPr="00DB6E99">
        <w:rPr>
          <w:rFonts w:ascii="Times New Roman"/>
        </w:rPr>
        <w:t>施路</w:t>
      </w:r>
      <w:r>
        <w:rPr>
          <w:rFonts w:ascii="Times New Roman"/>
          <w:lang w:val="en-US"/>
        </w:rPr>
        <w:t xml:space="preserve">, </w:t>
      </w:r>
      <w:r>
        <w:rPr>
          <w:rFonts w:ascii="Times New Roman"/>
          <w:lang w:val="en-US"/>
        </w:rPr>
        <w:t>“</w:t>
      </w:r>
      <w:r>
        <w:rPr>
          <w:rFonts w:ascii="Times New Roman"/>
          <w:lang w:val="en-US"/>
        </w:rPr>
        <w:t xml:space="preserve">Ping bao &lt;beiwang lu&gt; - jian da </w:t>
      </w:r>
      <w:r>
        <w:rPr>
          <w:rFonts w:ascii="Times New Roman"/>
          <w:lang w:val="en-US"/>
        </w:rPr>
        <w:t>‘</w:t>
      </w:r>
      <w:r>
        <w:rPr>
          <w:rFonts w:ascii="Times New Roman"/>
          <w:lang w:val="en-US"/>
        </w:rPr>
        <w:t>Jieyanbudui buru cheng shifu hui fasheng fangeming baoluan</w:t>
      </w:r>
      <w:r>
        <w:rPr>
          <w:rFonts w:ascii="Times New Roman"/>
          <w:lang w:val="en-US"/>
        </w:rPr>
        <w:t>’</w:t>
      </w:r>
      <w:r>
        <w:rPr>
          <w:rFonts w:ascii="Times New Roman"/>
          <w:lang w:val="en-US"/>
        </w:rPr>
        <w:t xml:space="preserve"> den yiwen</w:t>
      </w:r>
      <w:r>
        <w:rPr>
          <w:rFonts w:ascii="Times New Roman"/>
          <w:lang w:val="en-US"/>
        </w:rPr>
        <w:t>”</w:t>
      </w:r>
      <w:r w:rsidRPr="006A7E13">
        <w:rPr>
          <w:rFonts w:ascii="SimSun" w:eastAsia="SimSun" w:hAnsi="SimSun" w:hint="eastAsia"/>
          <w:lang w:val="en-US" w:eastAsia="zh-CN"/>
        </w:rPr>
        <w:t>平暴“备忘录”—兼答“戒严部队不入城是否会发生反革命暴乱”等疑问</w:t>
      </w:r>
      <w:r>
        <w:rPr>
          <w:rFonts w:ascii="Times New Roman"/>
          <w:lang w:val="en-US" w:eastAsia="zh-CN"/>
        </w:rPr>
        <w:t xml:space="preserve"> [A memoir on pacifying the disturbance</w:t>
      </w:r>
      <w:r>
        <w:rPr>
          <w:rFonts w:ascii="Times New Roman"/>
          <w:lang w:val="en-US" w:eastAsia="zh-CN"/>
        </w:rPr>
        <w:t>–</w:t>
      </w:r>
      <w:r>
        <w:rPr>
          <w:rFonts w:ascii="Times New Roman"/>
          <w:lang w:val="en-US" w:eastAsia="zh-CN"/>
        </w:rPr>
        <w:t xml:space="preserve">also answering doubts whether without the martial law troops entering the city [of Beijing] a counterrevolutionary disturbance would have occurred], </w:t>
      </w:r>
      <w:r w:rsidRPr="00DB6E99">
        <w:rPr>
          <w:rFonts w:ascii="Times New Roman"/>
          <w:i/>
          <w:lang w:val="en-US" w:eastAsia="zh-CN"/>
        </w:rPr>
        <w:t>Renmin ribao</w:t>
      </w:r>
      <w:r>
        <w:rPr>
          <w:rFonts w:ascii="Times New Roman"/>
          <w:lang w:val="en-US" w:eastAsia="zh-CN"/>
        </w:rPr>
        <w:t xml:space="preserve"> July 26, 1989, 1.</w:t>
      </w:r>
    </w:p>
  </w:footnote>
  <w:footnote w:id="191">
    <w:p w:rsidR="0039391E" w:rsidRPr="001102F8" w:rsidRDefault="0039391E" w:rsidP="0052754D">
      <w:pPr>
        <w:pStyle w:val="FootnoteText"/>
        <w:rPr>
          <w:rFonts w:ascii="Times New Roman" w:hAnsi="Times New Roman"/>
        </w:rPr>
      </w:pPr>
      <w:r w:rsidRPr="00196546">
        <w:rPr>
          <w:rStyle w:val="FootnoteReference"/>
          <w:rFonts w:ascii="Times New Roman" w:hAnsi="Times New Roman"/>
        </w:rPr>
        <w:footnoteRef/>
      </w:r>
      <w:r w:rsidRPr="00196546">
        <w:rPr>
          <w:rFonts w:ascii="Times New Roman" w:hAnsi="Times New Roman"/>
        </w:rPr>
        <w:t xml:space="preserve"> </w:t>
      </w:r>
      <w:proofErr w:type="gramStart"/>
      <w:r w:rsidRPr="00196546">
        <w:rPr>
          <w:rFonts w:ascii="Times New Roman" w:hAnsi="Times New Roman"/>
        </w:rPr>
        <w:t xml:space="preserve">Jin Zhong (editor of </w:t>
      </w:r>
      <w:r w:rsidRPr="000F2E62">
        <w:rPr>
          <w:rFonts w:ascii="Times New Roman" w:hAnsi="Times New Roman"/>
          <w:i/>
        </w:rPr>
        <w:t>Kaifang</w:t>
      </w:r>
      <w:r w:rsidRPr="00196546">
        <w:rPr>
          <w:rFonts w:ascii="Times New Roman" w:hAnsi="Times New Roman"/>
        </w:rPr>
        <w:t xml:space="preserve"> journal, Hong Kong), translation of an article in </w:t>
      </w:r>
      <w:r w:rsidRPr="000F2E62">
        <w:rPr>
          <w:rFonts w:ascii="Times New Roman" w:hAnsi="Times New Roman"/>
          <w:i/>
        </w:rPr>
        <w:t>Kaifang</w:t>
      </w:r>
      <w:r w:rsidRPr="00196546">
        <w:rPr>
          <w:rFonts w:ascii="Times New Roman" w:hAnsi="Times New Roman"/>
        </w:rPr>
        <w:t xml:space="preserve">, in “Medal Contention,” </w:t>
      </w:r>
      <w:r w:rsidRPr="00D55170">
        <w:rPr>
          <w:rFonts w:ascii="Times New Roman" w:hAnsi="Times New Roman"/>
          <w:i/>
        </w:rPr>
        <w:t>South China Morning Post</w:t>
      </w:r>
      <w:r w:rsidRPr="00196546">
        <w:rPr>
          <w:rFonts w:ascii="Times New Roman" w:hAnsi="Times New Roman"/>
        </w:rPr>
        <w:t>, Oct. 12, 2010.</w:t>
      </w:r>
      <w:proofErr w:type="gramEnd"/>
      <w:r>
        <w:rPr>
          <w:rFonts w:ascii="Times New Roman" w:hAnsi="Times New Roman"/>
        </w:rPr>
        <w:t xml:space="preserve"> In </w:t>
      </w:r>
      <w:smartTag w:uri="urn:schemas-microsoft-com:office:smarttags" w:element="country-region">
        <w:smartTag w:uri="urn:schemas-microsoft-com:office:smarttags" w:element="place">
          <w:r>
            <w:rPr>
              <w:rFonts w:ascii="Times New Roman" w:hAnsi="Times New Roman"/>
            </w:rPr>
            <w:t>Taiwan</w:t>
          </w:r>
        </w:smartTag>
      </w:smartTag>
      <w:r>
        <w:rPr>
          <w:rFonts w:ascii="Times New Roman" w:hAnsi="Times New Roman"/>
        </w:rPr>
        <w:t xml:space="preserve">, the sleep and awakening pair have been used in DPP critiques against Ma Yingjiu’s policy towards the mainland. See, </w:t>
      </w:r>
      <w:r w:rsidRPr="005F6718">
        <w:rPr>
          <w:rFonts w:ascii="Times New Roman" w:hAnsi="Times New Roman"/>
        </w:rPr>
        <w:t>http://www.youtube.com/watch?v=ubwYeCgxZdA&amp;feature=relate</w:t>
      </w:r>
      <w:r w:rsidRPr="000F5BD3">
        <w:rPr>
          <w:rFonts w:ascii="Times New Roman" w:hAnsi="Times New Roman"/>
        </w:rPr>
        <w:t xml:space="preserve">d. </w:t>
      </w:r>
      <w:proofErr w:type="gramStart"/>
      <w:r>
        <w:rPr>
          <w:rFonts w:ascii="Times New Roman" w:hAnsi="Times New Roman"/>
        </w:rPr>
        <w:t>A</w:t>
      </w:r>
      <w:r w:rsidRPr="008E1685">
        <w:rPr>
          <w:rFonts w:ascii="Times New Roman" w:hAnsi="Times New Roman"/>
        </w:rPr>
        <w:t>ccessed March 31, 2011.</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3CC442"/>
    <w:lvl w:ilvl="0">
      <w:start w:val="1"/>
      <w:numFmt w:val="decimal"/>
      <w:lvlText w:val="%1."/>
      <w:lvlJc w:val="left"/>
      <w:pPr>
        <w:tabs>
          <w:tab w:val="num" w:pos="2281"/>
        </w:tabs>
        <w:ind w:leftChars="1000" w:left="2281" w:hangingChars="200" w:hanging="360"/>
      </w:pPr>
    </w:lvl>
  </w:abstractNum>
  <w:abstractNum w:abstractNumId="1">
    <w:nsid w:val="FFFFFF7D"/>
    <w:multiLevelType w:val="singleLevel"/>
    <w:tmpl w:val="162A8714"/>
    <w:lvl w:ilvl="0">
      <w:start w:val="1"/>
      <w:numFmt w:val="decimal"/>
      <w:lvlText w:val="%1."/>
      <w:lvlJc w:val="left"/>
      <w:pPr>
        <w:tabs>
          <w:tab w:val="num" w:pos="1801"/>
        </w:tabs>
        <w:ind w:leftChars="800" w:left="1801" w:hangingChars="200" w:hanging="360"/>
      </w:pPr>
    </w:lvl>
  </w:abstractNum>
  <w:abstractNum w:abstractNumId="2">
    <w:nsid w:val="FFFFFF7E"/>
    <w:multiLevelType w:val="singleLevel"/>
    <w:tmpl w:val="B1D600EE"/>
    <w:lvl w:ilvl="0">
      <w:start w:val="1"/>
      <w:numFmt w:val="decimal"/>
      <w:lvlText w:val="%1."/>
      <w:lvlJc w:val="left"/>
      <w:pPr>
        <w:tabs>
          <w:tab w:val="num" w:pos="1321"/>
        </w:tabs>
        <w:ind w:leftChars="600" w:left="1321" w:hangingChars="200" w:hanging="360"/>
      </w:pPr>
    </w:lvl>
  </w:abstractNum>
  <w:abstractNum w:abstractNumId="3">
    <w:nsid w:val="FFFFFF7F"/>
    <w:multiLevelType w:val="singleLevel"/>
    <w:tmpl w:val="1D8E2F7C"/>
    <w:lvl w:ilvl="0">
      <w:start w:val="1"/>
      <w:numFmt w:val="decimal"/>
      <w:lvlText w:val="%1."/>
      <w:lvlJc w:val="left"/>
      <w:pPr>
        <w:tabs>
          <w:tab w:val="num" w:pos="841"/>
        </w:tabs>
        <w:ind w:leftChars="400" w:left="841" w:hangingChars="200" w:hanging="360"/>
      </w:pPr>
    </w:lvl>
  </w:abstractNum>
  <w:abstractNum w:abstractNumId="4">
    <w:nsid w:val="FFFFFF80"/>
    <w:multiLevelType w:val="singleLevel"/>
    <w:tmpl w:val="D9F0649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5">
    <w:nsid w:val="FFFFFF81"/>
    <w:multiLevelType w:val="singleLevel"/>
    <w:tmpl w:val="6E46F224"/>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6">
    <w:nsid w:val="FFFFFF82"/>
    <w:multiLevelType w:val="singleLevel"/>
    <w:tmpl w:val="A370759C"/>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7">
    <w:nsid w:val="FFFFFF83"/>
    <w:multiLevelType w:val="singleLevel"/>
    <w:tmpl w:val="638C80C0"/>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8">
    <w:nsid w:val="FFFFFF88"/>
    <w:multiLevelType w:val="singleLevel"/>
    <w:tmpl w:val="614AF344"/>
    <w:lvl w:ilvl="0">
      <w:start w:val="1"/>
      <w:numFmt w:val="decimal"/>
      <w:lvlText w:val="%1."/>
      <w:lvlJc w:val="left"/>
      <w:pPr>
        <w:tabs>
          <w:tab w:val="num" w:pos="361"/>
        </w:tabs>
        <w:ind w:leftChars="200" w:left="361" w:hangingChars="200" w:hanging="360"/>
      </w:pPr>
    </w:lvl>
  </w:abstractNum>
  <w:abstractNum w:abstractNumId="9">
    <w:nsid w:val="FFFFFF89"/>
    <w:multiLevelType w:val="singleLevel"/>
    <w:tmpl w:val="AF4A5294"/>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0">
    <w:nsid w:val="0BE91F60"/>
    <w:multiLevelType w:val="hybridMultilevel"/>
    <w:tmpl w:val="B672AEB8"/>
    <w:lvl w:ilvl="0" w:tplc="3676DFDC">
      <w:numFmt w:val="bullet"/>
      <w:lvlText w:val="-"/>
      <w:lvlJc w:val="left"/>
      <w:pPr>
        <w:ind w:left="720" w:hanging="360"/>
      </w:pPr>
      <w:rPr>
        <w:rFonts w:ascii="Calibri" w:eastAsia="SimSu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F41AC2"/>
    <w:multiLevelType w:val="hybridMultilevel"/>
    <w:tmpl w:val="5EF67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1A44266"/>
    <w:multiLevelType w:val="hybridMultilevel"/>
    <w:tmpl w:val="5116400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F167A1C"/>
    <w:multiLevelType w:val="hybridMultilevel"/>
    <w:tmpl w:val="AD6464D0"/>
    <w:lvl w:ilvl="0" w:tplc="85F44072">
      <w:numFmt w:val="bullet"/>
      <w:lvlText w:val="-"/>
      <w:lvlJc w:val="left"/>
      <w:pPr>
        <w:ind w:left="720" w:hanging="360"/>
      </w:pPr>
      <w:rPr>
        <w:rFonts w:ascii="Times New Roman" w:eastAsia="PMingLiU"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E03DD6"/>
    <w:multiLevelType w:val="hybridMultilevel"/>
    <w:tmpl w:val="E3A4BD44"/>
    <w:lvl w:ilvl="0" w:tplc="CA9EA0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7735618"/>
    <w:multiLevelType w:val="hybridMultilevel"/>
    <w:tmpl w:val="FBC45BFE"/>
    <w:lvl w:ilvl="0" w:tplc="D36C8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2"/>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removePersonalInformation/>
  <w:removeDateAndTime/>
  <w:proofState w:grammar="clean"/>
  <w:defaultTabStop w:val="709"/>
  <w:hyphenationZone w:val="425"/>
  <w:characterSpacingControl w:val="doNotCompress"/>
  <w:hdrShapeDefaults>
    <o:shapedefaults v:ext="edit" spidmax="58370"/>
  </w:hdrShapeDefaults>
  <w:footnotePr>
    <w:footnote w:id="-1"/>
    <w:footnote w:id="0"/>
  </w:footnotePr>
  <w:endnotePr>
    <w:endnote w:id="-1"/>
    <w:endnote w:id="0"/>
  </w:endnotePr>
  <w:compat>
    <w:useFELayout/>
  </w:compat>
  <w:rsids>
    <w:rsidRoot w:val="00EC306A"/>
    <w:rsid w:val="000023B1"/>
    <w:rsid w:val="00011638"/>
    <w:rsid w:val="0001379E"/>
    <w:rsid w:val="00013F21"/>
    <w:rsid w:val="000218F5"/>
    <w:rsid w:val="000253FC"/>
    <w:rsid w:val="00032FBD"/>
    <w:rsid w:val="0004438A"/>
    <w:rsid w:val="00044F28"/>
    <w:rsid w:val="00051632"/>
    <w:rsid w:val="00064AF3"/>
    <w:rsid w:val="00072434"/>
    <w:rsid w:val="000852E5"/>
    <w:rsid w:val="00085305"/>
    <w:rsid w:val="000904B1"/>
    <w:rsid w:val="00096762"/>
    <w:rsid w:val="000B074F"/>
    <w:rsid w:val="000B15F8"/>
    <w:rsid w:val="000B3906"/>
    <w:rsid w:val="000C70E8"/>
    <w:rsid w:val="000C7B80"/>
    <w:rsid w:val="000D135F"/>
    <w:rsid w:val="000D1A70"/>
    <w:rsid w:val="000D4023"/>
    <w:rsid w:val="000D6C9C"/>
    <w:rsid w:val="000E5FC9"/>
    <w:rsid w:val="000F5BD3"/>
    <w:rsid w:val="000F7039"/>
    <w:rsid w:val="000F7DBC"/>
    <w:rsid w:val="00112FF8"/>
    <w:rsid w:val="00135D6A"/>
    <w:rsid w:val="0014162D"/>
    <w:rsid w:val="00141BED"/>
    <w:rsid w:val="00146148"/>
    <w:rsid w:val="00150A3B"/>
    <w:rsid w:val="00154DD7"/>
    <w:rsid w:val="0016084C"/>
    <w:rsid w:val="00160AF9"/>
    <w:rsid w:val="00163CC0"/>
    <w:rsid w:val="001647C8"/>
    <w:rsid w:val="0017164F"/>
    <w:rsid w:val="00191BBF"/>
    <w:rsid w:val="001920E9"/>
    <w:rsid w:val="00194426"/>
    <w:rsid w:val="001A56F2"/>
    <w:rsid w:val="001A6317"/>
    <w:rsid w:val="001A7DF0"/>
    <w:rsid w:val="001B61B9"/>
    <w:rsid w:val="001B7058"/>
    <w:rsid w:val="001C72B5"/>
    <w:rsid w:val="001C7F51"/>
    <w:rsid w:val="001C7F8F"/>
    <w:rsid w:val="001D2451"/>
    <w:rsid w:val="001F54FC"/>
    <w:rsid w:val="00211A16"/>
    <w:rsid w:val="00223D4A"/>
    <w:rsid w:val="002241C9"/>
    <w:rsid w:val="00227273"/>
    <w:rsid w:val="002329DA"/>
    <w:rsid w:val="00234875"/>
    <w:rsid w:val="002362FE"/>
    <w:rsid w:val="00237FDF"/>
    <w:rsid w:val="00250281"/>
    <w:rsid w:val="00250328"/>
    <w:rsid w:val="00250BC6"/>
    <w:rsid w:val="00254143"/>
    <w:rsid w:val="00257590"/>
    <w:rsid w:val="002579B7"/>
    <w:rsid w:val="00260859"/>
    <w:rsid w:val="00262E47"/>
    <w:rsid w:val="00263E78"/>
    <w:rsid w:val="00270346"/>
    <w:rsid w:val="0027505C"/>
    <w:rsid w:val="002879F2"/>
    <w:rsid w:val="00287A68"/>
    <w:rsid w:val="002A0024"/>
    <w:rsid w:val="002A1D1D"/>
    <w:rsid w:val="002A5C19"/>
    <w:rsid w:val="002B6BF3"/>
    <w:rsid w:val="002C0769"/>
    <w:rsid w:val="002C19C7"/>
    <w:rsid w:val="002C4EA0"/>
    <w:rsid w:val="002D188A"/>
    <w:rsid w:val="002D3AA0"/>
    <w:rsid w:val="002D69C5"/>
    <w:rsid w:val="002F0602"/>
    <w:rsid w:val="002F6E19"/>
    <w:rsid w:val="002F6E40"/>
    <w:rsid w:val="003015BE"/>
    <w:rsid w:val="00301867"/>
    <w:rsid w:val="00302F99"/>
    <w:rsid w:val="00303A41"/>
    <w:rsid w:val="00305874"/>
    <w:rsid w:val="00305A9A"/>
    <w:rsid w:val="00305C2A"/>
    <w:rsid w:val="00305D82"/>
    <w:rsid w:val="00306DC7"/>
    <w:rsid w:val="00315067"/>
    <w:rsid w:val="003307FD"/>
    <w:rsid w:val="00337E82"/>
    <w:rsid w:val="003449CB"/>
    <w:rsid w:val="00345616"/>
    <w:rsid w:val="00346C34"/>
    <w:rsid w:val="00356FA0"/>
    <w:rsid w:val="00362C3E"/>
    <w:rsid w:val="00363ADA"/>
    <w:rsid w:val="003666E5"/>
    <w:rsid w:val="00371B8C"/>
    <w:rsid w:val="00373160"/>
    <w:rsid w:val="0037449A"/>
    <w:rsid w:val="003849B5"/>
    <w:rsid w:val="00390553"/>
    <w:rsid w:val="0039391E"/>
    <w:rsid w:val="00396B58"/>
    <w:rsid w:val="003A31E7"/>
    <w:rsid w:val="003A6479"/>
    <w:rsid w:val="003B555B"/>
    <w:rsid w:val="003B59A7"/>
    <w:rsid w:val="003C1999"/>
    <w:rsid w:val="003C22EA"/>
    <w:rsid w:val="003C3D74"/>
    <w:rsid w:val="003C516D"/>
    <w:rsid w:val="003C72E3"/>
    <w:rsid w:val="003D21DB"/>
    <w:rsid w:val="003D2D37"/>
    <w:rsid w:val="003E0310"/>
    <w:rsid w:val="003E1AB8"/>
    <w:rsid w:val="003E69F4"/>
    <w:rsid w:val="003F61E7"/>
    <w:rsid w:val="004162BF"/>
    <w:rsid w:val="004337FB"/>
    <w:rsid w:val="0044232A"/>
    <w:rsid w:val="004532E0"/>
    <w:rsid w:val="004665FB"/>
    <w:rsid w:val="00472EE8"/>
    <w:rsid w:val="00473742"/>
    <w:rsid w:val="00473DD3"/>
    <w:rsid w:val="0048273E"/>
    <w:rsid w:val="00492FA1"/>
    <w:rsid w:val="0049363C"/>
    <w:rsid w:val="00494FB4"/>
    <w:rsid w:val="004971A7"/>
    <w:rsid w:val="004976B0"/>
    <w:rsid w:val="004B6E54"/>
    <w:rsid w:val="004B70AF"/>
    <w:rsid w:val="004C2890"/>
    <w:rsid w:val="004D6ECA"/>
    <w:rsid w:val="004D79E2"/>
    <w:rsid w:val="004E10A1"/>
    <w:rsid w:val="004E6028"/>
    <w:rsid w:val="004F2578"/>
    <w:rsid w:val="004F45BD"/>
    <w:rsid w:val="005013E3"/>
    <w:rsid w:val="0050178B"/>
    <w:rsid w:val="005070C6"/>
    <w:rsid w:val="00507E3B"/>
    <w:rsid w:val="0051225B"/>
    <w:rsid w:val="005174CF"/>
    <w:rsid w:val="00521347"/>
    <w:rsid w:val="00525F69"/>
    <w:rsid w:val="00526051"/>
    <w:rsid w:val="0052754D"/>
    <w:rsid w:val="00541C8F"/>
    <w:rsid w:val="005501A9"/>
    <w:rsid w:val="005539DA"/>
    <w:rsid w:val="0055720F"/>
    <w:rsid w:val="005645CC"/>
    <w:rsid w:val="00582E09"/>
    <w:rsid w:val="00584B64"/>
    <w:rsid w:val="005933C5"/>
    <w:rsid w:val="00593645"/>
    <w:rsid w:val="00597D05"/>
    <w:rsid w:val="005A11B7"/>
    <w:rsid w:val="005A1E22"/>
    <w:rsid w:val="005A6245"/>
    <w:rsid w:val="005A74D8"/>
    <w:rsid w:val="005B1106"/>
    <w:rsid w:val="005B1796"/>
    <w:rsid w:val="005C0185"/>
    <w:rsid w:val="005C2487"/>
    <w:rsid w:val="005C252A"/>
    <w:rsid w:val="005C71E4"/>
    <w:rsid w:val="005C740D"/>
    <w:rsid w:val="005D30B7"/>
    <w:rsid w:val="005E04B8"/>
    <w:rsid w:val="005E559F"/>
    <w:rsid w:val="005F5756"/>
    <w:rsid w:val="005F6C6A"/>
    <w:rsid w:val="00603705"/>
    <w:rsid w:val="0061439E"/>
    <w:rsid w:val="006166DF"/>
    <w:rsid w:val="00632AE2"/>
    <w:rsid w:val="006500F1"/>
    <w:rsid w:val="00650FBC"/>
    <w:rsid w:val="00651717"/>
    <w:rsid w:val="00652921"/>
    <w:rsid w:val="006539A6"/>
    <w:rsid w:val="00654669"/>
    <w:rsid w:val="00654B1F"/>
    <w:rsid w:val="006570AA"/>
    <w:rsid w:val="006574C5"/>
    <w:rsid w:val="00662A22"/>
    <w:rsid w:val="00663D8F"/>
    <w:rsid w:val="00664EA7"/>
    <w:rsid w:val="00666DE3"/>
    <w:rsid w:val="00670D61"/>
    <w:rsid w:val="00675011"/>
    <w:rsid w:val="00677C67"/>
    <w:rsid w:val="00687271"/>
    <w:rsid w:val="00694F30"/>
    <w:rsid w:val="006A2787"/>
    <w:rsid w:val="006A2EEF"/>
    <w:rsid w:val="006A659B"/>
    <w:rsid w:val="006A72F9"/>
    <w:rsid w:val="006A7E13"/>
    <w:rsid w:val="006B6743"/>
    <w:rsid w:val="006B7813"/>
    <w:rsid w:val="006B78B5"/>
    <w:rsid w:val="006C0ED8"/>
    <w:rsid w:val="006C3DCC"/>
    <w:rsid w:val="006E4D9E"/>
    <w:rsid w:val="006E72A2"/>
    <w:rsid w:val="006F0996"/>
    <w:rsid w:val="00701E23"/>
    <w:rsid w:val="00703C2A"/>
    <w:rsid w:val="00705702"/>
    <w:rsid w:val="00706F97"/>
    <w:rsid w:val="00712F43"/>
    <w:rsid w:val="00722C61"/>
    <w:rsid w:val="007236CD"/>
    <w:rsid w:val="007310AD"/>
    <w:rsid w:val="007374F3"/>
    <w:rsid w:val="00737D25"/>
    <w:rsid w:val="0074069A"/>
    <w:rsid w:val="007474C1"/>
    <w:rsid w:val="00752F96"/>
    <w:rsid w:val="0075417F"/>
    <w:rsid w:val="00757D4B"/>
    <w:rsid w:val="007635DB"/>
    <w:rsid w:val="00763FFD"/>
    <w:rsid w:val="00780054"/>
    <w:rsid w:val="00792078"/>
    <w:rsid w:val="007A12B9"/>
    <w:rsid w:val="007A4AF2"/>
    <w:rsid w:val="007A63E1"/>
    <w:rsid w:val="007C1FF8"/>
    <w:rsid w:val="007C21CB"/>
    <w:rsid w:val="007C2347"/>
    <w:rsid w:val="007C6E6C"/>
    <w:rsid w:val="007C7485"/>
    <w:rsid w:val="007D2FF4"/>
    <w:rsid w:val="007D335A"/>
    <w:rsid w:val="007E1CAD"/>
    <w:rsid w:val="007E2A79"/>
    <w:rsid w:val="007F42A6"/>
    <w:rsid w:val="0080276C"/>
    <w:rsid w:val="00802E0D"/>
    <w:rsid w:val="0082321C"/>
    <w:rsid w:val="00825DF9"/>
    <w:rsid w:val="00827F41"/>
    <w:rsid w:val="008323DE"/>
    <w:rsid w:val="00834CB9"/>
    <w:rsid w:val="00836BEB"/>
    <w:rsid w:val="00840BB9"/>
    <w:rsid w:val="00847DB4"/>
    <w:rsid w:val="008531C6"/>
    <w:rsid w:val="008618BF"/>
    <w:rsid w:val="00862DD3"/>
    <w:rsid w:val="00867630"/>
    <w:rsid w:val="00872469"/>
    <w:rsid w:val="00880C0F"/>
    <w:rsid w:val="008828E1"/>
    <w:rsid w:val="00883755"/>
    <w:rsid w:val="00885415"/>
    <w:rsid w:val="008909CD"/>
    <w:rsid w:val="00893634"/>
    <w:rsid w:val="008A0877"/>
    <w:rsid w:val="008B452B"/>
    <w:rsid w:val="008C37AA"/>
    <w:rsid w:val="008D4460"/>
    <w:rsid w:val="008D50FE"/>
    <w:rsid w:val="008E087D"/>
    <w:rsid w:val="008E1685"/>
    <w:rsid w:val="008F0F3A"/>
    <w:rsid w:val="008F2A03"/>
    <w:rsid w:val="008F4076"/>
    <w:rsid w:val="00901FAE"/>
    <w:rsid w:val="00902706"/>
    <w:rsid w:val="00907690"/>
    <w:rsid w:val="00912C59"/>
    <w:rsid w:val="009154BC"/>
    <w:rsid w:val="00916C86"/>
    <w:rsid w:val="0093107C"/>
    <w:rsid w:val="00932A54"/>
    <w:rsid w:val="00934996"/>
    <w:rsid w:val="00936C13"/>
    <w:rsid w:val="00937B60"/>
    <w:rsid w:val="00937E9B"/>
    <w:rsid w:val="009406BB"/>
    <w:rsid w:val="009409D2"/>
    <w:rsid w:val="009431A3"/>
    <w:rsid w:val="0094596C"/>
    <w:rsid w:val="009473BD"/>
    <w:rsid w:val="0095758C"/>
    <w:rsid w:val="00962AD9"/>
    <w:rsid w:val="00963706"/>
    <w:rsid w:val="00965883"/>
    <w:rsid w:val="009671AB"/>
    <w:rsid w:val="00967754"/>
    <w:rsid w:val="009729C3"/>
    <w:rsid w:val="009732BF"/>
    <w:rsid w:val="009740F5"/>
    <w:rsid w:val="00975950"/>
    <w:rsid w:val="009808C5"/>
    <w:rsid w:val="00985A66"/>
    <w:rsid w:val="009913EA"/>
    <w:rsid w:val="0099448D"/>
    <w:rsid w:val="0099496C"/>
    <w:rsid w:val="0099526A"/>
    <w:rsid w:val="009A7325"/>
    <w:rsid w:val="009C6006"/>
    <w:rsid w:val="009C7BF1"/>
    <w:rsid w:val="009D0F4E"/>
    <w:rsid w:val="009D24B8"/>
    <w:rsid w:val="009D59DB"/>
    <w:rsid w:val="009E111D"/>
    <w:rsid w:val="009E3E2A"/>
    <w:rsid w:val="009E6D92"/>
    <w:rsid w:val="009F2949"/>
    <w:rsid w:val="00A00A49"/>
    <w:rsid w:val="00A0329D"/>
    <w:rsid w:val="00A0371B"/>
    <w:rsid w:val="00A13A4B"/>
    <w:rsid w:val="00A1486B"/>
    <w:rsid w:val="00A33742"/>
    <w:rsid w:val="00A41E2D"/>
    <w:rsid w:val="00A476C7"/>
    <w:rsid w:val="00A51D7A"/>
    <w:rsid w:val="00A5533E"/>
    <w:rsid w:val="00A56FB8"/>
    <w:rsid w:val="00A64A48"/>
    <w:rsid w:val="00A66213"/>
    <w:rsid w:val="00A67FF5"/>
    <w:rsid w:val="00A72EAA"/>
    <w:rsid w:val="00A75B88"/>
    <w:rsid w:val="00A77727"/>
    <w:rsid w:val="00A83CD6"/>
    <w:rsid w:val="00A95521"/>
    <w:rsid w:val="00AA2639"/>
    <w:rsid w:val="00AA6020"/>
    <w:rsid w:val="00AB3F61"/>
    <w:rsid w:val="00AB6A96"/>
    <w:rsid w:val="00AC10FB"/>
    <w:rsid w:val="00AC477E"/>
    <w:rsid w:val="00AD119D"/>
    <w:rsid w:val="00AD433F"/>
    <w:rsid w:val="00AD5A81"/>
    <w:rsid w:val="00AD70CF"/>
    <w:rsid w:val="00AE56BF"/>
    <w:rsid w:val="00AF5655"/>
    <w:rsid w:val="00B0375F"/>
    <w:rsid w:val="00B0414C"/>
    <w:rsid w:val="00B11BD6"/>
    <w:rsid w:val="00B153BD"/>
    <w:rsid w:val="00B163C5"/>
    <w:rsid w:val="00B20DA9"/>
    <w:rsid w:val="00B26D27"/>
    <w:rsid w:val="00B35486"/>
    <w:rsid w:val="00B414A3"/>
    <w:rsid w:val="00B52254"/>
    <w:rsid w:val="00B52762"/>
    <w:rsid w:val="00B66AC3"/>
    <w:rsid w:val="00B72857"/>
    <w:rsid w:val="00B76014"/>
    <w:rsid w:val="00B7717E"/>
    <w:rsid w:val="00B84275"/>
    <w:rsid w:val="00B91622"/>
    <w:rsid w:val="00B96DA9"/>
    <w:rsid w:val="00BA15B6"/>
    <w:rsid w:val="00BA3138"/>
    <w:rsid w:val="00BB1929"/>
    <w:rsid w:val="00BB6C7D"/>
    <w:rsid w:val="00BB7EC3"/>
    <w:rsid w:val="00BC0DDC"/>
    <w:rsid w:val="00BC7BF1"/>
    <w:rsid w:val="00BD01B3"/>
    <w:rsid w:val="00BD2C28"/>
    <w:rsid w:val="00BD4466"/>
    <w:rsid w:val="00BD7E0A"/>
    <w:rsid w:val="00BE2D8C"/>
    <w:rsid w:val="00BE2ED9"/>
    <w:rsid w:val="00BE4864"/>
    <w:rsid w:val="00BF1B77"/>
    <w:rsid w:val="00BF2781"/>
    <w:rsid w:val="00BF44B4"/>
    <w:rsid w:val="00C03EFE"/>
    <w:rsid w:val="00C06590"/>
    <w:rsid w:val="00C1497F"/>
    <w:rsid w:val="00C3399B"/>
    <w:rsid w:val="00C41559"/>
    <w:rsid w:val="00C53B0E"/>
    <w:rsid w:val="00C578CF"/>
    <w:rsid w:val="00C631D5"/>
    <w:rsid w:val="00C669B8"/>
    <w:rsid w:val="00C67E60"/>
    <w:rsid w:val="00C76D47"/>
    <w:rsid w:val="00C87BCC"/>
    <w:rsid w:val="00C87CA7"/>
    <w:rsid w:val="00C9461B"/>
    <w:rsid w:val="00C94E80"/>
    <w:rsid w:val="00CA6448"/>
    <w:rsid w:val="00CB1597"/>
    <w:rsid w:val="00CB682B"/>
    <w:rsid w:val="00CC52A4"/>
    <w:rsid w:val="00CE3997"/>
    <w:rsid w:val="00CE4280"/>
    <w:rsid w:val="00CE6674"/>
    <w:rsid w:val="00CF2F7D"/>
    <w:rsid w:val="00CF35DD"/>
    <w:rsid w:val="00CF536F"/>
    <w:rsid w:val="00CF6DC2"/>
    <w:rsid w:val="00D04A8B"/>
    <w:rsid w:val="00D1092E"/>
    <w:rsid w:val="00D166F7"/>
    <w:rsid w:val="00D220E5"/>
    <w:rsid w:val="00D27F90"/>
    <w:rsid w:val="00D4506F"/>
    <w:rsid w:val="00D45E17"/>
    <w:rsid w:val="00D47653"/>
    <w:rsid w:val="00D50130"/>
    <w:rsid w:val="00D55837"/>
    <w:rsid w:val="00D612C3"/>
    <w:rsid w:val="00D6288F"/>
    <w:rsid w:val="00D634BF"/>
    <w:rsid w:val="00D63ADC"/>
    <w:rsid w:val="00D6533C"/>
    <w:rsid w:val="00D775AE"/>
    <w:rsid w:val="00D8499F"/>
    <w:rsid w:val="00D8694B"/>
    <w:rsid w:val="00D95E7D"/>
    <w:rsid w:val="00D96265"/>
    <w:rsid w:val="00D97A3D"/>
    <w:rsid w:val="00DB01A2"/>
    <w:rsid w:val="00DB4076"/>
    <w:rsid w:val="00DB5560"/>
    <w:rsid w:val="00DB6E43"/>
    <w:rsid w:val="00DD5E77"/>
    <w:rsid w:val="00DD68A2"/>
    <w:rsid w:val="00DF1FD5"/>
    <w:rsid w:val="00E059D6"/>
    <w:rsid w:val="00E23892"/>
    <w:rsid w:val="00E244E8"/>
    <w:rsid w:val="00E26D6F"/>
    <w:rsid w:val="00E30F6A"/>
    <w:rsid w:val="00E3363E"/>
    <w:rsid w:val="00E34F2B"/>
    <w:rsid w:val="00E361EC"/>
    <w:rsid w:val="00E36B3E"/>
    <w:rsid w:val="00E409B0"/>
    <w:rsid w:val="00E40B0A"/>
    <w:rsid w:val="00E4571D"/>
    <w:rsid w:val="00E523B7"/>
    <w:rsid w:val="00E603ED"/>
    <w:rsid w:val="00E61856"/>
    <w:rsid w:val="00E731ED"/>
    <w:rsid w:val="00E751FC"/>
    <w:rsid w:val="00E87305"/>
    <w:rsid w:val="00EA10AD"/>
    <w:rsid w:val="00EC306A"/>
    <w:rsid w:val="00ED19D0"/>
    <w:rsid w:val="00ED2AF0"/>
    <w:rsid w:val="00ED3700"/>
    <w:rsid w:val="00ED453A"/>
    <w:rsid w:val="00ED5131"/>
    <w:rsid w:val="00EE12D0"/>
    <w:rsid w:val="00EE74BF"/>
    <w:rsid w:val="00EF5F44"/>
    <w:rsid w:val="00F00851"/>
    <w:rsid w:val="00F16443"/>
    <w:rsid w:val="00F24AC0"/>
    <w:rsid w:val="00F35F06"/>
    <w:rsid w:val="00F42488"/>
    <w:rsid w:val="00F43970"/>
    <w:rsid w:val="00F51A7B"/>
    <w:rsid w:val="00F51DE3"/>
    <w:rsid w:val="00F54521"/>
    <w:rsid w:val="00F65A5D"/>
    <w:rsid w:val="00F70A2A"/>
    <w:rsid w:val="00F7569B"/>
    <w:rsid w:val="00F75885"/>
    <w:rsid w:val="00F769DC"/>
    <w:rsid w:val="00F942B2"/>
    <w:rsid w:val="00F942C4"/>
    <w:rsid w:val="00F971C4"/>
    <w:rsid w:val="00FA054A"/>
    <w:rsid w:val="00FA2193"/>
    <w:rsid w:val="00FB44F2"/>
    <w:rsid w:val="00FD34D9"/>
    <w:rsid w:val="00FD43FA"/>
    <w:rsid w:val="00FE7C89"/>
    <w:rsid w:val="00FF50AE"/>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tex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06A"/>
    <w:rPr>
      <w:rFonts w:ascii="Calibri" w:eastAsia="PMingLiU" w:hAnsi="Calibri" w:cs="Times New Roman"/>
      <w:sz w:val="22"/>
      <w:lang w:val="en-GB" w:eastAsia="zh-TW"/>
    </w:rPr>
  </w:style>
  <w:style w:type="paragraph" w:styleId="Heading1">
    <w:name w:val="heading 1"/>
    <w:basedOn w:val="Normal"/>
    <w:link w:val="Heading1Char"/>
    <w:uiPriority w:val="9"/>
    <w:qFormat/>
    <w:rsid w:val="00EC306A"/>
    <w:pPr>
      <w:spacing w:before="100" w:beforeAutospacing="1" w:after="100" w:afterAutospacing="1" w:line="240" w:lineRule="auto"/>
      <w:outlineLvl w:val="0"/>
    </w:pPr>
    <w:rPr>
      <w:rFonts w:ascii="Times New Roman" w:eastAsia="Times New Roman" w:hAnsi="Times New Roman"/>
      <w:b/>
      <w:bCs/>
      <w:kern w:val="36"/>
      <w:sz w:val="48"/>
      <w:szCs w:val="48"/>
      <w:lang w:val="en-US" w:eastAsia="zh-CN"/>
    </w:rPr>
  </w:style>
  <w:style w:type="paragraph" w:styleId="Heading2">
    <w:name w:val="heading 2"/>
    <w:basedOn w:val="Normal"/>
    <w:next w:val="Normal"/>
    <w:link w:val="Heading2Char"/>
    <w:uiPriority w:val="9"/>
    <w:qFormat/>
    <w:rsid w:val="00EC306A"/>
    <w:pPr>
      <w:keepNext/>
      <w:spacing w:before="240" w:after="60"/>
      <w:outlineLvl w:val="1"/>
    </w:pPr>
    <w:rPr>
      <w:rFonts w:ascii="Cambria" w:eastAsia="SimSun" w:hAnsi="Cambria"/>
      <w:b/>
      <w:bCs/>
      <w:i/>
      <w:iCs/>
      <w:sz w:val="28"/>
      <w:szCs w:val="28"/>
    </w:rPr>
  </w:style>
  <w:style w:type="paragraph" w:styleId="Heading3">
    <w:name w:val="heading 3"/>
    <w:basedOn w:val="Normal"/>
    <w:next w:val="Normal"/>
    <w:link w:val="Heading3Char"/>
    <w:uiPriority w:val="9"/>
    <w:qFormat/>
    <w:rsid w:val="00EC306A"/>
    <w:pPr>
      <w:keepNext/>
      <w:spacing w:before="240" w:after="60"/>
      <w:outlineLvl w:val="2"/>
    </w:pPr>
    <w:rPr>
      <w:rFonts w:ascii="Cambria" w:eastAsia="SimSu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06A"/>
    <w:rPr>
      <w:rFonts w:eastAsia="Times New Roman" w:cs="Times New Roman"/>
      <w:b/>
      <w:bCs/>
      <w:kern w:val="36"/>
      <w:sz w:val="48"/>
      <w:szCs w:val="48"/>
      <w:lang w:val="en-US"/>
    </w:rPr>
  </w:style>
  <w:style w:type="character" w:customStyle="1" w:styleId="Heading2Char">
    <w:name w:val="Heading 2 Char"/>
    <w:basedOn w:val="DefaultParagraphFont"/>
    <w:link w:val="Heading2"/>
    <w:uiPriority w:val="9"/>
    <w:rsid w:val="00EC306A"/>
    <w:rPr>
      <w:rFonts w:ascii="Cambria" w:eastAsia="SimSun" w:hAnsi="Cambria" w:cs="Times New Roman"/>
      <w:b/>
      <w:bCs/>
      <w:i/>
      <w:iCs/>
      <w:sz w:val="28"/>
      <w:szCs w:val="28"/>
      <w:lang w:val="en-GB" w:eastAsia="zh-TW"/>
    </w:rPr>
  </w:style>
  <w:style w:type="character" w:customStyle="1" w:styleId="Heading3Char">
    <w:name w:val="Heading 3 Char"/>
    <w:basedOn w:val="DefaultParagraphFont"/>
    <w:link w:val="Heading3"/>
    <w:uiPriority w:val="9"/>
    <w:rsid w:val="00EC306A"/>
    <w:rPr>
      <w:rFonts w:ascii="Cambria" w:eastAsia="SimSun" w:hAnsi="Cambria" w:cs="Times New Roman"/>
      <w:b/>
      <w:bCs/>
      <w:sz w:val="26"/>
      <w:szCs w:val="26"/>
      <w:lang w:val="en-GB" w:eastAsia="zh-TW"/>
    </w:rPr>
  </w:style>
  <w:style w:type="paragraph" w:styleId="FootnoteText">
    <w:name w:val="footnote text"/>
    <w:basedOn w:val="Normal"/>
    <w:link w:val="FootnoteTextChar"/>
    <w:unhideWhenUsed/>
    <w:rsid w:val="00EC306A"/>
    <w:pPr>
      <w:spacing w:after="0" w:line="240" w:lineRule="auto"/>
    </w:pPr>
    <w:rPr>
      <w:sz w:val="20"/>
      <w:szCs w:val="20"/>
    </w:rPr>
  </w:style>
  <w:style w:type="character" w:customStyle="1" w:styleId="FootnoteTextChar">
    <w:name w:val="Footnote Text Char"/>
    <w:basedOn w:val="DefaultParagraphFont"/>
    <w:link w:val="FootnoteText"/>
    <w:rsid w:val="00EC306A"/>
    <w:rPr>
      <w:rFonts w:ascii="Calibri" w:eastAsia="PMingLiU" w:hAnsi="Calibri" w:cs="Times New Roman"/>
      <w:sz w:val="20"/>
      <w:szCs w:val="20"/>
      <w:lang w:val="en-GB" w:eastAsia="zh-TW"/>
    </w:rPr>
  </w:style>
  <w:style w:type="character" w:styleId="FootnoteReference">
    <w:name w:val="footnote reference"/>
    <w:basedOn w:val="DefaultParagraphFont"/>
    <w:unhideWhenUsed/>
    <w:rsid w:val="00EC306A"/>
    <w:rPr>
      <w:vertAlign w:val="superscript"/>
    </w:rPr>
  </w:style>
  <w:style w:type="character" w:customStyle="1" w:styleId="polytonic">
    <w:name w:val="polytonic"/>
    <w:basedOn w:val="DefaultParagraphFont"/>
    <w:rsid w:val="00EC306A"/>
  </w:style>
  <w:style w:type="character" w:styleId="Hyperlink">
    <w:name w:val="Hyperlink"/>
    <w:basedOn w:val="DefaultParagraphFont"/>
    <w:uiPriority w:val="99"/>
    <w:unhideWhenUsed/>
    <w:rsid w:val="00EC306A"/>
    <w:rPr>
      <w:color w:val="0000FF"/>
      <w:u w:val="single"/>
    </w:rPr>
  </w:style>
  <w:style w:type="paragraph" w:styleId="BalloonText">
    <w:name w:val="Balloon Text"/>
    <w:basedOn w:val="Normal"/>
    <w:link w:val="BalloonTextChar"/>
    <w:uiPriority w:val="99"/>
    <w:semiHidden/>
    <w:unhideWhenUsed/>
    <w:rsid w:val="00EC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06A"/>
    <w:rPr>
      <w:rFonts w:ascii="Tahoma" w:eastAsia="PMingLiU" w:hAnsi="Tahoma" w:cs="Tahoma"/>
      <w:sz w:val="16"/>
      <w:szCs w:val="16"/>
      <w:lang w:val="en-GB" w:eastAsia="zh-TW"/>
    </w:rPr>
  </w:style>
  <w:style w:type="paragraph" w:styleId="NormalWeb">
    <w:name w:val="Normal (Web)"/>
    <w:basedOn w:val="Normal"/>
    <w:link w:val="NormalWebChar"/>
    <w:uiPriority w:val="99"/>
    <w:unhideWhenUsed/>
    <w:rsid w:val="00EC306A"/>
    <w:pPr>
      <w:spacing w:before="100" w:beforeAutospacing="1" w:after="100" w:afterAutospacing="1" w:line="240" w:lineRule="auto"/>
    </w:pPr>
    <w:rPr>
      <w:rFonts w:ascii="Times New Roman" w:hAnsi="Times New Roman"/>
      <w:sz w:val="24"/>
      <w:szCs w:val="24"/>
      <w:lang w:val="en-US" w:eastAsia="zh-CN"/>
    </w:rPr>
  </w:style>
  <w:style w:type="character" w:customStyle="1" w:styleId="PlainTextChar">
    <w:name w:val="Plain Text Char"/>
    <w:basedOn w:val="DefaultParagraphFont"/>
    <w:link w:val="PlainText"/>
    <w:uiPriority w:val="99"/>
    <w:semiHidden/>
    <w:rsid w:val="00EC306A"/>
    <w:rPr>
      <w:rFonts w:ascii="Consolas" w:eastAsia="PMingLiU" w:hAnsi="Consolas" w:cs="Times New Roman"/>
      <w:sz w:val="21"/>
      <w:szCs w:val="21"/>
      <w:lang w:val="en-US"/>
    </w:rPr>
  </w:style>
  <w:style w:type="paragraph" w:styleId="PlainText">
    <w:name w:val="Plain Text"/>
    <w:basedOn w:val="Normal"/>
    <w:link w:val="PlainTextChar"/>
    <w:uiPriority w:val="99"/>
    <w:semiHidden/>
    <w:unhideWhenUsed/>
    <w:rsid w:val="00EC306A"/>
    <w:pPr>
      <w:spacing w:after="0" w:line="240" w:lineRule="auto"/>
    </w:pPr>
    <w:rPr>
      <w:rFonts w:ascii="Consolas" w:hAnsi="Consolas"/>
      <w:sz w:val="21"/>
      <w:szCs w:val="21"/>
      <w:lang w:val="en-US" w:eastAsia="zh-CN"/>
    </w:rPr>
  </w:style>
  <w:style w:type="character" w:customStyle="1" w:styleId="PlainTextChar1">
    <w:name w:val="Plain Text Char1"/>
    <w:basedOn w:val="DefaultParagraphFont"/>
    <w:link w:val="PlainText"/>
    <w:uiPriority w:val="99"/>
    <w:semiHidden/>
    <w:rsid w:val="00EC306A"/>
    <w:rPr>
      <w:rFonts w:ascii="Consolas" w:eastAsia="PMingLiU" w:hAnsi="Consolas" w:cs="Times New Roman"/>
      <w:sz w:val="21"/>
      <w:szCs w:val="21"/>
      <w:lang w:val="en-GB" w:eastAsia="zh-TW"/>
    </w:rPr>
  </w:style>
  <w:style w:type="character" w:customStyle="1" w:styleId="HeaderChar">
    <w:name w:val="Header Char"/>
    <w:basedOn w:val="DefaultParagraphFont"/>
    <w:link w:val="Header"/>
    <w:uiPriority w:val="99"/>
    <w:semiHidden/>
    <w:rsid w:val="00EC306A"/>
    <w:rPr>
      <w:rFonts w:ascii="Calibri" w:eastAsia="PMingLiU" w:hAnsi="Calibri" w:cs="Times New Roman"/>
      <w:lang w:val="en-GB" w:eastAsia="zh-TW"/>
    </w:rPr>
  </w:style>
  <w:style w:type="paragraph" w:styleId="Header">
    <w:name w:val="header"/>
    <w:basedOn w:val="Normal"/>
    <w:link w:val="HeaderChar"/>
    <w:uiPriority w:val="99"/>
    <w:semiHidden/>
    <w:unhideWhenUsed/>
    <w:rsid w:val="00EC306A"/>
    <w:pPr>
      <w:tabs>
        <w:tab w:val="center" w:pos="4513"/>
        <w:tab w:val="right" w:pos="9026"/>
      </w:tabs>
    </w:pPr>
    <w:rPr>
      <w:sz w:val="24"/>
    </w:rPr>
  </w:style>
  <w:style w:type="character" w:customStyle="1" w:styleId="HeaderChar1">
    <w:name w:val="Header Char1"/>
    <w:basedOn w:val="DefaultParagraphFont"/>
    <w:link w:val="Header"/>
    <w:uiPriority w:val="99"/>
    <w:semiHidden/>
    <w:rsid w:val="00EC306A"/>
    <w:rPr>
      <w:rFonts w:ascii="Calibri" w:eastAsia="PMingLiU" w:hAnsi="Calibri" w:cs="Times New Roman"/>
      <w:sz w:val="22"/>
      <w:lang w:val="en-GB" w:eastAsia="zh-TW"/>
    </w:rPr>
  </w:style>
  <w:style w:type="paragraph" w:styleId="Footer">
    <w:name w:val="footer"/>
    <w:basedOn w:val="Normal"/>
    <w:link w:val="FooterChar"/>
    <w:uiPriority w:val="99"/>
    <w:semiHidden/>
    <w:unhideWhenUsed/>
    <w:rsid w:val="00EC306A"/>
    <w:pPr>
      <w:tabs>
        <w:tab w:val="center" w:pos="4513"/>
        <w:tab w:val="right" w:pos="9026"/>
      </w:tabs>
    </w:pPr>
  </w:style>
  <w:style w:type="character" w:customStyle="1" w:styleId="FooterChar">
    <w:name w:val="Footer Char"/>
    <w:basedOn w:val="DefaultParagraphFont"/>
    <w:link w:val="Footer"/>
    <w:uiPriority w:val="99"/>
    <w:semiHidden/>
    <w:rsid w:val="00EC306A"/>
    <w:rPr>
      <w:rFonts w:ascii="Calibri" w:eastAsia="PMingLiU" w:hAnsi="Calibri" w:cs="Times New Roman"/>
      <w:sz w:val="22"/>
      <w:lang w:val="en-GB" w:eastAsia="zh-TW"/>
    </w:rPr>
  </w:style>
  <w:style w:type="character" w:customStyle="1" w:styleId="text3">
    <w:name w:val="text3"/>
    <w:basedOn w:val="DefaultParagraphFont"/>
    <w:rsid w:val="00EC306A"/>
  </w:style>
  <w:style w:type="paragraph" w:customStyle="1" w:styleId="c">
    <w:name w:val="c"/>
    <w:basedOn w:val="Normal"/>
    <w:rsid w:val="00EC306A"/>
    <w:pPr>
      <w:spacing w:before="100" w:beforeAutospacing="1" w:after="100" w:afterAutospacing="1" w:line="240" w:lineRule="auto"/>
    </w:pPr>
    <w:rPr>
      <w:rFonts w:ascii="Times New Roman" w:eastAsia="Times New Roman" w:hAnsi="Times New Roman"/>
      <w:sz w:val="24"/>
      <w:szCs w:val="24"/>
      <w:lang w:val="de-DE" w:eastAsia="zh-CN"/>
    </w:rPr>
  </w:style>
  <w:style w:type="paragraph" w:customStyle="1" w:styleId="l">
    <w:name w:val="l"/>
    <w:basedOn w:val="Normal"/>
    <w:rsid w:val="00EC306A"/>
    <w:pPr>
      <w:spacing w:before="100" w:beforeAutospacing="1" w:after="100" w:afterAutospacing="1" w:line="240" w:lineRule="auto"/>
    </w:pPr>
    <w:rPr>
      <w:rFonts w:ascii="Times New Roman" w:eastAsia="Times New Roman" w:hAnsi="Times New Roman"/>
      <w:sz w:val="24"/>
      <w:szCs w:val="24"/>
      <w:lang w:val="de-DE" w:eastAsia="zh-CN"/>
    </w:rPr>
  </w:style>
  <w:style w:type="paragraph" w:customStyle="1" w:styleId="s">
    <w:name w:val="s"/>
    <w:basedOn w:val="Normal"/>
    <w:rsid w:val="00EC306A"/>
    <w:pPr>
      <w:spacing w:before="100" w:beforeAutospacing="1" w:after="100" w:afterAutospacing="1" w:line="240" w:lineRule="auto"/>
    </w:pPr>
    <w:rPr>
      <w:rFonts w:ascii="Times New Roman" w:eastAsia="Times New Roman" w:hAnsi="Times New Roman"/>
      <w:sz w:val="24"/>
      <w:szCs w:val="24"/>
      <w:lang w:val="de-DE" w:eastAsia="zh-CN"/>
    </w:rPr>
  </w:style>
  <w:style w:type="character" w:styleId="Emphasis">
    <w:name w:val="Emphasis"/>
    <w:basedOn w:val="DefaultParagraphFont"/>
    <w:uiPriority w:val="20"/>
    <w:qFormat/>
    <w:rsid w:val="00EC306A"/>
    <w:rPr>
      <w:i/>
      <w:iCs/>
    </w:rPr>
  </w:style>
  <w:style w:type="paragraph" w:customStyle="1" w:styleId="r">
    <w:name w:val="r"/>
    <w:basedOn w:val="Normal"/>
    <w:rsid w:val="00EC306A"/>
    <w:pPr>
      <w:spacing w:before="100" w:beforeAutospacing="1" w:after="100" w:afterAutospacing="1" w:line="240" w:lineRule="auto"/>
    </w:pPr>
    <w:rPr>
      <w:rFonts w:ascii="Times New Roman" w:eastAsia="Times New Roman" w:hAnsi="Times New Roman"/>
      <w:sz w:val="24"/>
      <w:szCs w:val="24"/>
      <w:lang w:val="de-DE" w:eastAsia="zh-CN"/>
    </w:rPr>
  </w:style>
  <w:style w:type="character" w:customStyle="1" w:styleId="mini">
    <w:name w:val="mini"/>
    <w:basedOn w:val="DefaultParagraphFont"/>
    <w:rsid w:val="00EC306A"/>
  </w:style>
  <w:style w:type="character" w:customStyle="1" w:styleId="subtitle">
    <w:name w:val="subtitle"/>
    <w:basedOn w:val="DefaultParagraphFont"/>
    <w:rsid w:val="00EC306A"/>
  </w:style>
  <w:style w:type="character" w:customStyle="1" w:styleId="addmd">
    <w:name w:val="addmd"/>
    <w:basedOn w:val="DefaultParagraphFont"/>
    <w:rsid w:val="00EC306A"/>
  </w:style>
  <w:style w:type="paragraph" w:styleId="ListParagraph">
    <w:name w:val="List Paragraph"/>
    <w:basedOn w:val="Normal"/>
    <w:uiPriority w:val="34"/>
    <w:qFormat/>
    <w:rsid w:val="00EC306A"/>
    <w:pPr>
      <w:ind w:left="720"/>
      <w:contextualSpacing/>
    </w:pPr>
    <w:rPr>
      <w:rFonts w:eastAsia="SimSun"/>
      <w:lang w:val="de-DE" w:eastAsia="zh-CN"/>
    </w:rPr>
  </w:style>
  <w:style w:type="paragraph" w:customStyle="1" w:styleId="quote">
    <w:name w:val="quote"/>
    <w:basedOn w:val="Normal"/>
    <w:rsid w:val="00EC306A"/>
    <w:pPr>
      <w:spacing w:after="0" w:line="240" w:lineRule="auto"/>
      <w:ind w:left="720"/>
    </w:pPr>
    <w:rPr>
      <w:rFonts w:ascii="Times New Roman" w:hAnsi="Times New Roman"/>
      <w:sz w:val="20"/>
      <w:szCs w:val="24"/>
      <w:lang w:val="en-US"/>
    </w:rPr>
  </w:style>
  <w:style w:type="character" w:styleId="FollowedHyperlink">
    <w:name w:val="FollowedHyperlink"/>
    <w:basedOn w:val="DefaultParagraphFont"/>
    <w:uiPriority w:val="99"/>
    <w:semiHidden/>
    <w:unhideWhenUsed/>
    <w:rsid w:val="00EC306A"/>
    <w:rPr>
      <w:color w:val="800080"/>
      <w:u w:val="single"/>
    </w:rPr>
  </w:style>
  <w:style w:type="paragraph" w:customStyle="1" w:styleId="berschriftAufsatz">
    <w:name w:val="Überschrift Aufsatz"/>
    <w:basedOn w:val="Normal"/>
    <w:next w:val="Normal"/>
    <w:rsid w:val="00EC306A"/>
    <w:pPr>
      <w:keepNext/>
      <w:keepLines/>
      <w:tabs>
        <w:tab w:val="left" w:pos="227"/>
      </w:tabs>
      <w:spacing w:after="120" w:line="280" w:lineRule="exact"/>
      <w:jc w:val="center"/>
    </w:pPr>
    <w:rPr>
      <w:rFonts w:ascii="Times New Roman" w:eastAsia="Times New Roman" w:hAnsi="Times New Roman"/>
      <w:sz w:val="28"/>
      <w:szCs w:val="20"/>
      <w:lang w:val="de-CH" w:eastAsia="de-DE"/>
    </w:rPr>
  </w:style>
  <w:style w:type="character" w:styleId="CommentReference">
    <w:name w:val="annotation reference"/>
    <w:basedOn w:val="DefaultParagraphFont"/>
    <w:uiPriority w:val="99"/>
    <w:semiHidden/>
    <w:unhideWhenUsed/>
    <w:rsid w:val="00EC306A"/>
    <w:rPr>
      <w:sz w:val="16"/>
      <w:szCs w:val="16"/>
    </w:rPr>
  </w:style>
  <w:style w:type="paragraph" w:styleId="CommentText">
    <w:name w:val="annotation text"/>
    <w:basedOn w:val="Normal"/>
    <w:link w:val="CommentTextChar"/>
    <w:uiPriority w:val="99"/>
    <w:semiHidden/>
    <w:unhideWhenUsed/>
    <w:rsid w:val="00EC306A"/>
    <w:rPr>
      <w:sz w:val="20"/>
      <w:szCs w:val="20"/>
    </w:rPr>
  </w:style>
  <w:style w:type="character" w:customStyle="1" w:styleId="CommentTextChar">
    <w:name w:val="Comment Text Char"/>
    <w:basedOn w:val="DefaultParagraphFont"/>
    <w:link w:val="CommentText"/>
    <w:uiPriority w:val="99"/>
    <w:semiHidden/>
    <w:rsid w:val="00EC306A"/>
    <w:rPr>
      <w:rFonts w:ascii="Calibri" w:eastAsia="PMingLiU" w:hAnsi="Calibri" w:cs="Times New Roman"/>
      <w:sz w:val="20"/>
      <w:szCs w:val="20"/>
      <w:lang w:val="en-GB" w:eastAsia="zh-TW"/>
    </w:rPr>
  </w:style>
  <w:style w:type="paragraph" w:styleId="CommentSubject">
    <w:name w:val="annotation subject"/>
    <w:basedOn w:val="CommentText"/>
    <w:next w:val="CommentText"/>
    <w:link w:val="CommentSubjectChar"/>
    <w:uiPriority w:val="99"/>
    <w:semiHidden/>
    <w:unhideWhenUsed/>
    <w:rsid w:val="00EC306A"/>
    <w:rPr>
      <w:b/>
      <w:bCs/>
    </w:rPr>
  </w:style>
  <w:style w:type="character" w:customStyle="1" w:styleId="CommentSubjectChar">
    <w:name w:val="Comment Subject Char"/>
    <w:basedOn w:val="CommentTextChar"/>
    <w:link w:val="CommentSubject"/>
    <w:uiPriority w:val="99"/>
    <w:semiHidden/>
    <w:rsid w:val="00EC306A"/>
    <w:rPr>
      <w:b/>
      <w:bCs/>
    </w:rPr>
  </w:style>
  <w:style w:type="character" w:customStyle="1" w:styleId="lang">
    <w:name w:val="lang"/>
    <w:basedOn w:val="DefaultParagraphFont"/>
    <w:rsid w:val="00EC306A"/>
  </w:style>
  <w:style w:type="paragraph" w:styleId="Title">
    <w:name w:val="Title"/>
    <w:basedOn w:val="Normal"/>
    <w:link w:val="TitleChar"/>
    <w:qFormat/>
    <w:rsid w:val="00EC306A"/>
    <w:pPr>
      <w:spacing w:before="240" w:after="60" w:line="240" w:lineRule="auto"/>
      <w:jc w:val="center"/>
      <w:outlineLvl w:val="0"/>
    </w:pPr>
    <w:rPr>
      <w:rFonts w:ascii="Century" w:eastAsia="SimSun" w:hAnsi="Century" w:cs="Arial"/>
      <w:b/>
      <w:bCs/>
      <w:kern w:val="28"/>
      <w:sz w:val="32"/>
      <w:szCs w:val="32"/>
      <w:lang w:val="de-DE" w:eastAsia="zh-CN"/>
    </w:rPr>
  </w:style>
  <w:style w:type="character" w:customStyle="1" w:styleId="TitleChar">
    <w:name w:val="Title Char"/>
    <w:basedOn w:val="DefaultParagraphFont"/>
    <w:link w:val="Title"/>
    <w:rsid w:val="00EC306A"/>
    <w:rPr>
      <w:rFonts w:ascii="Century" w:eastAsia="SimSun" w:hAnsi="Century" w:cs="Arial"/>
      <w:b/>
      <w:bCs/>
      <w:kern w:val="28"/>
      <w:sz w:val="32"/>
      <w:szCs w:val="32"/>
    </w:rPr>
  </w:style>
  <w:style w:type="paragraph" w:styleId="EndnoteText">
    <w:name w:val="endnote text"/>
    <w:basedOn w:val="Normal"/>
    <w:link w:val="EndnoteTextChar"/>
    <w:semiHidden/>
    <w:rsid w:val="00EC306A"/>
    <w:pPr>
      <w:spacing w:after="0" w:line="240" w:lineRule="auto"/>
    </w:pPr>
    <w:rPr>
      <w:rFonts w:ascii="Times New Roman" w:eastAsia="MS Mincho" w:hAnsi="Times New Roman"/>
      <w:sz w:val="24"/>
      <w:szCs w:val="24"/>
      <w:lang w:val="en-US" w:eastAsia="en-US"/>
    </w:rPr>
  </w:style>
  <w:style w:type="character" w:customStyle="1" w:styleId="EndnoteTextChar">
    <w:name w:val="Endnote Text Char"/>
    <w:basedOn w:val="DefaultParagraphFont"/>
    <w:link w:val="EndnoteText"/>
    <w:semiHidden/>
    <w:rsid w:val="00EC306A"/>
    <w:rPr>
      <w:rFonts w:eastAsia="MS Mincho" w:cs="Times New Roman"/>
      <w:szCs w:val="24"/>
      <w:lang w:val="en-US" w:eastAsia="en-US"/>
    </w:rPr>
  </w:style>
  <w:style w:type="character" w:customStyle="1" w:styleId="CharacterStyle1">
    <w:name w:val="Character Style 1"/>
    <w:uiPriority w:val="99"/>
    <w:rsid w:val="00EC306A"/>
    <w:rPr>
      <w:rFonts w:ascii="Courier New" w:hAnsi="Courier New"/>
      <w:sz w:val="24"/>
    </w:rPr>
  </w:style>
  <w:style w:type="paragraph" w:styleId="HTMLPreformatted">
    <w:name w:val="HTML Preformatted"/>
    <w:basedOn w:val="Normal"/>
    <w:link w:val="HTMLPreformattedChar"/>
    <w:uiPriority w:val="99"/>
    <w:unhideWhenUsed/>
    <w:rsid w:val="00EC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rsid w:val="00EC306A"/>
    <w:rPr>
      <w:rFonts w:ascii="Courier New" w:eastAsia="Times New Roman" w:hAnsi="Courier New" w:cs="Courier New"/>
      <w:sz w:val="20"/>
      <w:szCs w:val="20"/>
      <w:lang w:val="en-US"/>
    </w:rPr>
  </w:style>
  <w:style w:type="character" w:customStyle="1" w:styleId="swy1">
    <w:name w:val="swy1"/>
    <w:basedOn w:val="DefaultParagraphFont"/>
    <w:rsid w:val="00EC306A"/>
  </w:style>
  <w:style w:type="paragraph" w:customStyle="1" w:styleId="Default">
    <w:name w:val="Default"/>
    <w:rsid w:val="00EC306A"/>
    <w:pPr>
      <w:autoSpaceDE w:val="0"/>
      <w:autoSpaceDN w:val="0"/>
      <w:adjustRightInd w:val="0"/>
      <w:spacing w:after="0" w:line="240" w:lineRule="auto"/>
    </w:pPr>
    <w:rPr>
      <w:rFonts w:ascii="Code" w:eastAsia="Code" w:hAnsi="Calibri" w:cs="Code"/>
      <w:color w:val="000000"/>
      <w:szCs w:val="24"/>
      <w:lang w:val="en-US"/>
    </w:rPr>
  </w:style>
  <w:style w:type="paragraph" w:styleId="NoSpacing">
    <w:name w:val="No Spacing"/>
    <w:uiPriority w:val="1"/>
    <w:qFormat/>
    <w:rsid w:val="0052754D"/>
    <w:pPr>
      <w:spacing w:after="0" w:line="240" w:lineRule="auto"/>
    </w:pPr>
    <w:rPr>
      <w:rFonts w:ascii="Calibri" w:eastAsia="PMingLiU" w:hAnsi="Calibri" w:cs="Times New Roman"/>
      <w:sz w:val="22"/>
      <w:lang w:val="en-GB" w:eastAsia="zh-TW"/>
    </w:rPr>
  </w:style>
  <w:style w:type="paragraph" w:styleId="Revision">
    <w:name w:val="Revision"/>
    <w:hidden/>
    <w:uiPriority w:val="99"/>
    <w:semiHidden/>
    <w:rsid w:val="00BC0DDC"/>
    <w:pPr>
      <w:spacing w:after="0" w:line="240" w:lineRule="auto"/>
    </w:pPr>
    <w:rPr>
      <w:rFonts w:ascii="Calibri" w:eastAsia="PMingLiU" w:hAnsi="Calibri" w:cs="Times New Roman"/>
      <w:sz w:val="22"/>
      <w:lang w:val="en-GB" w:eastAsia="zh-TW"/>
    </w:rPr>
  </w:style>
  <w:style w:type="character" w:customStyle="1" w:styleId="NormalWebChar">
    <w:name w:val="Normal (Web) Char"/>
    <w:basedOn w:val="DefaultParagraphFont"/>
    <w:link w:val="NormalWeb"/>
    <w:uiPriority w:val="99"/>
    <w:rsid w:val="00FB44F2"/>
    <w:rPr>
      <w:rFonts w:eastAsia="PMingLiU" w:cs="Times New Roman"/>
      <w:szCs w:val="24"/>
      <w:lang w:val="en-US"/>
    </w:rPr>
  </w:style>
</w:styles>
</file>

<file path=word/webSettings.xml><?xml version="1.0" encoding="utf-8"?>
<w:webSettings xmlns:r="http://schemas.openxmlformats.org/officeDocument/2006/relationships" xmlns:w="http://schemas.openxmlformats.org/wordprocessingml/2006/main">
  <w:divs>
    <w:div w:id="69804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osiah_Tattnal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digitalcommons.ilr.cornell.edu/cgi/viewcontent.cgi?article=1016&amp;context=workingpapers"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D1D1F-0F9B-4D4E-B183-C1CC37FEF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30097</Words>
  <Characters>189618</Characters>
  <Application>Microsoft Office Word</Application>
  <DocSecurity>0</DocSecurity>
  <Lines>1580</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2011-03-31T15:10:00Z</dcterms:created>
  <dcterms:modified xsi:type="dcterms:W3CDTF">2011-04-19T13:57:00Z</dcterms:modified>
</cp:coreProperties>
</file>